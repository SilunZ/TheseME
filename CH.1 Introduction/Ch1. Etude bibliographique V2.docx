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4A5ADB" w14:textId="4CC84EE5" w:rsidR="00011971" w:rsidRDefault="00116F81" w:rsidP="00051B69">
      <w:pPr>
        <w:pStyle w:val="Titre"/>
        <w:spacing w:line="360" w:lineRule="auto"/>
      </w:pPr>
      <w:r>
        <w:t xml:space="preserve">Chapitre 1 : </w:t>
      </w:r>
      <w:r w:rsidR="00471312">
        <w:t>Etude bibliographique</w:t>
      </w:r>
      <w:r w:rsidR="004E23C1">
        <w:t xml:space="preserve"> </w:t>
      </w:r>
    </w:p>
    <w:p w14:paraId="3C4A5ADD" w14:textId="02945C6A" w:rsidR="00A2193A" w:rsidRDefault="00E21881" w:rsidP="00051B69">
      <w:pPr>
        <w:pStyle w:val="Titre1"/>
        <w:spacing w:line="360" w:lineRule="auto"/>
      </w:pPr>
      <w:r>
        <w:t>Introduction</w:t>
      </w:r>
    </w:p>
    <w:p w14:paraId="06A367BB" w14:textId="77777777" w:rsidR="004601DF" w:rsidRDefault="00DD75DD" w:rsidP="00B452EB">
      <w:pPr>
        <w:spacing w:line="360" w:lineRule="auto"/>
        <w:ind w:firstLine="567"/>
      </w:pPr>
      <w:r>
        <w:t xml:space="preserve">Avec la demande de la puissance et l’efficacité sur turbomachines dans le temps moderne, les ingénieurs </w:t>
      </w:r>
      <w:r w:rsidR="00506AF2">
        <w:t xml:space="preserve">s’adonnent </w:t>
      </w:r>
      <w:r>
        <w:t xml:space="preserve">à concevoir les machines qui fonctionnent avec la vitesse plus élevée et la charge plus importante. </w:t>
      </w:r>
      <w:r w:rsidR="007B4F0F">
        <w:t>Pour s’</w:t>
      </w:r>
      <w:r w:rsidR="0021141A">
        <w:t>adapter la technologie à cette tendance</w:t>
      </w:r>
      <w:r w:rsidR="007B4F0F">
        <w:t>,</w:t>
      </w:r>
      <w:r w:rsidR="0021141A">
        <w:t xml:space="preserve"> </w:t>
      </w:r>
      <w:r w:rsidR="00D6092E">
        <w:t>la considération de l’effet thermique devient intournable</w:t>
      </w:r>
      <w:r w:rsidR="00B452EB">
        <w:t xml:space="preserve"> dès la phase de conception</w:t>
      </w:r>
      <w:r w:rsidR="00D6092E">
        <w:t>.</w:t>
      </w:r>
      <w:r w:rsidR="00B452EB">
        <w:t xml:space="preserve"> </w:t>
      </w:r>
    </w:p>
    <w:p w14:paraId="1527DB7F" w14:textId="45CF31B5" w:rsidR="00B452EB" w:rsidRDefault="00B452EB" w:rsidP="00B452EB">
      <w:pPr>
        <w:spacing w:line="360" w:lineRule="auto"/>
        <w:ind w:firstLine="567"/>
      </w:pPr>
      <w:r>
        <w:t xml:space="preserve">Si le scope est visé sur </w:t>
      </w:r>
      <w:r>
        <w:t xml:space="preserve">la partie du rotor dans </w:t>
      </w:r>
      <w:r>
        <w:t xml:space="preserve">le palier hydrodynamique, </w:t>
      </w:r>
    </w:p>
    <w:p w14:paraId="032C5B94" w14:textId="77777777" w:rsidR="002D70D9" w:rsidRDefault="002D70D9" w:rsidP="00B452EB">
      <w:pPr>
        <w:spacing w:line="360" w:lineRule="auto"/>
        <w:ind w:firstLine="567"/>
      </w:pPr>
    </w:p>
    <w:p w14:paraId="0700AF78" w14:textId="351C66B6" w:rsidR="00B452EB" w:rsidRDefault="00B452EB" w:rsidP="00B452EB">
      <w:pPr>
        <w:spacing w:line="360" w:lineRule="auto"/>
        <w:ind w:firstLine="567"/>
      </w:pPr>
      <w:r>
        <w:t xml:space="preserve">avec l’augmentation de la vitesse de rotation, la dissipation visqueuse du fluide lubrifiant devient plus importante. La chaleur produit   </w:t>
      </w:r>
    </w:p>
    <w:p w14:paraId="3623CD46" w14:textId="4CB2EB7B" w:rsidR="00B452EB" w:rsidRDefault="00B452EB" w:rsidP="00DD75DD">
      <w:pPr>
        <w:spacing w:line="360" w:lineRule="auto"/>
        <w:ind w:firstLine="567"/>
      </w:pPr>
    </w:p>
    <w:p w14:paraId="717D0AE2" w14:textId="1686CEA9" w:rsidR="009D345E" w:rsidRDefault="00D6092E" w:rsidP="00DD75DD">
      <w:pPr>
        <w:spacing w:line="360" w:lineRule="auto"/>
        <w:ind w:firstLine="567"/>
      </w:pPr>
      <w:r>
        <w:t xml:space="preserve"> </w:t>
      </w:r>
      <w:r w:rsidR="00B452EB">
        <w:t xml:space="preserve">Grâce aux travaux des pionniers Morton </w:t>
      </w:r>
      <w:r w:rsidR="00B452EB" w:rsidRPr="00AE4ED8">
        <w:rPr>
          <w:b/>
        </w:rPr>
        <w:fldChar w:fldCharType="begin"/>
      </w:r>
      <w:r w:rsidR="00B452EB" w:rsidRPr="00AE4ED8">
        <w:rPr>
          <w:b/>
        </w:rPr>
        <w:instrText xml:space="preserve"> REF _Ref523133967 \r \h </w:instrText>
      </w:r>
      <w:r w:rsidR="00B452EB">
        <w:rPr>
          <w:b/>
        </w:rPr>
        <w:instrText xml:space="preserve"> \* MERGEFORMAT </w:instrText>
      </w:r>
      <w:r w:rsidR="00B452EB" w:rsidRPr="00AE4ED8">
        <w:rPr>
          <w:b/>
        </w:rPr>
      </w:r>
      <w:r w:rsidR="00B452EB" w:rsidRPr="00AE4ED8">
        <w:rPr>
          <w:b/>
        </w:rPr>
        <w:fldChar w:fldCharType="separate"/>
      </w:r>
      <w:r w:rsidR="00311662">
        <w:rPr>
          <w:b/>
        </w:rPr>
        <w:t>[2]</w:t>
      </w:r>
      <w:r w:rsidR="00B452EB" w:rsidRPr="00AE4ED8">
        <w:rPr>
          <w:b/>
        </w:rPr>
        <w:fldChar w:fldCharType="end"/>
      </w:r>
      <w:r w:rsidR="00B452EB">
        <w:t xml:space="preserve"> </w:t>
      </w:r>
      <w:r w:rsidR="00B452EB" w:rsidRPr="00BE7C1B">
        <w:t>en 1975</w:t>
      </w:r>
      <w:r w:rsidR="00B452EB">
        <w:t xml:space="preserve"> et Hesseborn en 1978 </w:t>
      </w:r>
      <w:r w:rsidR="00B452EB" w:rsidRPr="000F198D">
        <w:rPr>
          <w:b/>
        </w:rPr>
        <w:fldChar w:fldCharType="begin"/>
      </w:r>
      <w:r w:rsidR="00B452EB" w:rsidRPr="000F198D">
        <w:rPr>
          <w:b/>
        </w:rPr>
        <w:instrText xml:space="preserve"> REF _Ref523143829 \r \h </w:instrText>
      </w:r>
      <w:r w:rsidR="00B452EB">
        <w:rPr>
          <w:b/>
        </w:rPr>
        <w:instrText xml:space="preserve"> \* MERGEFORMAT </w:instrText>
      </w:r>
      <w:r w:rsidR="00B452EB" w:rsidRPr="000F198D">
        <w:rPr>
          <w:b/>
        </w:rPr>
      </w:r>
      <w:r w:rsidR="00B452EB" w:rsidRPr="000F198D">
        <w:rPr>
          <w:b/>
        </w:rPr>
        <w:fldChar w:fldCharType="separate"/>
      </w:r>
      <w:r w:rsidR="00311662">
        <w:rPr>
          <w:b/>
        </w:rPr>
        <w:t>[4]</w:t>
      </w:r>
      <w:r w:rsidR="00B452EB" w:rsidRPr="000F198D">
        <w:rPr>
          <w:b/>
        </w:rPr>
        <w:fldChar w:fldCharType="end"/>
      </w:r>
      <w:r w:rsidR="00B452EB" w:rsidRPr="00BE7C1B">
        <w:t>,</w:t>
      </w:r>
      <w:r w:rsidR="00B452EB">
        <w:t xml:space="preserve"> il a été découvert que </w:t>
      </w:r>
    </w:p>
    <w:p w14:paraId="3C91B592" w14:textId="77777777" w:rsidR="009D345E" w:rsidRDefault="009D345E" w:rsidP="00DD75DD">
      <w:pPr>
        <w:spacing w:line="360" w:lineRule="auto"/>
        <w:ind w:firstLine="567"/>
      </w:pPr>
    </w:p>
    <w:p w14:paraId="3CEF6A45" w14:textId="77777777" w:rsidR="009D345E" w:rsidRDefault="009D345E" w:rsidP="00DD75DD">
      <w:pPr>
        <w:spacing w:line="360" w:lineRule="auto"/>
        <w:ind w:firstLine="567"/>
      </w:pPr>
    </w:p>
    <w:p w14:paraId="47CCB6CD" w14:textId="77777777" w:rsidR="009D345E" w:rsidRDefault="009D345E" w:rsidP="00DD75DD">
      <w:pPr>
        <w:spacing w:line="360" w:lineRule="auto"/>
        <w:ind w:firstLine="567"/>
      </w:pPr>
    </w:p>
    <w:p w14:paraId="51E41F2F" w14:textId="77777777" w:rsidR="009D345E" w:rsidRDefault="009D345E" w:rsidP="00DD75DD">
      <w:pPr>
        <w:spacing w:line="360" w:lineRule="auto"/>
        <w:ind w:firstLine="567"/>
      </w:pPr>
    </w:p>
    <w:p w14:paraId="2C22BAF9" w14:textId="77777777" w:rsidR="00507234" w:rsidRDefault="00507234" w:rsidP="00DD75DD">
      <w:pPr>
        <w:spacing w:line="360" w:lineRule="auto"/>
        <w:ind w:firstLine="567"/>
      </w:pPr>
    </w:p>
    <w:p w14:paraId="5F009367" w14:textId="378D2358" w:rsidR="00DD75DD" w:rsidRDefault="00DD75DD" w:rsidP="00DD75DD">
      <w:pPr>
        <w:spacing w:line="360" w:lineRule="auto"/>
        <w:ind w:firstLine="567"/>
      </w:pPr>
      <w:r>
        <w:t xml:space="preserve">Grâce aux travaux des pionniers Morton </w:t>
      </w:r>
      <w:r w:rsidRPr="00AE4ED8">
        <w:rPr>
          <w:b/>
        </w:rPr>
        <w:fldChar w:fldCharType="begin"/>
      </w:r>
      <w:r w:rsidRPr="00AE4ED8">
        <w:rPr>
          <w:b/>
        </w:rPr>
        <w:instrText xml:space="preserve"> REF _Ref523133967 \r \h </w:instrText>
      </w:r>
      <w:r>
        <w:rPr>
          <w:b/>
        </w:rPr>
        <w:instrText xml:space="preserve"> \* MERGEFORMAT </w:instrText>
      </w:r>
      <w:r w:rsidRPr="00AE4ED8">
        <w:rPr>
          <w:b/>
        </w:rPr>
      </w:r>
      <w:r w:rsidRPr="00AE4ED8">
        <w:rPr>
          <w:b/>
        </w:rPr>
        <w:fldChar w:fldCharType="separate"/>
      </w:r>
      <w:r w:rsidR="00311662">
        <w:rPr>
          <w:b/>
        </w:rPr>
        <w:t>[2]</w:t>
      </w:r>
      <w:r w:rsidRPr="00AE4ED8">
        <w:rPr>
          <w:b/>
        </w:rPr>
        <w:fldChar w:fldCharType="end"/>
      </w:r>
      <w:r>
        <w:t xml:space="preserve"> </w:t>
      </w:r>
      <w:r w:rsidRPr="00BE7C1B">
        <w:t>en 1975</w:t>
      </w:r>
      <w:r>
        <w:t xml:space="preserve"> et Hesseborn en 1978 </w:t>
      </w:r>
      <w:r w:rsidRPr="000F198D">
        <w:rPr>
          <w:b/>
        </w:rPr>
        <w:fldChar w:fldCharType="begin"/>
      </w:r>
      <w:r w:rsidRPr="000F198D">
        <w:rPr>
          <w:b/>
        </w:rPr>
        <w:instrText xml:space="preserve"> REF _Ref523143829 \r \h </w:instrText>
      </w:r>
      <w:r>
        <w:rPr>
          <w:b/>
        </w:rPr>
        <w:instrText xml:space="preserve"> \* MERGEFORMAT </w:instrText>
      </w:r>
      <w:r w:rsidRPr="000F198D">
        <w:rPr>
          <w:b/>
        </w:rPr>
      </w:r>
      <w:r w:rsidRPr="000F198D">
        <w:rPr>
          <w:b/>
        </w:rPr>
        <w:fldChar w:fldCharType="separate"/>
      </w:r>
      <w:r w:rsidR="00311662">
        <w:rPr>
          <w:b/>
        </w:rPr>
        <w:t>[4]</w:t>
      </w:r>
      <w:r w:rsidRPr="000F198D">
        <w:rPr>
          <w:b/>
        </w:rPr>
        <w:fldChar w:fldCharType="end"/>
      </w:r>
      <w:r w:rsidRPr="00BE7C1B">
        <w:t>,</w:t>
      </w:r>
      <w:r>
        <w:t xml:space="preserve"> ils ont été découverts que</w:t>
      </w:r>
      <w:r w:rsidRPr="00BE7C1B">
        <w:t xml:space="preserve"> </w:t>
      </w:r>
      <w:r>
        <w:t xml:space="preserve">l’influence de cet effet thermique développait un champ de température asymétrique à la surface du rotor qui entrainait une déformation thermique non homogène qui influençait le comportement dynamique du rotor. Sous certaines conditions, le niveau de la vibration synchrone de rotor devenait progressivement excessif au cours du temps et une instabilité vibratoire du rotor pouvait être produite. Afin d’honorer la mémoire de la découverte et les travaux de M. Morton sur cette instabilité, le monde d’académie et d’industrie baptise cette instabilité vibratoire de l’effet Morton.  </w:t>
      </w:r>
    </w:p>
    <w:p w14:paraId="16192DD9" w14:textId="77777777" w:rsidR="00DD75DD" w:rsidRDefault="00DD75DD" w:rsidP="00412A4C">
      <w:pPr>
        <w:spacing w:line="360" w:lineRule="auto"/>
        <w:ind w:firstLine="567"/>
      </w:pPr>
    </w:p>
    <w:p w14:paraId="30B8FA3E" w14:textId="32C0BF61" w:rsidR="00A67080" w:rsidRDefault="000363C5" w:rsidP="00412A4C">
      <w:pPr>
        <w:spacing w:line="360" w:lineRule="auto"/>
        <w:ind w:firstLine="567"/>
      </w:pPr>
      <w:r>
        <w:t xml:space="preserve">Dans le domaine de turbomachine (ex. turbine, compresseur, </w:t>
      </w:r>
      <w:r w:rsidR="0080654B">
        <w:t>turbodétendeur</w:t>
      </w:r>
      <w:r>
        <w:t xml:space="preserve"> etc.), le palier hydrodynamique est largement utilisé grâce </w:t>
      </w:r>
      <w:r w:rsidR="00435952">
        <w:t xml:space="preserve">à </w:t>
      </w:r>
      <w:r>
        <w:t>sa capacité de charge et sa capacité de puissance.</w:t>
      </w:r>
      <w:r w:rsidR="00EA384A">
        <w:t xml:space="preserve"> Lors de </w:t>
      </w:r>
      <w:r w:rsidR="00E6115F">
        <w:t xml:space="preserve">son </w:t>
      </w:r>
      <w:r w:rsidR="00EA384A">
        <w:t>fonctionnement,</w:t>
      </w:r>
      <w:r>
        <w:t xml:space="preserve"> </w:t>
      </w:r>
      <w:r w:rsidR="00EA384A">
        <w:t>l</w:t>
      </w:r>
      <w:r>
        <w:t xml:space="preserve">e film mince de lubrifiant </w:t>
      </w:r>
      <w:r w:rsidR="00932663">
        <w:t>à l’intérieur de</w:t>
      </w:r>
      <w:r>
        <w:t xml:space="preserve"> palier </w:t>
      </w:r>
      <w:r w:rsidR="00932663">
        <w:t>produit une pression hydrodynamique important</w:t>
      </w:r>
      <w:r w:rsidR="00780885">
        <w:t>e</w:t>
      </w:r>
      <w:r w:rsidR="00932663">
        <w:t xml:space="preserve"> pour supporter </w:t>
      </w:r>
      <w:r w:rsidR="00780885">
        <w:t xml:space="preserve">les </w:t>
      </w:r>
      <w:r w:rsidR="00932663">
        <w:t xml:space="preserve">organes de </w:t>
      </w:r>
      <w:r w:rsidR="00780885">
        <w:t>machine et génère la chaleur dû</w:t>
      </w:r>
      <w:r w:rsidR="00932663">
        <w:t xml:space="preserve"> au cisaillement visqueux. </w:t>
      </w:r>
      <w:r w:rsidR="00C447C8">
        <w:t>L’augmentation de la température diminue la viscosité d</w:t>
      </w:r>
      <w:r w:rsidR="009E67FF">
        <w:t>e</w:t>
      </w:r>
      <w:r w:rsidR="00C447C8">
        <w:t xml:space="preserve"> lubrifiant et chauffe </w:t>
      </w:r>
      <w:r w:rsidR="00C447C8">
        <w:lastRenderedPageBreak/>
        <w:t>le rotor et le coussinet à l’interface fluide-structure, ce qui provoque la dilatation thermique des organes et affecte</w:t>
      </w:r>
      <w:r w:rsidR="006F5F39">
        <w:t xml:space="preserve"> les</w:t>
      </w:r>
      <w:r w:rsidR="00C447C8">
        <w:t xml:space="preserve"> condition</w:t>
      </w:r>
      <w:r w:rsidR="006F5F39">
        <w:t>s</w:t>
      </w:r>
      <w:r w:rsidR="00C447C8">
        <w:t xml:space="preserve"> du fonctionnement</w:t>
      </w:r>
      <w:r w:rsidR="006F5F39">
        <w:t xml:space="preserve"> de </w:t>
      </w:r>
      <w:r w:rsidR="000D65A9">
        <w:t xml:space="preserve">la </w:t>
      </w:r>
      <w:r w:rsidR="006F5F39">
        <w:t>machine</w:t>
      </w:r>
      <w:r w:rsidR="003A7D15">
        <w:t>, tel que le jeu radial de palier et le</w:t>
      </w:r>
      <w:r w:rsidR="009E67FF">
        <w:t xml:space="preserve">s sources d’excitation </w:t>
      </w:r>
      <w:r w:rsidR="003A7D15">
        <w:t>du rotor etc</w:t>
      </w:r>
      <w:r w:rsidR="00C447C8">
        <w:t>.</w:t>
      </w:r>
      <w:r w:rsidR="00310248">
        <w:t xml:space="preserve"> Bien </w:t>
      </w:r>
      <w:r w:rsidR="003B4EC1">
        <w:t>que</w:t>
      </w:r>
      <w:r w:rsidR="00A67080">
        <w:t xml:space="preserve"> la température non homogène à la surface du rotor </w:t>
      </w:r>
      <w:r w:rsidR="00310248">
        <w:t>ait</w:t>
      </w:r>
      <w:r w:rsidR="00A67080">
        <w:t xml:space="preserve"> été </w:t>
      </w:r>
      <w:r w:rsidR="00310248">
        <w:t>constatée</w:t>
      </w:r>
      <w:r w:rsidR="003B4EC1">
        <w:t xml:space="preserve"> expérimentalement</w:t>
      </w:r>
      <w:r w:rsidR="00A67080">
        <w:t xml:space="preserve"> depuis </w:t>
      </w:r>
      <w:r w:rsidR="00B92812">
        <w:t>quelque</w:t>
      </w:r>
      <w:r w:rsidR="00501C74">
        <w:t>s</w:t>
      </w:r>
      <w:r w:rsidR="00B92812">
        <w:t xml:space="preserve"> </w:t>
      </w:r>
      <w:r w:rsidR="00501C74">
        <w:t>décennies</w:t>
      </w:r>
      <w:r w:rsidR="00A67080">
        <w:t xml:space="preserve"> </w:t>
      </w:r>
      <w:r w:rsidR="00A84A0E" w:rsidRPr="00A84A0E">
        <w:rPr>
          <w:b/>
        </w:rPr>
        <w:fldChar w:fldCharType="begin"/>
      </w:r>
      <w:r w:rsidR="00A84A0E" w:rsidRPr="00A84A0E">
        <w:rPr>
          <w:b/>
        </w:rPr>
        <w:instrText xml:space="preserve"> REF _Ref523133849 \r \h </w:instrText>
      </w:r>
      <w:r w:rsidR="00A84A0E">
        <w:rPr>
          <w:b/>
        </w:rPr>
        <w:instrText xml:space="preserve"> \* MERGEFORMAT </w:instrText>
      </w:r>
      <w:r w:rsidR="00A84A0E" w:rsidRPr="00A84A0E">
        <w:rPr>
          <w:b/>
        </w:rPr>
      </w:r>
      <w:r w:rsidR="00A84A0E" w:rsidRPr="00A84A0E">
        <w:rPr>
          <w:b/>
        </w:rPr>
        <w:fldChar w:fldCharType="separate"/>
      </w:r>
      <w:r w:rsidR="00311662">
        <w:rPr>
          <w:b/>
        </w:rPr>
        <w:t>[1]</w:t>
      </w:r>
      <w:r w:rsidR="00A84A0E" w:rsidRPr="00A84A0E">
        <w:rPr>
          <w:b/>
        </w:rPr>
        <w:fldChar w:fldCharType="end"/>
      </w:r>
      <w:r w:rsidR="00A67080">
        <w:t xml:space="preserve">, </w:t>
      </w:r>
      <w:r w:rsidR="005E31C8">
        <w:t xml:space="preserve">du fait </w:t>
      </w:r>
      <w:r w:rsidR="00A35E05">
        <w:t>que</w:t>
      </w:r>
      <w:r w:rsidR="005E31C8">
        <w:t xml:space="preserve"> </w:t>
      </w:r>
      <w:r w:rsidR="003A2CE1">
        <w:t xml:space="preserve">dans la plupart d’application </w:t>
      </w:r>
      <w:r w:rsidR="0085402C">
        <w:t xml:space="preserve">la variation de </w:t>
      </w:r>
      <w:r w:rsidR="005E31C8">
        <w:t>la différence de la température (</w:t>
      </w:r>
      <m:oMath>
        <m:r>
          <w:rPr>
            <w:rFonts w:ascii="Cambria Math" w:hAnsi="Cambria Math"/>
          </w:rPr>
          <m:t>∆T)</m:t>
        </m:r>
      </m:oMath>
      <w:r w:rsidR="005E31C8">
        <w:t xml:space="preserve"> </w:t>
      </w:r>
      <w:r w:rsidR="00016C6B">
        <w:t>restait</w:t>
      </w:r>
      <w:r w:rsidR="0085402C">
        <w:t xml:space="preserve"> petite</w:t>
      </w:r>
      <w:r w:rsidR="005E31C8">
        <w:t xml:space="preserve"> </w:t>
      </w:r>
      <w:r w:rsidR="005A56F1">
        <w:t>(</w:t>
      </w:r>
      <w:r w:rsidR="005E31C8">
        <w:t>entre 1°C et 2°C</w:t>
      </w:r>
      <w:r w:rsidR="005A56F1">
        <w:t>)</w:t>
      </w:r>
      <w:r w:rsidR="005E31C8">
        <w:t xml:space="preserve">, </w:t>
      </w:r>
      <w:r w:rsidR="00A67080">
        <w:t xml:space="preserve">le rotor était supposé isotherme à l’intérieur du palier </w:t>
      </w:r>
      <w:r w:rsidR="00247A20">
        <w:t>pour longtemps</w:t>
      </w:r>
      <w:r w:rsidR="005E31C8">
        <w:t>.</w:t>
      </w:r>
      <w:r w:rsidR="00A67080">
        <w:t xml:space="preserve"> </w:t>
      </w:r>
    </w:p>
    <w:p w14:paraId="70611009" w14:textId="3CC0FC59" w:rsidR="004033C2" w:rsidRPr="00DE7318" w:rsidRDefault="004033C2" w:rsidP="00051B69">
      <w:pPr>
        <w:pStyle w:val="Titre1"/>
        <w:spacing w:line="360" w:lineRule="auto"/>
      </w:pPr>
      <w:r w:rsidRPr="00DE7318">
        <w:t>Mise en évidence</w:t>
      </w:r>
      <w:r w:rsidR="00674DBC">
        <w:t xml:space="preserve"> par cas</w:t>
      </w:r>
      <w:r w:rsidR="001051DE" w:rsidRPr="00DE7318">
        <w:t xml:space="preserve"> industriel</w:t>
      </w:r>
      <w:r w:rsidR="006158F8">
        <w:t>s</w:t>
      </w:r>
      <w:r w:rsidRPr="00DE7318">
        <w:t xml:space="preserve"> </w:t>
      </w:r>
    </w:p>
    <w:p w14:paraId="1269EA3E" w14:textId="490FC5CB" w:rsidR="003C2B1E" w:rsidRPr="00A22718" w:rsidRDefault="003C2B1E" w:rsidP="00412A4C">
      <w:pPr>
        <w:spacing w:line="360" w:lineRule="auto"/>
        <w:ind w:firstLine="567"/>
      </w:pPr>
      <w:r w:rsidRPr="00A22718">
        <w:rPr>
          <w:b/>
        </w:rPr>
        <w:t>En 1998,</w:t>
      </w:r>
      <w:r w:rsidRPr="00A22718">
        <w:t xml:space="preserve"> de Jongh et Van der Hoeven</w:t>
      </w:r>
      <w:r w:rsidRPr="00A22718">
        <w:rPr>
          <w:b/>
        </w:rPr>
        <w:t xml:space="preserve"> </w:t>
      </w:r>
      <w:r w:rsidR="00D82BE9" w:rsidRPr="00D82BE9">
        <w:rPr>
          <w:b/>
        </w:rPr>
        <w:fldChar w:fldCharType="begin"/>
      </w:r>
      <w:r w:rsidR="00D82BE9" w:rsidRPr="00D82BE9">
        <w:rPr>
          <w:b/>
        </w:rPr>
        <w:instrText xml:space="preserve"> REF _Ref444179903 \r \h  \* MERGEFORMAT </w:instrText>
      </w:r>
      <w:r w:rsidR="00D82BE9" w:rsidRPr="00D82BE9">
        <w:rPr>
          <w:b/>
        </w:rPr>
      </w:r>
      <w:r w:rsidR="00D82BE9" w:rsidRPr="00D82BE9">
        <w:rPr>
          <w:b/>
        </w:rPr>
        <w:fldChar w:fldCharType="separate"/>
      </w:r>
      <w:r w:rsidR="00311662">
        <w:rPr>
          <w:b/>
        </w:rPr>
        <w:t>[11]</w:t>
      </w:r>
      <w:r w:rsidR="00D82BE9" w:rsidRPr="00D82BE9">
        <w:rPr>
          <w:b/>
        </w:rPr>
        <w:fldChar w:fldCharType="end"/>
      </w:r>
      <w:r w:rsidRPr="00A22718">
        <w:t xml:space="preserve"> ont examiné </w:t>
      </w:r>
      <w:r w:rsidR="008662A2">
        <w:t>des</w:t>
      </w:r>
      <w:r w:rsidRPr="00A22718">
        <w:t xml:space="preserve"> </w:t>
      </w:r>
      <w:r w:rsidR="00F67658">
        <w:t>prototype</w:t>
      </w:r>
      <w:r w:rsidR="008662A2">
        <w:t>s</w:t>
      </w:r>
      <w:r w:rsidR="00F67658">
        <w:t xml:space="preserve"> d</w:t>
      </w:r>
      <w:r w:rsidR="008662A2">
        <w:t>e</w:t>
      </w:r>
      <w:r w:rsidR="00F67658">
        <w:t xml:space="preserve"> </w:t>
      </w:r>
      <w:r w:rsidRPr="00A22718">
        <w:t>compresseur</w:t>
      </w:r>
      <w:r w:rsidR="008662A2">
        <w:t xml:space="preserve"> de pipeline qui exhibaient</w:t>
      </w:r>
      <w:r w:rsidRPr="00A22718">
        <w:t xml:space="preserve"> des vibrations spirales instables. Avant d’être livré</w:t>
      </w:r>
      <w:r>
        <w:t>s</w:t>
      </w:r>
      <w:r w:rsidRPr="00A22718">
        <w:t xml:space="preserve"> sur le site d’exploitation, </w:t>
      </w:r>
      <w:r w:rsidR="00240872">
        <w:t>le</w:t>
      </w:r>
      <w:r w:rsidR="00B111BC">
        <w:t>s</w:t>
      </w:r>
      <w:r w:rsidRPr="00A22718">
        <w:t xml:space="preserve"> compresseur</w:t>
      </w:r>
      <w:r w:rsidR="00B111BC">
        <w:t>s</w:t>
      </w:r>
      <w:r w:rsidRPr="00A22718">
        <w:t xml:space="preserve"> </w:t>
      </w:r>
      <w:r w:rsidR="00240872">
        <w:t>avai</w:t>
      </w:r>
      <w:r w:rsidR="00B111BC">
        <w:t>en</w:t>
      </w:r>
      <w:r w:rsidR="00240872">
        <w:t>t</w:t>
      </w:r>
      <w:r w:rsidRPr="00A22718">
        <w:t xml:space="preserve"> passé </w:t>
      </w:r>
      <w:r w:rsidR="008A0F75">
        <w:t>le</w:t>
      </w:r>
      <w:r w:rsidRPr="00A22718">
        <w:t xml:space="preserve"> test mécanique sous la norme API 617.</w:t>
      </w:r>
      <w:r w:rsidR="008368F2">
        <w:t xml:space="preserve"> </w:t>
      </w:r>
      <w:r w:rsidRPr="00A22718">
        <w:t xml:space="preserve">Cependant, après l’installation, le comportement de ces machines n’était pas du tout stable. </w:t>
      </w:r>
      <w:r w:rsidR="004E5A80" w:rsidRPr="00A22718">
        <w:t xml:space="preserve">La </w:t>
      </w:r>
      <w:r w:rsidR="004E5A80" w:rsidRPr="00A22718">
        <w:rPr>
          <w:b/>
        </w:rPr>
        <w:fldChar w:fldCharType="begin"/>
      </w:r>
      <w:r w:rsidR="004E5A80" w:rsidRPr="00A22718">
        <w:rPr>
          <w:b/>
        </w:rPr>
        <w:instrText xml:space="preserve"> REF _Ref444682101 \h  \* MERGEFORMAT </w:instrText>
      </w:r>
      <w:r w:rsidR="004E5A80" w:rsidRPr="00A22718">
        <w:rPr>
          <w:b/>
        </w:rPr>
      </w:r>
      <w:r w:rsidR="004E5A80" w:rsidRPr="00A22718">
        <w:rPr>
          <w:b/>
        </w:rPr>
        <w:fldChar w:fldCharType="separate"/>
      </w:r>
      <w:r w:rsidR="002F1065">
        <w:rPr>
          <w:b/>
        </w:rPr>
        <w:t>f</w:t>
      </w:r>
      <w:r w:rsidR="004E5A80" w:rsidRPr="00311662">
        <w:rPr>
          <w:b/>
        </w:rPr>
        <w:t>igure 1</w:t>
      </w:r>
      <w:r w:rsidR="004E5A80" w:rsidRPr="00A22718">
        <w:rPr>
          <w:b/>
        </w:rPr>
        <w:fldChar w:fldCharType="end"/>
      </w:r>
      <w:r w:rsidR="004E5A80" w:rsidRPr="00A22718">
        <w:t xml:space="preserve"> </w:t>
      </w:r>
      <w:r w:rsidR="004E5A80">
        <w:t xml:space="preserve">illustre la mesure de l’amplitude </w:t>
      </w:r>
      <w:r w:rsidR="004E5A80" w:rsidRPr="00F67658">
        <w:t>des vibrations synchrones</w:t>
      </w:r>
      <w:r w:rsidR="004E5A80">
        <w:t xml:space="preserve"> </w:t>
      </w:r>
      <w:r w:rsidR="004E5A80" w:rsidRPr="00F67658">
        <w:t>durant une montée-descente en vitesse</w:t>
      </w:r>
      <w:r w:rsidR="004E5A80">
        <w:t xml:space="preserve">. </w:t>
      </w:r>
      <w:r w:rsidR="0036075E">
        <w:t>L</w:t>
      </w:r>
      <w:r w:rsidRPr="00A22718">
        <w:t xml:space="preserve">’amplitude </w:t>
      </w:r>
      <w:r w:rsidR="00E8757C">
        <w:t>mesurée</w:t>
      </w:r>
      <w:r w:rsidRPr="00A22718">
        <w:t xml:space="preserve"> </w:t>
      </w:r>
      <w:r w:rsidR="00BB5226">
        <w:t>augment</w:t>
      </w:r>
      <w:r w:rsidR="006C1209">
        <w:t>e</w:t>
      </w:r>
      <w:r w:rsidR="00BB5226">
        <w:t xml:space="preserve"> rapidement</w:t>
      </w:r>
      <w:r w:rsidR="00F7165B">
        <w:t xml:space="preserve"> et</w:t>
      </w:r>
      <w:r w:rsidR="00BB5226">
        <w:t xml:space="preserve"> </w:t>
      </w:r>
      <w:r w:rsidRPr="00A22718">
        <w:t>pass</w:t>
      </w:r>
      <w:r w:rsidR="006C1209">
        <w:t>e</w:t>
      </w:r>
      <w:r w:rsidRPr="00A22718">
        <w:t xml:space="preserve"> de 12µm crête-à-crête à 75µm</w:t>
      </w:r>
      <w:r w:rsidR="00BB5226">
        <w:t xml:space="preserve"> </w:t>
      </w:r>
      <w:r w:rsidR="00606094">
        <w:t>à partir de</w:t>
      </w:r>
      <w:r w:rsidR="00BB5226">
        <w:t xml:space="preserve"> </w:t>
      </w:r>
      <w:r w:rsidR="00BB5226" w:rsidRPr="00A22718">
        <w:t>7600 tr/min</w:t>
      </w:r>
      <w:r w:rsidRPr="00A22718">
        <w:t xml:space="preserve">. </w:t>
      </w:r>
      <w:r w:rsidR="00895DAE">
        <w:t xml:space="preserve">En outre, </w:t>
      </w:r>
      <w:r>
        <w:t xml:space="preserve"> </w:t>
      </w:r>
      <w:r w:rsidR="002F1065">
        <w:t>l</w:t>
      </w:r>
      <w:r w:rsidR="002F1065" w:rsidRPr="00A22718">
        <w:t xml:space="preserve">a </w:t>
      </w:r>
      <w:r w:rsidR="002F1065" w:rsidRPr="00A22718">
        <w:rPr>
          <w:b/>
        </w:rPr>
        <w:fldChar w:fldCharType="begin"/>
      </w:r>
      <w:r w:rsidR="002F1065" w:rsidRPr="00A22718">
        <w:rPr>
          <w:b/>
        </w:rPr>
        <w:instrText xml:space="preserve"> REF _Ref444682101 \h  \* MERGEFORMAT </w:instrText>
      </w:r>
      <w:r w:rsidR="002F1065" w:rsidRPr="00A22718">
        <w:rPr>
          <w:b/>
        </w:rPr>
      </w:r>
      <w:r w:rsidR="002F1065" w:rsidRPr="00A22718">
        <w:rPr>
          <w:b/>
        </w:rPr>
        <w:fldChar w:fldCharType="separate"/>
      </w:r>
      <w:r w:rsidR="002F1065">
        <w:rPr>
          <w:b/>
        </w:rPr>
        <w:t>f</w:t>
      </w:r>
      <w:r w:rsidR="002F1065" w:rsidRPr="00311662">
        <w:rPr>
          <w:b/>
        </w:rPr>
        <w:t>igure 1</w:t>
      </w:r>
      <w:r w:rsidR="002F1065" w:rsidRPr="00A22718">
        <w:rPr>
          <w:b/>
        </w:rPr>
        <w:fldChar w:fldCharType="end"/>
      </w:r>
      <w:r w:rsidR="002F1065">
        <w:rPr>
          <w:b/>
        </w:rPr>
        <w:t xml:space="preserve"> </w:t>
      </w:r>
      <w:r w:rsidR="008067A8">
        <w:t xml:space="preserve">montre </w:t>
      </w:r>
      <w:r w:rsidR="00FF1695">
        <w:t xml:space="preserve">également que </w:t>
      </w:r>
      <w:r w:rsidR="00FF1695" w:rsidRPr="00A22718">
        <w:t xml:space="preserve">le niveau élevé de vibrations persiste malgré la réduction de vitesse en-deçà du seuil de stabilité </w:t>
      </w:r>
      <w:r w:rsidR="00895DAE">
        <w:t>à</w:t>
      </w:r>
      <w:r w:rsidR="00FF1695" w:rsidRPr="00A22718">
        <w:t xml:space="preserve"> 7600 tr/mi</w:t>
      </w:r>
      <w:r w:rsidR="00FF1695">
        <w:t>n</w:t>
      </w:r>
      <w:r w:rsidR="004F23DC">
        <w:t xml:space="preserve">. Ce </w:t>
      </w:r>
      <w:r w:rsidR="00FF1695">
        <w:t xml:space="preserve">phénomène </w:t>
      </w:r>
      <w:r w:rsidR="00895DAE">
        <w:t xml:space="preserve">de </w:t>
      </w:r>
      <w:r w:rsidR="00FF1695">
        <w:t>l’</w:t>
      </w:r>
      <w:r w:rsidRPr="00A22718">
        <w:t xml:space="preserve">hystérésis </w:t>
      </w:r>
      <w:r w:rsidR="004F23DC">
        <w:t>est</w:t>
      </w:r>
      <w:r w:rsidRPr="00A22718">
        <w:t xml:space="preserve"> souvent </w:t>
      </w:r>
      <w:r w:rsidR="001A79D8" w:rsidRPr="00A22718">
        <w:t>décrit</w:t>
      </w:r>
      <w:r w:rsidRPr="00A22718">
        <w:t xml:space="preserve"> </w:t>
      </w:r>
      <w:r w:rsidR="001A79D8">
        <w:t>dans la littérature</w:t>
      </w:r>
      <w:r w:rsidRPr="00A22718">
        <w:t xml:space="preserve"> </w:t>
      </w:r>
      <w:r w:rsidR="00BC7C97">
        <w:t xml:space="preserve">comme une signature </w:t>
      </w:r>
      <w:r w:rsidRPr="00A22718">
        <w:t xml:space="preserve">de l’effet Morton. </w:t>
      </w:r>
      <w:bookmarkStart w:id="0" w:name="_GoBack"/>
      <w:bookmarkEnd w:id="0"/>
    </w:p>
    <w:p w14:paraId="044C08C5" w14:textId="77777777" w:rsidR="003C2B1E" w:rsidRPr="00A22718" w:rsidRDefault="003C2B1E" w:rsidP="000B3A4A">
      <w:pPr>
        <w:keepNext/>
        <w:spacing w:line="360" w:lineRule="auto"/>
        <w:jc w:val="center"/>
        <w:rPr>
          <w:rFonts w:asciiTheme="minorHAnsi" w:hAnsiTheme="minorHAnsi"/>
        </w:rPr>
      </w:pPr>
      <w:r w:rsidRPr="00A22718">
        <w:rPr>
          <w:rFonts w:asciiTheme="minorHAnsi" w:hAnsiTheme="minorHAnsi"/>
          <w:noProof/>
          <w:lang w:eastAsia="zh-CN"/>
        </w:rPr>
        <w:drawing>
          <wp:inline distT="0" distB="0" distL="0" distR="0" wp14:anchorId="37AEF215" wp14:editId="4D89E379">
            <wp:extent cx="4388400" cy="1515600"/>
            <wp:effectExtent l="0" t="0" r="0" b="889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8400" cy="1515600"/>
                    </a:xfrm>
                    <a:prstGeom prst="rect">
                      <a:avLst/>
                    </a:prstGeom>
                  </pic:spPr>
                </pic:pic>
              </a:graphicData>
            </a:graphic>
          </wp:inline>
        </w:drawing>
      </w:r>
    </w:p>
    <w:p w14:paraId="73F9228A" w14:textId="30100015" w:rsidR="003C2B1E" w:rsidRDefault="003C2B1E" w:rsidP="000B3A4A">
      <w:pPr>
        <w:pStyle w:val="Lgende"/>
        <w:spacing w:line="360" w:lineRule="auto"/>
        <w:jc w:val="center"/>
        <w:rPr>
          <w:rStyle w:val="shorttext"/>
          <w:rFonts w:ascii="Calibri" w:eastAsia="Times New Roman" w:hAnsi="Calibri" w:cs="Times New Roman"/>
          <w:i w:val="0"/>
          <w:iCs w:val="0"/>
          <w:color w:val="auto"/>
          <w:sz w:val="22"/>
          <w:szCs w:val="20"/>
          <w:lang w:eastAsia="fr-FR"/>
        </w:rPr>
      </w:pPr>
      <w:bookmarkStart w:id="1" w:name="_Ref444682101"/>
      <w:r w:rsidRPr="004F3F9F">
        <w:rPr>
          <w:rStyle w:val="shorttext"/>
          <w:rFonts w:ascii="Calibri" w:eastAsia="Times New Roman" w:hAnsi="Calibri" w:cs="Times New Roman"/>
          <w:i w:val="0"/>
          <w:iCs w:val="0"/>
          <w:color w:val="auto"/>
          <w:sz w:val="22"/>
          <w:szCs w:val="20"/>
          <w:lang w:eastAsia="fr-FR"/>
        </w:rPr>
        <w:t xml:space="preserve">Figure </w:t>
      </w:r>
      <w:r w:rsidRPr="004F3F9F">
        <w:rPr>
          <w:rStyle w:val="shorttext"/>
          <w:rFonts w:ascii="Calibri" w:eastAsia="Times New Roman" w:hAnsi="Calibri" w:cs="Times New Roman"/>
          <w:i w:val="0"/>
          <w:iCs w:val="0"/>
          <w:color w:val="auto"/>
          <w:sz w:val="22"/>
          <w:szCs w:val="20"/>
          <w:lang w:eastAsia="fr-FR"/>
        </w:rPr>
        <w:fldChar w:fldCharType="begin"/>
      </w:r>
      <w:r w:rsidRPr="004F3F9F">
        <w:rPr>
          <w:rStyle w:val="shorttext"/>
          <w:rFonts w:ascii="Calibri" w:eastAsia="Times New Roman" w:hAnsi="Calibri" w:cs="Times New Roman"/>
          <w:i w:val="0"/>
          <w:iCs w:val="0"/>
          <w:color w:val="auto"/>
          <w:sz w:val="22"/>
          <w:szCs w:val="20"/>
          <w:lang w:eastAsia="fr-FR"/>
        </w:rPr>
        <w:instrText xml:space="preserve"> SEQ Figure \* ARABIC </w:instrText>
      </w:r>
      <w:r w:rsidRPr="004F3F9F">
        <w:rPr>
          <w:rStyle w:val="shorttext"/>
          <w:rFonts w:ascii="Calibri" w:eastAsia="Times New Roman" w:hAnsi="Calibri" w:cs="Times New Roman"/>
          <w:i w:val="0"/>
          <w:iCs w:val="0"/>
          <w:color w:val="auto"/>
          <w:sz w:val="22"/>
          <w:szCs w:val="20"/>
          <w:lang w:eastAsia="fr-FR"/>
        </w:rPr>
        <w:fldChar w:fldCharType="separate"/>
      </w:r>
      <w:r w:rsidR="00311662">
        <w:rPr>
          <w:rStyle w:val="shorttext"/>
          <w:rFonts w:ascii="Calibri" w:eastAsia="Times New Roman" w:hAnsi="Calibri" w:cs="Times New Roman"/>
          <w:i w:val="0"/>
          <w:iCs w:val="0"/>
          <w:noProof/>
          <w:color w:val="auto"/>
          <w:sz w:val="22"/>
          <w:szCs w:val="20"/>
          <w:lang w:eastAsia="fr-FR"/>
        </w:rPr>
        <w:t>1</w:t>
      </w:r>
      <w:r w:rsidRPr="004F3F9F">
        <w:rPr>
          <w:rStyle w:val="shorttext"/>
          <w:rFonts w:ascii="Calibri" w:eastAsia="Times New Roman" w:hAnsi="Calibri" w:cs="Times New Roman"/>
          <w:i w:val="0"/>
          <w:iCs w:val="0"/>
          <w:color w:val="auto"/>
          <w:sz w:val="22"/>
          <w:szCs w:val="20"/>
          <w:lang w:eastAsia="fr-FR"/>
        </w:rPr>
        <w:fldChar w:fldCharType="end"/>
      </w:r>
      <w:bookmarkEnd w:id="1"/>
      <w:r w:rsidR="00DA20F5">
        <w:rPr>
          <w:rStyle w:val="shorttext"/>
          <w:rFonts w:ascii="Calibri" w:eastAsia="Times New Roman" w:hAnsi="Calibri" w:cs="Times New Roman"/>
          <w:i w:val="0"/>
          <w:iCs w:val="0"/>
          <w:color w:val="auto"/>
          <w:sz w:val="22"/>
          <w:szCs w:val="20"/>
          <w:lang w:eastAsia="fr-FR"/>
        </w:rPr>
        <w:t xml:space="preserve"> : </w:t>
      </w:r>
      <w:bookmarkStart w:id="2" w:name="_Ref444682082"/>
      <w:r w:rsidR="002847C6">
        <w:rPr>
          <w:rStyle w:val="shorttext"/>
          <w:rFonts w:ascii="Calibri" w:eastAsia="Times New Roman" w:hAnsi="Calibri" w:cs="Times New Roman"/>
          <w:i w:val="0"/>
          <w:iCs w:val="0"/>
          <w:color w:val="auto"/>
          <w:sz w:val="22"/>
          <w:szCs w:val="20"/>
          <w:lang w:eastAsia="fr-FR"/>
        </w:rPr>
        <w:t>C</w:t>
      </w:r>
      <w:r w:rsidRPr="004F3F9F">
        <w:rPr>
          <w:rStyle w:val="shorttext"/>
          <w:rFonts w:ascii="Calibri" w:eastAsia="Times New Roman" w:hAnsi="Calibri" w:cs="Times New Roman"/>
          <w:i w:val="0"/>
          <w:iCs w:val="0"/>
          <w:color w:val="auto"/>
          <w:sz w:val="22"/>
          <w:szCs w:val="20"/>
          <w:lang w:eastAsia="fr-FR"/>
        </w:rPr>
        <w:t xml:space="preserve">omposante H1 des vibrations synchrones </w:t>
      </w:r>
      <w:bookmarkEnd w:id="2"/>
      <w:r w:rsidR="007C0615">
        <w:rPr>
          <w:rStyle w:val="shorttext"/>
          <w:rFonts w:ascii="Calibri" w:eastAsia="Times New Roman" w:hAnsi="Calibri" w:cs="Times New Roman"/>
          <w:i w:val="0"/>
          <w:iCs w:val="0"/>
          <w:color w:val="auto"/>
          <w:sz w:val="22"/>
          <w:szCs w:val="20"/>
          <w:lang w:eastAsia="fr-FR"/>
        </w:rPr>
        <w:t xml:space="preserve">présenté dans </w:t>
      </w:r>
      <w:r w:rsidR="007C0615" w:rsidRPr="007C0615">
        <w:rPr>
          <w:rStyle w:val="shorttext"/>
          <w:rFonts w:ascii="Calibri" w:eastAsia="Times New Roman" w:hAnsi="Calibri" w:cs="Times New Roman"/>
          <w:b/>
          <w:i w:val="0"/>
          <w:iCs w:val="0"/>
          <w:color w:val="auto"/>
          <w:sz w:val="22"/>
          <w:szCs w:val="20"/>
          <w:lang w:eastAsia="fr-FR"/>
        </w:rPr>
        <w:t>[11]</w:t>
      </w:r>
      <w:r w:rsidRPr="004F3F9F">
        <w:rPr>
          <w:rStyle w:val="shorttext"/>
          <w:rFonts w:ascii="Calibri" w:eastAsia="Times New Roman" w:hAnsi="Calibri" w:cs="Times New Roman"/>
          <w:i w:val="0"/>
          <w:iCs w:val="0"/>
          <w:color w:val="auto"/>
          <w:sz w:val="22"/>
          <w:szCs w:val="20"/>
          <w:lang w:eastAsia="fr-FR"/>
        </w:rPr>
        <w:t>.</w:t>
      </w:r>
    </w:p>
    <w:p w14:paraId="36F86805" w14:textId="640A5BD8" w:rsidR="00152564" w:rsidRDefault="00152564" w:rsidP="003417E8">
      <w:pPr>
        <w:spacing w:line="360" w:lineRule="auto"/>
        <w:ind w:firstLine="708"/>
      </w:pPr>
      <w:r w:rsidRPr="0088427B">
        <w:rPr>
          <w:b/>
        </w:rPr>
        <w:t>En 2000</w:t>
      </w:r>
      <w:r w:rsidRPr="0088427B">
        <w:t xml:space="preserve">, Kocur and de Jongh </w:t>
      </w:r>
      <w:r w:rsidRPr="000A585F">
        <w:rPr>
          <w:b/>
        </w:rPr>
        <w:t>[5]</w:t>
      </w:r>
      <w:r w:rsidRPr="0088427B">
        <w:t xml:space="preserve"> ont présenté le cas d’un compresseur à gaz exhibant une instabilité vibratoire </w:t>
      </w:r>
      <w:r w:rsidR="00DA06EB">
        <w:t xml:space="preserve">due à </w:t>
      </w:r>
      <w:r w:rsidR="007D4612">
        <w:t>l’e</w:t>
      </w:r>
      <w:r w:rsidR="00AC5395">
        <w:t xml:space="preserve">ffet Morton. </w:t>
      </w:r>
      <w:r w:rsidRPr="0088427B">
        <w:t xml:space="preserve">Afin d’augmenter la pression du gaz naturel de 65.5 bar à 186 bar, le compresseur </w:t>
      </w:r>
      <w:r w:rsidR="00973A74">
        <w:t>a besoin d’</w:t>
      </w:r>
      <w:r w:rsidRPr="0088427B">
        <w:t xml:space="preserve">une puissance importante fournie par une turbine à gaz. La transmission d’une telle puissance exigeait un accouplement </w:t>
      </w:r>
      <w:r w:rsidR="003417E8">
        <w:t>grand et lourd qui est sensible à l’effet Morton.</w:t>
      </w:r>
      <w:r w:rsidR="003F7701">
        <w:t xml:space="preserve"> </w:t>
      </w:r>
      <w:r w:rsidR="00BF6DB9">
        <w:t xml:space="preserve">Le fait que </w:t>
      </w:r>
      <w:r w:rsidR="00A45DD0">
        <w:t>ce dernier</w:t>
      </w:r>
      <w:r w:rsidR="00BF6DB9">
        <w:t xml:space="preserve"> n’était pas pris en compte à la phase de conception,</w:t>
      </w:r>
      <w:r w:rsidR="00BF6DB9">
        <w:t xml:space="preserve"> une telle configuration en porte à faux a été </w:t>
      </w:r>
      <w:r w:rsidR="00FC3226">
        <w:t>utilisé</w:t>
      </w:r>
      <w:r w:rsidR="000B2CA9">
        <w:t xml:space="preserve"> sur les prototypes</w:t>
      </w:r>
      <w:r w:rsidR="00BF6DB9">
        <w:t xml:space="preserve">. </w:t>
      </w:r>
      <w:r w:rsidR="005A7C3A">
        <w:t xml:space="preserve"> </w:t>
      </w:r>
      <w:r w:rsidR="00FC3226">
        <w:t xml:space="preserve">Le test du fonctionnement des machines </w:t>
      </w:r>
      <w:r w:rsidR="003F7701">
        <w:t>a montré que l’instabilité vibratoire avait lieu</w:t>
      </w:r>
      <w:r w:rsidR="003C7082">
        <w:t xml:space="preserve"> </w:t>
      </w:r>
      <w:r w:rsidRPr="0088427B">
        <w:t>aux alentours de la vitesse maximale</w:t>
      </w:r>
      <w:r w:rsidR="00EC6368">
        <w:t>.</w:t>
      </w:r>
      <w:r w:rsidR="003F7701">
        <w:t xml:space="preserve"> </w:t>
      </w:r>
      <w:r w:rsidR="00EC6368">
        <w:t>U</w:t>
      </w:r>
      <w:r w:rsidR="003F7701" w:rsidRPr="0088427B">
        <w:t xml:space="preserve">ne </w:t>
      </w:r>
      <w:r w:rsidR="003F7701">
        <w:t xml:space="preserve">analyse </w:t>
      </w:r>
      <w:r w:rsidR="003F7701">
        <w:t xml:space="preserve">simple </w:t>
      </w:r>
      <w:r w:rsidR="003F7701" w:rsidRPr="0088427B">
        <w:t>de l’</w:t>
      </w:r>
      <w:r w:rsidR="003F7701">
        <w:t xml:space="preserve">effet Morton </w:t>
      </w:r>
      <w:r w:rsidR="00D9140E">
        <w:t>menée par les auteurs</w:t>
      </w:r>
      <w:r w:rsidR="007F1B2A">
        <w:t xml:space="preserve"> a</w:t>
      </w:r>
      <w:r w:rsidR="003F7701">
        <w:t xml:space="preserve"> confirm</w:t>
      </w:r>
      <w:r w:rsidR="007F1B2A">
        <w:t>é</w:t>
      </w:r>
      <w:r w:rsidR="00112FC7">
        <w:t xml:space="preserve"> </w:t>
      </w:r>
      <w:r w:rsidR="00A45DD0">
        <w:t>celui-ci</w:t>
      </w:r>
      <w:r w:rsidR="003F7701">
        <w:t xml:space="preserve"> </w:t>
      </w:r>
      <w:r w:rsidR="00A46DD8">
        <w:t xml:space="preserve">comme étant </w:t>
      </w:r>
      <w:r w:rsidR="00A45DD0">
        <w:t>l’</w:t>
      </w:r>
      <w:r w:rsidR="007F1B2A">
        <w:t>origine</w:t>
      </w:r>
      <w:r w:rsidR="00A45DD0">
        <w:t xml:space="preserve"> de son instabilité</w:t>
      </w:r>
      <w:r w:rsidR="009B2768">
        <w:t>.</w:t>
      </w:r>
      <w:r w:rsidR="00937954">
        <w:t xml:space="preserve"> </w:t>
      </w:r>
      <w:r w:rsidR="001C0F86">
        <w:t>A propos de sa solution</w:t>
      </w:r>
      <w:r w:rsidR="00937954">
        <w:t xml:space="preserve">, </w:t>
      </w:r>
      <w:r w:rsidR="002A205C">
        <w:t>l</w:t>
      </w:r>
      <w:r w:rsidRPr="0088427B">
        <w:t>’ajout d’une barrière thermique était connu</w:t>
      </w:r>
      <w:r w:rsidR="00BF6DB9">
        <w:t xml:space="preserve"> </w:t>
      </w:r>
      <w:r w:rsidR="00CF2E79">
        <w:t xml:space="preserve">pour résoudre ce </w:t>
      </w:r>
      <w:r w:rsidR="00BF6DB9">
        <w:t>problème</w:t>
      </w:r>
      <w:r w:rsidR="00B4499E">
        <w:t xml:space="preserve"> </w:t>
      </w:r>
      <w:r w:rsidR="00B4499E">
        <w:t>à</w:t>
      </w:r>
      <w:r w:rsidR="00B4499E" w:rsidRPr="0088427B">
        <w:t xml:space="preserve"> l’époque</w:t>
      </w:r>
      <w:r w:rsidR="00BF6DB9">
        <w:t xml:space="preserve">. Cependant, </w:t>
      </w:r>
      <w:r w:rsidRPr="0088427B">
        <w:t xml:space="preserve">pour des raisons d’encombrement </w:t>
      </w:r>
      <w:r w:rsidR="00CF2E79">
        <w:t xml:space="preserve">sur la machine </w:t>
      </w:r>
      <w:r w:rsidRPr="0088427B">
        <w:t xml:space="preserve">et d’avancement du projet, </w:t>
      </w:r>
      <w:r w:rsidRPr="0088427B">
        <w:lastRenderedPageBreak/>
        <w:t xml:space="preserve">cette solution n’a pas été retenue. La réduction du jeu radial du palier était aussi une possibilité mais </w:t>
      </w:r>
      <w:r w:rsidR="00DB1BDC">
        <w:t>elle</w:t>
      </w:r>
      <w:r w:rsidRPr="0088427B">
        <w:t xml:space="preserve"> entraînait le non-respect de la marge de sécurité. Enfin, le design des parties d’accouplement a été modifié dans le but de réduire les masses en porte-à-faux. Cette solution technique confirme que l’effet Morton est intimement lié aux masses en porte-à-faux.</w:t>
      </w:r>
    </w:p>
    <w:p w14:paraId="06475141" w14:textId="1B61B0B5" w:rsidR="00281540" w:rsidRDefault="00620A4B" w:rsidP="003F7060">
      <w:pPr>
        <w:spacing w:line="360" w:lineRule="auto"/>
        <w:ind w:firstLine="708"/>
      </w:pPr>
      <w:r w:rsidRPr="00413573">
        <w:rPr>
          <w:b/>
        </w:rPr>
        <w:t>En 2008,</w:t>
      </w:r>
      <w:r w:rsidRPr="00620A4B">
        <w:t xml:space="preserve"> Schmied, Pozivil et al. </w:t>
      </w:r>
      <w:r w:rsidR="00067A77" w:rsidRPr="00067A77">
        <w:rPr>
          <w:b/>
        </w:rPr>
        <w:fldChar w:fldCharType="begin"/>
      </w:r>
      <w:r w:rsidR="00067A77" w:rsidRPr="00067A77">
        <w:rPr>
          <w:b/>
        </w:rPr>
        <w:instrText xml:space="preserve"> REF _Ref523090891 \r \h  \* MERGEFORMAT </w:instrText>
      </w:r>
      <w:r w:rsidR="00067A77" w:rsidRPr="00067A77">
        <w:rPr>
          <w:b/>
        </w:rPr>
      </w:r>
      <w:r w:rsidR="00067A77" w:rsidRPr="00067A77">
        <w:rPr>
          <w:b/>
        </w:rPr>
        <w:fldChar w:fldCharType="separate"/>
      </w:r>
      <w:r w:rsidR="00311662">
        <w:rPr>
          <w:b/>
        </w:rPr>
        <w:t>[18]</w:t>
      </w:r>
      <w:r w:rsidR="00067A77" w:rsidRPr="00067A77">
        <w:rPr>
          <w:b/>
        </w:rPr>
        <w:fldChar w:fldCharType="end"/>
      </w:r>
      <w:r w:rsidR="00067A77">
        <w:rPr>
          <w:b/>
        </w:rPr>
        <w:t xml:space="preserve"> </w:t>
      </w:r>
      <w:r w:rsidRPr="00620A4B">
        <w:t>ont publié une étude du cas concernant un turbo-détenteur</w:t>
      </w:r>
      <w:r w:rsidR="00A94B74">
        <w:t xml:space="preserve"> accouplé avec un compresseur</w:t>
      </w:r>
      <w:r w:rsidRPr="00620A4B">
        <w:t xml:space="preserve"> utilisé en industrie cryogénique</w:t>
      </w:r>
      <w:r w:rsidR="00281540">
        <w:t xml:space="preserve">. </w:t>
      </w:r>
      <w:r w:rsidR="009C4968">
        <w:t xml:space="preserve">Cette machine sert à </w:t>
      </w:r>
      <w:r w:rsidR="0050638E" w:rsidRPr="0050638E">
        <w:t xml:space="preserve">fournir </w:t>
      </w:r>
      <w:r w:rsidR="0050638E">
        <w:t>la</w:t>
      </w:r>
      <w:r w:rsidR="0050638E" w:rsidRPr="0050638E">
        <w:t xml:space="preserve"> réfrigérat</w:t>
      </w:r>
      <w:r w:rsidR="0050638E">
        <w:t>ion</w:t>
      </w:r>
      <w:r w:rsidR="0050638E" w:rsidRPr="0050638E">
        <w:t xml:space="preserve"> pour le procédé de purification des gaz résiduaires dans une usine de traitement de l'éthylène</w:t>
      </w:r>
      <w:r w:rsidR="00DD13A4">
        <w:t xml:space="preserve">. Le turbo-détenteur possédait </w:t>
      </w:r>
      <w:r w:rsidR="008A461C">
        <w:t xml:space="preserve">une configuration des disques en porte-à-faux et </w:t>
      </w:r>
      <w:r w:rsidR="00DD13A4">
        <w:t>un rotor rigide qui fonctionne</w:t>
      </w:r>
      <w:r w:rsidR="005C2C67">
        <w:t xml:space="preserve"> aux </w:t>
      </w:r>
      <w:r w:rsidR="00DD13A4">
        <w:t>vitesse</w:t>
      </w:r>
      <w:r w:rsidR="005C2C67">
        <w:t>s</w:t>
      </w:r>
      <w:r w:rsidR="00DD13A4">
        <w:t xml:space="preserve"> très élevée</w:t>
      </w:r>
      <w:r w:rsidR="005C2C67">
        <w:t>s</w:t>
      </w:r>
      <w:r w:rsidR="00DD13A4">
        <w:t xml:space="preserve"> vers 18600 tr/min. </w:t>
      </w:r>
      <w:r w:rsidR="007C07AF">
        <w:t xml:space="preserve">Pendant le test </w:t>
      </w:r>
      <w:r w:rsidR="00F379DF">
        <w:t>de fonctionnement</w:t>
      </w:r>
      <w:r w:rsidR="007C07AF">
        <w:t xml:space="preserve">, </w:t>
      </w:r>
      <w:r w:rsidR="007C07AF" w:rsidRPr="007C07AF">
        <w:t>la vibration</w:t>
      </w:r>
      <w:r w:rsidR="007C07AF">
        <w:t xml:space="preserve"> synchrone prépondérante a été</w:t>
      </w:r>
      <w:r w:rsidR="007C07AF" w:rsidRPr="007C07AF">
        <w:t xml:space="preserve"> mesurée </w:t>
      </w:r>
      <w:r w:rsidR="007C07AF">
        <w:t>et elle</w:t>
      </w:r>
      <w:r w:rsidR="007C07AF" w:rsidRPr="007C07AF">
        <w:t xml:space="preserve"> a commencé à monter brusquement juste au-dessus de la vitesse nominale</w:t>
      </w:r>
      <w:r w:rsidR="007C07AF">
        <w:t>. Le</w:t>
      </w:r>
      <w:r w:rsidR="00B97A61">
        <w:t>s</w:t>
      </w:r>
      <w:r w:rsidR="007C07AF">
        <w:t xml:space="preserve"> diagramme</w:t>
      </w:r>
      <w:r w:rsidR="00B97A61">
        <w:t>s</w:t>
      </w:r>
      <w:r w:rsidR="007C07AF">
        <w:t xml:space="preserve"> polar</w:t>
      </w:r>
      <w:r w:rsidR="00B97A61">
        <w:t>s</w:t>
      </w:r>
      <w:r w:rsidR="007C07AF">
        <w:t xml:space="preserve"> de la mesure de vibration synchrone</w:t>
      </w:r>
      <w:r w:rsidR="00644F5F">
        <w:t xml:space="preserve"> à la vitesse 18600tr/min est illustré à la</w:t>
      </w:r>
      <w:r w:rsidR="00A90D7C">
        <w:t xml:space="preserve"> </w:t>
      </w:r>
      <w:r w:rsidR="00A90D7C" w:rsidRPr="00493454">
        <w:rPr>
          <w:b/>
        </w:rPr>
        <w:fldChar w:fldCharType="begin"/>
      </w:r>
      <w:r w:rsidR="00A90D7C" w:rsidRPr="00493454">
        <w:rPr>
          <w:b/>
        </w:rPr>
        <w:instrText xml:space="preserve"> REF _Ref523325056 \h  \* MERGEFORMAT </w:instrText>
      </w:r>
      <w:r w:rsidR="00A90D7C" w:rsidRPr="00493454">
        <w:rPr>
          <w:b/>
        </w:rPr>
      </w:r>
      <w:r w:rsidR="00A90D7C" w:rsidRPr="00493454">
        <w:rPr>
          <w:b/>
        </w:rPr>
        <w:fldChar w:fldCharType="separate"/>
      </w:r>
      <w:r w:rsidR="00311662" w:rsidRPr="00311662">
        <w:rPr>
          <w:b/>
        </w:rPr>
        <w:t>Figure 2</w:t>
      </w:r>
      <w:r w:rsidR="00A90D7C" w:rsidRPr="00493454">
        <w:rPr>
          <w:b/>
        </w:rPr>
        <w:fldChar w:fldCharType="end"/>
      </w:r>
      <w:r w:rsidR="00644F5F">
        <w:t xml:space="preserve">. </w:t>
      </w:r>
      <w:r w:rsidR="00B97A61">
        <w:t xml:space="preserve">Ils montrent </w:t>
      </w:r>
      <w:r w:rsidR="00263F0F">
        <w:t xml:space="preserve">un changement de l’amplitude et de la phase en suivant </w:t>
      </w:r>
      <w:r w:rsidR="00B97A61" w:rsidRPr="00A90D7C">
        <w:t>une</w:t>
      </w:r>
      <w:r w:rsidR="00B50734">
        <w:rPr>
          <w:rStyle w:val="shorttext"/>
        </w:rPr>
        <w:t xml:space="preserve"> courbe</w:t>
      </w:r>
      <w:r w:rsidR="00B97A61">
        <w:rPr>
          <w:rStyle w:val="shorttext"/>
        </w:rPr>
        <w:t xml:space="preserve"> divergente </w:t>
      </w:r>
      <w:r w:rsidR="00263F0F">
        <w:rPr>
          <w:rStyle w:val="shorttext"/>
        </w:rPr>
        <w:t xml:space="preserve">et </w:t>
      </w:r>
      <w:r w:rsidR="00B50734">
        <w:rPr>
          <w:rStyle w:val="shorttext"/>
        </w:rPr>
        <w:t xml:space="preserve">spirale. </w:t>
      </w:r>
      <w:r w:rsidR="0044242B">
        <w:rPr>
          <w:rStyle w:val="shorttext"/>
        </w:rPr>
        <w:t>Ce phénomène est nommé l</w:t>
      </w:r>
      <w:r w:rsidR="003A6D7A">
        <w:rPr>
          <w:rStyle w:val="shorttext"/>
        </w:rPr>
        <w:t>a vibration spirale divergente</w:t>
      </w:r>
      <w:r w:rsidR="00B50734">
        <w:rPr>
          <w:rStyle w:val="shorttext"/>
        </w:rPr>
        <w:t xml:space="preserve"> est constaté</w:t>
      </w:r>
      <w:r w:rsidR="003A6D7A">
        <w:rPr>
          <w:rStyle w:val="shorttext"/>
        </w:rPr>
        <w:t>.</w:t>
      </w:r>
      <w:r w:rsidR="006A0B1A">
        <w:rPr>
          <w:rStyle w:val="shorttext"/>
        </w:rPr>
        <w:t xml:space="preserve"> </w:t>
      </w:r>
      <w:r w:rsidR="0044242B">
        <w:rPr>
          <w:rStyle w:val="shorttext"/>
        </w:rPr>
        <w:t xml:space="preserve">En outre, </w:t>
      </w:r>
      <w:r w:rsidR="00EB5F73">
        <w:rPr>
          <w:rStyle w:val="shorttext"/>
        </w:rPr>
        <w:t>l’hystérésis</w:t>
      </w:r>
      <w:r w:rsidR="0044242B">
        <w:rPr>
          <w:rStyle w:val="shorttext"/>
        </w:rPr>
        <w:t xml:space="preserve"> vibratoire</w:t>
      </w:r>
      <w:r w:rsidR="00EB5F73">
        <w:rPr>
          <w:rStyle w:val="shorttext"/>
        </w:rPr>
        <w:t xml:space="preserve"> a été </w:t>
      </w:r>
      <w:r w:rsidR="0044242B">
        <w:rPr>
          <w:rStyle w:val="shorttext"/>
        </w:rPr>
        <w:t>de nouveau</w:t>
      </w:r>
      <w:r w:rsidR="0068342D">
        <w:rPr>
          <w:rStyle w:val="shorttext"/>
        </w:rPr>
        <w:t xml:space="preserve"> </w:t>
      </w:r>
      <w:r w:rsidR="0044242B">
        <w:rPr>
          <w:rStyle w:val="shorttext"/>
        </w:rPr>
        <w:t>constatée pendant le test de montée-</w:t>
      </w:r>
      <w:r w:rsidR="00EB5F73">
        <w:rPr>
          <w:rStyle w:val="shorttext"/>
        </w:rPr>
        <w:t>décente</w:t>
      </w:r>
      <w:r w:rsidR="0068342D">
        <w:rPr>
          <w:rStyle w:val="shorttext"/>
        </w:rPr>
        <w:t xml:space="preserve"> en vitesse</w:t>
      </w:r>
      <w:r w:rsidR="00A2508B">
        <w:rPr>
          <w:rStyle w:val="shorttext"/>
        </w:rPr>
        <w:t xml:space="preserve"> </w:t>
      </w:r>
      <w:r w:rsidR="003F3656">
        <w:rPr>
          <w:rStyle w:val="shorttext"/>
        </w:rPr>
        <w:t xml:space="preserve">à </w:t>
      </w:r>
      <w:r w:rsidR="00A2508B">
        <w:rPr>
          <w:rStyle w:val="shorttext"/>
        </w:rPr>
        <w:t xml:space="preserve">la </w:t>
      </w:r>
      <w:r w:rsidR="00A2508B" w:rsidRPr="00A2508B">
        <w:rPr>
          <w:rStyle w:val="shorttext"/>
          <w:b/>
        </w:rPr>
        <w:fldChar w:fldCharType="begin"/>
      </w:r>
      <w:r w:rsidR="00A2508B" w:rsidRPr="00A2508B">
        <w:rPr>
          <w:rStyle w:val="shorttext"/>
          <w:b/>
        </w:rPr>
        <w:instrText xml:space="preserve"> REF _Ref523734709 \h </w:instrText>
      </w:r>
      <w:r w:rsidR="00A2508B">
        <w:rPr>
          <w:rStyle w:val="shorttext"/>
          <w:b/>
        </w:rPr>
        <w:instrText xml:space="preserve"> \* MERGEFORMAT </w:instrText>
      </w:r>
      <w:r w:rsidR="00A2508B" w:rsidRPr="00A2508B">
        <w:rPr>
          <w:rStyle w:val="shorttext"/>
          <w:b/>
        </w:rPr>
      </w:r>
      <w:r w:rsidR="00A2508B" w:rsidRPr="00A2508B">
        <w:rPr>
          <w:rStyle w:val="shorttext"/>
          <w:b/>
        </w:rPr>
        <w:fldChar w:fldCharType="separate"/>
      </w:r>
      <w:r w:rsidR="00311662" w:rsidRPr="00311662">
        <w:rPr>
          <w:rStyle w:val="shorttext"/>
          <w:b/>
        </w:rPr>
        <w:t xml:space="preserve">Figure </w:t>
      </w:r>
      <w:r w:rsidR="00311662" w:rsidRPr="00311662">
        <w:rPr>
          <w:rStyle w:val="shorttext"/>
          <w:b/>
          <w:noProof/>
        </w:rPr>
        <w:t>3</w:t>
      </w:r>
      <w:r w:rsidR="00A2508B" w:rsidRPr="00A2508B">
        <w:rPr>
          <w:rStyle w:val="shorttext"/>
          <w:b/>
        </w:rPr>
        <w:fldChar w:fldCharType="end"/>
      </w:r>
      <w:r w:rsidR="0068342D">
        <w:rPr>
          <w:rStyle w:val="shorttext"/>
        </w:rPr>
        <w:t>.</w:t>
      </w:r>
    </w:p>
    <w:p w14:paraId="6C64B2F9" w14:textId="77777777" w:rsidR="00B97A61" w:rsidRDefault="00B97A61" w:rsidP="00874DDB">
      <w:pPr>
        <w:keepNext/>
        <w:spacing w:line="360" w:lineRule="auto"/>
        <w:jc w:val="center"/>
      </w:pPr>
      <w:r>
        <w:rPr>
          <w:noProof/>
          <w:lang w:eastAsia="zh-CN"/>
        </w:rPr>
        <w:drawing>
          <wp:inline distT="0" distB="0" distL="0" distR="0" wp14:anchorId="7D65E59A" wp14:editId="138616D4">
            <wp:extent cx="5058000" cy="23328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8000" cy="2332800"/>
                    </a:xfrm>
                    <a:prstGeom prst="rect">
                      <a:avLst/>
                    </a:prstGeom>
                  </pic:spPr>
                </pic:pic>
              </a:graphicData>
            </a:graphic>
          </wp:inline>
        </w:drawing>
      </w:r>
    </w:p>
    <w:p w14:paraId="49035E2F" w14:textId="18BC8C54" w:rsidR="00B97A61" w:rsidRDefault="00B97A61" w:rsidP="002F0CE0">
      <w:pPr>
        <w:pStyle w:val="Lgende"/>
        <w:jc w:val="center"/>
        <w:rPr>
          <w:rStyle w:val="shorttext"/>
          <w:rFonts w:ascii="Calibri" w:eastAsia="Times New Roman" w:hAnsi="Calibri" w:cs="Times New Roman"/>
          <w:i w:val="0"/>
          <w:iCs w:val="0"/>
          <w:color w:val="auto"/>
          <w:sz w:val="22"/>
          <w:szCs w:val="20"/>
          <w:lang w:eastAsia="fr-FR"/>
        </w:rPr>
      </w:pPr>
      <w:bookmarkStart w:id="3" w:name="_Ref523325056"/>
      <w:r w:rsidRPr="002F0CE0">
        <w:rPr>
          <w:rStyle w:val="shorttext"/>
          <w:rFonts w:ascii="Calibri" w:eastAsia="Times New Roman" w:hAnsi="Calibri" w:cs="Times New Roman"/>
          <w:i w:val="0"/>
          <w:iCs w:val="0"/>
          <w:color w:val="auto"/>
          <w:sz w:val="22"/>
          <w:szCs w:val="20"/>
          <w:lang w:eastAsia="fr-FR"/>
        </w:rPr>
        <w:t xml:space="preserve">Figure </w:t>
      </w:r>
      <w:r w:rsidRPr="002F0CE0">
        <w:rPr>
          <w:rStyle w:val="shorttext"/>
          <w:rFonts w:ascii="Calibri" w:eastAsia="Times New Roman" w:hAnsi="Calibri" w:cs="Times New Roman"/>
          <w:i w:val="0"/>
          <w:iCs w:val="0"/>
          <w:color w:val="auto"/>
          <w:sz w:val="22"/>
          <w:szCs w:val="20"/>
          <w:lang w:eastAsia="fr-FR"/>
        </w:rPr>
        <w:fldChar w:fldCharType="begin"/>
      </w:r>
      <w:r w:rsidRPr="002F0CE0">
        <w:rPr>
          <w:rStyle w:val="shorttext"/>
          <w:rFonts w:ascii="Calibri" w:eastAsia="Times New Roman" w:hAnsi="Calibri" w:cs="Times New Roman"/>
          <w:i w:val="0"/>
          <w:iCs w:val="0"/>
          <w:color w:val="auto"/>
          <w:sz w:val="22"/>
          <w:szCs w:val="20"/>
          <w:lang w:eastAsia="fr-FR"/>
        </w:rPr>
        <w:instrText xml:space="preserve"> SEQ Figure \* ARABIC </w:instrText>
      </w:r>
      <w:r w:rsidRPr="002F0CE0">
        <w:rPr>
          <w:rStyle w:val="shorttext"/>
          <w:rFonts w:ascii="Calibri" w:eastAsia="Times New Roman" w:hAnsi="Calibri" w:cs="Times New Roman"/>
          <w:i w:val="0"/>
          <w:iCs w:val="0"/>
          <w:color w:val="auto"/>
          <w:sz w:val="22"/>
          <w:szCs w:val="20"/>
          <w:lang w:eastAsia="fr-FR"/>
        </w:rPr>
        <w:fldChar w:fldCharType="separate"/>
      </w:r>
      <w:r w:rsidR="00311662">
        <w:rPr>
          <w:rStyle w:val="shorttext"/>
          <w:rFonts w:ascii="Calibri" w:eastAsia="Times New Roman" w:hAnsi="Calibri" w:cs="Times New Roman"/>
          <w:i w:val="0"/>
          <w:iCs w:val="0"/>
          <w:noProof/>
          <w:color w:val="auto"/>
          <w:sz w:val="22"/>
          <w:szCs w:val="20"/>
          <w:lang w:eastAsia="fr-FR"/>
        </w:rPr>
        <w:t>2</w:t>
      </w:r>
      <w:r w:rsidRPr="002F0CE0">
        <w:rPr>
          <w:rStyle w:val="shorttext"/>
          <w:rFonts w:ascii="Calibri" w:eastAsia="Times New Roman" w:hAnsi="Calibri" w:cs="Times New Roman"/>
          <w:i w:val="0"/>
          <w:iCs w:val="0"/>
          <w:color w:val="auto"/>
          <w:sz w:val="22"/>
          <w:szCs w:val="20"/>
          <w:lang w:eastAsia="fr-FR"/>
        </w:rPr>
        <w:fldChar w:fldCharType="end"/>
      </w:r>
      <w:bookmarkEnd w:id="3"/>
      <w:r w:rsidR="002F0CE0">
        <w:rPr>
          <w:rStyle w:val="shorttext"/>
          <w:rFonts w:ascii="Calibri" w:eastAsia="Times New Roman" w:hAnsi="Calibri" w:cs="Times New Roman"/>
          <w:i w:val="0"/>
          <w:iCs w:val="0"/>
          <w:color w:val="auto"/>
          <w:sz w:val="22"/>
          <w:szCs w:val="20"/>
          <w:lang w:eastAsia="fr-FR"/>
        </w:rPr>
        <w:t> : Vibration spirale constaté sur le côté compresseur</w:t>
      </w:r>
    </w:p>
    <w:p w14:paraId="604DFC78" w14:textId="77777777" w:rsidR="00187063" w:rsidRDefault="00187063" w:rsidP="00187063"/>
    <w:p w14:paraId="35B101B4" w14:textId="77777777" w:rsidR="007324DC" w:rsidRDefault="005B1985" w:rsidP="007324DC">
      <w:pPr>
        <w:keepNext/>
        <w:jc w:val="center"/>
      </w:pPr>
      <w:r>
        <w:rPr>
          <w:noProof/>
          <w:lang w:eastAsia="zh-CN"/>
        </w:rPr>
        <w:lastRenderedPageBreak/>
        <w:drawing>
          <wp:inline distT="0" distB="0" distL="0" distR="0" wp14:anchorId="5C73FF04" wp14:editId="1CBCD6B8">
            <wp:extent cx="4320000" cy="2642400"/>
            <wp:effectExtent l="0" t="0" r="4445" b="57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20000" cy="2642400"/>
                    </a:xfrm>
                    <a:prstGeom prst="rect">
                      <a:avLst/>
                    </a:prstGeom>
                  </pic:spPr>
                </pic:pic>
              </a:graphicData>
            </a:graphic>
          </wp:inline>
        </w:drawing>
      </w:r>
    </w:p>
    <w:p w14:paraId="2ADB6F85" w14:textId="4AC88F1C" w:rsidR="00187063" w:rsidRPr="00E407B8" w:rsidRDefault="007324DC" w:rsidP="007324DC">
      <w:pPr>
        <w:pStyle w:val="Lgende"/>
        <w:jc w:val="center"/>
        <w:rPr>
          <w:rStyle w:val="shorttext"/>
          <w:rFonts w:ascii="Calibri" w:eastAsia="Times New Roman" w:hAnsi="Calibri" w:cs="Times New Roman"/>
          <w:i w:val="0"/>
          <w:iCs w:val="0"/>
          <w:color w:val="auto"/>
          <w:sz w:val="22"/>
          <w:szCs w:val="20"/>
          <w:lang w:eastAsia="fr-FR"/>
        </w:rPr>
      </w:pPr>
      <w:bookmarkStart w:id="4" w:name="_Ref523734709"/>
      <w:r w:rsidRPr="00E407B8">
        <w:rPr>
          <w:rStyle w:val="shorttext"/>
          <w:rFonts w:ascii="Calibri" w:eastAsia="Times New Roman" w:hAnsi="Calibri" w:cs="Times New Roman"/>
          <w:i w:val="0"/>
          <w:iCs w:val="0"/>
          <w:color w:val="auto"/>
          <w:sz w:val="22"/>
          <w:szCs w:val="20"/>
          <w:lang w:eastAsia="fr-FR"/>
        </w:rPr>
        <w:t xml:space="preserve">Figure </w:t>
      </w:r>
      <w:r w:rsidRPr="00E407B8">
        <w:rPr>
          <w:rStyle w:val="shorttext"/>
          <w:rFonts w:ascii="Calibri" w:eastAsia="Times New Roman" w:hAnsi="Calibri" w:cs="Times New Roman"/>
          <w:i w:val="0"/>
          <w:iCs w:val="0"/>
          <w:color w:val="auto"/>
          <w:sz w:val="22"/>
          <w:szCs w:val="20"/>
          <w:lang w:eastAsia="fr-FR"/>
        </w:rPr>
        <w:fldChar w:fldCharType="begin"/>
      </w:r>
      <w:r w:rsidRPr="00E407B8">
        <w:rPr>
          <w:rStyle w:val="shorttext"/>
          <w:rFonts w:ascii="Calibri" w:eastAsia="Times New Roman" w:hAnsi="Calibri" w:cs="Times New Roman"/>
          <w:i w:val="0"/>
          <w:iCs w:val="0"/>
          <w:color w:val="auto"/>
          <w:sz w:val="22"/>
          <w:szCs w:val="20"/>
          <w:lang w:eastAsia="fr-FR"/>
        </w:rPr>
        <w:instrText xml:space="preserve"> SEQ Figure \* ARABIC </w:instrText>
      </w:r>
      <w:r w:rsidRPr="00E407B8">
        <w:rPr>
          <w:rStyle w:val="shorttext"/>
          <w:rFonts w:ascii="Calibri" w:eastAsia="Times New Roman" w:hAnsi="Calibri" w:cs="Times New Roman"/>
          <w:i w:val="0"/>
          <w:iCs w:val="0"/>
          <w:color w:val="auto"/>
          <w:sz w:val="22"/>
          <w:szCs w:val="20"/>
          <w:lang w:eastAsia="fr-FR"/>
        </w:rPr>
        <w:fldChar w:fldCharType="separate"/>
      </w:r>
      <w:r w:rsidR="00311662">
        <w:rPr>
          <w:rStyle w:val="shorttext"/>
          <w:rFonts w:ascii="Calibri" w:eastAsia="Times New Roman" w:hAnsi="Calibri" w:cs="Times New Roman"/>
          <w:i w:val="0"/>
          <w:iCs w:val="0"/>
          <w:noProof/>
          <w:color w:val="auto"/>
          <w:sz w:val="22"/>
          <w:szCs w:val="20"/>
          <w:lang w:eastAsia="fr-FR"/>
        </w:rPr>
        <w:t>3</w:t>
      </w:r>
      <w:r w:rsidRPr="00E407B8">
        <w:rPr>
          <w:rStyle w:val="shorttext"/>
          <w:rFonts w:ascii="Calibri" w:eastAsia="Times New Roman" w:hAnsi="Calibri" w:cs="Times New Roman"/>
          <w:i w:val="0"/>
          <w:iCs w:val="0"/>
          <w:color w:val="auto"/>
          <w:sz w:val="22"/>
          <w:szCs w:val="20"/>
          <w:lang w:eastAsia="fr-FR"/>
        </w:rPr>
        <w:fldChar w:fldCharType="end"/>
      </w:r>
      <w:bookmarkEnd w:id="4"/>
      <w:r w:rsidRPr="00E407B8">
        <w:rPr>
          <w:rStyle w:val="shorttext"/>
          <w:rFonts w:ascii="Calibri" w:eastAsia="Times New Roman" w:hAnsi="Calibri" w:cs="Times New Roman"/>
          <w:i w:val="0"/>
          <w:iCs w:val="0"/>
          <w:color w:val="auto"/>
          <w:sz w:val="22"/>
          <w:szCs w:val="20"/>
          <w:lang w:eastAsia="fr-FR"/>
        </w:rPr>
        <w:t xml:space="preserve"> : </w:t>
      </w:r>
      <w:r w:rsidR="00E407B8" w:rsidRPr="00E407B8">
        <w:rPr>
          <w:rStyle w:val="shorttext"/>
          <w:rFonts w:ascii="Calibri" w:eastAsia="Times New Roman" w:hAnsi="Calibri" w:cs="Times New Roman"/>
          <w:i w:val="0"/>
          <w:iCs w:val="0"/>
          <w:color w:val="auto"/>
          <w:sz w:val="22"/>
          <w:szCs w:val="20"/>
          <w:lang w:eastAsia="fr-FR"/>
        </w:rPr>
        <w:t xml:space="preserve">Phénomène d’hystérésis sur le turbo-détenteur </w:t>
      </w:r>
    </w:p>
    <w:p w14:paraId="2B59DEE4" w14:textId="2E7AD52A" w:rsidR="00BE04F9" w:rsidRPr="00BE04F9" w:rsidRDefault="00047550" w:rsidP="00BE04F9">
      <w:pPr>
        <w:spacing w:line="360" w:lineRule="auto"/>
        <w:ind w:firstLine="708"/>
        <w:rPr>
          <w:rStyle w:val="shorttext"/>
          <w:szCs w:val="22"/>
        </w:rPr>
      </w:pPr>
      <w:r w:rsidRPr="00C2510F">
        <w:rPr>
          <w:b/>
        </w:rPr>
        <w:t>En 2011,</w:t>
      </w:r>
      <w:r>
        <w:t xml:space="preserve"> </w:t>
      </w:r>
      <w:r w:rsidR="001749B0">
        <w:t>Lorenz et Murphy</w:t>
      </w:r>
      <w:r w:rsidR="00DB413E">
        <w:t xml:space="preserve"> </w:t>
      </w:r>
      <w:r w:rsidR="00DB413E" w:rsidRPr="00E607AB">
        <w:rPr>
          <w:b/>
        </w:rPr>
        <w:fldChar w:fldCharType="begin"/>
      </w:r>
      <w:r w:rsidR="00DB413E" w:rsidRPr="00E607AB">
        <w:rPr>
          <w:b/>
        </w:rPr>
        <w:instrText xml:space="preserve"> REF _Ref523086492 \r \h </w:instrText>
      </w:r>
      <w:r w:rsidR="00E607AB">
        <w:rPr>
          <w:b/>
        </w:rPr>
        <w:instrText xml:space="preserve"> \* MERGEFORMAT </w:instrText>
      </w:r>
      <w:r w:rsidR="00DB413E" w:rsidRPr="00E607AB">
        <w:rPr>
          <w:b/>
        </w:rPr>
      </w:r>
      <w:r w:rsidR="00DB413E" w:rsidRPr="00E607AB">
        <w:rPr>
          <w:b/>
        </w:rPr>
        <w:fldChar w:fldCharType="separate"/>
      </w:r>
      <w:r w:rsidR="00311662">
        <w:rPr>
          <w:b/>
        </w:rPr>
        <w:t>[13]</w:t>
      </w:r>
      <w:r w:rsidR="00DB413E" w:rsidRPr="00E607AB">
        <w:rPr>
          <w:b/>
        </w:rPr>
        <w:fldChar w:fldCharType="end"/>
      </w:r>
      <w:r w:rsidR="001749B0">
        <w:t xml:space="preserve"> ont </w:t>
      </w:r>
      <w:r w:rsidR="001961C6">
        <w:t xml:space="preserve">investigué un prototype d’une </w:t>
      </w:r>
      <w:r w:rsidR="001749B0">
        <w:rPr>
          <w:rStyle w:val="shorttext"/>
        </w:rPr>
        <w:t>machine électrique tournante à vitesse variable</w:t>
      </w:r>
      <w:r w:rsidR="001961C6">
        <w:rPr>
          <w:rStyle w:val="shorttext"/>
        </w:rPr>
        <w:t xml:space="preserve"> qui comportait</w:t>
      </w:r>
      <w:r w:rsidR="001749B0">
        <w:rPr>
          <w:rStyle w:val="shorttext"/>
        </w:rPr>
        <w:t xml:space="preserve"> significativement les symptômes de l’effet Morton.</w:t>
      </w:r>
      <w:r w:rsidR="00273348">
        <w:rPr>
          <w:rStyle w:val="shorttext"/>
        </w:rPr>
        <w:t xml:space="preserve"> </w:t>
      </w:r>
      <w:r w:rsidR="004F4F5C">
        <w:rPr>
          <w:rStyle w:val="shorttext"/>
        </w:rPr>
        <w:t xml:space="preserve">Cette machine possède </w:t>
      </w:r>
      <w:r w:rsidR="00FD1622">
        <w:rPr>
          <w:rStyle w:val="shorttext"/>
        </w:rPr>
        <w:t xml:space="preserve">une </w:t>
      </w:r>
      <w:r w:rsidR="004F4F5C">
        <w:rPr>
          <w:rStyle w:val="shorttext"/>
        </w:rPr>
        <w:t>configuration d</w:t>
      </w:r>
      <w:r w:rsidR="00FD1622">
        <w:rPr>
          <w:rStyle w:val="shorttext"/>
        </w:rPr>
        <w:t>u</w:t>
      </w:r>
      <w:r w:rsidR="004F4F5C">
        <w:rPr>
          <w:rStyle w:val="shorttext"/>
        </w:rPr>
        <w:t xml:space="preserve"> disque avec une masse importante en porte-à-faux. </w:t>
      </w:r>
      <w:r w:rsidR="006F4AC6">
        <w:rPr>
          <w:rStyle w:val="shorttext"/>
        </w:rPr>
        <w:t xml:space="preserve">Pendant un </w:t>
      </w:r>
      <w:r w:rsidR="006F4AC6" w:rsidRPr="006F4AC6">
        <w:rPr>
          <w:rStyle w:val="shorttext"/>
        </w:rPr>
        <w:t>test</w:t>
      </w:r>
      <w:r w:rsidR="00487E80">
        <w:rPr>
          <w:rStyle w:val="shorttext"/>
        </w:rPr>
        <w:t xml:space="preserve"> </w:t>
      </w:r>
      <w:r w:rsidR="00E55A37">
        <w:rPr>
          <w:rStyle w:val="shorttext"/>
        </w:rPr>
        <w:t>à la</w:t>
      </w:r>
      <w:r w:rsidR="00487E80">
        <w:rPr>
          <w:rStyle w:val="shorttext"/>
        </w:rPr>
        <w:t xml:space="preserve"> </w:t>
      </w:r>
      <w:r w:rsidR="003B5483">
        <w:rPr>
          <w:rStyle w:val="shorttext"/>
        </w:rPr>
        <w:t>vitesse constante</w:t>
      </w:r>
      <w:r w:rsidR="006F4AC6">
        <w:rPr>
          <w:rStyle w:val="shorttext"/>
        </w:rPr>
        <w:t>, la machine</w:t>
      </w:r>
      <w:r w:rsidR="001961C6">
        <w:rPr>
          <w:rStyle w:val="shorttext"/>
        </w:rPr>
        <w:t xml:space="preserve"> </w:t>
      </w:r>
      <w:r w:rsidR="00EA25D1">
        <w:rPr>
          <w:rStyle w:val="shorttext"/>
        </w:rPr>
        <w:t>fonctionnait à la vitesse 4150 tr/min.</w:t>
      </w:r>
      <w:r w:rsidR="00E114FF">
        <w:rPr>
          <w:rStyle w:val="shorttext"/>
        </w:rPr>
        <w:t xml:space="preserve"> Les déplacements du rotor étaient mesurés sur </w:t>
      </w:r>
      <w:r w:rsidR="00932FC4">
        <w:rPr>
          <w:rStyle w:val="shorttext"/>
        </w:rPr>
        <w:t>deux</w:t>
      </w:r>
      <w:r w:rsidR="00E114FF">
        <w:rPr>
          <w:rStyle w:val="shorttext"/>
        </w:rPr>
        <w:t xml:space="preserve"> plan</w:t>
      </w:r>
      <w:r w:rsidR="00CC5522">
        <w:rPr>
          <w:rStyle w:val="shorttext"/>
        </w:rPr>
        <w:t>s par deux capteurs montés à 90 degrés</w:t>
      </w:r>
      <w:r w:rsidR="00932FC4">
        <w:rPr>
          <w:rStyle w:val="shorttext"/>
        </w:rPr>
        <w:t> : un plan de mesure pour un</w:t>
      </w:r>
      <w:r w:rsidR="00E114FF">
        <w:rPr>
          <w:rStyle w:val="shorttext"/>
        </w:rPr>
        <w:t xml:space="preserve"> </w:t>
      </w:r>
      <w:r w:rsidR="00932FC4">
        <w:rPr>
          <w:rStyle w:val="shorttext"/>
        </w:rPr>
        <w:t>palier</w:t>
      </w:r>
      <w:r w:rsidR="003E5EEF">
        <w:rPr>
          <w:rStyle w:val="shorttext"/>
        </w:rPr>
        <w:t>. Le niveau de vibration</w:t>
      </w:r>
      <w:r w:rsidR="00351ECF">
        <w:rPr>
          <w:rStyle w:val="shorttext"/>
        </w:rPr>
        <w:t xml:space="preserve"> synchrone (1X)</w:t>
      </w:r>
      <w:r w:rsidR="00862039">
        <w:rPr>
          <w:rStyle w:val="shorttext"/>
        </w:rPr>
        <w:t xml:space="preserve"> mesuré</w:t>
      </w:r>
      <w:r w:rsidR="003E5EEF">
        <w:rPr>
          <w:rStyle w:val="shorttext"/>
        </w:rPr>
        <w:t xml:space="preserve"> au cours du temps est illustré dans la</w:t>
      </w:r>
      <w:r w:rsidR="00A52681">
        <w:rPr>
          <w:rStyle w:val="shorttext"/>
        </w:rPr>
        <w:t xml:space="preserve"> </w:t>
      </w:r>
      <w:r w:rsidR="00A52681" w:rsidRPr="00BA235A">
        <w:rPr>
          <w:rStyle w:val="shorttext"/>
          <w:b/>
        </w:rPr>
        <w:fldChar w:fldCharType="begin"/>
      </w:r>
      <w:r w:rsidR="00A52681" w:rsidRPr="00BA235A">
        <w:rPr>
          <w:rStyle w:val="shorttext"/>
          <w:b/>
        </w:rPr>
        <w:instrText xml:space="preserve"> REF _Ref523317204 \h  \* MERGEFORMAT </w:instrText>
      </w:r>
      <w:r w:rsidR="00A52681" w:rsidRPr="00BA235A">
        <w:rPr>
          <w:rStyle w:val="shorttext"/>
          <w:b/>
        </w:rPr>
      </w:r>
      <w:r w:rsidR="00A52681" w:rsidRPr="00BA235A">
        <w:rPr>
          <w:rStyle w:val="shorttext"/>
          <w:b/>
        </w:rPr>
        <w:fldChar w:fldCharType="separate"/>
      </w:r>
      <w:r w:rsidR="00311662" w:rsidRPr="00311662">
        <w:rPr>
          <w:rStyle w:val="shorttext"/>
          <w:b/>
        </w:rPr>
        <w:t>Figure 4</w:t>
      </w:r>
      <w:r w:rsidR="00A52681" w:rsidRPr="00BA235A">
        <w:rPr>
          <w:rStyle w:val="shorttext"/>
          <w:b/>
        </w:rPr>
        <w:fldChar w:fldCharType="end"/>
      </w:r>
      <w:r w:rsidR="007B51E3">
        <w:rPr>
          <w:rStyle w:val="shorttext"/>
        </w:rPr>
        <w:t>.</w:t>
      </w:r>
      <w:r w:rsidR="00343837">
        <w:rPr>
          <w:rStyle w:val="shorttext"/>
        </w:rPr>
        <w:t xml:space="preserve"> </w:t>
      </w:r>
      <w:r w:rsidR="00343837" w:rsidRPr="00343837">
        <w:rPr>
          <w:rStyle w:val="shorttext"/>
        </w:rPr>
        <w:t xml:space="preserve">Les diagrammes polaires de la vibration synchrone </w:t>
      </w:r>
      <w:r w:rsidR="00B72B6B">
        <w:rPr>
          <w:rStyle w:val="shorttext"/>
        </w:rPr>
        <w:t>issus des</w:t>
      </w:r>
      <w:r w:rsidR="00343837">
        <w:rPr>
          <w:rStyle w:val="shorttext"/>
        </w:rPr>
        <w:t xml:space="preserve"> mesure</w:t>
      </w:r>
      <w:r w:rsidR="00B72B6B">
        <w:rPr>
          <w:rStyle w:val="shorttext"/>
        </w:rPr>
        <w:t>s</w:t>
      </w:r>
      <w:r w:rsidR="00343837" w:rsidRPr="00343837">
        <w:rPr>
          <w:rStyle w:val="shorttext"/>
        </w:rPr>
        <w:t xml:space="preserve"> sont illustrés à la</w:t>
      </w:r>
      <w:r w:rsidR="00B72B6B">
        <w:rPr>
          <w:rStyle w:val="shorttext"/>
        </w:rPr>
        <w:t xml:space="preserve"> </w:t>
      </w:r>
      <w:r w:rsidR="00B72B6B" w:rsidRPr="00BA235A">
        <w:rPr>
          <w:rStyle w:val="shorttext"/>
          <w:b/>
        </w:rPr>
        <w:fldChar w:fldCharType="begin"/>
      </w:r>
      <w:r w:rsidR="00B72B6B" w:rsidRPr="00BA235A">
        <w:rPr>
          <w:rStyle w:val="shorttext"/>
          <w:b/>
        </w:rPr>
        <w:instrText xml:space="preserve"> REF _Ref523318350 \h </w:instrText>
      </w:r>
      <w:r w:rsidR="007D2AD5" w:rsidRPr="00BA235A">
        <w:rPr>
          <w:rStyle w:val="shorttext"/>
          <w:b/>
        </w:rPr>
        <w:instrText xml:space="preserve"> \* MERGEFORMAT </w:instrText>
      </w:r>
      <w:r w:rsidR="00B72B6B" w:rsidRPr="00BA235A">
        <w:rPr>
          <w:rStyle w:val="shorttext"/>
          <w:b/>
        </w:rPr>
      </w:r>
      <w:r w:rsidR="00B72B6B" w:rsidRPr="00BA235A">
        <w:rPr>
          <w:rStyle w:val="shorttext"/>
          <w:b/>
        </w:rPr>
        <w:fldChar w:fldCharType="separate"/>
      </w:r>
      <w:r w:rsidR="00311662" w:rsidRPr="00311662">
        <w:rPr>
          <w:rStyle w:val="shorttext"/>
          <w:b/>
        </w:rPr>
        <w:t>Figure 5</w:t>
      </w:r>
      <w:r w:rsidR="00B72B6B" w:rsidRPr="00BA235A">
        <w:rPr>
          <w:rStyle w:val="shorttext"/>
          <w:b/>
        </w:rPr>
        <w:fldChar w:fldCharType="end"/>
      </w:r>
      <w:r w:rsidR="00343837" w:rsidRPr="00343837">
        <w:rPr>
          <w:rStyle w:val="shorttext"/>
        </w:rPr>
        <w:t>.</w:t>
      </w:r>
      <w:r w:rsidR="00FD2D47">
        <w:rPr>
          <w:rStyle w:val="shorttext"/>
        </w:rPr>
        <w:t xml:space="preserve"> </w:t>
      </w:r>
      <w:r w:rsidR="008A385C">
        <w:rPr>
          <w:rStyle w:val="shorttext"/>
        </w:rPr>
        <w:t>Selon</w:t>
      </w:r>
      <w:r w:rsidR="00F40C32">
        <w:rPr>
          <w:rStyle w:val="shorttext"/>
        </w:rPr>
        <w:t xml:space="preserve"> ces figures, l’amplitude de vibration augmente lentement pendant les premières deux heures de fonctionnement et </w:t>
      </w:r>
      <w:r w:rsidR="00C01443">
        <w:rPr>
          <w:rStyle w:val="shorttext"/>
        </w:rPr>
        <w:t xml:space="preserve">devient soudain </w:t>
      </w:r>
      <w:r w:rsidR="00525752">
        <w:rPr>
          <w:rStyle w:val="shorttext"/>
        </w:rPr>
        <w:t>excessive</w:t>
      </w:r>
      <w:r w:rsidR="00F072D8">
        <w:rPr>
          <w:rStyle w:val="shorttext"/>
        </w:rPr>
        <w:t>. L’augmentation brusque des vibrations</w:t>
      </w:r>
      <w:r w:rsidR="00712980">
        <w:rPr>
          <w:rStyle w:val="shorttext"/>
        </w:rPr>
        <w:t xml:space="preserve"> </w:t>
      </w:r>
      <w:r w:rsidR="00F072D8">
        <w:rPr>
          <w:rStyle w:val="shorttext"/>
        </w:rPr>
        <w:t>a a</w:t>
      </w:r>
      <w:r w:rsidR="00712980">
        <w:rPr>
          <w:rStyle w:val="shorttext"/>
        </w:rPr>
        <w:t>rrêt</w:t>
      </w:r>
      <w:r w:rsidR="00F072D8">
        <w:rPr>
          <w:rStyle w:val="shorttext"/>
        </w:rPr>
        <w:t>é</w:t>
      </w:r>
      <w:r w:rsidR="00712980">
        <w:rPr>
          <w:rStyle w:val="shorttext"/>
        </w:rPr>
        <w:t xml:space="preserve"> </w:t>
      </w:r>
      <w:r w:rsidR="00F072D8">
        <w:rPr>
          <w:rStyle w:val="shorttext"/>
        </w:rPr>
        <w:t>le</w:t>
      </w:r>
      <w:r w:rsidR="00712980">
        <w:rPr>
          <w:rStyle w:val="shorttext"/>
        </w:rPr>
        <w:t xml:space="preserve"> fonctionnement de la machine</w:t>
      </w:r>
      <w:r w:rsidR="00C01443">
        <w:rPr>
          <w:rStyle w:val="shorttext"/>
        </w:rPr>
        <w:t xml:space="preserve">. </w:t>
      </w:r>
      <w:r w:rsidR="00585B46">
        <w:rPr>
          <w:rStyle w:val="shorttext"/>
        </w:rPr>
        <w:t>Les diagrammes polaires des composants synchrones montrent</w:t>
      </w:r>
      <w:r w:rsidR="003A6D7A">
        <w:rPr>
          <w:rStyle w:val="shorttext"/>
        </w:rPr>
        <w:t xml:space="preserve"> la vibration spirale divergente</w:t>
      </w:r>
      <w:r w:rsidR="009C733E">
        <w:rPr>
          <w:rStyle w:val="shorttext"/>
        </w:rPr>
        <w:t xml:space="preserve">. </w:t>
      </w:r>
      <w:r w:rsidR="00362205">
        <w:rPr>
          <w:rStyle w:val="shorttext"/>
        </w:rPr>
        <w:t xml:space="preserve">En outre, le </w:t>
      </w:r>
      <w:r w:rsidR="00362205">
        <w:rPr>
          <w:szCs w:val="22"/>
        </w:rPr>
        <w:t xml:space="preserve">phénomène de cyclage des vibrations a été également constaté sur </w:t>
      </w:r>
      <w:r w:rsidR="002F3455">
        <w:rPr>
          <w:szCs w:val="22"/>
        </w:rPr>
        <w:t>ce cas historique</w:t>
      </w:r>
      <w:r w:rsidR="00362205">
        <w:rPr>
          <w:szCs w:val="22"/>
        </w:rPr>
        <w:t xml:space="preserve"> avant que l’instabilité vibratoire apparaisse.</w:t>
      </w:r>
      <w:r w:rsidR="00BE04F9">
        <w:rPr>
          <w:szCs w:val="22"/>
        </w:rPr>
        <w:t xml:space="preserve"> </w:t>
      </w:r>
    </w:p>
    <w:p w14:paraId="632C7F11" w14:textId="77777777" w:rsidR="003B5483" w:rsidRDefault="00910663" w:rsidP="003B5483">
      <w:pPr>
        <w:keepNext/>
        <w:spacing w:line="360" w:lineRule="auto"/>
        <w:jc w:val="center"/>
      </w:pPr>
      <w:r w:rsidRPr="00910663">
        <w:rPr>
          <w:rStyle w:val="shorttext"/>
          <w:noProof/>
          <w:lang w:eastAsia="zh-CN"/>
        </w:rPr>
        <w:drawing>
          <wp:inline distT="0" distB="0" distL="0" distR="0" wp14:anchorId="3612DD00" wp14:editId="1C560727">
            <wp:extent cx="3665551" cy="2329556"/>
            <wp:effectExtent l="0" t="0" r="0" b="0"/>
            <wp:docPr id="1" name="Image 1" descr="Z:\local\1_tout_travail\99_Manusrite_Thèse\99_Memoire thèse\Introduction\Figures\figure_vib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local\1_tout_travail\99_Manusrite_Thèse\99_Memoire thèse\Introduction\Figures\figure_vibration.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82236" cy="2340160"/>
                    </a:xfrm>
                    <a:prstGeom prst="rect">
                      <a:avLst/>
                    </a:prstGeom>
                    <a:noFill/>
                    <a:ln>
                      <a:noFill/>
                    </a:ln>
                  </pic:spPr>
                </pic:pic>
              </a:graphicData>
            </a:graphic>
          </wp:inline>
        </w:drawing>
      </w:r>
    </w:p>
    <w:p w14:paraId="29E013DA" w14:textId="68862A67" w:rsidR="004638B8" w:rsidRDefault="003B5483" w:rsidP="003B5483">
      <w:pPr>
        <w:pStyle w:val="Lgende"/>
        <w:jc w:val="center"/>
        <w:rPr>
          <w:rStyle w:val="shorttext"/>
        </w:rPr>
      </w:pPr>
      <w:bookmarkStart w:id="5" w:name="_Ref523317204"/>
      <w:r w:rsidRPr="00B94278">
        <w:rPr>
          <w:rStyle w:val="shorttext"/>
          <w:rFonts w:ascii="Calibri" w:eastAsia="Times New Roman" w:hAnsi="Calibri" w:cs="Times New Roman"/>
          <w:i w:val="0"/>
          <w:iCs w:val="0"/>
          <w:color w:val="auto"/>
          <w:sz w:val="22"/>
          <w:szCs w:val="20"/>
          <w:lang w:eastAsia="fr-FR"/>
        </w:rPr>
        <w:t xml:space="preserve">Figure </w:t>
      </w:r>
      <w:r w:rsidRPr="00B94278">
        <w:rPr>
          <w:rStyle w:val="shorttext"/>
          <w:rFonts w:ascii="Calibri" w:eastAsia="Times New Roman" w:hAnsi="Calibri" w:cs="Times New Roman"/>
          <w:i w:val="0"/>
          <w:iCs w:val="0"/>
          <w:color w:val="auto"/>
          <w:sz w:val="22"/>
          <w:szCs w:val="20"/>
          <w:lang w:eastAsia="fr-FR"/>
        </w:rPr>
        <w:fldChar w:fldCharType="begin"/>
      </w:r>
      <w:r w:rsidRPr="00B94278">
        <w:rPr>
          <w:rStyle w:val="shorttext"/>
          <w:rFonts w:ascii="Calibri" w:eastAsia="Times New Roman" w:hAnsi="Calibri" w:cs="Times New Roman"/>
          <w:i w:val="0"/>
          <w:iCs w:val="0"/>
          <w:color w:val="auto"/>
          <w:sz w:val="22"/>
          <w:szCs w:val="20"/>
          <w:lang w:eastAsia="fr-FR"/>
        </w:rPr>
        <w:instrText xml:space="preserve"> SEQ Figure \* ARABIC </w:instrText>
      </w:r>
      <w:r w:rsidRPr="00B94278">
        <w:rPr>
          <w:rStyle w:val="shorttext"/>
          <w:rFonts w:ascii="Calibri" w:eastAsia="Times New Roman" w:hAnsi="Calibri" w:cs="Times New Roman"/>
          <w:i w:val="0"/>
          <w:iCs w:val="0"/>
          <w:color w:val="auto"/>
          <w:sz w:val="22"/>
          <w:szCs w:val="20"/>
          <w:lang w:eastAsia="fr-FR"/>
        </w:rPr>
        <w:fldChar w:fldCharType="separate"/>
      </w:r>
      <w:r w:rsidR="00311662">
        <w:rPr>
          <w:rStyle w:val="shorttext"/>
          <w:rFonts w:ascii="Calibri" w:eastAsia="Times New Roman" w:hAnsi="Calibri" w:cs="Times New Roman"/>
          <w:i w:val="0"/>
          <w:iCs w:val="0"/>
          <w:noProof/>
          <w:color w:val="auto"/>
          <w:sz w:val="22"/>
          <w:szCs w:val="20"/>
          <w:lang w:eastAsia="fr-FR"/>
        </w:rPr>
        <w:t>4</w:t>
      </w:r>
      <w:r w:rsidRPr="00B94278">
        <w:rPr>
          <w:rStyle w:val="shorttext"/>
          <w:rFonts w:ascii="Calibri" w:eastAsia="Times New Roman" w:hAnsi="Calibri" w:cs="Times New Roman"/>
          <w:i w:val="0"/>
          <w:iCs w:val="0"/>
          <w:color w:val="auto"/>
          <w:sz w:val="22"/>
          <w:szCs w:val="20"/>
          <w:lang w:eastAsia="fr-FR"/>
        </w:rPr>
        <w:fldChar w:fldCharType="end"/>
      </w:r>
      <w:bookmarkEnd w:id="5"/>
      <w:r w:rsidR="00942AF1" w:rsidRPr="00B94278">
        <w:rPr>
          <w:rStyle w:val="shorttext"/>
          <w:rFonts w:ascii="Calibri" w:eastAsia="Times New Roman" w:hAnsi="Calibri" w:cs="Times New Roman"/>
          <w:i w:val="0"/>
          <w:iCs w:val="0"/>
          <w:color w:val="auto"/>
          <w:sz w:val="22"/>
          <w:szCs w:val="20"/>
          <w:lang w:eastAsia="fr-FR"/>
        </w:rPr>
        <w:t> : Niveau de vibration</w:t>
      </w:r>
      <w:r w:rsidR="00B94278" w:rsidRPr="00B94278">
        <w:rPr>
          <w:rStyle w:val="shorttext"/>
          <w:rFonts w:ascii="Calibri" w:eastAsia="Times New Roman" w:hAnsi="Calibri" w:cs="Times New Roman"/>
          <w:i w:val="0"/>
          <w:iCs w:val="0"/>
          <w:color w:val="auto"/>
          <w:sz w:val="22"/>
          <w:szCs w:val="20"/>
          <w:lang w:eastAsia="fr-FR"/>
        </w:rPr>
        <w:t xml:space="preserve"> synchrone</w:t>
      </w:r>
      <w:r w:rsidR="00942AF1" w:rsidRPr="00B94278">
        <w:rPr>
          <w:rStyle w:val="shorttext"/>
          <w:rFonts w:ascii="Calibri" w:eastAsia="Times New Roman" w:hAnsi="Calibri" w:cs="Times New Roman"/>
          <w:i w:val="0"/>
          <w:iCs w:val="0"/>
          <w:color w:val="auto"/>
          <w:sz w:val="22"/>
          <w:szCs w:val="20"/>
          <w:lang w:eastAsia="fr-FR"/>
        </w:rPr>
        <w:t xml:space="preserve"> mesuré pendant le test de vitesse constante à 4150 tr/min</w:t>
      </w:r>
      <w:r w:rsidR="00F6370B">
        <w:rPr>
          <w:rStyle w:val="shorttext"/>
        </w:rPr>
        <w:t xml:space="preserve"> </w:t>
      </w:r>
    </w:p>
    <w:p w14:paraId="09A4F51E" w14:textId="77777777" w:rsidR="000209EE" w:rsidRDefault="00CC5642" w:rsidP="000209EE">
      <w:pPr>
        <w:keepNext/>
        <w:spacing w:line="360" w:lineRule="auto"/>
        <w:jc w:val="center"/>
      </w:pPr>
      <w:r w:rsidRPr="00CC5642">
        <w:rPr>
          <w:rStyle w:val="shorttext"/>
          <w:noProof/>
          <w:lang w:eastAsia="zh-CN"/>
        </w:rPr>
        <w:lastRenderedPageBreak/>
        <w:drawing>
          <wp:inline distT="0" distB="0" distL="0" distR="0" wp14:anchorId="6634BFC6" wp14:editId="3DEDDDAD">
            <wp:extent cx="3705375" cy="3291840"/>
            <wp:effectExtent l="0" t="0" r="9525" b="3810"/>
            <wp:docPr id="5" name="Image 5" descr="Z:\local\1_tout_travail\99_Manusrite_Thèse\99_Memoire thèse\Introduction\Figures\figure_vibration spir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Z:\local\1_tout_travail\99_Manusrite_Thèse\99_Memoire thèse\Introduction\Figures\figure_vibration spira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2826" cy="3307343"/>
                    </a:xfrm>
                    <a:prstGeom prst="rect">
                      <a:avLst/>
                    </a:prstGeom>
                    <a:noFill/>
                    <a:ln>
                      <a:noFill/>
                    </a:ln>
                  </pic:spPr>
                </pic:pic>
              </a:graphicData>
            </a:graphic>
          </wp:inline>
        </w:drawing>
      </w:r>
    </w:p>
    <w:p w14:paraId="7A0AD0B1" w14:textId="2C5BD840" w:rsidR="00910663" w:rsidRDefault="000209EE" w:rsidP="000209EE">
      <w:pPr>
        <w:pStyle w:val="Lgende"/>
        <w:jc w:val="center"/>
        <w:rPr>
          <w:rStyle w:val="shorttext"/>
          <w:rFonts w:ascii="Calibri" w:eastAsia="Times New Roman" w:hAnsi="Calibri" w:cs="Times New Roman"/>
          <w:i w:val="0"/>
          <w:iCs w:val="0"/>
          <w:color w:val="auto"/>
          <w:sz w:val="22"/>
          <w:szCs w:val="20"/>
          <w:lang w:eastAsia="fr-FR"/>
        </w:rPr>
      </w:pPr>
      <w:bookmarkStart w:id="6" w:name="_Ref523318350"/>
      <w:r w:rsidRPr="00F6370B">
        <w:rPr>
          <w:rStyle w:val="shorttext"/>
          <w:rFonts w:ascii="Calibri" w:eastAsia="Times New Roman" w:hAnsi="Calibri" w:cs="Times New Roman"/>
          <w:i w:val="0"/>
          <w:iCs w:val="0"/>
          <w:color w:val="auto"/>
          <w:sz w:val="22"/>
          <w:szCs w:val="20"/>
          <w:lang w:eastAsia="fr-FR"/>
        </w:rPr>
        <w:t xml:space="preserve">Figure </w:t>
      </w:r>
      <w:r w:rsidRPr="00F6370B">
        <w:rPr>
          <w:rStyle w:val="shorttext"/>
          <w:rFonts w:ascii="Calibri" w:eastAsia="Times New Roman" w:hAnsi="Calibri" w:cs="Times New Roman"/>
          <w:i w:val="0"/>
          <w:iCs w:val="0"/>
          <w:color w:val="auto"/>
          <w:sz w:val="22"/>
          <w:szCs w:val="20"/>
          <w:lang w:eastAsia="fr-FR"/>
        </w:rPr>
        <w:fldChar w:fldCharType="begin"/>
      </w:r>
      <w:r w:rsidRPr="00F6370B">
        <w:rPr>
          <w:rStyle w:val="shorttext"/>
          <w:rFonts w:ascii="Calibri" w:eastAsia="Times New Roman" w:hAnsi="Calibri" w:cs="Times New Roman"/>
          <w:i w:val="0"/>
          <w:iCs w:val="0"/>
          <w:color w:val="auto"/>
          <w:sz w:val="22"/>
          <w:szCs w:val="20"/>
          <w:lang w:eastAsia="fr-FR"/>
        </w:rPr>
        <w:instrText xml:space="preserve"> SEQ Figure \* ARABIC </w:instrText>
      </w:r>
      <w:r w:rsidRPr="00F6370B">
        <w:rPr>
          <w:rStyle w:val="shorttext"/>
          <w:rFonts w:ascii="Calibri" w:eastAsia="Times New Roman" w:hAnsi="Calibri" w:cs="Times New Roman"/>
          <w:i w:val="0"/>
          <w:iCs w:val="0"/>
          <w:color w:val="auto"/>
          <w:sz w:val="22"/>
          <w:szCs w:val="20"/>
          <w:lang w:eastAsia="fr-FR"/>
        </w:rPr>
        <w:fldChar w:fldCharType="separate"/>
      </w:r>
      <w:r w:rsidR="00311662">
        <w:rPr>
          <w:rStyle w:val="shorttext"/>
          <w:rFonts w:ascii="Calibri" w:eastAsia="Times New Roman" w:hAnsi="Calibri" w:cs="Times New Roman"/>
          <w:i w:val="0"/>
          <w:iCs w:val="0"/>
          <w:noProof/>
          <w:color w:val="auto"/>
          <w:sz w:val="22"/>
          <w:szCs w:val="20"/>
          <w:lang w:eastAsia="fr-FR"/>
        </w:rPr>
        <w:t>5</w:t>
      </w:r>
      <w:r w:rsidRPr="00F6370B">
        <w:rPr>
          <w:rStyle w:val="shorttext"/>
          <w:rFonts w:ascii="Calibri" w:eastAsia="Times New Roman" w:hAnsi="Calibri" w:cs="Times New Roman"/>
          <w:i w:val="0"/>
          <w:iCs w:val="0"/>
          <w:color w:val="auto"/>
          <w:sz w:val="22"/>
          <w:szCs w:val="20"/>
          <w:lang w:eastAsia="fr-FR"/>
        </w:rPr>
        <w:fldChar w:fldCharType="end"/>
      </w:r>
      <w:bookmarkEnd w:id="6"/>
      <w:r w:rsidR="00126E07" w:rsidRPr="00F6370B">
        <w:rPr>
          <w:rStyle w:val="shorttext"/>
          <w:rFonts w:ascii="Calibri" w:eastAsia="Times New Roman" w:hAnsi="Calibri" w:cs="Times New Roman"/>
          <w:i w:val="0"/>
          <w:iCs w:val="0"/>
          <w:color w:val="auto"/>
          <w:sz w:val="22"/>
          <w:szCs w:val="20"/>
          <w:lang w:eastAsia="fr-FR"/>
        </w:rPr>
        <w:t xml:space="preserve"> : </w:t>
      </w:r>
      <w:r w:rsidR="00B72B6B">
        <w:rPr>
          <w:rStyle w:val="shorttext"/>
          <w:rFonts w:ascii="Calibri" w:eastAsia="Times New Roman" w:hAnsi="Calibri" w:cs="Times New Roman"/>
          <w:i w:val="0"/>
          <w:iCs w:val="0"/>
          <w:color w:val="auto"/>
          <w:sz w:val="22"/>
          <w:szCs w:val="20"/>
          <w:lang w:eastAsia="fr-FR"/>
        </w:rPr>
        <w:t>D</w:t>
      </w:r>
      <w:r w:rsidR="00126E07" w:rsidRPr="00F6370B">
        <w:rPr>
          <w:rStyle w:val="shorttext"/>
          <w:rFonts w:ascii="Calibri" w:eastAsia="Times New Roman" w:hAnsi="Calibri" w:cs="Times New Roman"/>
          <w:i w:val="0"/>
          <w:iCs w:val="0"/>
          <w:color w:val="auto"/>
          <w:sz w:val="22"/>
          <w:szCs w:val="20"/>
          <w:lang w:eastAsia="fr-FR"/>
        </w:rPr>
        <w:t xml:space="preserve">iagrammes polaires de la vibration synchrone correspondent </w:t>
      </w:r>
      <w:r w:rsidR="004D6FD7">
        <w:rPr>
          <w:rStyle w:val="shorttext"/>
          <w:rFonts w:ascii="Calibri" w:eastAsia="Times New Roman" w:hAnsi="Calibri" w:cs="Times New Roman"/>
          <w:i w:val="0"/>
          <w:iCs w:val="0"/>
          <w:color w:val="auto"/>
          <w:sz w:val="22"/>
          <w:szCs w:val="20"/>
          <w:lang w:eastAsia="fr-FR"/>
        </w:rPr>
        <w:t>à la</w:t>
      </w:r>
      <w:r w:rsidR="00126E07" w:rsidRPr="00F6370B">
        <w:rPr>
          <w:rStyle w:val="shorttext"/>
          <w:rFonts w:ascii="Calibri" w:eastAsia="Times New Roman" w:hAnsi="Calibri" w:cs="Times New Roman"/>
          <w:i w:val="0"/>
          <w:iCs w:val="0"/>
          <w:color w:val="auto"/>
          <w:sz w:val="22"/>
          <w:szCs w:val="20"/>
          <w:lang w:eastAsia="fr-FR"/>
        </w:rPr>
        <w:t xml:space="preserve"> mesure</w:t>
      </w:r>
    </w:p>
    <w:p w14:paraId="06F1BB92" w14:textId="02A5F56C" w:rsidR="00047A61" w:rsidRPr="00805FF6" w:rsidRDefault="00BE04F9" w:rsidP="00966D25">
      <w:pPr>
        <w:spacing w:line="360" w:lineRule="auto"/>
        <w:rPr>
          <w:szCs w:val="22"/>
        </w:rPr>
      </w:pPr>
      <w:r>
        <w:rPr>
          <w:szCs w:val="22"/>
        </w:rPr>
        <w:t xml:space="preserve">En </w:t>
      </w:r>
      <w:r w:rsidR="00C8125A">
        <w:rPr>
          <w:szCs w:val="22"/>
        </w:rPr>
        <w:t>synthétisant l</w:t>
      </w:r>
      <w:r>
        <w:rPr>
          <w:szCs w:val="22"/>
        </w:rPr>
        <w:t>es 4 investigations industrielles</w:t>
      </w:r>
      <w:r w:rsidR="00C8125A">
        <w:rPr>
          <w:szCs w:val="22"/>
        </w:rPr>
        <w:t xml:space="preserve"> présentées</w:t>
      </w:r>
      <w:r w:rsidR="00CD4AC6">
        <w:rPr>
          <w:szCs w:val="22"/>
        </w:rPr>
        <w:t xml:space="preserve"> de manière concise</w:t>
      </w:r>
      <w:r>
        <w:rPr>
          <w:szCs w:val="22"/>
        </w:rPr>
        <w:t xml:space="preserve">, </w:t>
      </w:r>
      <w:r w:rsidR="00D44F68">
        <w:rPr>
          <w:szCs w:val="22"/>
        </w:rPr>
        <w:t>la configuration avec</w:t>
      </w:r>
      <w:r>
        <w:rPr>
          <w:szCs w:val="22"/>
        </w:rPr>
        <w:t xml:space="preserve"> </w:t>
      </w:r>
      <w:r w:rsidR="00D44F68">
        <w:rPr>
          <w:szCs w:val="22"/>
        </w:rPr>
        <w:t xml:space="preserve">une </w:t>
      </w:r>
      <w:r>
        <w:rPr>
          <w:szCs w:val="22"/>
        </w:rPr>
        <w:t>masse impo</w:t>
      </w:r>
      <w:r w:rsidR="00D44F68">
        <w:rPr>
          <w:szCs w:val="22"/>
        </w:rPr>
        <w:t xml:space="preserve">rtante en porte-à-faux est favorable pour déclencher l’instabilité vibratoire due à l’effet Morton. </w:t>
      </w:r>
      <w:r w:rsidR="00805FF6">
        <w:rPr>
          <w:szCs w:val="22"/>
        </w:rPr>
        <w:t xml:space="preserve">En outre, </w:t>
      </w:r>
      <w:r>
        <w:rPr>
          <w:szCs w:val="22"/>
        </w:rPr>
        <w:t xml:space="preserve">le déclenchement de </w:t>
      </w:r>
      <w:r w:rsidR="00311662">
        <w:rPr>
          <w:szCs w:val="22"/>
        </w:rPr>
        <w:t xml:space="preserve">cette </w:t>
      </w:r>
      <w:r>
        <w:rPr>
          <w:szCs w:val="22"/>
        </w:rPr>
        <w:t xml:space="preserve">instabilité </w:t>
      </w:r>
      <w:r w:rsidR="00805FF6">
        <w:rPr>
          <w:szCs w:val="22"/>
        </w:rPr>
        <w:t xml:space="preserve">est accompagné par </w:t>
      </w:r>
      <w:r>
        <w:rPr>
          <w:szCs w:val="22"/>
        </w:rPr>
        <w:t>les comportements</w:t>
      </w:r>
      <w:r w:rsidR="00805FF6">
        <w:rPr>
          <w:szCs w:val="22"/>
        </w:rPr>
        <w:t xml:space="preserve"> de sa signature</w:t>
      </w:r>
      <w:r>
        <w:rPr>
          <w:szCs w:val="22"/>
        </w:rPr>
        <w:t> </w:t>
      </w:r>
      <w:r w:rsidR="00805FF6">
        <w:rPr>
          <w:szCs w:val="22"/>
        </w:rPr>
        <w:t xml:space="preserve">: phénomène d’hystérésis, </w:t>
      </w:r>
      <w:r w:rsidR="0039102C">
        <w:rPr>
          <w:szCs w:val="22"/>
        </w:rPr>
        <w:t xml:space="preserve">phénomène de </w:t>
      </w:r>
      <w:r>
        <w:rPr>
          <w:szCs w:val="22"/>
        </w:rPr>
        <w:t>vibration spirale</w:t>
      </w:r>
      <w:r w:rsidR="00805FF6">
        <w:rPr>
          <w:szCs w:val="22"/>
        </w:rPr>
        <w:t xml:space="preserve"> et </w:t>
      </w:r>
      <w:r>
        <w:rPr>
          <w:szCs w:val="22"/>
        </w:rPr>
        <w:t>phénomène de cyclage</w:t>
      </w:r>
      <w:r w:rsidR="00957670">
        <w:rPr>
          <w:szCs w:val="22"/>
        </w:rPr>
        <w:t>.</w:t>
      </w:r>
    </w:p>
    <w:p w14:paraId="3CE62ECE" w14:textId="77777777" w:rsidR="00966D25" w:rsidRDefault="00966D25" w:rsidP="00966D25">
      <w:pPr>
        <w:pStyle w:val="Titre1"/>
        <w:spacing w:line="360" w:lineRule="auto"/>
      </w:pPr>
      <w:r w:rsidRPr="00814672">
        <w:t xml:space="preserve">Description de l’effet </w:t>
      </w:r>
      <w:r>
        <w:t>Newkirk</w:t>
      </w:r>
    </w:p>
    <w:p w14:paraId="08EC2154" w14:textId="55BD0B81" w:rsidR="00966D25" w:rsidRDefault="00966D25" w:rsidP="00966D25">
      <w:pPr>
        <w:spacing w:line="360" w:lineRule="auto"/>
      </w:pPr>
      <w:r>
        <w:t xml:space="preserve">L’instabilité du type l’effet Morton n’est pas la seule déduit par l’effet thermique. Bien avant sa découverture, </w:t>
      </w:r>
      <w:r w:rsidRPr="00253A1E">
        <w:t xml:space="preserve">Newkirk a publié un article </w:t>
      </w:r>
      <w:r w:rsidRPr="00FC6824">
        <w:rPr>
          <w:b/>
        </w:rPr>
        <w:fldChar w:fldCharType="begin"/>
      </w:r>
      <w:r w:rsidRPr="00FC6824">
        <w:rPr>
          <w:b/>
        </w:rPr>
        <w:instrText xml:space="preserve"> REF _Ref523233679 \r \h </w:instrText>
      </w:r>
      <w:r>
        <w:rPr>
          <w:b/>
        </w:rPr>
        <w:instrText xml:space="preserve"> \* MERGEFORMAT </w:instrText>
      </w:r>
      <w:r w:rsidRPr="00FC6824">
        <w:rPr>
          <w:b/>
        </w:rPr>
      </w:r>
      <w:r w:rsidRPr="00FC6824">
        <w:rPr>
          <w:b/>
        </w:rPr>
        <w:fldChar w:fldCharType="separate"/>
      </w:r>
      <w:r w:rsidR="00311662">
        <w:rPr>
          <w:b/>
        </w:rPr>
        <w:t>[27]</w:t>
      </w:r>
      <w:r w:rsidRPr="00FC6824">
        <w:rPr>
          <w:b/>
        </w:rPr>
        <w:fldChar w:fldCharType="end"/>
      </w:r>
      <w:r w:rsidRPr="00253A1E">
        <w:t xml:space="preserve"> sur un problème </w:t>
      </w:r>
      <w:r>
        <w:t>provoqué par l’effet thermique</w:t>
      </w:r>
      <w:r w:rsidRPr="00253A1E">
        <w:t xml:space="preserve"> qui a été observé dans le rotor d'un générateur à roue hydraulique.</w:t>
      </w:r>
      <w:r>
        <w:t xml:space="preserve"> L’origine de ce problème était le contact entre un élément du stator et le rotor, ce qui a produit un point chaud à la surface du rotor. </w:t>
      </w:r>
    </w:p>
    <w:p w14:paraId="65C73887" w14:textId="77777777" w:rsidR="00966D25" w:rsidRDefault="00966D25" w:rsidP="00966D25">
      <w:pPr>
        <w:spacing w:line="360" w:lineRule="auto"/>
      </w:pPr>
      <w:r>
        <w:t>Dans la pratique, comme tous les rotors ne sont pas parfaitement équilibrés, le rotor comporte la vibration synchrone lors de son fonctionnement et son niveau pourrait être très varié, de plus petit jusqu’à très grand. Cette vibration synchrone assure qu’une partie à</w:t>
      </w:r>
      <w:r w:rsidRPr="005F47AC">
        <w:t xml:space="preserve"> la surface d</w:t>
      </w:r>
      <w:r>
        <w:t xml:space="preserve">u rotor </w:t>
      </w:r>
      <w:r w:rsidRPr="005F47AC">
        <w:t>frotte contre la pièce de stator pour créer un point chaud, t</w:t>
      </w:r>
      <w:r>
        <w:t>andis que celle</w:t>
      </w:r>
      <w:r w:rsidRPr="005F47AC">
        <w:t xml:space="preserve"> </w:t>
      </w:r>
      <w:r>
        <w:t>à l’</w:t>
      </w:r>
      <w:r w:rsidRPr="005F47AC">
        <w:t>oppos</w:t>
      </w:r>
      <w:r>
        <w:t xml:space="preserve">ition diamétrale </w:t>
      </w:r>
      <w:r w:rsidRPr="005F47AC">
        <w:t>ne subit jamais ce contact de friction et reste à la température ambiante.</w:t>
      </w:r>
      <w:r>
        <w:t xml:space="preserve"> </w:t>
      </w:r>
      <w:r w:rsidRPr="00450FB1">
        <w:t xml:space="preserve">Une telle différence de température entraîne le développement d'un gradient </w:t>
      </w:r>
      <w:r>
        <w:t>de température</w:t>
      </w:r>
      <w:r w:rsidRPr="00450FB1">
        <w:t xml:space="preserve"> à travers </w:t>
      </w:r>
      <w:r>
        <w:t>du rotor</w:t>
      </w:r>
      <w:r w:rsidRPr="00450FB1">
        <w:t xml:space="preserve"> et conduit finalement à une flexion thermique.</w:t>
      </w:r>
      <w:r>
        <w:t xml:space="preserve"> D’après </w:t>
      </w:r>
      <w:r w:rsidRPr="00FC6824">
        <w:rPr>
          <w:b/>
        </w:rPr>
        <w:fldChar w:fldCharType="begin"/>
      </w:r>
      <w:r w:rsidRPr="00FC6824">
        <w:rPr>
          <w:b/>
        </w:rPr>
        <w:instrText xml:space="preserve"> REF _Ref523233679 \r \h  \* MERGEFORMAT </w:instrText>
      </w:r>
      <w:r w:rsidRPr="00FC6824">
        <w:rPr>
          <w:b/>
        </w:rPr>
      </w:r>
      <w:r w:rsidRPr="00FC6824">
        <w:rPr>
          <w:b/>
        </w:rPr>
        <w:fldChar w:fldCharType="separate"/>
      </w:r>
      <w:r w:rsidR="00311662">
        <w:rPr>
          <w:b/>
        </w:rPr>
        <w:t>[27]</w:t>
      </w:r>
      <w:r w:rsidRPr="00FC6824">
        <w:rPr>
          <w:b/>
        </w:rPr>
        <w:fldChar w:fldCharType="end"/>
      </w:r>
      <w:r>
        <w:t>, Newkirk a observé que si la machine fonctionnait</w:t>
      </w:r>
      <w:r w:rsidRPr="00450FB1">
        <w:t xml:space="preserve"> en dessous de sa première vitesse critique, le </w:t>
      </w:r>
      <w:r>
        <w:t xml:space="preserve">balourd </w:t>
      </w:r>
      <w:r w:rsidRPr="00450FB1">
        <w:t xml:space="preserve">mécanique </w:t>
      </w:r>
      <w:r>
        <w:t xml:space="preserve">accroissait </w:t>
      </w:r>
      <w:r w:rsidRPr="00450FB1">
        <w:t xml:space="preserve">la courbure </w:t>
      </w:r>
      <w:r>
        <w:t>de flexion</w:t>
      </w:r>
      <w:r w:rsidRPr="00450FB1">
        <w:t xml:space="preserve"> </w:t>
      </w:r>
      <w:r>
        <w:t xml:space="preserve">causée par le point chaud. </w:t>
      </w:r>
      <w:r w:rsidRPr="0011420D">
        <w:t>Cela augmentai</w:t>
      </w:r>
      <w:r>
        <w:t>t</w:t>
      </w:r>
      <w:r w:rsidRPr="0011420D">
        <w:t xml:space="preserve"> </w:t>
      </w:r>
      <w:r>
        <w:t xml:space="preserve">le niveau </w:t>
      </w:r>
      <w:r w:rsidRPr="0011420D">
        <w:t>de vibrations, ce qui favorise un contact accru avec le stator.</w:t>
      </w:r>
      <w:r>
        <w:t xml:space="preserve"> </w:t>
      </w:r>
      <w:r w:rsidRPr="00D942CF">
        <w:t xml:space="preserve">En conséquence, le système devient instable </w:t>
      </w:r>
      <w:r>
        <w:t>à travers d’un</w:t>
      </w:r>
      <w:r w:rsidRPr="00D942CF">
        <w:t xml:space="preserve"> mécanisme </w:t>
      </w:r>
      <w:r>
        <w:t>rétroactif</w:t>
      </w:r>
      <w:r w:rsidRPr="00D942CF">
        <w:t>.</w:t>
      </w:r>
      <w:r>
        <w:t xml:space="preserve">  D'autre part, si le rotor tourne au-dessus de la première vitesse critique, le balourd mécanique est approximativement déphasé par </w:t>
      </w:r>
      <w:r>
        <w:lastRenderedPageBreak/>
        <w:t xml:space="preserve">rapport au point chaud et inhibe le balourd produit par la déformation thermique du rotor. Par conséquent, le système est stable, ce qui correspond à l’observation de Newkirk. </w:t>
      </w:r>
      <w:r w:rsidRPr="00A50EB6">
        <w:t xml:space="preserve">Il </w:t>
      </w:r>
      <w:r>
        <w:t xml:space="preserve">faut noter </w:t>
      </w:r>
      <w:r w:rsidRPr="00A50EB6">
        <w:t>que l'effet Newkirk ne se limite pas à se produire en dessous de l</w:t>
      </w:r>
      <w:r>
        <w:t xml:space="preserve">a première vitesse critique. Les travaux suivants </w:t>
      </w:r>
      <w:r w:rsidRPr="00A50EB6">
        <w:t xml:space="preserve">ont </w:t>
      </w:r>
      <w:r>
        <w:t>mise en évidence de ce</w:t>
      </w:r>
      <w:r w:rsidRPr="00A50EB6">
        <w:t xml:space="preserve"> problème dans les turbomachines à grande vitesse.</w:t>
      </w:r>
    </w:p>
    <w:p w14:paraId="26D088E8" w14:textId="77777777" w:rsidR="00966D25" w:rsidRDefault="00966D25" w:rsidP="00966D25">
      <w:pPr>
        <w:spacing w:line="360" w:lineRule="auto"/>
      </w:pPr>
      <w:r w:rsidRPr="003A0138">
        <w:rPr>
          <w:b/>
        </w:rPr>
        <w:t>Dans les années 1970s,</w:t>
      </w:r>
      <w:r>
        <w:t xml:space="preserve"> Dimarogonas </w:t>
      </w:r>
      <w:r>
        <w:fldChar w:fldCharType="begin"/>
      </w:r>
      <w:r>
        <w:instrText xml:space="preserve"> REF _Ref444180595 \r \h  \* MERGEFORMAT </w:instrText>
      </w:r>
      <w:r>
        <w:fldChar w:fldCharType="separate"/>
      </w:r>
      <w:r w:rsidR="00311662">
        <w:t>[8]</w:t>
      </w:r>
      <w:r>
        <w:fldChar w:fldCharType="end"/>
      </w:r>
      <w:r>
        <w:t xml:space="preserve"> a publié un modèle théorique pour analyser cet effet. Il a calculé la flexion</w:t>
      </w:r>
      <w:r w:rsidRPr="00AE00E8">
        <w:t xml:space="preserve"> thermique </w:t>
      </w:r>
      <w:r>
        <w:t xml:space="preserve">statique avec un flux thermique arbitraire. Cette flexion thermique était ensuite introduite dans le système dynamique, ce qui permettait d’avoir une flexion thermique du rotor en prenant en compte l’aspect dynamique. </w:t>
      </w:r>
      <w:r w:rsidRPr="00AD3FE8">
        <w:t xml:space="preserve">Le modèle final consistait </w:t>
      </w:r>
      <w:r>
        <w:t>des</w:t>
      </w:r>
      <w:r w:rsidRPr="00AD3FE8">
        <w:t xml:space="preserve"> deux équations différentielles non linéaires qui devaient être résolues numériquement.</w:t>
      </w:r>
      <w:r>
        <w:t xml:space="preserve"> </w:t>
      </w:r>
      <w:r w:rsidRPr="00AD3FE8">
        <w:t xml:space="preserve">La solution publiée par Dimarogonas indiquait que l’effet Newkirk comportait 3 </w:t>
      </w:r>
      <w:r>
        <w:t xml:space="preserve">types de réponse </w:t>
      </w:r>
      <w:r w:rsidRPr="00AD3FE8">
        <w:t>:</w:t>
      </w:r>
      <w:r>
        <w:t xml:space="preserve"> </w:t>
      </w:r>
    </w:p>
    <w:p w14:paraId="2920FB68" w14:textId="77777777" w:rsidR="00966D25" w:rsidRDefault="00966D25" w:rsidP="00966D25">
      <w:pPr>
        <w:pStyle w:val="Paragraphedeliste"/>
        <w:numPr>
          <w:ilvl w:val="0"/>
          <w:numId w:val="14"/>
        </w:numPr>
        <w:spacing w:line="360" w:lineRule="auto"/>
        <w:jc w:val="both"/>
      </w:pPr>
      <w:r>
        <w:t>réponse de vibration spirale divergée où l’amplitude de vibration augmente et la phase de vibration évolue au cours du temps</w:t>
      </w:r>
    </w:p>
    <w:p w14:paraId="7159976D" w14:textId="77777777" w:rsidR="00966D25" w:rsidRDefault="00966D25" w:rsidP="00966D25">
      <w:pPr>
        <w:pStyle w:val="Paragraphedeliste"/>
        <w:numPr>
          <w:ilvl w:val="0"/>
          <w:numId w:val="14"/>
        </w:numPr>
        <w:spacing w:line="360" w:lineRule="auto"/>
        <w:jc w:val="both"/>
      </w:pPr>
      <w:r>
        <w:t>réponse de vibration cyclique où le niveau de vibration oscille autour d’une amplitude constante dans le temps</w:t>
      </w:r>
    </w:p>
    <w:p w14:paraId="151317DA" w14:textId="77777777" w:rsidR="00966D25" w:rsidRDefault="00966D25" w:rsidP="00966D25">
      <w:pPr>
        <w:pStyle w:val="Paragraphedeliste"/>
        <w:numPr>
          <w:ilvl w:val="0"/>
          <w:numId w:val="14"/>
        </w:numPr>
        <w:spacing w:line="360" w:lineRule="auto"/>
        <w:jc w:val="both"/>
      </w:pPr>
      <w:r>
        <w:t xml:space="preserve">réponse de vibration constante où l’amplitude de vibration n’évolue plus et  ne dépend plus du temps.  </w:t>
      </w:r>
    </w:p>
    <w:p w14:paraId="054E38FC" w14:textId="77777777" w:rsidR="00966D25" w:rsidRDefault="00966D25" w:rsidP="00966D25">
      <w:pPr>
        <w:spacing w:line="360" w:lineRule="auto"/>
      </w:pPr>
      <w:r w:rsidRPr="00075D6B">
        <w:rPr>
          <w:b/>
        </w:rPr>
        <w:t>En 1980</w:t>
      </w:r>
      <w:r>
        <w:t xml:space="preserve">, </w:t>
      </w:r>
      <w:r w:rsidRPr="00107542">
        <w:t>Kellenberger</w:t>
      </w:r>
      <w:r>
        <w:t xml:space="preserve"> </w:t>
      </w:r>
      <w:r w:rsidRPr="002A160D">
        <w:rPr>
          <w:b/>
        </w:rPr>
        <w:fldChar w:fldCharType="begin"/>
      </w:r>
      <w:r w:rsidRPr="002A160D">
        <w:rPr>
          <w:b/>
        </w:rPr>
        <w:instrText xml:space="preserve"> REF _Ref523091105 \r \h </w:instrText>
      </w:r>
      <w:r>
        <w:rPr>
          <w:b/>
        </w:rPr>
        <w:instrText xml:space="preserve"> \* MERGEFORMAT </w:instrText>
      </w:r>
      <w:r w:rsidRPr="002A160D">
        <w:rPr>
          <w:b/>
        </w:rPr>
      </w:r>
      <w:r w:rsidRPr="002A160D">
        <w:rPr>
          <w:b/>
        </w:rPr>
        <w:fldChar w:fldCharType="separate"/>
      </w:r>
      <w:r w:rsidR="00311662">
        <w:rPr>
          <w:b/>
        </w:rPr>
        <w:t>[20]</w:t>
      </w:r>
      <w:r w:rsidRPr="002A160D">
        <w:rPr>
          <w:b/>
        </w:rPr>
        <w:fldChar w:fldCharType="end"/>
      </w:r>
      <w:r>
        <w:t xml:space="preserve"> a constaté l’effet Newkirk sur les </w:t>
      </w:r>
      <w:r w:rsidRPr="00107542">
        <w:t>turbogénérateurs refroidis au gaz</w:t>
      </w:r>
      <w:r>
        <w:t>. Le</w:t>
      </w:r>
      <w:r w:rsidRPr="005749BF">
        <w:t xml:space="preserve"> frottement</w:t>
      </w:r>
      <w:r>
        <w:t xml:space="preserve"> </w:t>
      </w:r>
      <w:r w:rsidRPr="005749BF">
        <w:t xml:space="preserve">entre le rotor </w:t>
      </w:r>
      <w:r>
        <w:t>et le stator du turbogénérateur avait lieu à travers d’</w:t>
      </w:r>
      <w:r w:rsidRPr="005749BF">
        <w:t xml:space="preserve"> </w:t>
      </w:r>
      <w:r>
        <w:t xml:space="preserve">d’un </w:t>
      </w:r>
      <w:r w:rsidRPr="005749BF">
        <w:t>joint torique,</w:t>
      </w:r>
      <w:r>
        <w:t xml:space="preserve"> ce qui</w:t>
      </w:r>
      <w:r w:rsidRPr="005749BF">
        <w:t xml:space="preserve"> a produit </w:t>
      </w:r>
      <w:r>
        <w:t>l</w:t>
      </w:r>
      <w:r w:rsidRPr="005749BF">
        <w:t>a flexion thermique.</w:t>
      </w:r>
      <w:r>
        <w:t xml:space="preserve"> </w:t>
      </w:r>
      <w:r w:rsidRPr="00075D6B">
        <w:t xml:space="preserve">Contrairement à </w:t>
      </w:r>
      <w:r>
        <w:t xml:space="preserve">la démarche de </w:t>
      </w:r>
      <w:r w:rsidRPr="00075D6B">
        <w:t xml:space="preserve">Dimarogonas, Kellenberger a obtenu des équations linéaires en faisant des hypothèses </w:t>
      </w:r>
      <w:r>
        <w:t>simples</w:t>
      </w:r>
      <w:r w:rsidRPr="00075D6B">
        <w:t xml:space="preserve">, </w:t>
      </w:r>
      <w:r>
        <w:t>tel que</w:t>
      </w:r>
      <w:r w:rsidRPr="00075D6B">
        <w:t xml:space="preserve"> l</w:t>
      </w:r>
      <w:r>
        <w:t xml:space="preserve">a flexion thermique du rotor </w:t>
      </w:r>
      <w:r w:rsidRPr="00075D6B">
        <w:t>est linéairement proportionnel à la</w:t>
      </w:r>
      <w:r>
        <w:t xml:space="preserve"> différence de la</w:t>
      </w:r>
      <w:r w:rsidRPr="00075D6B">
        <w:t xml:space="preserve"> température </w:t>
      </w:r>
      <w:r>
        <w:t xml:space="preserve">à la surface de l’arbre. </w:t>
      </w:r>
      <w:r w:rsidRPr="00CC2371">
        <w:t>Il a également const</w:t>
      </w:r>
      <w:r>
        <w:t xml:space="preserve">até que l'interaction entre les balourds </w:t>
      </w:r>
      <w:r w:rsidRPr="00CC2371">
        <w:t xml:space="preserve">thermiques et mécaniques </w:t>
      </w:r>
      <w:r>
        <w:t>jouait un rôle</w:t>
      </w:r>
      <w:r w:rsidRPr="00CC2371">
        <w:t xml:space="preserve"> essentiel </w:t>
      </w:r>
      <w:r>
        <w:t xml:space="preserve">dans </w:t>
      </w:r>
      <w:r w:rsidRPr="00CC2371">
        <w:t>l'effet Newkirk.</w:t>
      </w:r>
    </w:p>
    <w:p w14:paraId="24ECD7DE" w14:textId="77777777" w:rsidR="00966D25" w:rsidRDefault="00966D25" w:rsidP="00966D25">
      <w:pPr>
        <w:spacing w:line="360" w:lineRule="auto"/>
      </w:pPr>
      <w:r w:rsidRPr="00F024FD">
        <w:rPr>
          <w:b/>
        </w:rPr>
        <w:t>En 1987</w:t>
      </w:r>
      <w:r>
        <w:t xml:space="preserve">, </w:t>
      </w:r>
      <w:r w:rsidRPr="00195FD5">
        <w:t xml:space="preserve">Schmied </w:t>
      </w:r>
      <w:r w:rsidRPr="00D43E2F">
        <w:rPr>
          <w:b/>
          <w:lang w:val="en-US"/>
        </w:rPr>
        <w:fldChar w:fldCharType="begin"/>
      </w:r>
      <w:r w:rsidRPr="00D43E2F">
        <w:rPr>
          <w:b/>
        </w:rPr>
        <w:instrText xml:space="preserve"> REF _Ref523091267 \r \h  \* MERGEFORMAT </w:instrText>
      </w:r>
      <w:r w:rsidRPr="00D43E2F">
        <w:rPr>
          <w:b/>
          <w:lang w:val="en-US"/>
        </w:rPr>
      </w:r>
      <w:r w:rsidRPr="00D43E2F">
        <w:rPr>
          <w:b/>
          <w:lang w:val="en-US"/>
        </w:rPr>
        <w:fldChar w:fldCharType="separate"/>
      </w:r>
      <w:r w:rsidR="00311662">
        <w:rPr>
          <w:b/>
        </w:rPr>
        <w:t>[19]</w:t>
      </w:r>
      <w:r w:rsidRPr="00D43E2F">
        <w:rPr>
          <w:b/>
          <w:lang w:val="en-US"/>
        </w:rPr>
        <w:fldChar w:fldCharType="end"/>
      </w:r>
      <w:r w:rsidRPr="00195FD5">
        <w:t xml:space="preserve"> a indiqué que </w:t>
      </w:r>
      <w:r>
        <w:t>les</w:t>
      </w:r>
      <w:r w:rsidRPr="00195FD5">
        <w:t xml:space="preserve"> vibration</w:t>
      </w:r>
      <w:r>
        <w:t>s</w:t>
      </w:r>
      <w:r w:rsidRPr="00195FD5">
        <w:t xml:space="preserve"> spirale</w:t>
      </w:r>
      <w:r>
        <w:t>s</w:t>
      </w:r>
      <w:r w:rsidRPr="00195FD5">
        <w:t xml:space="preserve"> </w:t>
      </w:r>
      <w:r>
        <w:t>divergées</w:t>
      </w:r>
      <w:r w:rsidRPr="00195FD5">
        <w:t xml:space="preserve"> pouvaient également provenir de points chauds se développant dans le </w:t>
      </w:r>
      <w:r>
        <w:t>palier hydrodynamique</w:t>
      </w:r>
      <w:r w:rsidRPr="00195FD5">
        <w:t>.</w:t>
      </w:r>
      <w:r>
        <w:t xml:space="preserve"> En fonction des sources de chaleur qui produit le point chaud, à savoir le contact rotor-stator et le cisaillement visqueux dans le palier hydrodynamique, l’effet Newkirk s’est distingué de l’effet Morton. Cependant, les méthodes concernant la modélisation de la flexion thermique du rotor utilisé dans le cas de l’effet Newkirk peut être partage dans le travail actuel.    </w:t>
      </w:r>
    </w:p>
    <w:p w14:paraId="4DC17C81" w14:textId="55211B2D" w:rsidR="00F8385F" w:rsidRDefault="00966D25" w:rsidP="00966D25">
      <w:pPr>
        <w:pStyle w:val="Titre1"/>
        <w:spacing w:line="360" w:lineRule="auto"/>
      </w:pPr>
      <w:r w:rsidRPr="00814672">
        <w:t>Description de l’effet Morton</w:t>
      </w:r>
    </w:p>
    <w:p w14:paraId="18EE047B" w14:textId="1A572CDB" w:rsidR="00435257" w:rsidRDefault="00365D33" w:rsidP="00966D25">
      <w:pPr>
        <w:spacing w:line="360" w:lineRule="auto"/>
      </w:pPr>
      <w:r>
        <w:t>Similaire à l’effet Newkirk, l</w:t>
      </w:r>
      <w:r w:rsidR="00966D25" w:rsidRPr="002D0FC0">
        <w:t>’effet Morton</w:t>
      </w:r>
      <w:r w:rsidR="00283067">
        <w:t xml:space="preserve"> est engendré également par </w:t>
      </w:r>
      <w:r w:rsidR="00435257">
        <w:t>l’échauffement non uniforme à la surface du roto</w:t>
      </w:r>
      <w:r w:rsidR="00284BAF">
        <w:t>r, mais la source de chaleur n’est pas la même </w:t>
      </w:r>
      <w:r w:rsidR="00C53737">
        <w:t>: le</w:t>
      </w:r>
      <w:r w:rsidR="00E61EA7">
        <w:t xml:space="preserve"> contact rotor-stator pour l’effet Newkirk et le cisaillement visqueux au sein du palier pour l’effet Morton. </w:t>
      </w:r>
      <w:r w:rsidR="00D01D52">
        <w:t xml:space="preserve"> Comme l’effet Newkirk, </w:t>
      </w:r>
      <w:r w:rsidR="003A7CF6">
        <w:t xml:space="preserve">il </w:t>
      </w:r>
      <w:r w:rsidR="003A7CF6">
        <w:lastRenderedPageBreak/>
        <w:t>est nécessaire que</w:t>
      </w:r>
      <w:r w:rsidR="00D01D52" w:rsidRPr="002D0FC0">
        <w:t xml:space="preserve"> le </w:t>
      </w:r>
      <w:r w:rsidR="00D01D52">
        <w:t>rotor</w:t>
      </w:r>
      <w:r w:rsidR="00D01D52" w:rsidRPr="002D0FC0">
        <w:t xml:space="preserve"> exécute une </w:t>
      </w:r>
      <w:r w:rsidR="00D01D52">
        <w:t>vibration synchrone</w:t>
      </w:r>
      <w:r w:rsidR="003A7CF6">
        <w:t xml:space="preserve"> pour que l’effet Morton </w:t>
      </w:r>
      <w:r w:rsidR="003A7CF6" w:rsidRPr="002D0FC0">
        <w:t>se produise</w:t>
      </w:r>
      <w:r w:rsidR="003A7CF6">
        <w:t xml:space="preserve"> </w:t>
      </w:r>
      <w:r w:rsidR="00D01D52">
        <w:t xml:space="preserve">et cette </w:t>
      </w:r>
      <w:r w:rsidR="00BE3EC5">
        <w:t>vibration</w:t>
      </w:r>
      <w:r w:rsidR="00D01D52">
        <w:t xml:space="preserve"> provoque l’échauffement non-uniforme du rotor au niveau du palier.</w:t>
      </w:r>
    </w:p>
    <w:p w14:paraId="43C75406" w14:textId="77777777" w:rsidR="00693826" w:rsidRDefault="00693826" w:rsidP="00693826">
      <w:pPr>
        <w:keepNext/>
        <w:spacing w:line="360" w:lineRule="auto"/>
        <w:jc w:val="center"/>
      </w:pPr>
      <w:r>
        <w:rPr>
          <w:noProof/>
          <w:lang w:eastAsia="zh-CN"/>
        </w:rPr>
        <w:drawing>
          <wp:inline distT="0" distB="0" distL="0" distR="0" wp14:anchorId="03C40001" wp14:editId="78942A7F">
            <wp:extent cx="5173290" cy="2474455"/>
            <wp:effectExtent l="0" t="0" r="8890" b="2540"/>
            <wp:docPr id="4" name="Image 4" descr="mecanisme de l'échauff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canisme de l'échauff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3290" cy="2474455"/>
                    </a:xfrm>
                    <a:prstGeom prst="rect">
                      <a:avLst/>
                    </a:prstGeom>
                    <a:noFill/>
                    <a:ln>
                      <a:noFill/>
                    </a:ln>
                  </pic:spPr>
                </pic:pic>
              </a:graphicData>
            </a:graphic>
          </wp:inline>
        </w:drawing>
      </w:r>
    </w:p>
    <w:p w14:paraId="50EF34A8" w14:textId="77777777" w:rsidR="00693826" w:rsidRPr="00674296" w:rsidRDefault="00693826" w:rsidP="00693826">
      <w:pPr>
        <w:pStyle w:val="Lgende"/>
        <w:jc w:val="center"/>
        <w:rPr>
          <w:rStyle w:val="shorttext"/>
          <w:rFonts w:ascii="Calibri" w:eastAsia="Times New Roman" w:hAnsi="Calibri" w:cs="Times New Roman"/>
          <w:i w:val="0"/>
          <w:iCs w:val="0"/>
          <w:color w:val="auto"/>
          <w:sz w:val="22"/>
          <w:szCs w:val="20"/>
          <w:lang w:eastAsia="fr-FR"/>
        </w:rPr>
      </w:pPr>
      <w:bookmarkStart w:id="7" w:name="_Ref523238925"/>
      <w:r w:rsidRPr="00674296">
        <w:rPr>
          <w:rStyle w:val="shorttext"/>
          <w:rFonts w:ascii="Calibri" w:eastAsia="Times New Roman" w:hAnsi="Calibri" w:cs="Times New Roman"/>
          <w:i w:val="0"/>
          <w:iCs w:val="0"/>
          <w:color w:val="auto"/>
          <w:sz w:val="22"/>
          <w:szCs w:val="20"/>
          <w:lang w:eastAsia="fr-FR"/>
        </w:rPr>
        <w:t xml:space="preserve">Figure </w:t>
      </w:r>
      <w:r w:rsidRPr="00674296">
        <w:rPr>
          <w:rStyle w:val="shorttext"/>
          <w:rFonts w:ascii="Calibri" w:eastAsia="Times New Roman" w:hAnsi="Calibri" w:cs="Times New Roman"/>
          <w:i w:val="0"/>
          <w:iCs w:val="0"/>
          <w:color w:val="auto"/>
          <w:sz w:val="22"/>
          <w:szCs w:val="20"/>
          <w:lang w:eastAsia="fr-FR"/>
        </w:rPr>
        <w:fldChar w:fldCharType="begin"/>
      </w:r>
      <w:r w:rsidRPr="00674296">
        <w:rPr>
          <w:rStyle w:val="shorttext"/>
          <w:rFonts w:ascii="Calibri" w:eastAsia="Times New Roman" w:hAnsi="Calibri" w:cs="Times New Roman"/>
          <w:i w:val="0"/>
          <w:iCs w:val="0"/>
          <w:color w:val="auto"/>
          <w:sz w:val="22"/>
          <w:szCs w:val="20"/>
          <w:lang w:eastAsia="fr-FR"/>
        </w:rPr>
        <w:instrText xml:space="preserve"> SEQ Figure \* ARABIC </w:instrText>
      </w:r>
      <w:r w:rsidRPr="00674296">
        <w:rPr>
          <w:rStyle w:val="shorttext"/>
          <w:rFonts w:ascii="Calibri" w:eastAsia="Times New Roman" w:hAnsi="Calibri" w:cs="Times New Roman"/>
          <w:i w:val="0"/>
          <w:iCs w:val="0"/>
          <w:color w:val="auto"/>
          <w:sz w:val="22"/>
          <w:szCs w:val="20"/>
          <w:lang w:eastAsia="fr-FR"/>
        </w:rPr>
        <w:fldChar w:fldCharType="separate"/>
      </w:r>
      <w:r w:rsidR="00311662">
        <w:rPr>
          <w:rStyle w:val="shorttext"/>
          <w:rFonts w:ascii="Calibri" w:eastAsia="Times New Roman" w:hAnsi="Calibri" w:cs="Times New Roman"/>
          <w:i w:val="0"/>
          <w:iCs w:val="0"/>
          <w:noProof/>
          <w:color w:val="auto"/>
          <w:sz w:val="22"/>
          <w:szCs w:val="20"/>
          <w:lang w:eastAsia="fr-FR"/>
        </w:rPr>
        <w:t>6</w:t>
      </w:r>
      <w:r w:rsidRPr="00674296">
        <w:rPr>
          <w:rStyle w:val="shorttext"/>
          <w:rFonts w:ascii="Calibri" w:eastAsia="Times New Roman" w:hAnsi="Calibri" w:cs="Times New Roman"/>
          <w:i w:val="0"/>
          <w:iCs w:val="0"/>
          <w:color w:val="auto"/>
          <w:sz w:val="22"/>
          <w:szCs w:val="20"/>
          <w:lang w:eastAsia="fr-FR"/>
        </w:rPr>
        <w:fldChar w:fldCharType="end"/>
      </w:r>
      <w:bookmarkEnd w:id="7"/>
      <w:r w:rsidRPr="00674296">
        <w:rPr>
          <w:rStyle w:val="shorttext"/>
          <w:rFonts w:ascii="Calibri" w:eastAsia="Times New Roman" w:hAnsi="Calibri" w:cs="Times New Roman"/>
          <w:i w:val="0"/>
          <w:iCs w:val="0"/>
          <w:color w:val="auto"/>
          <w:sz w:val="22"/>
          <w:szCs w:val="20"/>
          <w:lang w:eastAsia="fr-FR"/>
        </w:rPr>
        <w:t> : origine de la distribution non-uniforme de la température à la surface du rotor</w:t>
      </w:r>
    </w:p>
    <w:p w14:paraId="0ED80224" w14:textId="4537FFE1" w:rsidR="00966D25" w:rsidRDefault="00966D25" w:rsidP="00966D25">
      <w:pPr>
        <w:spacing w:line="360" w:lineRule="auto"/>
      </w:pPr>
      <w:r>
        <w:t xml:space="preserve">La </w:t>
      </w:r>
      <w:r w:rsidRPr="002011DA">
        <w:rPr>
          <w:b/>
        </w:rPr>
        <w:fldChar w:fldCharType="begin"/>
      </w:r>
      <w:r w:rsidRPr="002011DA">
        <w:rPr>
          <w:b/>
        </w:rPr>
        <w:instrText xml:space="preserve"> REF _Ref523238925 \h </w:instrText>
      </w:r>
      <w:r w:rsidR="002011DA">
        <w:rPr>
          <w:b/>
        </w:rPr>
        <w:instrText xml:space="preserve"> \* MERGEFORMAT </w:instrText>
      </w:r>
      <w:r w:rsidRPr="002011DA">
        <w:rPr>
          <w:b/>
        </w:rPr>
      </w:r>
      <w:r w:rsidRPr="002011DA">
        <w:rPr>
          <w:b/>
        </w:rPr>
        <w:fldChar w:fldCharType="separate"/>
      </w:r>
      <w:r w:rsidR="00311662" w:rsidRPr="00311662">
        <w:rPr>
          <w:b/>
        </w:rPr>
        <w:t>Figure 6</w:t>
      </w:r>
      <w:r w:rsidRPr="002011DA">
        <w:rPr>
          <w:b/>
        </w:rPr>
        <w:fldChar w:fldCharType="end"/>
      </w:r>
      <w:r>
        <w:t xml:space="preserve"> illustre une orbite circulaire et un rotor tourne à une vitesse constante en précession directe. Un nœud particulier à la surface du rotor est toujours à l’extérieur de l’orbite nommé "point haut". La distance moyennée </w:t>
      </w:r>
      <w:r w:rsidR="00EB2910">
        <w:t>pendant</w:t>
      </w:r>
      <w:r>
        <w:t xml:space="preserve"> une période de rotation entre ce point à la surface du rotor et le coussinet (h2), autrement dit l’épaisseur du film moyenné </w:t>
      </w:r>
      <w:r w:rsidR="00CB2DF5">
        <w:t>pendant</w:t>
      </w:r>
      <w:r>
        <w:t xml:space="preserve"> une période</w:t>
      </w:r>
      <w:r w:rsidRPr="006B41B6">
        <w:t xml:space="preserve"> </w:t>
      </w:r>
      <w:r>
        <w:t>de rotation (h2),  est tout le temps plus petite que celle à l’opposition</w:t>
      </w:r>
      <w:r w:rsidR="00F015B9">
        <w:t xml:space="preserve"> diamétrale</w:t>
      </w:r>
      <w:r>
        <w:t xml:space="preserve"> (h1). Puisque la chaleur générée par le cisaillement visqueux est proportionnel au gradient de la vitesse </w:t>
      </w:r>
      <w:r w:rsidR="00F015B9">
        <w:t>au carré</w:t>
      </w:r>
      <w:r>
        <w:t>, l’échauffement du rotor n’est pas uniforme dans la direction circonférentielle. Par conséquent, une distribution non uniforme de la température se développe à la surface du rotor et une différence de la température est</w:t>
      </w:r>
      <w:r w:rsidR="005B1D55">
        <w:t xml:space="preserve"> ainsi</w:t>
      </w:r>
      <w:r>
        <w:t xml:space="preserve"> créée. Il faut noter que plus</w:t>
      </w:r>
      <w:r w:rsidR="0024741A">
        <w:t xml:space="preserve"> </w:t>
      </w:r>
      <w:r w:rsidR="0024741A" w:rsidRPr="006D063A">
        <w:t>grande</w:t>
      </w:r>
      <w:r>
        <w:t xml:space="preserve"> l’amplitude de la vibration </w:t>
      </w:r>
      <w:r w:rsidRPr="006D063A">
        <w:t>est, plus</w:t>
      </w:r>
      <w:r w:rsidR="008E4C05">
        <w:t xml:space="preserve"> importante</w:t>
      </w:r>
      <w:r w:rsidRPr="006D063A">
        <w:t xml:space="preserve"> la </w:t>
      </w:r>
      <w:r>
        <w:t xml:space="preserve">différence de la température </w:t>
      </w:r>
      <w:r w:rsidRPr="006D063A">
        <w:t>sera</w:t>
      </w:r>
      <w:r>
        <w:t>. En outre, prenant en compte la convection du fluide autour du rotor, le point où la température est la plus élevée, nommé "point chaud", sera déphasée du point</w:t>
      </w:r>
      <w:r w:rsidR="004A21B9">
        <w:t xml:space="preserve"> haut</w:t>
      </w:r>
      <w:r>
        <w:t xml:space="preserve"> où l’épaisseur du film moyenné </w:t>
      </w:r>
      <w:r w:rsidR="004539F6">
        <w:t xml:space="preserve">h </w:t>
      </w:r>
      <w:r>
        <w:t xml:space="preserve">est minimum. D’après [article de review de palazzolo], plusieurs études </w:t>
      </w:r>
      <w:r w:rsidR="00967304">
        <w:t>expérimentales</w:t>
      </w:r>
      <w:r>
        <w:t xml:space="preserve"> confirment que le point chaud est retardé par rapport à le point haut et ce déphasage est compris entre 0° et 60°.</w:t>
      </w:r>
      <w:r w:rsidR="00693826">
        <w:t xml:space="preserve"> </w:t>
      </w:r>
    </w:p>
    <w:p w14:paraId="7CA1CDDD" w14:textId="77777777" w:rsidR="00FB7A52" w:rsidRDefault="00FB7A52" w:rsidP="00FB7A52">
      <w:pPr>
        <w:keepNext/>
        <w:spacing w:line="360" w:lineRule="auto"/>
        <w:jc w:val="center"/>
      </w:pPr>
      <w:r w:rsidRPr="00FC2D7F">
        <w:rPr>
          <w:noProof/>
          <w:lang w:eastAsia="zh-CN"/>
        </w:rPr>
        <w:drawing>
          <wp:inline distT="0" distB="0" distL="0" distR="0" wp14:anchorId="12E308C0" wp14:editId="2AF35904">
            <wp:extent cx="2745877" cy="1666240"/>
            <wp:effectExtent l="0" t="0" r="0" b="0"/>
            <wp:docPr id="12" name="Image 12" descr="Z:\local\1_tout_travail\99_Manusrite_Thèse\99_Memoire thèse\Introduction\Figures\déformation thermique du ro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local\1_tout_travail\99_Manusrite_Thèse\99_Memoire thèse\Introduction\Figures\déformation thermique du rotor1.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6244" cy="1678599"/>
                    </a:xfrm>
                    <a:prstGeom prst="rect">
                      <a:avLst/>
                    </a:prstGeom>
                    <a:noFill/>
                    <a:ln>
                      <a:noFill/>
                    </a:ln>
                  </pic:spPr>
                </pic:pic>
              </a:graphicData>
            </a:graphic>
          </wp:inline>
        </w:drawing>
      </w:r>
    </w:p>
    <w:p w14:paraId="6663849B" w14:textId="77777777" w:rsidR="00FB7A52" w:rsidRPr="00FC2D7F" w:rsidRDefault="00FB7A52" w:rsidP="00FB7A52">
      <w:pPr>
        <w:pStyle w:val="Lgende"/>
        <w:jc w:val="center"/>
        <w:rPr>
          <w:rStyle w:val="shorttext"/>
          <w:rFonts w:ascii="Calibri" w:eastAsia="Times New Roman" w:hAnsi="Calibri" w:cs="Times New Roman"/>
          <w:i w:val="0"/>
          <w:iCs w:val="0"/>
          <w:color w:val="auto"/>
          <w:sz w:val="22"/>
          <w:szCs w:val="20"/>
          <w:lang w:eastAsia="fr-FR"/>
        </w:rPr>
      </w:pPr>
      <w:bookmarkStart w:id="8" w:name="_Ref523401813"/>
      <w:r w:rsidRPr="00FC2D7F">
        <w:rPr>
          <w:rStyle w:val="shorttext"/>
          <w:rFonts w:ascii="Calibri" w:eastAsia="Times New Roman" w:hAnsi="Calibri" w:cs="Times New Roman"/>
          <w:i w:val="0"/>
          <w:iCs w:val="0"/>
          <w:color w:val="auto"/>
          <w:sz w:val="22"/>
          <w:szCs w:val="20"/>
          <w:lang w:eastAsia="fr-FR"/>
        </w:rPr>
        <w:t xml:space="preserve">Figure </w:t>
      </w:r>
      <w:r w:rsidRPr="00FC2D7F">
        <w:rPr>
          <w:rStyle w:val="shorttext"/>
          <w:rFonts w:ascii="Calibri" w:eastAsia="Times New Roman" w:hAnsi="Calibri" w:cs="Times New Roman"/>
          <w:i w:val="0"/>
          <w:iCs w:val="0"/>
          <w:color w:val="auto"/>
          <w:sz w:val="22"/>
          <w:szCs w:val="20"/>
          <w:lang w:eastAsia="fr-FR"/>
        </w:rPr>
        <w:fldChar w:fldCharType="begin"/>
      </w:r>
      <w:r w:rsidRPr="00FC2D7F">
        <w:rPr>
          <w:rStyle w:val="shorttext"/>
          <w:rFonts w:ascii="Calibri" w:eastAsia="Times New Roman" w:hAnsi="Calibri" w:cs="Times New Roman"/>
          <w:i w:val="0"/>
          <w:iCs w:val="0"/>
          <w:color w:val="auto"/>
          <w:sz w:val="22"/>
          <w:szCs w:val="20"/>
          <w:lang w:eastAsia="fr-FR"/>
        </w:rPr>
        <w:instrText xml:space="preserve"> SEQ Figure \* ARABIC </w:instrText>
      </w:r>
      <w:r w:rsidRPr="00FC2D7F">
        <w:rPr>
          <w:rStyle w:val="shorttext"/>
          <w:rFonts w:ascii="Calibri" w:eastAsia="Times New Roman" w:hAnsi="Calibri" w:cs="Times New Roman"/>
          <w:i w:val="0"/>
          <w:iCs w:val="0"/>
          <w:color w:val="auto"/>
          <w:sz w:val="22"/>
          <w:szCs w:val="20"/>
          <w:lang w:eastAsia="fr-FR"/>
        </w:rPr>
        <w:fldChar w:fldCharType="separate"/>
      </w:r>
      <w:r w:rsidR="00311662">
        <w:rPr>
          <w:rStyle w:val="shorttext"/>
          <w:rFonts w:ascii="Calibri" w:eastAsia="Times New Roman" w:hAnsi="Calibri" w:cs="Times New Roman"/>
          <w:i w:val="0"/>
          <w:iCs w:val="0"/>
          <w:noProof/>
          <w:color w:val="auto"/>
          <w:sz w:val="22"/>
          <w:szCs w:val="20"/>
          <w:lang w:eastAsia="fr-FR"/>
        </w:rPr>
        <w:t>7</w:t>
      </w:r>
      <w:r w:rsidRPr="00FC2D7F">
        <w:rPr>
          <w:rStyle w:val="shorttext"/>
          <w:rFonts w:ascii="Calibri" w:eastAsia="Times New Roman" w:hAnsi="Calibri" w:cs="Times New Roman"/>
          <w:i w:val="0"/>
          <w:iCs w:val="0"/>
          <w:color w:val="auto"/>
          <w:sz w:val="22"/>
          <w:szCs w:val="20"/>
          <w:lang w:eastAsia="fr-FR"/>
        </w:rPr>
        <w:fldChar w:fldCharType="end"/>
      </w:r>
      <w:bookmarkEnd w:id="8"/>
      <w:r w:rsidRPr="00FC2D7F">
        <w:rPr>
          <w:rStyle w:val="shorttext"/>
          <w:rFonts w:ascii="Calibri" w:eastAsia="Times New Roman" w:hAnsi="Calibri" w:cs="Times New Roman"/>
          <w:i w:val="0"/>
          <w:iCs w:val="0"/>
          <w:color w:val="auto"/>
          <w:sz w:val="22"/>
          <w:szCs w:val="20"/>
          <w:lang w:eastAsia="fr-FR"/>
        </w:rPr>
        <w:t> : Rotor déformé thermiquement</w:t>
      </w:r>
    </w:p>
    <w:p w14:paraId="279C4181" w14:textId="2BEE936E" w:rsidR="00DF1D24" w:rsidRDefault="00B362CF" w:rsidP="00966D25">
      <w:pPr>
        <w:spacing w:line="360" w:lineRule="auto"/>
      </w:pPr>
      <w:r>
        <w:lastRenderedPageBreak/>
        <w:t>Suite à la distribution non-uniforme de la température</w:t>
      </w:r>
      <w:r w:rsidR="00B7310B">
        <w:t xml:space="preserve"> </w:t>
      </w:r>
      <w:r w:rsidR="004630B6">
        <w:t>engendrée</w:t>
      </w:r>
      <w:r>
        <w:t xml:space="preserve"> à la surface du rotor</w:t>
      </w:r>
      <w:r w:rsidR="00A9100F">
        <w:t xml:space="preserve">, </w:t>
      </w:r>
      <w:r w:rsidR="00CE2466">
        <w:t xml:space="preserve">la </w:t>
      </w:r>
      <w:r w:rsidR="003A2742">
        <w:t>déformation</w:t>
      </w:r>
      <w:r w:rsidR="00CE2466">
        <w:t xml:space="preserve"> thermique non uniforme développe une flexion thermique</w:t>
      </w:r>
      <w:r w:rsidR="003A2742">
        <w:t xml:space="preserve"> et la dilatation thermique</w:t>
      </w:r>
      <w:r w:rsidR="00DF1D24">
        <w:t xml:space="preserve"> (</w:t>
      </w:r>
      <w:r w:rsidR="00FC2D7F" w:rsidRPr="00FC2D7F">
        <w:rPr>
          <w:b/>
        </w:rPr>
        <w:fldChar w:fldCharType="begin"/>
      </w:r>
      <w:r w:rsidR="00FC2D7F" w:rsidRPr="00FC2D7F">
        <w:rPr>
          <w:b/>
        </w:rPr>
        <w:instrText xml:space="preserve"> REF _Ref523401813 \h  \* MERGEFORMAT </w:instrText>
      </w:r>
      <w:r w:rsidR="00FC2D7F" w:rsidRPr="00FC2D7F">
        <w:rPr>
          <w:b/>
        </w:rPr>
      </w:r>
      <w:r w:rsidR="00FC2D7F" w:rsidRPr="00FC2D7F">
        <w:rPr>
          <w:b/>
        </w:rPr>
        <w:fldChar w:fldCharType="separate"/>
      </w:r>
      <w:r w:rsidR="00311662" w:rsidRPr="00311662">
        <w:rPr>
          <w:b/>
        </w:rPr>
        <w:t>Figure 7</w:t>
      </w:r>
      <w:r w:rsidR="00FC2D7F" w:rsidRPr="00FC2D7F">
        <w:rPr>
          <w:b/>
        </w:rPr>
        <w:fldChar w:fldCharType="end"/>
      </w:r>
      <w:r w:rsidR="00FC2D7F">
        <w:t>)</w:t>
      </w:r>
      <w:r w:rsidR="003A2742">
        <w:t>.</w:t>
      </w:r>
      <w:r w:rsidR="008A0585">
        <w:t xml:space="preserve"> Sous la configuration</w:t>
      </w:r>
      <w:r w:rsidR="00AD7049">
        <w:t xml:space="preserve"> de masse importante</w:t>
      </w:r>
      <w:r w:rsidR="008A0585">
        <w:t xml:space="preserve"> en porte-à-faux, la flexion thermique génère un balourd géométrique à l’origine thermique </w:t>
      </w:r>
      <w:r w:rsidR="00367CD6">
        <w:t xml:space="preserve">qui peut </w:t>
      </w:r>
      <w:r w:rsidR="0061666A">
        <w:t>influencer</w:t>
      </w:r>
      <w:r w:rsidR="00367CD6">
        <w:t xml:space="preserve"> considérablement le comportement dynamique de la ligne d’arbre au cours du temps. En autre, la dilatation thermique change le jeu radial dans le palier qui influen</w:t>
      </w:r>
      <w:r w:rsidR="001411D5">
        <w:t xml:space="preserve">ce également le fonctionnement. Quand la condition de fonctionnement favorise le déclenchement de l’instabilité de l’effet Morton, le balourd généré thermiquement est très sensible à la vibration.  Sous </w:t>
      </w:r>
      <w:r w:rsidR="003E5D75">
        <w:t>l’effet</w:t>
      </w:r>
      <w:r w:rsidR="001411D5">
        <w:t xml:space="preserve"> du balourd généré, le niveau de la vibration sera évolué, ce qui modifie la différence de la température ainsi influence de nouveau la déformation thermique du rotor. </w:t>
      </w:r>
      <w:r w:rsidR="000D3CA8">
        <w:t xml:space="preserve">Ce processus pourrait être rétroactive qui produit une instabilité vibratoire. Ce processus de rétroaction </w:t>
      </w:r>
      <w:r w:rsidR="00FD7771">
        <w:t xml:space="preserve">peut </w:t>
      </w:r>
      <w:r w:rsidR="00402A68">
        <w:t>illustrer</w:t>
      </w:r>
      <w:r w:rsidR="000D3CA8">
        <w:t xml:space="preserve"> à la </w:t>
      </w:r>
      <w:r w:rsidR="005114D7" w:rsidRPr="005114D7">
        <w:rPr>
          <w:b/>
        </w:rPr>
        <w:fldChar w:fldCharType="begin"/>
      </w:r>
      <w:r w:rsidR="005114D7" w:rsidRPr="005114D7">
        <w:rPr>
          <w:b/>
        </w:rPr>
        <w:instrText xml:space="preserve"> REF _Ref523407041 \h  \* MERGEFORMAT </w:instrText>
      </w:r>
      <w:r w:rsidR="005114D7" w:rsidRPr="005114D7">
        <w:rPr>
          <w:b/>
        </w:rPr>
      </w:r>
      <w:r w:rsidR="005114D7" w:rsidRPr="005114D7">
        <w:rPr>
          <w:b/>
        </w:rPr>
        <w:fldChar w:fldCharType="separate"/>
      </w:r>
      <w:r w:rsidR="00311662" w:rsidRPr="00311662">
        <w:rPr>
          <w:b/>
        </w:rPr>
        <w:t>Figure 8</w:t>
      </w:r>
      <w:r w:rsidR="005114D7" w:rsidRPr="005114D7">
        <w:rPr>
          <w:b/>
        </w:rPr>
        <w:fldChar w:fldCharType="end"/>
      </w:r>
      <w:r w:rsidR="00402A68">
        <w:t>.</w:t>
      </w:r>
    </w:p>
    <w:p w14:paraId="26CFE49F" w14:textId="77777777" w:rsidR="003427F0" w:rsidRDefault="003427F0" w:rsidP="003427F0">
      <w:pPr>
        <w:keepNext/>
        <w:spacing w:line="360" w:lineRule="auto"/>
      </w:pPr>
      <w:r w:rsidRPr="003427F0">
        <w:rPr>
          <w:noProof/>
          <w:lang w:eastAsia="zh-CN"/>
        </w:rPr>
        <w:drawing>
          <wp:inline distT="0" distB="0" distL="0" distR="0" wp14:anchorId="5443ECDE" wp14:editId="5B78A112">
            <wp:extent cx="5838297" cy="1613356"/>
            <wp:effectExtent l="0" t="0" r="0" b="635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local\1_tout_travail\99_Manusrite_Thèse\99_Memoire thèse\Introduction\Figures\Diagramme figure ME.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38297" cy="1613356"/>
                    </a:xfrm>
                    <a:prstGeom prst="rect">
                      <a:avLst/>
                    </a:prstGeom>
                    <a:noFill/>
                    <a:ln>
                      <a:noFill/>
                    </a:ln>
                  </pic:spPr>
                </pic:pic>
              </a:graphicData>
            </a:graphic>
          </wp:inline>
        </w:drawing>
      </w:r>
    </w:p>
    <w:p w14:paraId="34D98E83" w14:textId="24419296" w:rsidR="007C0371" w:rsidRPr="00D374A1" w:rsidRDefault="003427F0" w:rsidP="00D374A1">
      <w:pPr>
        <w:pStyle w:val="Lgende"/>
        <w:jc w:val="center"/>
        <w:rPr>
          <w:rStyle w:val="shorttext"/>
          <w:rFonts w:ascii="Calibri" w:eastAsia="Times New Roman" w:hAnsi="Calibri" w:cs="Times New Roman"/>
          <w:i w:val="0"/>
          <w:iCs w:val="0"/>
          <w:color w:val="auto"/>
          <w:sz w:val="22"/>
          <w:szCs w:val="20"/>
          <w:lang w:eastAsia="fr-FR"/>
        </w:rPr>
      </w:pPr>
      <w:bookmarkStart w:id="9" w:name="_Ref523407041"/>
      <w:r w:rsidRPr="00D374A1">
        <w:rPr>
          <w:rStyle w:val="shorttext"/>
          <w:rFonts w:ascii="Calibri" w:eastAsia="Times New Roman" w:hAnsi="Calibri" w:cs="Times New Roman"/>
          <w:i w:val="0"/>
          <w:iCs w:val="0"/>
          <w:color w:val="auto"/>
          <w:sz w:val="22"/>
          <w:szCs w:val="20"/>
          <w:lang w:eastAsia="fr-FR"/>
        </w:rPr>
        <w:t xml:space="preserve">Figure </w:t>
      </w:r>
      <w:r w:rsidRPr="00D374A1">
        <w:rPr>
          <w:rStyle w:val="shorttext"/>
          <w:rFonts w:ascii="Calibri" w:eastAsia="Times New Roman" w:hAnsi="Calibri" w:cs="Times New Roman"/>
          <w:i w:val="0"/>
          <w:iCs w:val="0"/>
          <w:color w:val="auto"/>
          <w:sz w:val="22"/>
          <w:szCs w:val="20"/>
          <w:lang w:eastAsia="fr-FR"/>
        </w:rPr>
        <w:fldChar w:fldCharType="begin"/>
      </w:r>
      <w:r w:rsidRPr="00D374A1">
        <w:rPr>
          <w:rStyle w:val="shorttext"/>
          <w:rFonts w:ascii="Calibri" w:eastAsia="Times New Roman" w:hAnsi="Calibri" w:cs="Times New Roman"/>
          <w:i w:val="0"/>
          <w:iCs w:val="0"/>
          <w:color w:val="auto"/>
          <w:sz w:val="22"/>
          <w:szCs w:val="20"/>
          <w:lang w:eastAsia="fr-FR"/>
        </w:rPr>
        <w:instrText xml:space="preserve"> SEQ Figure \* ARABIC </w:instrText>
      </w:r>
      <w:r w:rsidRPr="00D374A1">
        <w:rPr>
          <w:rStyle w:val="shorttext"/>
          <w:rFonts w:ascii="Calibri" w:eastAsia="Times New Roman" w:hAnsi="Calibri" w:cs="Times New Roman"/>
          <w:i w:val="0"/>
          <w:iCs w:val="0"/>
          <w:color w:val="auto"/>
          <w:sz w:val="22"/>
          <w:szCs w:val="20"/>
          <w:lang w:eastAsia="fr-FR"/>
        </w:rPr>
        <w:fldChar w:fldCharType="separate"/>
      </w:r>
      <w:r w:rsidR="00311662">
        <w:rPr>
          <w:rStyle w:val="shorttext"/>
          <w:rFonts w:ascii="Calibri" w:eastAsia="Times New Roman" w:hAnsi="Calibri" w:cs="Times New Roman"/>
          <w:i w:val="0"/>
          <w:iCs w:val="0"/>
          <w:noProof/>
          <w:color w:val="auto"/>
          <w:sz w:val="22"/>
          <w:szCs w:val="20"/>
          <w:lang w:eastAsia="fr-FR"/>
        </w:rPr>
        <w:t>8</w:t>
      </w:r>
      <w:r w:rsidRPr="00D374A1">
        <w:rPr>
          <w:rStyle w:val="shorttext"/>
          <w:rFonts w:ascii="Calibri" w:eastAsia="Times New Roman" w:hAnsi="Calibri" w:cs="Times New Roman"/>
          <w:i w:val="0"/>
          <w:iCs w:val="0"/>
          <w:color w:val="auto"/>
          <w:sz w:val="22"/>
          <w:szCs w:val="20"/>
          <w:lang w:eastAsia="fr-FR"/>
        </w:rPr>
        <w:fldChar w:fldCharType="end"/>
      </w:r>
      <w:bookmarkEnd w:id="9"/>
      <w:r w:rsidRPr="00D374A1">
        <w:rPr>
          <w:rStyle w:val="shorttext"/>
          <w:rFonts w:ascii="Calibri" w:eastAsia="Times New Roman" w:hAnsi="Calibri" w:cs="Times New Roman"/>
          <w:i w:val="0"/>
          <w:iCs w:val="0"/>
          <w:color w:val="auto"/>
          <w:sz w:val="22"/>
          <w:szCs w:val="20"/>
          <w:lang w:eastAsia="fr-FR"/>
        </w:rPr>
        <w:t> : Diagramme</w:t>
      </w:r>
      <w:r w:rsidR="00C74328" w:rsidRPr="00D374A1">
        <w:rPr>
          <w:rStyle w:val="shorttext"/>
          <w:rFonts w:ascii="Calibri" w:eastAsia="Times New Roman" w:hAnsi="Calibri" w:cs="Times New Roman"/>
          <w:i w:val="0"/>
          <w:iCs w:val="0"/>
          <w:color w:val="auto"/>
          <w:sz w:val="22"/>
          <w:szCs w:val="20"/>
          <w:lang w:eastAsia="fr-FR"/>
        </w:rPr>
        <w:t xml:space="preserve"> concis</w:t>
      </w:r>
      <w:r w:rsidRPr="00D374A1">
        <w:rPr>
          <w:rStyle w:val="shorttext"/>
          <w:rFonts w:ascii="Calibri" w:eastAsia="Times New Roman" w:hAnsi="Calibri" w:cs="Times New Roman"/>
          <w:i w:val="0"/>
          <w:iCs w:val="0"/>
          <w:color w:val="auto"/>
          <w:sz w:val="22"/>
          <w:szCs w:val="20"/>
          <w:lang w:eastAsia="fr-FR"/>
        </w:rPr>
        <w:t xml:space="preserve"> de l’effet Morton</w:t>
      </w:r>
    </w:p>
    <w:p w14:paraId="38677DAB" w14:textId="38CB0402" w:rsidR="00402A68" w:rsidRDefault="00402A68" w:rsidP="00966D25">
      <w:pPr>
        <w:spacing w:line="360" w:lineRule="auto"/>
      </w:pPr>
      <w:r>
        <w:t>Il faut noter qu’en réalité, l’effet Morton existe sur toutes les machines tournantes supportées par les paliers hydrodynamiques du fait qu’aucune machine n’est parfaitement équilibrée</w:t>
      </w:r>
      <w:r w:rsidR="00450BB1">
        <w:t xml:space="preserve"> et le balourd est reconnu comme l</w:t>
      </w:r>
      <w:r w:rsidR="002572DD">
        <w:t>’origine</w:t>
      </w:r>
      <w:r w:rsidR="00450BB1">
        <w:t xml:space="preserve"> de la vibration synchrone.</w:t>
      </w:r>
      <w:r w:rsidR="002572DD">
        <w:t xml:space="preserve"> Par la </w:t>
      </w:r>
      <w:r w:rsidR="002572DD" w:rsidRPr="002572DD">
        <w:t xml:space="preserve">nature inhérente </w:t>
      </w:r>
      <w:r w:rsidR="002572DD">
        <w:t xml:space="preserve">de la vibration </w:t>
      </w:r>
      <w:r w:rsidR="002572DD" w:rsidRPr="002572DD">
        <w:t>synchrone, l</w:t>
      </w:r>
      <w:r w:rsidR="002572DD">
        <w:t xml:space="preserve">’échauffement non-homogène fait l’effet Morton </w:t>
      </w:r>
      <w:r w:rsidR="00156D8F">
        <w:t xml:space="preserve">un phénomène </w:t>
      </w:r>
      <w:r w:rsidR="00EC5F4B">
        <w:t>ubiquitaire.</w:t>
      </w:r>
      <w:r w:rsidR="00BB6DBC">
        <w:t xml:space="preserve"> </w:t>
      </w:r>
      <w:r w:rsidR="00EC5F4B">
        <w:t xml:space="preserve"> La plus part de machine ne subissent pas à l’endommagement causé par c</w:t>
      </w:r>
      <w:r w:rsidR="004E5D97">
        <w:t>e phénomène, nommé l’effet Morton stable</w:t>
      </w:r>
      <w:r w:rsidR="00177B4E">
        <w:t xml:space="preserve">. </w:t>
      </w:r>
      <w:r w:rsidR="00EC5F4B">
        <w:t>Cependant, sous certaines conditions</w:t>
      </w:r>
      <w:r w:rsidR="00DB395B">
        <w:t xml:space="preserve"> </w:t>
      </w:r>
      <w:r w:rsidR="00F62583">
        <w:t>où</w:t>
      </w:r>
      <w:r w:rsidR="00DB395B">
        <w:t xml:space="preserve"> le balourd thermique et la différence de la température sont très </w:t>
      </w:r>
      <w:r w:rsidR="00F62583">
        <w:t>sensibles</w:t>
      </w:r>
      <w:r w:rsidR="00DB395B">
        <w:t xml:space="preserve"> à la vibration</w:t>
      </w:r>
      <w:r w:rsidR="00EC5F4B">
        <w:t>, l’</w:t>
      </w:r>
      <w:r w:rsidR="00DB395B">
        <w:t>instabilité pourrait</w:t>
      </w:r>
      <w:r w:rsidR="00EC5F4B">
        <w:t xml:space="preserve"> être </w:t>
      </w:r>
      <w:r w:rsidR="00F62583">
        <w:t>produite. Dans ce cas-là, le phénomène appelé l’effet Morton instable</w:t>
      </w:r>
      <w:r w:rsidR="00EC5F4B">
        <w:t xml:space="preserve"> </w:t>
      </w:r>
      <w:r w:rsidR="00DB395B">
        <w:t xml:space="preserve">est nuisible à la </w:t>
      </w:r>
      <w:r w:rsidR="00F62583">
        <w:t>machine, ce qui devrait être prévenu et évité pendant le fonctionnement normal de la machine.</w:t>
      </w:r>
    </w:p>
    <w:p w14:paraId="4C72EAD7" w14:textId="17199046" w:rsidR="00E77E47" w:rsidRDefault="00D03A49" w:rsidP="00051B69">
      <w:pPr>
        <w:pStyle w:val="Titre1"/>
        <w:spacing w:line="360" w:lineRule="auto"/>
      </w:pPr>
      <w:r w:rsidRPr="00DE7318">
        <w:t xml:space="preserve">Mise en évidence par </w:t>
      </w:r>
      <w:r w:rsidR="00674DBC">
        <w:t>cas</w:t>
      </w:r>
      <w:r w:rsidRPr="00DE7318">
        <w:t xml:space="preserve"> </w:t>
      </w:r>
      <w:r w:rsidR="00674DBC">
        <w:t>expérimentaux</w:t>
      </w:r>
    </w:p>
    <w:p w14:paraId="23A082C7" w14:textId="0316E6C7" w:rsidR="00941C7B" w:rsidRDefault="00A35EFD" w:rsidP="00051B69">
      <w:pPr>
        <w:spacing w:line="360" w:lineRule="auto"/>
      </w:pPr>
      <w:r>
        <w:t>Comme illustré dans le</w:t>
      </w:r>
      <w:r w:rsidR="003F7060">
        <w:t>s</w:t>
      </w:r>
      <w:r>
        <w:t xml:space="preserve"> cas industriel</w:t>
      </w:r>
      <w:r w:rsidR="007B683E">
        <w:t>s</w:t>
      </w:r>
      <w:r>
        <w:t xml:space="preserve"> précédemment, le fait</w:t>
      </w:r>
      <w:r w:rsidR="00941C7B">
        <w:t xml:space="preserve"> que cette instabilité potentielle </w:t>
      </w:r>
      <w:r w:rsidR="00FB3A1C">
        <w:t xml:space="preserve">se </w:t>
      </w:r>
      <w:r w:rsidR="00941C7B">
        <w:t xml:space="preserve">cache dans la plus part du temps du fonctionnement, mais surgit après un certain temps de fonctionnement sur la machine, le diagnostic de cette instabilité sur machines est comme « chasser un fantôme  » et assez compliqué. En 2008, </w:t>
      </w:r>
      <w:r w:rsidR="00941C7B" w:rsidRPr="009B7754">
        <w:rPr>
          <w:rFonts w:asciiTheme="minorHAnsi" w:hAnsiTheme="minorHAnsi"/>
        </w:rPr>
        <w:t xml:space="preserve">de Jongh </w:t>
      </w:r>
      <w:r w:rsidR="00941C7B" w:rsidRPr="00A711DD">
        <w:rPr>
          <w:rFonts w:asciiTheme="minorHAnsi" w:hAnsiTheme="minorHAnsi"/>
          <w:b/>
          <w:lang w:val="en-US"/>
        </w:rPr>
        <w:fldChar w:fldCharType="begin"/>
      </w:r>
      <w:r w:rsidR="00941C7B" w:rsidRPr="009B7754">
        <w:rPr>
          <w:rFonts w:asciiTheme="minorHAnsi" w:hAnsiTheme="minorHAnsi"/>
          <w:b/>
        </w:rPr>
        <w:instrText xml:space="preserve"> REF _Ref444178326 \r \h  \* MERGEFORMAT </w:instrText>
      </w:r>
      <w:r w:rsidR="00941C7B" w:rsidRPr="00A711DD">
        <w:rPr>
          <w:rFonts w:asciiTheme="minorHAnsi" w:hAnsiTheme="minorHAnsi"/>
          <w:b/>
          <w:lang w:val="en-US"/>
        </w:rPr>
      </w:r>
      <w:r w:rsidR="00941C7B" w:rsidRPr="00A711DD">
        <w:rPr>
          <w:rFonts w:asciiTheme="minorHAnsi" w:hAnsiTheme="minorHAnsi"/>
          <w:b/>
          <w:lang w:val="en-US"/>
        </w:rPr>
        <w:fldChar w:fldCharType="separate"/>
      </w:r>
      <w:r w:rsidR="00311662">
        <w:rPr>
          <w:rFonts w:asciiTheme="minorHAnsi" w:hAnsiTheme="minorHAnsi"/>
          <w:b/>
        </w:rPr>
        <w:t>[3]</w:t>
      </w:r>
      <w:r w:rsidR="00941C7B" w:rsidRPr="00A711DD">
        <w:rPr>
          <w:rFonts w:asciiTheme="minorHAnsi" w:hAnsiTheme="minorHAnsi"/>
          <w:b/>
          <w:lang w:val="en-US"/>
        </w:rPr>
        <w:fldChar w:fldCharType="end"/>
      </w:r>
      <w:r w:rsidR="00941C7B" w:rsidRPr="009B7754">
        <w:rPr>
          <w:rFonts w:asciiTheme="minorHAnsi" w:hAnsiTheme="minorHAnsi"/>
        </w:rPr>
        <w:t xml:space="preserve"> a publié un article de review qui récapitul</w:t>
      </w:r>
      <w:r w:rsidR="00941C7B">
        <w:rPr>
          <w:rFonts w:asciiTheme="minorHAnsi" w:hAnsiTheme="minorHAnsi"/>
        </w:rPr>
        <w:t xml:space="preserve">ait les premières recherches sur </w:t>
      </w:r>
      <w:r w:rsidR="006402AD">
        <w:rPr>
          <w:rFonts w:asciiTheme="minorHAnsi" w:hAnsiTheme="minorHAnsi"/>
        </w:rPr>
        <w:t xml:space="preserve">cette </w:t>
      </w:r>
      <w:r w:rsidR="00941C7B">
        <w:rPr>
          <w:rFonts w:asciiTheme="minorHAnsi" w:hAnsiTheme="minorHAnsi"/>
        </w:rPr>
        <w:t xml:space="preserve">instabilité de vibration synchrone. Il a introduit </w:t>
      </w:r>
      <w:r w:rsidR="00436ED1">
        <w:rPr>
          <w:rFonts w:asciiTheme="minorHAnsi" w:hAnsiTheme="minorHAnsi"/>
        </w:rPr>
        <w:t>l’effet Morton</w:t>
      </w:r>
      <w:r w:rsidR="00941C7B">
        <w:rPr>
          <w:rFonts w:asciiTheme="minorHAnsi" w:hAnsiTheme="minorHAnsi"/>
        </w:rPr>
        <w:t xml:space="preserve"> comme un </w:t>
      </w:r>
      <w:r w:rsidR="00941C7B">
        <w:rPr>
          <w:rFonts w:asciiTheme="minorHAnsi" w:hAnsiTheme="minorHAnsi"/>
        </w:rPr>
        <w:lastRenderedPageBreak/>
        <w:t xml:space="preserve">phénomène non maitrisé et a fourni </w:t>
      </w:r>
      <w:r w:rsidR="007147C8">
        <w:rPr>
          <w:rFonts w:asciiTheme="minorHAnsi" w:hAnsiTheme="minorHAnsi"/>
        </w:rPr>
        <w:t>des explications qualitatives, d</w:t>
      </w:r>
      <w:r w:rsidR="00941C7B">
        <w:rPr>
          <w:rFonts w:asciiTheme="minorHAnsi" w:hAnsiTheme="minorHAnsi"/>
        </w:rPr>
        <w:t>es cas test et des solutions industrielle</w:t>
      </w:r>
      <w:r w:rsidR="00FF6CF3">
        <w:rPr>
          <w:rFonts w:asciiTheme="minorHAnsi" w:hAnsiTheme="minorHAnsi"/>
        </w:rPr>
        <w:t>s</w:t>
      </w:r>
      <w:r w:rsidR="00941C7B">
        <w:rPr>
          <w:rFonts w:asciiTheme="minorHAnsi" w:hAnsiTheme="minorHAnsi"/>
        </w:rPr>
        <w:t xml:space="preserve"> concernant </w:t>
      </w:r>
      <w:r w:rsidR="00612996">
        <w:rPr>
          <w:rFonts w:asciiTheme="minorHAnsi" w:hAnsiTheme="minorHAnsi"/>
        </w:rPr>
        <w:t>cette instabilité vibratoire</w:t>
      </w:r>
      <w:r w:rsidR="00941C7B">
        <w:rPr>
          <w:rFonts w:asciiTheme="minorHAnsi" w:hAnsiTheme="minorHAnsi"/>
        </w:rPr>
        <w:t xml:space="preserve">. </w:t>
      </w:r>
      <w:r w:rsidR="00941C7B">
        <w:t>Face au défi du développement de turbomachines de nos jours, cette instabilité apporte de plus en plus d’attention de l’industrie et l’académie depuis la fin du 20</w:t>
      </w:r>
      <w:r w:rsidR="00941C7B" w:rsidRPr="009F1BC4">
        <w:rPr>
          <w:vertAlign w:val="superscript"/>
        </w:rPr>
        <w:t>ième</w:t>
      </w:r>
      <w:r w:rsidR="00941C7B">
        <w:t xml:space="preserve"> siècle. </w:t>
      </w:r>
    </w:p>
    <w:p w14:paraId="08A419F6" w14:textId="439D681D" w:rsidR="00CD4FC4" w:rsidRDefault="00CD4FC4" w:rsidP="00051B69">
      <w:pPr>
        <w:spacing w:line="360" w:lineRule="auto"/>
      </w:pPr>
      <w:r>
        <w:rPr>
          <w:lang w:eastAsia="zh-CN"/>
        </w:rPr>
        <w:t>Les premiers travaux de recherches à propos de</w:t>
      </w:r>
      <w:r w:rsidR="00F62DCE">
        <w:rPr>
          <w:lang w:eastAsia="zh-CN"/>
        </w:rPr>
        <w:t xml:space="preserve"> l’effet Morton ont conclu que </w:t>
      </w:r>
      <w:r>
        <w:rPr>
          <w:lang w:eastAsia="zh-CN"/>
        </w:rPr>
        <w:t xml:space="preserve">la température non uniforme dans la direction circonférentielle joue un rôle important sur cette instabilité. </w:t>
      </w:r>
      <w:r w:rsidRPr="004B6801">
        <w:rPr>
          <w:b/>
          <w:lang w:eastAsia="zh-CN"/>
        </w:rPr>
        <w:t>En 1975</w:t>
      </w:r>
      <w:r>
        <w:rPr>
          <w:lang w:eastAsia="zh-CN"/>
        </w:rPr>
        <w:t xml:space="preserve">, </w:t>
      </w:r>
      <w:r w:rsidRPr="00A22718">
        <w:t>Morton</w:t>
      </w:r>
      <w:r>
        <w:t xml:space="preserve"> </w:t>
      </w:r>
      <w:r w:rsidRPr="004B6801">
        <w:rPr>
          <w:b/>
        </w:rPr>
        <w:fldChar w:fldCharType="begin"/>
      </w:r>
      <w:r w:rsidRPr="004B6801">
        <w:rPr>
          <w:b/>
        </w:rPr>
        <w:instrText xml:space="preserve"> REF _Ref523133967 \r \h </w:instrText>
      </w:r>
      <w:r>
        <w:rPr>
          <w:b/>
        </w:rPr>
        <w:instrText xml:space="preserve"> \* MERGEFORMAT </w:instrText>
      </w:r>
      <w:r w:rsidRPr="004B6801">
        <w:rPr>
          <w:b/>
        </w:rPr>
      </w:r>
      <w:r w:rsidRPr="004B6801">
        <w:rPr>
          <w:b/>
        </w:rPr>
        <w:fldChar w:fldCharType="separate"/>
      </w:r>
      <w:r w:rsidR="00311662">
        <w:rPr>
          <w:b/>
        </w:rPr>
        <w:t>[2]</w:t>
      </w:r>
      <w:r w:rsidRPr="004B6801">
        <w:rPr>
          <w:b/>
        </w:rPr>
        <w:fldChar w:fldCharType="end"/>
      </w:r>
      <w:r w:rsidRPr="00A22718">
        <w:t xml:space="preserve"> a construit un banc d’essai</w:t>
      </w:r>
      <w:r>
        <w:t xml:space="preserve"> équipé d’un disque (diamètre 711 mm) monté en porte-à-faux dont la vitesse de rotation était de</w:t>
      </w:r>
      <w:r w:rsidRPr="00A22718">
        <w:t xml:space="preserve"> 1800 tr/min. Il a également installé 12 thermocouples autour de ce disque lubrifié par un film fluide afin de mesurer la température circonférentielle du disque. Il a constaté qu’une différence non-négligeable de la température </w:t>
      </w:r>
      <w:r>
        <w:t xml:space="preserve">existait </w:t>
      </w:r>
      <w:r w:rsidRPr="00A22718">
        <w:t>dans la direction circonférentielle lors du fonctionnement du rotor même si l’ampl</w:t>
      </w:r>
      <w:r>
        <w:t>itude de la vibration était</w:t>
      </w:r>
      <w:r w:rsidRPr="00A22718">
        <w:t xml:space="preserve"> petite. </w:t>
      </w:r>
      <w:r w:rsidRPr="005142B2">
        <w:t>En 1978</w:t>
      </w:r>
      <w:r>
        <w:rPr>
          <w:b/>
        </w:rPr>
        <w:t xml:space="preserve"> </w:t>
      </w:r>
      <w:r>
        <w:rPr>
          <w:b/>
        </w:rPr>
        <w:fldChar w:fldCharType="begin"/>
      </w:r>
      <w:r>
        <w:rPr>
          <w:b/>
        </w:rPr>
        <w:instrText xml:space="preserve"> REF _Ref523143829 \r \h </w:instrText>
      </w:r>
      <w:r w:rsidR="00051B69">
        <w:rPr>
          <w:b/>
        </w:rPr>
        <w:instrText xml:space="preserve"> \* MERGEFORMAT </w:instrText>
      </w:r>
      <w:r>
        <w:rPr>
          <w:b/>
        </w:rPr>
      </w:r>
      <w:r>
        <w:rPr>
          <w:b/>
        </w:rPr>
        <w:fldChar w:fldCharType="separate"/>
      </w:r>
      <w:r w:rsidR="00311662">
        <w:rPr>
          <w:b/>
        </w:rPr>
        <w:t>[4]</w:t>
      </w:r>
      <w:r>
        <w:rPr>
          <w:b/>
        </w:rPr>
        <w:fldChar w:fldCharType="end"/>
      </w:r>
      <w:r>
        <w:rPr>
          <w:b/>
        </w:rPr>
        <w:t xml:space="preserve">, </w:t>
      </w:r>
      <w:r w:rsidRPr="00E81C93">
        <w:t xml:space="preserve">Hesseborn a continué à investiguer cette différence de la température </w:t>
      </w:r>
      <w:r>
        <w:t>et a découvert expérimentalement que cette différence de température pouvait augmenter le niveau de vibration sous certaines conditions.</w:t>
      </w:r>
    </w:p>
    <w:p w14:paraId="4FD67488" w14:textId="77777777" w:rsidR="00913D77" w:rsidRDefault="00CD4FC4" w:rsidP="00051B69">
      <w:pPr>
        <w:spacing w:line="360" w:lineRule="auto"/>
      </w:pPr>
      <w:r w:rsidRPr="00A22718">
        <w:rPr>
          <w:b/>
        </w:rPr>
        <w:t>En 1994,</w:t>
      </w:r>
      <w:r w:rsidRPr="00A22718">
        <w:t xml:space="preserve"> De Jongh et Morton </w:t>
      </w:r>
      <w:r w:rsidRPr="00A22718">
        <w:rPr>
          <w:b/>
        </w:rPr>
        <w:fldChar w:fldCharType="begin"/>
      </w:r>
      <w:r w:rsidRPr="00A22718">
        <w:rPr>
          <w:b/>
        </w:rPr>
        <w:instrText xml:space="preserve"> REF _Ref444179456 \r \h  \* MERGEFORMAT </w:instrText>
      </w:r>
      <w:r w:rsidRPr="00A22718">
        <w:rPr>
          <w:b/>
        </w:rPr>
      </w:r>
      <w:r w:rsidRPr="00A22718">
        <w:rPr>
          <w:b/>
        </w:rPr>
        <w:fldChar w:fldCharType="separate"/>
      </w:r>
      <w:r w:rsidR="00311662">
        <w:rPr>
          <w:b/>
        </w:rPr>
        <w:t>[5]</w:t>
      </w:r>
      <w:r w:rsidRPr="00A22718">
        <w:rPr>
          <w:b/>
        </w:rPr>
        <w:fldChar w:fldCharType="end"/>
      </w:r>
      <w:r w:rsidRPr="00A22718">
        <w:t xml:space="preserve"> ont étudié le problème d’une vibration </w:t>
      </w:r>
      <w:r>
        <w:t>spirale</w:t>
      </w:r>
      <w:r w:rsidRPr="00A22718">
        <w:t xml:space="preserve"> dans</w:t>
      </w:r>
      <w:r>
        <w:t xml:space="preserve"> un compresseur centrifuge utilisé</w:t>
      </w:r>
      <w:r w:rsidRPr="00A22718">
        <w:t xml:space="preserve"> </w:t>
      </w:r>
      <w:r>
        <w:t>dans l’exploitation du</w:t>
      </w:r>
      <w:r w:rsidRPr="00A22718">
        <w:t xml:space="preserve"> gaz offshore. Ce compresseur est monté sur deux paliers à patins oscillants et possède une partie en porte-à-faux. </w:t>
      </w:r>
      <w:r>
        <w:t xml:space="preserve">Le compresseur exhibait un comportement vibratoire instable (avec une composante synchrone importante) </w:t>
      </w:r>
      <w:r w:rsidRPr="00A22718">
        <w:t xml:space="preserve">autour de 11500 tr/min alors que la machine </w:t>
      </w:r>
      <w:r>
        <w:t>était</w:t>
      </w:r>
      <w:r w:rsidRPr="00A22718">
        <w:t xml:space="preserve"> conçue pour atteindre 13142 tr/min. Dans un essai, même si les joints labyrinthes sont démontés, l’instabilité vibratoire persiste, ce qui montre que la cause de l’instabilité ne provient</w:t>
      </w:r>
      <w:r>
        <w:t xml:space="preserve"> pas du contact entre le rotor et le stator</w:t>
      </w:r>
      <w:r w:rsidR="00531384">
        <w:t xml:space="preserve"> (l’effet Newkirk)</w:t>
      </w:r>
      <w:r w:rsidRPr="00A22718">
        <w:t xml:space="preserve">. Enfin, la solution technique trouvée pour cette instabilité est d’alléger la partie en porte-à-faux et l’accouplement du compresseur en remplaçant les composants en acier par </w:t>
      </w:r>
      <w:r>
        <w:t>d’autres en</w:t>
      </w:r>
      <w:r w:rsidRPr="00A22718">
        <w:t xml:space="preserve"> titane. </w:t>
      </w:r>
    </w:p>
    <w:p w14:paraId="16ECB9A3" w14:textId="77777777" w:rsidR="007F067D" w:rsidRDefault="00913D77" w:rsidP="00051B69">
      <w:pPr>
        <w:spacing w:line="360" w:lineRule="auto"/>
      </w:pPr>
      <w:r>
        <w:t xml:space="preserve">Afin de reproduire </w:t>
      </w:r>
      <w:r w:rsidR="00923650">
        <w:t>le</w:t>
      </w:r>
      <w:r w:rsidR="00CD4A65">
        <w:t xml:space="preserve"> comportement vibratoire instable du compresseur, </w:t>
      </w:r>
      <w:r w:rsidR="00CD4FC4" w:rsidRPr="00A22718">
        <w:t xml:space="preserve">De Jongh </w:t>
      </w:r>
      <w:r w:rsidR="00CD4FC4">
        <w:t xml:space="preserve">et Morton ont </w:t>
      </w:r>
      <w:r w:rsidR="00CD4A65">
        <w:t xml:space="preserve">fabriqué un banc d’essai inspiré du compresseur existant et </w:t>
      </w:r>
      <w:r w:rsidR="00CD4FC4">
        <w:t xml:space="preserve">identifié la source du problème comme étant le palier. Cette hypothèse a été </w:t>
      </w:r>
      <w:r w:rsidR="00CD4FC4" w:rsidRPr="00A22718">
        <w:t xml:space="preserve">vérifiée par </w:t>
      </w:r>
      <w:r w:rsidR="00CD4FC4">
        <w:t>des mesures</w:t>
      </w:r>
      <w:r w:rsidR="00063979">
        <w:t xml:space="preserve"> de température réalisées sur ce</w:t>
      </w:r>
      <w:r w:rsidR="00CD4FC4">
        <w:t xml:space="preserve"> banc d’essai. Ils ont</w:t>
      </w:r>
      <w:r w:rsidR="00CD4FC4" w:rsidRPr="00A22718">
        <w:t xml:space="preserve"> mesuré la température de la portion du rotor dans le palier</w:t>
      </w:r>
      <w:r w:rsidR="00CD4FC4">
        <w:t xml:space="preserve"> de l’extrémité non-motrice</w:t>
      </w:r>
      <w:r w:rsidR="00742505">
        <w:t xml:space="preserve"> du rotor</w:t>
      </w:r>
      <w:r w:rsidR="00CD4FC4" w:rsidRPr="00A22718">
        <w:t>. En supposant que la température varie</w:t>
      </w:r>
      <w:r w:rsidR="00CD4FC4">
        <w:t xml:space="preserve"> de manière</w:t>
      </w:r>
      <w:r w:rsidR="00CD4FC4" w:rsidRPr="00A22718">
        <w:t xml:space="preserve"> sinusoïdal</w:t>
      </w:r>
      <w:r w:rsidR="00CD4FC4">
        <w:t>e</w:t>
      </w:r>
      <w:r w:rsidR="00CD4FC4" w:rsidRPr="00A22718">
        <w:t xml:space="preserve">, 4 capteurs de température </w:t>
      </w:r>
      <w:r w:rsidR="00CD4FC4">
        <w:t xml:space="preserve">ont été placés sur </w:t>
      </w:r>
      <w:r w:rsidR="00CD4FC4" w:rsidRPr="00A22718">
        <w:t>le rotor. Afin d’envoy</w:t>
      </w:r>
      <w:r w:rsidR="00CD4FC4">
        <w:t xml:space="preserve">er les signaux, un </w:t>
      </w:r>
      <w:r w:rsidR="00CD4FC4" w:rsidRPr="00A22718">
        <w:t>collecteur à bague rotatif</w:t>
      </w:r>
      <w:r w:rsidR="00CD4FC4">
        <w:t xml:space="preserve"> sans glissement</w:t>
      </w:r>
      <w:r w:rsidR="00CD4FC4" w:rsidRPr="00A22718">
        <w:t xml:space="preserve"> (en anglais slipringless transmitter) est utilisé.</w:t>
      </w:r>
      <w:r w:rsidR="00530C41">
        <w:t xml:space="preserve"> </w:t>
      </w:r>
      <w:r w:rsidR="001E0808">
        <w:t xml:space="preserve">La donnée expérimentale montrait que le banc était stable avec une différence de la température de 3°C. Cependant, cette différence devenait grande quand l’accélération de la vitesse de rotation du banc vers la limitation de la vitesse de fonctionnement. </w:t>
      </w:r>
      <w:r w:rsidR="00AE1AEF">
        <w:t xml:space="preserve">Ainsi, l’instabilité apparaissait de manière non répétitive. </w:t>
      </w:r>
      <w:r w:rsidR="008C1714">
        <w:t>En conclusion, ce banc d’essai montrait bien que la variation de la différence de la température correspondait à l’apparition de l’effet Morton instable.</w:t>
      </w:r>
    </w:p>
    <w:p w14:paraId="17886A98" w14:textId="09F9ABFB" w:rsidR="00F253EA" w:rsidRDefault="00A451A4" w:rsidP="00051B69">
      <w:pPr>
        <w:spacing w:line="360" w:lineRule="auto"/>
      </w:pPr>
      <w:r w:rsidRPr="00A451A4">
        <w:rPr>
          <w:b/>
        </w:rPr>
        <w:lastRenderedPageBreak/>
        <w:t>En 2015</w:t>
      </w:r>
      <w:r w:rsidR="001B37F5" w:rsidRPr="001B37F5">
        <w:t xml:space="preserve">, Panara et </w:t>
      </w:r>
      <w:r w:rsidR="006171B6">
        <w:t xml:space="preserve">al. </w:t>
      </w:r>
      <w:r w:rsidR="00EB7584" w:rsidRPr="00EB7584">
        <w:rPr>
          <w:b/>
        </w:rPr>
        <w:fldChar w:fldCharType="begin"/>
      </w:r>
      <w:r w:rsidR="00EB7584" w:rsidRPr="00EB7584">
        <w:rPr>
          <w:b/>
        </w:rPr>
        <w:instrText xml:space="preserve"> REF _Ref523415513 \r \h </w:instrText>
      </w:r>
      <w:r w:rsidR="00EB7584">
        <w:rPr>
          <w:b/>
        </w:rPr>
        <w:instrText xml:space="preserve"> \* MERGEFORMAT </w:instrText>
      </w:r>
      <w:r w:rsidR="00EB7584" w:rsidRPr="00EB7584">
        <w:rPr>
          <w:b/>
        </w:rPr>
      </w:r>
      <w:r w:rsidR="00EB7584" w:rsidRPr="00EB7584">
        <w:rPr>
          <w:b/>
        </w:rPr>
        <w:fldChar w:fldCharType="separate"/>
      </w:r>
      <w:r w:rsidR="00311662">
        <w:rPr>
          <w:b/>
        </w:rPr>
        <w:t>[28]</w:t>
      </w:r>
      <w:r w:rsidR="00EB7584" w:rsidRPr="00EB7584">
        <w:rPr>
          <w:b/>
        </w:rPr>
        <w:fldChar w:fldCharType="end"/>
      </w:r>
      <w:r w:rsidR="006171B6">
        <w:t xml:space="preserve"> ont construit un banc d’essai </w:t>
      </w:r>
      <w:r w:rsidR="001B37F5" w:rsidRPr="001B37F5">
        <w:t>pour vérifier l'approche de stabilité simplifiée proposée par Murphy</w:t>
      </w:r>
      <w:r w:rsidR="006171B6">
        <w:t xml:space="preserve"> et Lorenz</w:t>
      </w:r>
      <w:r w:rsidR="00E354B4">
        <w:t xml:space="preserve"> </w:t>
      </w:r>
      <w:r w:rsidR="00E354B4" w:rsidRPr="00E354B4">
        <w:rPr>
          <w:b/>
        </w:rPr>
        <w:fldChar w:fldCharType="begin"/>
      </w:r>
      <w:r w:rsidR="00E354B4" w:rsidRPr="00E354B4">
        <w:rPr>
          <w:b/>
        </w:rPr>
        <w:instrText xml:space="preserve"> REF _Ref523086107 \r \h </w:instrText>
      </w:r>
      <w:r w:rsidR="00E354B4">
        <w:rPr>
          <w:b/>
        </w:rPr>
        <w:instrText xml:space="preserve"> \* MERGEFORMAT </w:instrText>
      </w:r>
      <w:r w:rsidR="00E354B4" w:rsidRPr="00E354B4">
        <w:rPr>
          <w:b/>
        </w:rPr>
      </w:r>
      <w:r w:rsidR="00E354B4" w:rsidRPr="00E354B4">
        <w:rPr>
          <w:b/>
        </w:rPr>
        <w:fldChar w:fldCharType="separate"/>
      </w:r>
      <w:r w:rsidR="00311662">
        <w:rPr>
          <w:b/>
        </w:rPr>
        <w:t>[12]</w:t>
      </w:r>
      <w:r w:rsidR="00E354B4" w:rsidRPr="00E354B4">
        <w:rPr>
          <w:b/>
        </w:rPr>
        <w:fldChar w:fldCharType="end"/>
      </w:r>
      <w:r w:rsidR="001B37F5" w:rsidRPr="001B37F5">
        <w:t>.</w:t>
      </w:r>
      <w:r w:rsidR="002118E1">
        <w:t xml:space="preserve"> </w:t>
      </w:r>
      <w:r w:rsidR="00124FD8">
        <w:t xml:space="preserve">Dans cette </w:t>
      </w:r>
      <w:r w:rsidR="00124FD8" w:rsidRPr="00124FD8">
        <w:t>approche, le coefficient de sensibilité entr</w:t>
      </w:r>
      <w:r w:rsidR="00124FD8">
        <w:t xml:space="preserve">e le vecteur de vibration et la différence de la température </w:t>
      </w:r>
      <w:r w:rsidR="00124FD8" w:rsidRPr="00124FD8">
        <w:t xml:space="preserve"> ∆T</w:t>
      </w:r>
      <w:r w:rsidR="00124FD8">
        <w:t xml:space="preserve"> à la surface du rotor</w:t>
      </w:r>
      <w:r w:rsidR="00124FD8" w:rsidRPr="00124FD8">
        <w:t xml:space="preserve"> </w:t>
      </w:r>
      <w:r w:rsidR="00522791">
        <w:t xml:space="preserve">est très </w:t>
      </w:r>
      <w:r w:rsidR="00847FA7">
        <w:t>critique, mais</w:t>
      </w:r>
      <w:r w:rsidR="00522791">
        <w:t xml:space="preserve"> difficile d’obtenir à partir du calcul</w:t>
      </w:r>
      <w:r w:rsidR="00124FD8">
        <w:t xml:space="preserve">. </w:t>
      </w:r>
      <w:r w:rsidR="00522791">
        <w:t xml:space="preserve"> </w:t>
      </w:r>
      <w:r w:rsidR="00124FD8" w:rsidRPr="00124FD8">
        <w:t>Panara et al.</w:t>
      </w:r>
      <w:r w:rsidR="00124FD8">
        <w:t xml:space="preserve"> l’ont</w:t>
      </w:r>
      <w:r w:rsidR="00633438">
        <w:t xml:space="preserve"> obtenu au travers des données expérimentales</w:t>
      </w:r>
      <w:r w:rsidR="00124FD8">
        <w:t>.</w:t>
      </w:r>
      <w:r w:rsidR="005556DC">
        <w:t xml:space="preserve">  Concernant l’installation de </w:t>
      </w:r>
      <w:r w:rsidR="00164E68">
        <w:t xml:space="preserve">l’équipement </w:t>
      </w:r>
      <w:r w:rsidR="005556DC">
        <w:t>de mesure, h</w:t>
      </w:r>
      <w:r w:rsidR="002B7229">
        <w:t>uit thermocouples étaient</w:t>
      </w:r>
      <w:r w:rsidR="005556DC" w:rsidRPr="005556DC">
        <w:t xml:space="preserve"> </w:t>
      </w:r>
      <w:r w:rsidR="00164E68">
        <w:t>positionné</w:t>
      </w:r>
      <w:r w:rsidR="002B7229">
        <w:t>s</w:t>
      </w:r>
      <w:r w:rsidR="00164E68">
        <w:t xml:space="preserve"> de manière équidistance dans la direction circonférentielle</w:t>
      </w:r>
      <w:r w:rsidR="005556DC" w:rsidRPr="005556DC">
        <w:t xml:space="preserve"> afin de mesurer l</w:t>
      </w:r>
      <w:r w:rsidR="002B7229">
        <w:t>a distribution de la température non-uniforme, ainsi que le déphasage</w:t>
      </w:r>
      <w:r w:rsidR="005556DC" w:rsidRPr="005556DC">
        <w:t xml:space="preserve"> du point chaud par rapport au point haut.</w:t>
      </w:r>
      <w:r w:rsidR="00AB7C46">
        <w:t xml:space="preserve"> </w:t>
      </w:r>
      <w:r w:rsidR="00633438">
        <w:t xml:space="preserve"> </w:t>
      </w:r>
      <w:r w:rsidR="00AF6740" w:rsidRPr="00AF6740">
        <w:t xml:space="preserve">Les signaux de température </w:t>
      </w:r>
      <w:r w:rsidR="00AF6740">
        <w:t>mesurée à la surface du rotor</w:t>
      </w:r>
      <w:r w:rsidR="00AF6740" w:rsidRPr="00AF6740">
        <w:t xml:space="preserve"> ont été </w:t>
      </w:r>
      <w:r w:rsidR="00056548">
        <w:t xml:space="preserve">acquis </w:t>
      </w:r>
      <w:r w:rsidR="00AF6740" w:rsidRPr="00AF6740">
        <w:t>via un</w:t>
      </w:r>
      <w:r w:rsidR="00056548">
        <w:t xml:space="preserve"> collecteur tournant</w:t>
      </w:r>
      <w:r w:rsidR="00AF6740" w:rsidRPr="00AF6740">
        <w:t xml:space="preserve"> sans fil</w:t>
      </w:r>
      <w:r w:rsidR="00056548">
        <w:t>.</w:t>
      </w:r>
      <w:r w:rsidR="00AF6740" w:rsidRPr="00AF6740">
        <w:t xml:space="preserve"> </w:t>
      </w:r>
      <w:r w:rsidR="00B17F30">
        <w:t xml:space="preserve">La masse en porte-à-faux à l’extrémité non motrice était variable grâce aux adaptateurs de masse différente. </w:t>
      </w:r>
      <w:r w:rsidR="00DB65E4">
        <w:t>Pendant l’essai, 3 masses différentes en porte-à-faux (7.3%</w:t>
      </w:r>
      <w:r w:rsidR="00A11F75">
        <w:t>, 8.4%, 12.4%</w:t>
      </w:r>
      <w:r w:rsidR="00DB65E4">
        <w:t xml:space="preserve"> de la masse du rotor) étaient étudiés et les auteurs ont </w:t>
      </w:r>
      <w:r w:rsidR="00A11F75">
        <w:t>observé</w:t>
      </w:r>
      <w:r w:rsidR="00DB65E4">
        <w:t xml:space="preserve"> que</w:t>
      </w:r>
      <w:r w:rsidR="00A11F75">
        <w:t xml:space="preserve"> la vitesse d’amorçage de l’effet Morton </w:t>
      </w:r>
      <w:r w:rsidR="008A19A9">
        <w:t>diminuait</w:t>
      </w:r>
      <w:r w:rsidR="00A11F75">
        <w:t xml:space="preserve"> de </w:t>
      </w:r>
      <w:r w:rsidR="008A19A9">
        <w:t>13600</w:t>
      </w:r>
      <w:r w:rsidR="00A11F75">
        <w:t xml:space="preserve"> tr/min</w:t>
      </w:r>
      <w:r w:rsidR="008A19A9">
        <w:t xml:space="preserve"> à 10200tr/min puis moins de 10000 tr/min. </w:t>
      </w:r>
      <w:r w:rsidR="00A11F75">
        <w:t xml:space="preserve"> </w:t>
      </w:r>
      <w:r w:rsidR="00030C90">
        <w:t xml:space="preserve">Ils ont conclu que la masse en porte-à-faux du rotor pouvait être directement liée à l’instabilité vibratoire du type l’effet Morton. </w:t>
      </w:r>
      <w:r w:rsidR="00AD5A4A">
        <w:t xml:space="preserve">En plus, Panara et al ont découvert que la stabilité pouvait être réacquise quand la vitesse au fonctionnement dépasse un certain niveau de la vitesse </w:t>
      </w:r>
      <w:r w:rsidR="00341882">
        <w:t>critique</w:t>
      </w:r>
      <w:r w:rsidR="00AD5A4A">
        <w:t xml:space="preserve">. </w:t>
      </w:r>
    </w:p>
    <w:p w14:paraId="534CBAD4" w14:textId="7A672AC9" w:rsidR="002F38EC" w:rsidRPr="001D5711" w:rsidRDefault="00956D42" w:rsidP="00051B69">
      <w:pPr>
        <w:spacing w:line="360" w:lineRule="auto"/>
        <w:rPr>
          <w:b/>
        </w:rPr>
      </w:pPr>
      <w:r w:rsidRPr="001D5711">
        <w:rPr>
          <w:b/>
        </w:rPr>
        <w:t>[</w:t>
      </w:r>
      <w:r w:rsidR="005142B2" w:rsidRPr="001D5711">
        <w:rPr>
          <w:b/>
        </w:rPr>
        <w:t>Autres</w:t>
      </w:r>
      <w:r w:rsidR="002F38EC" w:rsidRPr="001D5711">
        <w:rPr>
          <w:b/>
        </w:rPr>
        <w:t xml:space="preserve"> cas expérimentaux qui ont mis en évidence l’effet </w:t>
      </w:r>
      <w:r w:rsidRPr="001D5711">
        <w:rPr>
          <w:b/>
        </w:rPr>
        <w:t>Morton]</w:t>
      </w:r>
      <w:r w:rsidR="002F38EC" w:rsidRPr="001D5711">
        <w:rPr>
          <w:b/>
        </w:rPr>
        <w:t xml:space="preserve"> </w:t>
      </w:r>
    </w:p>
    <w:p w14:paraId="62A3A0B0" w14:textId="18901E47" w:rsidR="00C967D0" w:rsidRDefault="00312D30" w:rsidP="00051B69">
      <w:pPr>
        <w:pStyle w:val="Titre1"/>
        <w:spacing w:line="360" w:lineRule="auto"/>
      </w:pPr>
      <w:r>
        <w:t>Stratégie de modélisation numérique</w:t>
      </w:r>
      <w:r w:rsidR="00162E03">
        <w:t xml:space="preserve"> de l’effet Morton</w:t>
      </w:r>
    </w:p>
    <w:p w14:paraId="51CF637C" w14:textId="77777777" w:rsidR="00A00BE9" w:rsidRDefault="00A00BE9" w:rsidP="00051B69">
      <w:pPr>
        <w:spacing w:line="360" w:lineRule="auto"/>
        <w:rPr>
          <w:b/>
          <w:u w:val="single"/>
        </w:rPr>
      </w:pPr>
    </w:p>
    <w:p w14:paraId="2590EECB" w14:textId="07B5B124" w:rsidR="0096336F" w:rsidRPr="004B4CB9" w:rsidRDefault="0067333B" w:rsidP="00051B69">
      <w:pPr>
        <w:spacing w:line="360" w:lineRule="auto"/>
      </w:pPr>
      <w:r>
        <w:t xml:space="preserve">En combinaison des </w:t>
      </w:r>
      <w:r w:rsidR="00693614">
        <w:t xml:space="preserve">études </w:t>
      </w:r>
      <w:r>
        <w:t>expérimentales</w:t>
      </w:r>
      <w:r w:rsidR="00F15889">
        <w:t>, l</w:t>
      </w:r>
      <w:r w:rsidR="0096336F" w:rsidRPr="004B4CB9">
        <w:t>es chercheurs et les ingénieurs se consacrent à l'amélioration du modèle</w:t>
      </w:r>
      <w:r w:rsidR="00693614">
        <w:t xml:space="preserve"> numérique</w:t>
      </w:r>
      <w:r w:rsidR="0096336F" w:rsidRPr="004B4CB9">
        <w:t xml:space="preserve"> de prédiction </w:t>
      </w:r>
      <w:r w:rsidR="0096336F">
        <w:t>de l’effet Morton</w:t>
      </w:r>
      <w:r w:rsidR="0096336F" w:rsidRPr="004B4CB9">
        <w:t>, qui implique souvent la résolution du probl</w:t>
      </w:r>
      <w:r w:rsidR="009070DA">
        <w:t>ème multi-physique concernant</w:t>
      </w:r>
      <w:r w:rsidR="0096336F" w:rsidRPr="004B4CB9">
        <w:t xml:space="preserve"> la thermo</w:t>
      </w:r>
      <w:r w:rsidR="0096336F">
        <w:t>-hydrodynamique de la lubrification</w:t>
      </w:r>
      <w:r w:rsidR="0096336F" w:rsidRPr="004B4CB9">
        <w:t>, la dynamique de</w:t>
      </w:r>
      <w:r w:rsidR="0096336F">
        <w:t>s</w:t>
      </w:r>
      <w:r w:rsidR="0096336F" w:rsidRPr="004B4CB9">
        <w:t xml:space="preserve"> rot</w:t>
      </w:r>
      <w:r w:rsidR="0096336F">
        <w:t>ors</w:t>
      </w:r>
      <w:r w:rsidR="0096336F" w:rsidRPr="004B4CB9">
        <w:t xml:space="preserve"> et la </w:t>
      </w:r>
      <w:r w:rsidR="0096336F">
        <w:t>thermo</w:t>
      </w:r>
      <w:r w:rsidR="0096336F" w:rsidRPr="004B4CB9">
        <w:t xml:space="preserve">mécanique </w:t>
      </w:r>
      <w:r w:rsidR="00697CA5">
        <w:t>des solides</w:t>
      </w:r>
      <w:r w:rsidR="0096336F">
        <w:t>. Ces modèles de prédiction peuvent globalement regroupés par 4 catégories </w:t>
      </w:r>
      <w:r w:rsidR="00051BC0">
        <w:t>suivantes.</w:t>
      </w:r>
      <w:r w:rsidR="0096336F" w:rsidRPr="004B4CB9">
        <w:rPr>
          <w:rFonts w:eastAsiaTheme="minorEastAsia"/>
          <w:lang w:eastAsia="zh-CN"/>
        </w:rPr>
        <w:t xml:space="preserve">                                                                      </w:t>
      </w:r>
    </w:p>
    <w:p w14:paraId="4425A27C" w14:textId="77777777" w:rsidR="0096336F" w:rsidRPr="00675419" w:rsidRDefault="0096336F" w:rsidP="00051B69">
      <w:pPr>
        <w:pStyle w:val="Titre2"/>
        <w:spacing w:line="360" w:lineRule="auto"/>
      </w:pPr>
      <w:r w:rsidRPr="00675419">
        <w:t xml:space="preserve">Méthodes inspirées </w:t>
      </w:r>
      <w:r>
        <w:t>de</w:t>
      </w:r>
      <w:r w:rsidRPr="00675419">
        <w:t xml:space="preserve"> la théorie du contrôle</w:t>
      </w:r>
    </w:p>
    <w:p w14:paraId="47B80246" w14:textId="28471FF8" w:rsidR="0096336F" w:rsidRDefault="0096336F" w:rsidP="00051B69">
      <w:pPr>
        <w:spacing w:line="360" w:lineRule="auto"/>
      </w:pPr>
    </w:p>
    <w:p w14:paraId="793C21C0" w14:textId="60B2373A" w:rsidR="0096336F" w:rsidRDefault="0096336F" w:rsidP="00051B69">
      <w:pPr>
        <w:spacing w:line="360" w:lineRule="auto"/>
      </w:pPr>
      <w:r w:rsidRPr="00A22718">
        <w:rPr>
          <w:b/>
        </w:rPr>
        <w:t>En 1993</w:t>
      </w:r>
      <w:r w:rsidRPr="00A22718">
        <w:t xml:space="preserve">, Koegh et Morton </w:t>
      </w:r>
      <w:r w:rsidRPr="00A22718">
        <w:rPr>
          <w:b/>
        </w:rPr>
        <w:fldChar w:fldCharType="begin"/>
      </w:r>
      <w:r w:rsidRPr="00A22718">
        <w:rPr>
          <w:b/>
        </w:rPr>
        <w:instrText xml:space="preserve"> REF _Ref444178598 \r \h  \* MERGEFORMAT </w:instrText>
      </w:r>
      <w:r w:rsidRPr="00A22718">
        <w:rPr>
          <w:b/>
        </w:rPr>
      </w:r>
      <w:r w:rsidRPr="00A22718">
        <w:rPr>
          <w:b/>
        </w:rPr>
        <w:fldChar w:fldCharType="separate"/>
      </w:r>
      <w:r w:rsidR="00311662">
        <w:rPr>
          <w:b/>
        </w:rPr>
        <w:t>[6]</w:t>
      </w:r>
      <w:r w:rsidRPr="00A22718">
        <w:rPr>
          <w:b/>
        </w:rPr>
        <w:fldChar w:fldCharType="end"/>
      </w:r>
      <w:r w:rsidRPr="00A22718">
        <w:t xml:space="preserve"> proposent une approche analytique</w:t>
      </w:r>
      <w:r>
        <w:t xml:space="preserve"> </w:t>
      </w:r>
      <w:r w:rsidRPr="00F11CBE">
        <w:t>avec mécanisme de rétroaction</w:t>
      </w:r>
      <w:r>
        <w:t xml:space="preserve"> </w:t>
      </w:r>
      <w:r w:rsidRPr="00A22718">
        <w:t>pour</w:t>
      </w:r>
      <w:r>
        <w:t xml:space="preserve"> prédire l’instabilité provoqué par l’effet Morton</w:t>
      </w:r>
      <w:r w:rsidRPr="00A22718">
        <w:t xml:space="preserve">. </w:t>
      </w:r>
      <w:r>
        <w:t xml:space="preserve">Cette méthode est reconnue comme le premier modèle complet dédié à l’analyse de l’effet Morton. </w:t>
      </w:r>
      <w:r w:rsidRPr="00A22718">
        <w:t>Dans leur modèle analytique, une orbite elliptique arbitraire est imposée au niveau du palier. Cette ellipse est décomposée en trois orbites circulaires : un cercle en position équilibrée et deux cercles de perturbation. Cette</w:t>
      </w:r>
      <w:r>
        <w:t xml:space="preserve"> technique a pour but d’écrire d</w:t>
      </w:r>
      <w:r w:rsidRPr="00A22718">
        <w:t xml:space="preserve">es relations mathématiques plus facilement et de voir les influences de précession directe et rétrograde séparément sur les paramètres du modèle tels que l’épaisseur de film (H), la température (T) et l’angle de flexion thermique (ψ). Ils utilisent l’approximation du palier court et supposent que le </w:t>
      </w:r>
      <w:r w:rsidRPr="00A22718">
        <w:lastRenderedPageBreak/>
        <w:t>lubrifiant possède une viscosité constante afin de simplifier le</w:t>
      </w:r>
      <w:r>
        <w:t>s</w:t>
      </w:r>
      <w:r w:rsidRPr="00A22718">
        <w:t xml:space="preserve"> calcul</w:t>
      </w:r>
      <w:r>
        <w:t>s. Une fois</w:t>
      </w:r>
      <w:r w:rsidRPr="00A22718">
        <w:t xml:space="preserve"> la distribution de la température au sein du film lubrifiant obten</w:t>
      </w:r>
      <w:r>
        <w:t>ue, la conduction thermique dans le rotor est</w:t>
      </w:r>
      <w:r w:rsidRPr="00A22718">
        <w:t xml:space="preserve"> calculée. Le résultat de cette conduction permet d’avoir</w:t>
      </w:r>
      <w:r>
        <w:t xml:space="preserve"> la flexion</w:t>
      </w:r>
      <w:r w:rsidRPr="00A22718">
        <w:t xml:space="preserve"> du rotor grâce au travail de Dimoragonas en 1970</w:t>
      </w:r>
      <w:r>
        <w:rPr>
          <w:b/>
        </w:rPr>
        <w:t xml:space="preserve"> </w:t>
      </w:r>
      <w:r>
        <w:rPr>
          <w:b/>
        </w:rPr>
        <w:fldChar w:fldCharType="begin"/>
      </w:r>
      <w:r>
        <w:rPr>
          <w:b/>
        </w:rPr>
        <w:instrText xml:space="preserve"> REF _Ref444180595 \r \h </w:instrText>
      </w:r>
      <w:r w:rsidR="00051B69">
        <w:rPr>
          <w:b/>
        </w:rPr>
        <w:instrText xml:space="preserve"> \* MERGEFORMAT </w:instrText>
      </w:r>
      <w:r>
        <w:rPr>
          <w:b/>
        </w:rPr>
      </w:r>
      <w:r>
        <w:rPr>
          <w:b/>
        </w:rPr>
        <w:fldChar w:fldCharType="separate"/>
      </w:r>
      <w:r w:rsidR="00311662">
        <w:rPr>
          <w:b/>
        </w:rPr>
        <w:t>[8]</w:t>
      </w:r>
      <w:r>
        <w:rPr>
          <w:b/>
        </w:rPr>
        <w:fldChar w:fldCharType="end"/>
      </w:r>
      <w:r w:rsidRPr="00A22718">
        <w:t>. Enfin,</w:t>
      </w:r>
      <w:r>
        <w:t xml:space="preserve"> inspiré de la théorie de contrôle,</w:t>
      </w:r>
      <w:r w:rsidRPr="00A22718">
        <w:t xml:space="preserve"> la stabilité</w:t>
      </w:r>
      <w:r>
        <w:t xml:space="preserve"> du type l’effet Morton</w:t>
      </w:r>
      <w:r w:rsidRPr="00A22718">
        <w:t xml:space="preserve"> est étudiée en calculant le ratio G qui est un rapport entre la flexion initiale du rotor et celle due à la distribution de la température :</w:t>
      </w:r>
    </w:p>
    <w:p w14:paraId="1E4DCB41" w14:textId="77777777" w:rsidR="00633737" w:rsidRDefault="00633737" w:rsidP="00051B69">
      <w:pPr>
        <w:spacing w:line="360" w:lineRule="auto"/>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18AB7893" w14:textId="77777777" w:rsidTr="005F5E12">
        <w:trPr>
          <w:trHeight w:val="635"/>
          <w:jc w:val="center"/>
        </w:trPr>
        <w:tc>
          <w:tcPr>
            <w:tcW w:w="7943" w:type="dxa"/>
            <w:vAlign w:val="center"/>
          </w:tcPr>
          <w:p w14:paraId="5EBC0D25" w14:textId="77777777" w:rsidR="0096336F" w:rsidRPr="000B40CA" w:rsidRDefault="0096336F" w:rsidP="00051B69">
            <w:pPr>
              <w:spacing w:before="120" w:after="120" w:line="360" w:lineRule="auto"/>
              <w:rPr>
                <w:rFonts w:eastAsia="SimSun"/>
                <w:i/>
                <w:sz w:val="24"/>
              </w:rPr>
            </w:pPr>
            <m:oMathPara>
              <m:oMathParaPr>
                <m:jc m:val="center"/>
              </m:oMathParaPr>
              <m:oMath>
                <m:r>
                  <w:rPr>
                    <w:rFonts w:ascii="Cambria Math" w:hAnsi="Cambria Math"/>
                    <w:sz w:val="24"/>
                  </w:rPr>
                  <m:t>G=</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β</m:t>
                        </m:r>
                      </m:e>
                      <m:sub>
                        <m:r>
                          <w:rPr>
                            <w:rFonts w:ascii="Cambria Math" w:hAnsi="Cambria Math"/>
                            <w:sz w:val="24"/>
                          </w:rPr>
                          <m:t>T</m:t>
                        </m:r>
                      </m:sub>
                    </m:sSub>
                  </m:num>
                  <m:den>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den>
                </m:f>
                <m:r>
                  <w:rPr>
                    <w:rFonts w:ascii="Cambria Math" w:hAnsi="Cambria Math"/>
                    <w:sz w:val="24"/>
                  </w:rPr>
                  <m:t xml:space="preserve"> </m:t>
                </m:r>
              </m:oMath>
            </m:oMathPara>
          </w:p>
          <w:p w14:paraId="6F51264C" w14:textId="77777777" w:rsidR="0096336F" w:rsidRPr="00A22718" w:rsidRDefault="006C1209"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T</m:t>
                  </m:r>
                </m:sub>
              </m:sSub>
              <m:r>
                <w:rPr>
                  <w:rFonts w:ascii="Cambria Math" w:hAnsi="Cambria Math"/>
                  <w:sz w:val="20"/>
                </w:rPr>
                <m:t xml:space="preserve"> :angle de flexion dû à la chaleur non uniforme</m:t>
              </m:r>
            </m:oMath>
            <w:r w:rsidR="0096336F" w:rsidRPr="00A22718">
              <w:rPr>
                <w:rFonts w:asciiTheme="minorHAnsi" w:hAnsiTheme="minorHAnsi"/>
                <w:i/>
                <w:sz w:val="20"/>
              </w:rPr>
              <w:t xml:space="preserve"> </w:t>
            </w:r>
          </w:p>
          <w:p w14:paraId="173713FE" w14:textId="77777777" w:rsidR="0096336F" w:rsidRPr="009E33E3" w:rsidRDefault="006C1209" w:rsidP="000B40CA">
            <w:pPr>
              <w:spacing w:line="360" w:lineRule="auto"/>
              <w:jc w:val="left"/>
              <w:rPr>
                <w:rFonts w:asciiTheme="minorHAnsi" w:hAnsiTheme="minorHAnsi"/>
                <w:i/>
                <w:sz w:val="20"/>
              </w:rPr>
            </w:pPr>
            <m:oMath>
              <m:sSub>
                <m:sSubPr>
                  <m:ctrlPr>
                    <w:rPr>
                      <w:rFonts w:ascii="Cambria Math" w:hAnsi="Cambria Math"/>
                      <w:i/>
                      <w:sz w:val="20"/>
                    </w:rPr>
                  </m:ctrlPr>
                </m:sSubPr>
                <m:e>
                  <m:r>
                    <w:rPr>
                      <w:rFonts w:ascii="Cambria Math" w:hAnsi="Cambria Math"/>
                      <w:sz w:val="20"/>
                    </w:rPr>
                    <m:t>β</m:t>
                  </m:r>
                </m:e>
                <m:sub>
                  <m:r>
                    <w:rPr>
                      <w:rFonts w:ascii="Cambria Math" w:hAnsi="Cambria Math"/>
                      <w:sz w:val="20"/>
                    </w:rPr>
                    <m:t>0</m:t>
                  </m:r>
                </m:sub>
              </m:sSub>
              <m:r>
                <w:rPr>
                  <w:rFonts w:ascii="Cambria Math" w:hAnsi="Cambria Math"/>
                  <w:sz w:val="20"/>
                </w:rPr>
                <m:t xml:space="preserve"> :angle de flexion initial</m:t>
              </m:r>
            </m:oMath>
            <w:r w:rsidR="0096336F">
              <w:rPr>
                <w:rFonts w:asciiTheme="minorHAnsi" w:hAnsiTheme="minorHAnsi"/>
                <w:i/>
                <w:sz w:val="20"/>
              </w:rPr>
              <w:t xml:space="preserve"> </w:t>
            </w:r>
          </w:p>
        </w:tc>
        <w:tc>
          <w:tcPr>
            <w:tcW w:w="1096" w:type="dxa"/>
            <w:vAlign w:val="center"/>
          </w:tcPr>
          <w:p w14:paraId="3706BDC8" w14:textId="77777777" w:rsidR="0096336F" w:rsidRPr="009E33E3"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9E33E3">
              <w:rPr>
                <w:rFonts w:ascii="Times New Roman" w:eastAsia="Times New Roman" w:hAnsi="Times New Roman"/>
                <w:b/>
                <w:iCs w:val="0"/>
                <w:color w:val="auto"/>
                <w:sz w:val="22"/>
                <w:szCs w:val="22"/>
                <w:lang w:eastAsia="fr-FR"/>
              </w:rPr>
              <w:t xml:space="preserve"> </w:t>
            </w:r>
          </w:p>
        </w:tc>
      </w:tr>
    </w:tbl>
    <w:p w14:paraId="02F223A3" w14:textId="77777777" w:rsidR="00633737" w:rsidRDefault="00633737" w:rsidP="00051B69">
      <w:pPr>
        <w:spacing w:line="360" w:lineRule="auto"/>
      </w:pPr>
    </w:p>
    <w:p w14:paraId="20AC24DB" w14:textId="77777777" w:rsidR="0096336F" w:rsidRDefault="0096336F" w:rsidP="00051B69">
      <w:pPr>
        <w:spacing w:line="360" w:lineRule="auto"/>
      </w:pPr>
      <w:r w:rsidRPr="00A22718">
        <w:t xml:space="preserve">Ils proposent que si Re(G)&gt;1, l’instabilité sera amplifiée alors que si Re(G) &lt;1, celle-ci sera atténuée. Cependant, le balourd thermique dû à la partie en porte-à-faux n’est pas pris en compte dans le calcul. </w:t>
      </w:r>
      <w:r w:rsidRPr="00A22718">
        <w:rPr>
          <w:b/>
        </w:rPr>
        <w:t>Un an après</w:t>
      </w:r>
      <w:r w:rsidRPr="00A22718">
        <w:t>, Koegh et Morton</w:t>
      </w:r>
      <w:r>
        <w:t xml:space="preserve"> </w:t>
      </w:r>
      <w:r w:rsidRPr="006D259E">
        <w:rPr>
          <w:b/>
        </w:rPr>
        <w:fldChar w:fldCharType="begin"/>
      </w:r>
      <w:r w:rsidRPr="006D259E">
        <w:rPr>
          <w:b/>
        </w:rPr>
        <w:instrText xml:space="preserve"> REF _Ref523082734 \r \h  \* MERGEFORMAT </w:instrText>
      </w:r>
      <w:r w:rsidRPr="006D259E">
        <w:rPr>
          <w:b/>
        </w:rPr>
      </w:r>
      <w:r w:rsidRPr="006D259E">
        <w:rPr>
          <w:b/>
        </w:rPr>
        <w:fldChar w:fldCharType="separate"/>
      </w:r>
      <w:r w:rsidR="00311662">
        <w:rPr>
          <w:b/>
        </w:rPr>
        <w:t>[7]</w:t>
      </w:r>
      <w:r w:rsidRPr="006D259E">
        <w:rPr>
          <w:b/>
        </w:rPr>
        <w:fldChar w:fldCharType="end"/>
      </w:r>
      <w:r w:rsidRPr="00A22718">
        <w:t xml:space="preserve"> ont adapté le modèle pour étudier l’instabilité vibratoire engendrée par la distribution non-uniforme de la température en régime transitoire. Dans ce modèle amélioré, la flexion thermique </w:t>
      </w:r>
      <w:r>
        <w:t>dépend</w:t>
      </w:r>
      <w:r w:rsidRPr="00A22718">
        <w:t xml:space="preserve"> du temps. Cette flexion est calculée en combinant les équations du transfert de la chaleur vers le rotor et celles de la dynamique des rotors dans le domaine fréquentiel. Elle est également intégrée dans le modèle du rotor complet afin d’évaluer la stabilité du système. Les caractéristiques de la stabilité sont présentées par un diagramme de Nyquist. L’application de ce modèle sur un système de rotor avec un disque monté en porte-à-faux montre que l’instabilité vibratoire peut avoir lieu à grandes vitesses de rotation et autour des vitesses critiques. Les systèmes présentant des structures en porte-à faux sont plus à même d’engendrer ce type d’instabilité.</w:t>
      </w:r>
    </w:p>
    <w:p w14:paraId="070EA52D" w14:textId="77777777" w:rsidR="0096336F" w:rsidRDefault="0096336F" w:rsidP="0093265D">
      <w:pPr>
        <w:keepNext/>
        <w:spacing w:line="360" w:lineRule="auto"/>
        <w:jc w:val="center"/>
      </w:pPr>
      <w:r>
        <w:rPr>
          <w:noProof/>
          <w:lang w:eastAsia="zh-CN"/>
        </w:rPr>
        <w:drawing>
          <wp:inline distT="0" distB="0" distL="0" distR="0" wp14:anchorId="75D777B4" wp14:editId="66181C9D">
            <wp:extent cx="2209800" cy="1502062"/>
            <wp:effectExtent l="0" t="0" r="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16142" cy="1506373"/>
                    </a:xfrm>
                    <a:prstGeom prst="rect">
                      <a:avLst/>
                    </a:prstGeom>
                  </pic:spPr>
                </pic:pic>
              </a:graphicData>
            </a:graphic>
          </wp:inline>
        </w:drawing>
      </w:r>
    </w:p>
    <w:p w14:paraId="57E36AFD" w14:textId="3BACAEB8" w:rsidR="0096336F" w:rsidRPr="005E7081" w:rsidRDefault="0096336F" w:rsidP="0093265D">
      <w:pPr>
        <w:pStyle w:val="Lgende"/>
        <w:spacing w:line="360" w:lineRule="auto"/>
        <w:jc w:val="center"/>
        <w:rPr>
          <w:rStyle w:val="shorttext"/>
          <w:rFonts w:ascii="Calibri" w:eastAsia="Times New Roman" w:hAnsi="Calibri" w:cs="Times New Roman"/>
          <w:i w:val="0"/>
          <w:iCs w:val="0"/>
          <w:color w:val="auto"/>
          <w:sz w:val="22"/>
          <w:szCs w:val="20"/>
          <w:lang w:eastAsia="fr-FR"/>
        </w:rPr>
      </w:pPr>
      <w:bookmarkStart w:id="10" w:name="_Ref523084129"/>
      <w:r w:rsidRPr="005E7081">
        <w:rPr>
          <w:rStyle w:val="shorttext"/>
          <w:rFonts w:ascii="Calibri" w:eastAsia="Times New Roman" w:hAnsi="Calibri" w:cs="Times New Roman"/>
          <w:i w:val="0"/>
          <w:iCs w:val="0"/>
          <w:color w:val="auto"/>
          <w:sz w:val="22"/>
          <w:szCs w:val="20"/>
          <w:lang w:eastAsia="fr-FR"/>
        </w:rPr>
        <w:t xml:space="preserve">Figure </w:t>
      </w:r>
      <w:r w:rsidR="00674DBC" w:rsidRPr="005E7081">
        <w:rPr>
          <w:rStyle w:val="shorttext"/>
          <w:rFonts w:ascii="Calibri" w:eastAsia="Times New Roman" w:hAnsi="Calibri" w:cs="Times New Roman"/>
          <w:i w:val="0"/>
          <w:iCs w:val="0"/>
          <w:color w:val="auto"/>
          <w:sz w:val="22"/>
          <w:szCs w:val="20"/>
          <w:lang w:eastAsia="fr-FR"/>
        </w:rPr>
        <w:fldChar w:fldCharType="begin"/>
      </w:r>
      <w:r w:rsidR="00674DBC" w:rsidRPr="005E7081">
        <w:rPr>
          <w:rStyle w:val="shorttext"/>
          <w:rFonts w:ascii="Calibri" w:eastAsia="Times New Roman" w:hAnsi="Calibri" w:cs="Times New Roman"/>
          <w:i w:val="0"/>
          <w:iCs w:val="0"/>
          <w:color w:val="auto"/>
          <w:sz w:val="22"/>
          <w:szCs w:val="20"/>
          <w:lang w:eastAsia="fr-FR"/>
        </w:rPr>
        <w:instrText xml:space="preserve"> SEQ Figure \* ARABIC </w:instrText>
      </w:r>
      <w:r w:rsidR="00674DBC" w:rsidRPr="005E7081">
        <w:rPr>
          <w:rStyle w:val="shorttext"/>
          <w:rFonts w:ascii="Calibri" w:eastAsia="Times New Roman" w:hAnsi="Calibri" w:cs="Times New Roman"/>
          <w:i w:val="0"/>
          <w:iCs w:val="0"/>
          <w:color w:val="auto"/>
          <w:sz w:val="22"/>
          <w:szCs w:val="20"/>
          <w:lang w:eastAsia="fr-FR"/>
        </w:rPr>
        <w:fldChar w:fldCharType="separate"/>
      </w:r>
      <w:r w:rsidR="00311662">
        <w:rPr>
          <w:rStyle w:val="shorttext"/>
          <w:rFonts w:ascii="Calibri" w:eastAsia="Times New Roman" w:hAnsi="Calibri" w:cs="Times New Roman"/>
          <w:i w:val="0"/>
          <w:iCs w:val="0"/>
          <w:noProof/>
          <w:color w:val="auto"/>
          <w:sz w:val="22"/>
          <w:szCs w:val="20"/>
          <w:lang w:eastAsia="fr-FR"/>
        </w:rPr>
        <w:t>9</w:t>
      </w:r>
      <w:r w:rsidR="00674DBC" w:rsidRPr="005E7081">
        <w:rPr>
          <w:rStyle w:val="shorttext"/>
          <w:rFonts w:ascii="Calibri" w:eastAsia="Times New Roman" w:hAnsi="Calibri" w:cs="Times New Roman"/>
          <w:i w:val="0"/>
          <w:iCs w:val="0"/>
          <w:color w:val="auto"/>
          <w:sz w:val="22"/>
          <w:szCs w:val="20"/>
          <w:lang w:eastAsia="fr-FR"/>
        </w:rPr>
        <w:fldChar w:fldCharType="end"/>
      </w:r>
      <w:bookmarkEnd w:id="10"/>
      <w:r w:rsidR="00F45E5C" w:rsidRPr="005E7081">
        <w:rPr>
          <w:rStyle w:val="shorttext"/>
          <w:rFonts w:ascii="Calibri" w:eastAsia="Times New Roman" w:hAnsi="Calibri" w:cs="Times New Roman"/>
          <w:i w:val="0"/>
          <w:iCs w:val="0"/>
          <w:color w:val="auto"/>
          <w:sz w:val="22"/>
          <w:szCs w:val="20"/>
          <w:lang w:eastAsia="fr-FR"/>
        </w:rPr>
        <w:t xml:space="preserve"> : </w:t>
      </w:r>
      <w:r w:rsidR="005E7081">
        <w:rPr>
          <w:rStyle w:val="shorttext"/>
          <w:rFonts w:ascii="Calibri" w:eastAsia="Times New Roman" w:hAnsi="Calibri" w:cs="Times New Roman"/>
          <w:i w:val="0"/>
          <w:iCs w:val="0"/>
          <w:color w:val="auto"/>
          <w:sz w:val="22"/>
          <w:szCs w:val="20"/>
          <w:lang w:eastAsia="fr-FR"/>
        </w:rPr>
        <w:t>D</w:t>
      </w:r>
      <w:r w:rsidR="00C44647" w:rsidRPr="005E7081">
        <w:rPr>
          <w:rStyle w:val="shorttext"/>
          <w:rFonts w:ascii="Calibri" w:eastAsia="Times New Roman" w:hAnsi="Calibri" w:cs="Times New Roman"/>
          <w:i w:val="0"/>
          <w:iCs w:val="0"/>
          <w:color w:val="auto"/>
          <w:sz w:val="22"/>
          <w:szCs w:val="20"/>
          <w:lang w:eastAsia="fr-FR"/>
        </w:rPr>
        <w:t xml:space="preserve">eux interprétations du </w:t>
      </w:r>
      <w:r w:rsidR="00F45E5C" w:rsidRPr="005E7081">
        <w:rPr>
          <w:rStyle w:val="shorttext"/>
          <w:rFonts w:ascii="Calibri" w:eastAsia="Times New Roman" w:hAnsi="Calibri" w:cs="Times New Roman"/>
          <w:i w:val="0"/>
          <w:iCs w:val="0"/>
          <w:color w:val="auto"/>
          <w:sz w:val="22"/>
          <w:szCs w:val="20"/>
          <w:lang w:eastAsia="fr-FR"/>
        </w:rPr>
        <w:t>mécanisme de rétroaction de l’effet Morton</w:t>
      </w:r>
    </w:p>
    <w:p w14:paraId="4A8C5C3A" w14:textId="2FFDA65B" w:rsidR="0096336F" w:rsidRPr="0088710B" w:rsidRDefault="0096336F" w:rsidP="00051B69">
      <w:pPr>
        <w:spacing w:line="360" w:lineRule="auto"/>
      </w:pPr>
      <w:r w:rsidRPr="002E09BF">
        <w:rPr>
          <w:b/>
        </w:rPr>
        <w:t>En 1998</w:t>
      </w:r>
      <w:r>
        <w:t xml:space="preserve">, </w:t>
      </w:r>
      <w:r w:rsidRPr="00D86982">
        <w:t xml:space="preserve">de Jongh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311662">
        <w:rPr>
          <w:b/>
        </w:rPr>
        <w:t>[9]</w:t>
      </w:r>
      <w:r w:rsidRPr="007511C7">
        <w:rPr>
          <w:b/>
          <w:lang w:val="en-US"/>
        </w:rPr>
        <w:fldChar w:fldCharType="end"/>
      </w:r>
      <w:r w:rsidRPr="00D86982">
        <w:rPr>
          <w:b/>
        </w:rPr>
        <w:t xml:space="preserve"> </w:t>
      </w:r>
      <w:r w:rsidRPr="00D86982">
        <w:t xml:space="preserve">a adopté </w:t>
      </w:r>
      <w:r>
        <w:t>une stratégie similaire de modélisation. Il a modélisé la flexion thermique par un balourd thermique</w:t>
      </w:r>
      <w:r w:rsidRPr="00D86982">
        <w:t xml:space="preserve"> qui </w:t>
      </w:r>
      <w:r>
        <w:t>est</w:t>
      </w:r>
      <w:r w:rsidRPr="00D86982">
        <w:t xml:space="preserve"> le produit de la masse et de la distance </w:t>
      </w:r>
      <w:r>
        <w:t>déviée de l’axe de rotation</w:t>
      </w:r>
      <w:r w:rsidRPr="00D86982">
        <w:t>.</w:t>
      </w:r>
      <w:r>
        <w:t xml:space="preserve"> Le balourd total est la somme vectorielle du balourd mécanique initial et le balourd thermique généré. Il a utilisé les fonctions de transferts </w:t>
      </w:r>
      <m:oMath>
        <m:acc>
          <m:accPr>
            <m:chr m:val="̅"/>
            <m:ctrlPr>
              <w:rPr>
                <w:rFonts w:ascii="Cambria Math" w:hAnsi="Cambria Math"/>
                <w:b/>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i/>
              </w:rPr>
            </m:ctrlPr>
          </m:accPr>
          <m:e>
            <m:r>
              <m:rPr>
                <m:sty m:val="bi"/>
              </m:rPr>
              <w:rPr>
                <w:rFonts w:ascii="Cambria Math" w:hAnsi="Cambria Math"/>
              </w:rPr>
              <m:t>C</m:t>
            </m:r>
          </m:e>
        </m:acc>
      </m:oMath>
      <w:r>
        <w:t xml:space="preserve"> pour présenter la contribution de l’effet </w:t>
      </w:r>
      <w:r>
        <w:lastRenderedPageBreak/>
        <w:t>thermique au niveau du palier hydrodynamique à l’instabilité, à</w:t>
      </w:r>
      <w:r w:rsidRPr="0021189E">
        <w:t xml:space="preserve"> savoir,</w:t>
      </w:r>
      <w:r w:rsidRPr="00556083">
        <w:rPr>
          <w:b/>
        </w:rPr>
        <w:t xml:space="preserve"> </w:t>
      </w:r>
      <m:oMath>
        <m:acc>
          <m:accPr>
            <m:chr m:val="̅"/>
            <m:ctrlPr>
              <w:rPr>
                <w:rFonts w:ascii="Cambria Math" w:hAnsi="Cambria Math"/>
                <w:b/>
                <w:i/>
              </w:rPr>
            </m:ctrlPr>
          </m:accPr>
          <m:e>
            <m:r>
              <m:rPr>
                <m:sty m:val="bi"/>
              </m:rPr>
              <w:rPr>
                <w:rFonts w:ascii="Cambria Math" w:hAnsi="Cambria Math"/>
              </w:rPr>
              <m:t>A</m:t>
            </m:r>
          </m:e>
        </m:acc>
      </m:oMath>
      <w:r w:rsidRPr="0021189E">
        <w:t xml:space="preserve">  </w:t>
      </w:r>
      <w:r>
        <w:t xml:space="preserve">décrit la relation entre la vibration et le balourd, </w:t>
      </w:r>
      <m:oMath>
        <m:acc>
          <m:accPr>
            <m:chr m:val="̅"/>
            <m:ctrlPr>
              <w:rPr>
                <w:rFonts w:ascii="Cambria Math" w:hAnsi="Cambria Math"/>
                <w:b/>
                <w:i/>
              </w:rPr>
            </m:ctrlPr>
          </m:accPr>
          <m:e>
            <m:r>
              <m:rPr>
                <m:sty m:val="bi"/>
              </m:rPr>
              <w:rPr>
                <w:rFonts w:ascii="Cambria Math" w:hAnsi="Cambria Math"/>
              </w:rPr>
              <m:t>B</m:t>
            </m:r>
          </m:e>
        </m:acc>
      </m:oMath>
      <w:r>
        <w:t xml:space="preserve"> </w:t>
      </w:r>
      <w:r w:rsidRPr="0021189E">
        <w:t>caractérise la sensibilité de la différence de la température</w:t>
      </w:r>
      <w:r>
        <w:t xml:space="preserve"> Δ</w:t>
      </w:r>
      <w:r>
        <w:rPr>
          <w:rFonts w:ascii="Cambria Math" w:hAnsi="Cambria Math" w:cs="Cambria Math"/>
        </w:rPr>
        <w:t>𝑇</w:t>
      </w:r>
      <w:r w:rsidRPr="0021189E">
        <w:t xml:space="preserve"> à la surface de rotor par rapport </w:t>
      </w:r>
      <w:r w:rsidRPr="0021189E">
        <w:rPr>
          <w:rFonts w:cs="Calibri"/>
        </w:rPr>
        <w:t>à</w:t>
      </w:r>
      <w:r>
        <w:t xml:space="preserve"> la vibration, </w:t>
      </w:r>
      <m:oMath>
        <m:acc>
          <m:accPr>
            <m:chr m:val="⃗"/>
            <m:ctrlPr>
              <w:rPr>
                <w:rFonts w:ascii="Cambria Math" w:hAnsi="Cambria Math"/>
                <w:b/>
                <w:i/>
              </w:rPr>
            </m:ctrlPr>
          </m:accPr>
          <m:e>
            <m:r>
              <m:rPr>
                <m:sty m:val="bi"/>
              </m:rPr>
              <w:rPr>
                <w:rFonts w:ascii="Cambria Math" w:hAnsi="Cambria Math"/>
              </w:rPr>
              <m:t>C</m:t>
            </m:r>
          </m:e>
        </m:acc>
      </m:oMath>
      <w:r>
        <w:t xml:space="preserve"> permet d’exprimer la sensibilité du balourd thermique généré par la déformation thermique de rotor par rapport à la différence de la température Δ</w:t>
      </w:r>
      <w:r>
        <w:rPr>
          <w:rFonts w:ascii="Cambria Math" w:hAnsi="Cambria Math" w:cs="Cambria Math"/>
        </w:rPr>
        <w:t>𝑇</w:t>
      </w:r>
      <w:r>
        <w:rPr>
          <w:lang w:eastAsia="en-US"/>
        </w:rPr>
        <w:t xml:space="preserve">.  </w:t>
      </w:r>
      <w:r>
        <w:t xml:space="preserve">Le niveau de vibration au niveau du palier est calculé à partir de cette somme du balourd. Comme illustré dans la "structure 2" dans la </w:t>
      </w:r>
      <w:r>
        <w:fldChar w:fldCharType="begin"/>
      </w:r>
      <w:r>
        <w:instrText xml:space="preserve"> REF _Ref523084129 \h </w:instrText>
      </w:r>
      <w:r w:rsidR="00051B69">
        <w:instrText xml:space="preserve"> \* MERGEFORMAT </w:instrText>
      </w:r>
      <w:r>
        <w:fldChar w:fldCharType="separate"/>
      </w:r>
      <w:r w:rsidR="00311662" w:rsidRPr="00311662">
        <w:t>Figure 9</w:t>
      </w:r>
      <w:r>
        <w:fldChar w:fldCharType="end"/>
      </w:r>
      <w:r>
        <w:t xml:space="preserve">, le produit vectoriel </w:t>
      </w:r>
      <m:oMath>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oMath>
      <w:r>
        <w:t xml:space="preserve"> est équivalent au ratio G dans la structure 1.</w:t>
      </w:r>
    </w:p>
    <w:p w14:paraId="05BB01A1" w14:textId="77777777" w:rsidR="0096336F" w:rsidRDefault="0096336F" w:rsidP="00051B69">
      <w:pPr>
        <w:spacing w:line="360" w:lineRule="auto"/>
      </w:pPr>
      <w:r w:rsidRPr="00667148">
        <w:t xml:space="preserve">Les fonctions de transfert </w:t>
      </w:r>
      <m:oMath>
        <m:acc>
          <m:accPr>
            <m:chr m:val="̅"/>
            <m:ctrlPr>
              <w:rPr>
                <w:rFonts w:ascii="Cambria Math" w:hAnsi="Cambria Math"/>
                <w:b/>
                <w:i/>
              </w:rPr>
            </m:ctrlPr>
          </m:accPr>
          <m:e>
            <m:r>
              <m:rPr>
                <m:sty m:val="bi"/>
              </m:rPr>
              <w:rPr>
                <w:rFonts w:ascii="Cambria Math" w:hAnsi="Cambria Math"/>
              </w:rPr>
              <m:t>A</m:t>
            </m:r>
          </m:e>
        </m:acc>
      </m:oMath>
      <w:r w:rsidRPr="00667148">
        <w:t xml:space="preserve"> et </w:t>
      </w:r>
      <m:oMath>
        <m:acc>
          <m:accPr>
            <m:chr m:val="̅"/>
            <m:ctrlPr>
              <w:rPr>
                <w:rFonts w:ascii="Cambria Math" w:hAnsi="Cambria Math"/>
                <w:b/>
                <w:i/>
              </w:rPr>
            </m:ctrlPr>
          </m:accPr>
          <m:e>
            <m:r>
              <m:rPr>
                <m:sty m:val="bi"/>
              </m:rPr>
              <w:rPr>
                <w:rFonts w:ascii="Cambria Math" w:hAnsi="Cambria Math"/>
              </w:rPr>
              <m:t>C</m:t>
            </m:r>
          </m:e>
        </m:acc>
      </m:oMath>
      <w:r w:rsidRPr="00667148">
        <w:t xml:space="preserve"> ont été calculées par simulation, tandis que </w:t>
      </w:r>
      <m:oMath>
        <m:acc>
          <m:accPr>
            <m:chr m:val="̅"/>
            <m:ctrlPr>
              <w:rPr>
                <w:rFonts w:ascii="Cambria Math" w:hAnsi="Cambria Math"/>
                <w:b/>
                <w:i/>
              </w:rPr>
            </m:ctrlPr>
          </m:accPr>
          <m:e>
            <m:r>
              <m:rPr>
                <m:sty m:val="bi"/>
              </m:rPr>
              <w:rPr>
                <w:rFonts w:ascii="Cambria Math" w:hAnsi="Cambria Math"/>
              </w:rPr>
              <m:t>B</m:t>
            </m:r>
          </m:e>
        </m:acc>
      </m:oMath>
      <w:r w:rsidRPr="00667148">
        <w:t xml:space="preserve"> a été </w:t>
      </w:r>
      <w:r>
        <w:t xml:space="preserve">acquise à partir des données d’essai </w:t>
      </w:r>
      <w:r w:rsidRPr="007511C7">
        <w:rPr>
          <w:b/>
          <w:lang w:val="en-US"/>
        </w:rPr>
        <w:fldChar w:fldCharType="begin"/>
      </w:r>
      <w:r w:rsidRPr="00D86982">
        <w:rPr>
          <w:b/>
        </w:rPr>
        <w:instrText xml:space="preserve"> REF _Ref523083697 \r \h  \* MERGEFORMAT </w:instrText>
      </w:r>
      <w:r w:rsidRPr="007511C7">
        <w:rPr>
          <w:b/>
          <w:lang w:val="en-US"/>
        </w:rPr>
      </w:r>
      <w:r w:rsidRPr="007511C7">
        <w:rPr>
          <w:b/>
          <w:lang w:val="en-US"/>
        </w:rPr>
        <w:fldChar w:fldCharType="separate"/>
      </w:r>
      <w:r w:rsidR="00311662">
        <w:rPr>
          <w:b/>
        </w:rPr>
        <w:t>[9]</w:t>
      </w:r>
      <w:r w:rsidRPr="007511C7">
        <w:rPr>
          <w:b/>
          <w:lang w:val="en-US"/>
        </w:rPr>
        <w:fldChar w:fldCharType="end"/>
      </w:r>
      <w:r>
        <w:t xml:space="preserve">. </w:t>
      </w:r>
      <w:r w:rsidRPr="00A75749">
        <w:t xml:space="preserve">Cette méthode a été appliquée à un compresseur </w:t>
      </w:r>
      <w:r>
        <w:t>avec</w:t>
      </w:r>
      <w:r w:rsidRPr="00A75749">
        <w:t xml:space="preserve"> </w:t>
      </w:r>
      <w:r>
        <w:t>deux disques en porte à faux</w:t>
      </w:r>
      <w:r w:rsidRPr="00A75749">
        <w:t xml:space="preserve"> </w:t>
      </w:r>
      <w:r w:rsidRPr="002E09BF">
        <w:rPr>
          <w:b/>
        </w:rPr>
        <w:fldChar w:fldCharType="begin"/>
      </w:r>
      <w:r w:rsidRPr="002E09BF">
        <w:rPr>
          <w:b/>
        </w:rPr>
        <w:instrText xml:space="preserve"> REF _Ref523085716 \r \h </w:instrText>
      </w:r>
      <w:r>
        <w:rPr>
          <w:b/>
        </w:rPr>
        <w:instrText xml:space="preserve"> \* MERGEFORMAT </w:instrText>
      </w:r>
      <w:r w:rsidRPr="002E09BF">
        <w:rPr>
          <w:b/>
        </w:rPr>
      </w:r>
      <w:r w:rsidRPr="002E09BF">
        <w:rPr>
          <w:b/>
        </w:rPr>
        <w:fldChar w:fldCharType="separate"/>
      </w:r>
      <w:r w:rsidR="00311662">
        <w:rPr>
          <w:b/>
        </w:rPr>
        <w:t>[10]</w:t>
      </w:r>
      <w:r w:rsidRPr="002E09BF">
        <w:rPr>
          <w:b/>
        </w:rPr>
        <w:fldChar w:fldCharType="end"/>
      </w:r>
      <w:r w:rsidRPr="00A75749">
        <w:t xml:space="preserve"> et la vitesse d'instabilité prédite était d'environ 10 500 tr / min, ce qui concordait avec l'observation.</w:t>
      </w:r>
    </w:p>
    <w:p w14:paraId="723A27D2" w14:textId="77777777" w:rsidR="0096336F" w:rsidRDefault="0096336F" w:rsidP="00051B69">
      <w:pPr>
        <w:spacing w:line="360" w:lineRule="auto"/>
      </w:pPr>
    </w:p>
    <w:p w14:paraId="3C16952E" w14:textId="77777777" w:rsidR="0096336F" w:rsidRDefault="0096336F" w:rsidP="00051B69">
      <w:pPr>
        <w:spacing w:line="360" w:lineRule="auto"/>
      </w:pPr>
      <w:r w:rsidRPr="00214DA2">
        <w:rPr>
          <w:b/>
        </w:rPr>
        <w:t>En 2010</w:t>
      </w:r>
      <w:r>
        <w:rPr>
          <w:rFonts w:hint="eastAsia"/>
        </w:rPr>
        <w:t xml:space="preserve">, </w:t>
      </w:r>
      <w:r>
        <w:t xml:space="preserve">J.A. Lorentz et B.T. Murphy </w:t>
      </w:r>
      <w:r w:rsidRPr="00FF655A">
        <w:rPr>
          <w:b/>
        </w:rPr>
        <w:fldChar w:fldCharType="begin"/>
      </w:r>
      <w:r w:rsidRPr="00FF655A">
        <w:rPr>
          <w:b/>
        </w:rPr>
        <w:instrText xml:space="preserve"> REF _Ref523086107 \r \h </w:instrText>
      </w:r>
      <w:r>
        <w:rPr>
          <w:b/>
        </w:rPr>
        <w:instrText xml:space="preserve"> \* MERGEFORMAT </w:instrText>
      </w:r>
      <w:r w:rsidRPr="00FF655A">
        <w:rPr>
          <w:b/>
        </w:rPr>
      </w:r>
      <w:r w:rsidRPr="00FF655A">
        <w:rPr>
          <w:b/>
        </w:rPr>
        <w:fldChar w:fldCharType="separate"/>
      </w:r>
      <w:r w:rsidR="00311662">
        <w:rPr>
          <w:b/>
        </w:rPr>
        <w:t>[12]</w:t>
      </w:r>
      <w:r w:rsidRPr="00FF655A">
        <w:rPr>
          <w:b/>
        </w:rPr>
        <w:fldChar w:fldCharType="end"/>
      </w:r>
      <w:r>
        <w:t xml:space="preserve"> ont complété la méthode de Jongh et traité les fonctions de transfert présenté en </w:t>
      </w:r>
      <w:r w:rsidRPr="00FF655A">
        <w:rPr>
          <w:b/>
        </w:rPr>
        <w:fldChar w:fldCharType="begin"/>
      </w:r>
      <w:r w:rsidRPr="00FF655A">
        <w:rPr>
          <w:b/>
        </w:rPr>
        <w:instrText xml:space="preserve"> REF _Ref523083697 \r \h </w:instrText>
      </w:r>
      <w:r>
        <w:rPr>
          <w:b/>
        </w:rPr>
        <w:instrText xml:space="preserve"> \* MERGEFORMAT </w:instrText>
      </w:r>
      <w:r w:rsidRPr="00FF655A">
        <w:rPr>
          <w:b/>
        </w:rPr>
      </w:r>
      <w:r w:rsidRPr="00FF655A">
        <w:rPr>
          <w:b/>
        </w:rPr>
        <w:fldChar w:fldCharType="separate"/>
      </w:r>
      <w:r w:rsidR="00311662">
        <w:rPr>
          <w:b/>
        </w:rPr>
        <w:t>[9]</w:t>
      </w:r>
      <w:r w:rsidRPr="00FF655A">
        <w:rPr>
          <w:b/>
        </w:rPr>
        <w:fldChar w:fldCharType="end"/>
      </w:r>
      <w:r>
        <w:t xml:space="preserve"> comme des vecteur de coefficients d’influence pour analyser l’instabilité vibratoire provoquée par l’effet Morton. Cette approche suppose que la réponse thermique ne dépende que de la réponse dynamique en régime stationnaire, ainsi la vibration du rotor est assumée tous les temps en quasi-statique. </w:t>
      </w:r>
    </w:p>
    <w:p w14:paraId="4965E325" w14:textId="77777777" w:rsidR="0096336F" w:rsidRDefault="0096336F" w:rsidP="00051B69">
      <w:pPr>
        <w:spacing w:line="360" w:lineRule="auto"/>
      </w:pPr>
      <w:r>
        <w:rPr>
          <w:rFonts w:hint="eastAsia"/>
        </w:rPr>
        <w:t xml:space="preserve">Cette approche </w:t>
      </w:r>
      <w:r>
        <w:t>décrit</w:t>
      </w:r>
      <w:r>
        <w:rPr>
          <w:rFonts w:hint="eastAsia"/>
        </w:rPr>
        <w:t xml:space="preserve"> </w:t>
      </w:r>
      <w:r>
        <w:t>l’effet Morton par trois coefficients d’influence</w:t>
      </w:r>
      <m:oMath>
        <m:r>
          <w:rPr>
            <w:rFonts w:ascii="Cambria Math" w:hAnsi="Cambria Math"/>
          </w:rPr>
          <m:t xml:space="preserve"> </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C</m:t>
            </m:r>
          </m:e>
        </m:acc>
      </m:oMath>
      <w:r>
        <w:t>. Ces trois coefficients d’influence sont exprimés sous forme de vecteur et peuvent être représentés par le nombre complexe. Quantité des coefficients signifie une sensibilité qui contribue au déclenchement de l’instabilité vibratoire causée par l’effet Morton. Phase des coefficients décrit un déphasage entre deux vecteurs qui sont utilisés pour décrire les informations physiques concernés. Le détail de ces trois coefficients d’influence est présenté dans la partie suivante.</w:t>
      </w:r>
    </w:p>
    <w:p w14:paraId="64C7EFAF"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t>C</w:t>
      </w:r>
      <w:r>
        <w:rPr>
          <w:rFonts w:hint="eastAsia"/>
        </w:rPr>
        <w:t>oeff</w:t>
      </w:r>
      <w:r>
        <w:t xml:space="preserve">icient d’influence </w:t>
      </w:r>
      <m:oMath>
        <m:acc>
          <m:accPr>
            <m:chr m:val="⃗"/>
            <m:ctrlPr>
              <w:rPr>
                <w:rFonts w:ascii="Cambria Math" w:hAnsi="Cambria Math"/>
                <w:i/>
              </w:rPr>
            </m:ctrlPr>
          </m:accPr>
          <m:e>
            <m:r>
              <w:rPr>
                <w:rFonts w:ascii="Cambria Math" w:hAnsi="Cambria Math"/>
              </w:rPr>
              <m:t>A</m:t>
            </m:r>
          </m:e>
        </m:acc>
      </m:oMath>
    </w:p>
    <w:p w14:paraId="65430655" w14:textId="30E3B552" w:rsidR="0096336F" w:rsidRDefault="006C1209" w:rsidP="00051B69">
      <w:pPr>
        <w:spacing w:line="360" w:lineRule="auto"/>
      </w:pPr>
      <m:oMath>
        <m:acc>
          <m:accPr>
            <m:chr m:val="⃗"/>
            <m:ctrlPr>
              <w:rPr>
                <w:rFonts w:ascii="Cambria Math" w:hAnsi="Cambria Math"/>
                <w:i/>
              </w:rPr>
            </m:ctrlPr>
          </m:accPr>
          <m:e>
            <m:r>
              <w:rPr>
                <w:rFonts w:ascii="Cambria Math" w:hAnsi="Cambria Math"/>
              </w:rPr>
              <m:t>A</m:t>
            </m:r>
          </m:e>
        </m:acc>
      </m:oMath>
      <w:r w:rsidR="0096336F">
        <w:t xml:space="preserve"> décrit la relation linéaire entre le vecteur de vibration </w:t>
      </w:r>
      <m:oMath>
        <m:acc>
          <m:accPr>
            <m:chr m:val="⃗"/>
            <m:ctrlPr>
              <w:rPr>
                <w:rFonts w:ascii="Cambria Math" w:hAnsi="Cambria Math"/>
                <w:i/>
              </w:rPr>
            </m:ctrlPr>
          </m:accPr>
          <m:e>
            <m:r>
              <w:rPr>
                <w:rFonts w:ascii="Cambria Math" w:hAnsi="Cambria Math"/>
              </w:rPr>
              <m:t>V</m:t>
            </m:r>
          </m:e>
        </m:acc>
      </m:oMath>
      <w:r w:rsidR="0096336F">
        <w:t xml:space="preserve"> et le vecteur du balourd </w:t>
      </w:r>
      <m:oMath>
        <m:acc>
          <m:accPr>
            <m:chr m:val="⃗"/>
            <m:ctrlPr>
              <w:rPr>
                <w:rFonts w:ascii="Cambria Math" w:hAnsi="Cambria Math"/>
                <w:i/>
              </w:rPr>
            </m:ctrlPr>
          </m:accPr>
          <m:e>
            <m:r>
              <w:rPr>
                <w:rFonts w:ascii="Cambria Math" w:hAnsi="Cambria Math"/>
              </w:rPr>
              <m:t>U</m:t>
            </m:r>
          </m:e>
        </m:acc>
      </m:oMath>
      <w:r w:rsidR="0096336F">
        <w:t xml:space="preserve"> (</w:t>
      </w:r>
      <w:r w:rsidR="0096336F">
        <w:fldChar w:fldCharType="begin"/>
      </w:r>
      <w:r w:rsidR="0096336F">
        <w:instrText xml:space="preserve"> REF _Ref478549772 \r \h </w:instrText>
      </w:r>
      <w:r w:rsidR="00051B69">
        <w:instrText xml:space="preserve"> \* MERGEFORMAT </w:instrText>
      </w:r>
      <w:r w:rsidR="0096336F">
        <w:fldChar w:fldCharType="separate"/>
      </w:r>
      <w:r w:rsidR="00311662">
        <w:t>Eq.2</w:t>
      </w:r>
      <w:r w:rsidR="0096336F">
        <w:fldChar w:fldCharType="end"/>
      </w:r>
      <w:r w:rsidR="0096336F">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72DA020C" w14:textId="77777777" w:rsidTr="005F5E12">
        <w:trPr>
          <w:trHeight w:val="635"/>
          <w:jc w:val="center"/>
        </w:trPr>
        <w:tc>
          <w:tcPr>
            <w:tcW w:w="7943" w:type="dxa"/>
            <w:vAlign w:val="center"/>
          </w:tcPr>
          <w:p w14:paraId="5756CB16" w14:textId="77777777" w:rsidR="0096336F" w:rsidRPr="000B40CA" w:rsidRDefault="006C1209" w:rsidP="00051B69">
            <w:pPr>
              <w:spacing w:before="120" w:after="120" w:line="360" w:lineRule="auto"/>
              <w:rPr>
                <w:rFonts w:eastAsia="SimSun"/>
                <w:i/>
              </w:rPr>
            </w:pPr>
            <m:oMathPara>
              <m:oMathParaPr>
                <m:jc m:val="center"/>
              </m:oMathParaPr>
              <m:oMath>
                <m:acc>
                  <m:accPr>
                    <m:chr m:val="⃗"/>
                    <m:ctrlPr>
                      <w:rPr>
                        <w:rFonts w:ascii="Cambria Math" w:hAnsi="Cambria Math"/>
                        <w:i/>
                      </w:rPr>
                    </m:ctrlPr>
                  </m:accPr>
                  <m:e>
                    <m:r>
                      <w:rPr>
                        <w:rFonts w:ascii="Cambria Math" w:hAnsi="Cambria Math"/>
                      </w:rPr>
                      <m:t>V</m:t>
                    </m:r>
                  </m:e>
                </m:acc>
                <m:r>
                  <w:rPr>
                    <w:rFonts w:ascii="Cambria Math" w:hAnsi="Cambria Math"/>
                  </w:rPr>
                  <m:t>=</m:t>
                </m:r>
                <m:acc>
                  <m:accPr>
                    <m:chr m:val="⃗"/>
                    <m:ctrlPr>
                      <w:rPr>
                        <w:rFonts w:ascii="Cambria Math" w:hAnsi="Cambria Math"/>
                        <w:i/>
                      </w:rPr>
                    </m:ctrlPr>
                  </m:accPr>
                  <m:e>
                    <m:r>
                      <w:rPr>
                        <w:rFonts w:ascii="Cambria Math" w:hAnsi="Cambria Math"/>
                      </w:rPr>
                      <m:t>A</m:t>
                    </m:r>
                  </m:e>
                </m:acc>
                <m:r>
                  <w:rPr>
                    <w:rFonts w:ascii="Cambria Math" w:hAnsi="Cambria Math"/>
                  </w:rPr>
                  <m:t xml:space="preserve"> </m:t>
                </m:r>
                <m:acc>
                  <m:accPr>
                    <m:chr m:val="⃗"/>
                    <m:ctrlPr>
                      <w:rPr>
                        <w:rFonts w:ascii="Cambria Math" w:hAnsi="Cambria Math"/>
                        <w:i/>
                      </w:rPr>
                    </m:ctrlPr>
                  </m:accPr>
                  <m:e>
                    <m:r>
                      <w:rPr>
                        <w:rFonts w:ascii="Cambria Math" w:hAnsi="Cambria Math"/>
                      </w:rPr>
                      <m:t>U</m:t>
                    </m:r>
                  </m:e>
                </m:acc>
              </m:oMath>
            </m:oMathPara>
          </w:p>
        </w:tc>
        <w:tc>
          <w:tcPr>
            <w:tcW w:w="1096" w:type="dxa"/>
            <w:vAlign w:val="center"/>
          </w:tcPr>
          <w:p w14:paraId="37B9ED86"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bookmarkStart w:id="11" w:name="_Ref478549772"/>
            <w:bookmarkStart w:id="12" w:name="_Ref478549690"/>
            <w:r>
              <w:rPr>
                <w:rFonts w:ascii="Times New Roman" w:eastAsia="Times New Roman" w:hAnsi="Times New Roman"/>
                <w:b/>
                <w:iCs w:val="0"/>
                <w:color w:val="auto"/>
                <w:sz w:val="22"/>
                <w:szCs w:val="22"/>
                <w:lang w:val="en-US" w:eastAsia="fr-FR"/>
              </w:rPr>
              <w:t xml:space="preserve"> </w:t>
            </w:r>
            <w:bookmarkEnd w:id="11"/>
          </w:p>
        </w:tc>
        <w:bookmarkEnd w:id="12"/>
      </w:tr>
    </w:tbl>
    <w:p w14:paraId="308D746E" w14:textId="77777777" w:rsidR="0096336F" w:rsidRDefault="0096336F" w:rsidP="00051B69">
      <w:pPr>
        <w:spacing w:line="360" w:lineRule="auto"/>
      </w:pPr>
      <w:r>
        <w:t xml:space="preserve">La quantité du vecteur </w:t>
      </w:r>
      <m:oMath>
        <m:acc>
          <m:accPr>
            <m:chr m:val="⃗"/>
            <m:ctrlPr>
              <w:rPr>
                <w:rFonts w:ascii="Cambria Math" w:hAnsi="Cambria Math"/>
                <w:i/>
              </w:rPr>
            </m:ctrlPr>
          </m:accPr>
          <m:e>
            <m:r>
              <w:rPr>
                <w:rFonts w:ascii="Cambria Math" w:hAnsi="Cambria Math"/>
              </w:rPr>
              <m:t>V</m:t>
            </m:r>
          </m:e>
        </m:acc>
      </m:oMath>
      <w:r>
        <w:t xml:space="preserve"> présente le niveau de vibration crêt-à-crêt au niveau du palier et sa phase permet de positionner le point haut à la surface du rotor. Le vecteur du balourd </w:t>
      </w:r>
      <m:oMath>
        <m:acc>
          <m:accPr>
            <m:chr m:val="⃗"/>
            <m:ctrlPr>
              <w:rPr>
                <w:rFonts w:ascii="Cambria Math" w:eastAsia="Calibri" w:hAnsi="Cambria Math"/>
                <w:i/>
                <w:lang w:eastAsia="en-US"/>
              </w:rPr>
            </m:ctrlPr>
          </m:accPr>
          <m:e>
            <m:r>
              <w:rPr>
                <w:rFonts w:ascii="Cambria Math" w:hAnsi="Cambria Math"/>
              </w:rPr>
              <m:t>U</m:t>
            </m:r>
          </m:e>
        </m:acc>
      </m:oMath>
      <w:r>
        <w:rPr>
          <w:lang w:eastAsia="en-US"/>
        </w:rPr>
        <w:t xml:space="preserve"> </w:t>
      </w:r>
      <w:r>
        <w:t xml:space="preserve">permet de connaitre la quantité du balourd et l’endroit du balourd (le point lourd) dans la direction circonférentielle de rotor. La quantité du vecteur </w:t>
      </w:r>
      <m:oMath>
        <m:acc>
          <m:accPr>
            <m:chr m:val="⃗"/>
            <m:ctrlPr>
              <w:rPr>
                <w:rFonts w:ascii="Cambria Math" w:hAnsi="Cambria Math"/>
                <w:i/>
              </w:rPr>
            </m:ctrlPr>
          </m:accPr>
          <m:e>
            <m:r>
              <w:rPr>
                <w:rFonts w:ascii="Cambria Math" w:hAnsi="Cambria Math"/>
              </w:rPr>
              <m:t>A</m:t>
            </m:r>
          </m:e>
        </m:acc>
      </m:oMath>
      <w:r>
        <w:t xml:space="preserve"> montre une sensibilité du niveau de vibration par rapport au balourd présent sur le rotor. Sa phase définit le déphasage entre le point lourd et le point haut à la surface de rotor. La phase des vecteurs peut être déterminée en se référant à une position fixe marquée à la surface d’un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t>.</w:t>
      </w:r>
    </w:p>
    <w:p w14:paraId="3DB8735B"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t xml:space="preserve">Coefficient d’influence </w:t>
      </w:r>
      <m:oMath>
        <m:acc>
          <m:accPr>
            <m:chr m:val="⃗"/>
            <m:ctrlPr>
              <w:rPr>
                <w:rFonts w:ascii="Cambria Math" w:hAnsi="Cambria Math"/>
                <w:i/>
              </w:rPr>
            </m:ctrlPr>
          </m:accPr>
          <m:e>
            <m:r>
              <w:rPr>
                <w:rFonts w:ascii="Cambria Math" w:hAnsi="Cambria Math"/>
              </w:rPr>
              <m:t>B</m:t>
            </m:r>
          </m:e>
        </m:acc>
      </m:oMath>
    </w:p>
    <w:p w14:paraId="682E4A44" w14:textId="77777777" w:rsidR="0096336F" w:rsidRDefault="006C1209" w:rsidP="00051B69">
      <w:pPr>
        <w:spacing w:line="360" w:lineRule="auto"/>
      </w:pPr>
      <m:oMath>
        <m:acc>
          <m:accPr>
            <m:chr m:val="⃗"/>
            <m:ctrlPr>
              <w:rPr>
                <w:rFonts w:ascii="Cambria Math" w:hAnsi="Cambria Math"/>
                <w:i/>
              </w:rPr>
            </m:ctrlPr>
          </m:accPr>
          <m:e>
            <m:r>
              <w:rPr>
                <w:rFonts w:ascii="Cambria Math" w:hAnsi="Cambria Math"/>
              </w:rPr>
              <m:t>B</m:t>
            </m:r>
          </m:e>
        </m:acc>
      </m:oMath>
      <w:r w:rsidR="0096336F">
        <w:t xml:space="preserve"> est un coefficient important pour détecter l’existence de l’instabilité provoquée par l’effet Morton. Il caractérise la sensibilité de la différence de la température à la surface de rotor </w:t>
      </w:r>
      <m:oMath>
        <m:acc>
          <m:accPr>
            <m:chr m:val="⃗"/>
            <m:ctrlPr>
              <w:rPr>
                <w:rFonts w:ascii="Cambria Math" w:hAnsi="Cambria Math"/>
                <w:i/>
              </w:rPr>
            </m:ctrlPr>
          </m:accPr>
          <m:e>
            <m:r>
              <w:rPr>
                <w:rFonts w:ascii="Cambria Math" w:hAnsi="Cambria Math"/>
              </w:rPr>
              <m:t>T</m:t>
            </m:r>
          </m:e>
        </m:acc>
      </m:oMath>
      <w:r w:rsidR="0096336F">
        <w:t xml:space="preserve"> par rapport à la vibration</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V</m:t>
            </m:r>
          </m:e>
        </m:acc>
      </m:oMath>
      <w:r w:rsidR="0096336F">
        <w:t xml:space="preserve">. En régime stationnaire, il est assumé que cette différence de température varie linéairement en fonction de l’amplitude de vibration synchrone.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5B08E053" w14:textId="77777777" w:rsidTr="005F5E12">
        <w:trPr>
          <w:trHeight w:val="635"/>
          <w:jc w:val="center"/>
        </w:trPr>
        <w:tc>
          <w:tcPr>
            <w:tcW w:w="7943" w:type="dxa"/>
            <w:vAlign w:val="center"/>
          </w:tcPr>
          <w:p w14:paraId="52E3F53C" w14:textId="77777777" w:rsidR="0096336F" w:rsidRPr="000B40CA" w:rsidRDefault="006C1209" w:rsidP="00051B69">
            <w:pPr>
              <w:spacing w:before="120" w:after="120" w:line="360" w:lineRule="auto"/>
              <w:rPr>
                <w:rFonts w:eastAsia="SimSun"/>
                <w:i/>
              </w:rPr>
            </w:pPr>
            <m:oMathPara>
              <m:oMathParaPr>
                <m:jc m:val="center"/>
              </m:oMathParaPr>
              <m:oMath>
                <m:acc>
                  <m:accPr>
                    <m:chr m:val="⃗"/>
                    <m:ctrlPr>
                      <w:rPr>
                        <w:rFonts w:ascii="Cambria Math" w:hAnsi="Cambria Math"/>
                        <w:i/>
                      </w:rPr>
                    </m:ctrlPr>
                  </m:accPr>
                  <m:e>
                    <m:r>
                      <w:rPr>
                        <w:rFonts w:ascii="Cambria Math" w:hAnsi="Cambria Math"/>
                      </w:rPr>
                      <m:t>T</m:t>
                    </m:r>
                  </m:e>
                </m:acc>
                <m:r>
                  <w:rPr>
                    <w:rFonts w:ascii="Cambria Math" w:hAnsi="Cambria Math"/>
                  </w:rPr>
                  <m:t>=</m:t>
                </m:r>
                <m:acc>
                  <m:accPr>
                    <m:chr m:val="⃗"/>
                    <m:ctrlPr>
                      <w:rPr>
                        <w:rFonts w:ascii="Cambria Math" w:hAnsi="Cambria Math"/>
                        <w:i/>
                      </w:rPr>
                    </m:ctrlPr>
                  </m:accPr>
                  <m:e>
                    <m:r>
                      <w:rPr>
                        <w:rFonts w:ascii="Cambria Math" w:hAnsi="Cambria Math"/>
                      </w:rPr>
                      <m:t>B</m:t>
                    </m:r>
                  </m:e>
                </m:acc>
                <m:r>
                  <w:rPr>
                    <w:rFonts w:ascii="Cambria Math" w:hAnsi="Cambria Math"/>
                  </w:rPr>
                  <m:t xml:space="preserve"> </m:t>
                </m:r>
                <m:acc>
                  <m:accPr>
                    <m:chr m:val="⃗"/>
                    <m:ctrlPr>
                      <w:rPr>
                        <w:rFonts w:ascii="Cambria Math" w:hAnsi="Cambria Math"/>
                        <w:i/>
                      </w:rPr>
                    </m:ctrlPr>
                  </m:accPr>
                  <m:e>
                    <m:r>
                      <w:rPr>
                        <w:rFonts w:ascii="Cambria Math" w:hAnsi="Cambria Math"/>
                      </w:rPr>
                      <m:t>V</m:t>
                    </m:r>
                  </m:e>
                </m:acc>
              </m:oMath>
            </m:oMathPara>
          </w:p>
        </w:tc>
        <w:tc>
          <w:tcPr>
            <w:tcW w:w="1096" w:type="dxa"/>
            <w:vAlign w:val="center"/>
          </w:tcPr>
          <w:p w14:paraId="0E43D32B"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7E92C9D5" w14:textId="77777777" w:rsidR="0096336F" w:rsidRDefault="0096336F" w:rsidP="00051B69">
      <w:pPr>
        <w:spacing w:line="360" w:lineRule="auto"/>
      </w:pPr>
      <w:r>
        <w:t xml:space="preserve">La phase du vecteur </w:t>
      </w:r>
      <m:oMath>
        <m:acc>
          <m:accPr>
            <m:chr m:val="⃗"/>
            <m:ctrlPr>
              <w:rPr>
                <w:rFonts w:ascii="Cambria Math" w:hAnsi="Cambria Math"/>
                <w:i/>
              </w:rPr>
            </m:ctrlPr>
          </m:accPr>
          <m:e>
            <m:r>
              <w:rPr>
                <w:rFonts w:ascii="Cambria Math" w:hAnsi="Cambria Math"/>
              </w:rPr>
              <m:t>T</m:t>
            </m:r>
          </m:e>
        </m:acc>
      </m:oMath>
      <w:r>
        <w:t xml:space="preserve"> donne la position du point chaud dans la direction circonférentielle du rotor. La phase donnée par le coefficient </w:t>
      </w:r>
      <m:oMath>
        <m:acc>
          <m:accPr>
            <m:chr m:val="⃗"/>
            <m:ctrlPr>
              <w:rPr>
                <w:rFonts w:ascii="Cambria Math" w:hAnsi="Cambria Math"/>
                <w:i/>
              </w:rPr>
            </m:ctrlPr>
          </m:accPr>
          <m:e>
            <m:r>
              <w:rPr>
                <w:rFonts w:ascii="Cambria Math" w:hAnsi="Cambria Math"/>
              </w:rPr>
              <m:t>B</m:t>
            </m:r>
          </m:e>
        </m:acc>
      </m:oMath>
      <w:r>
        <w:t xml:space="preserve"> montre le déphasage entre le point haut et le point chaud. Cette phase ne peut pas être déterminée par la méthode proposée ici, car l’approche n’a pas pris en compte l’effet en régime transitoire et ce déphasage dépende fortement la réponse thermique en transitoire. Ainsi, une valeur approximative et empirique de 30 dégrée (retard du point chaud par rapport à point haut) est proposée par les auteurs.</w:t>
      </w:r>
    </w:p>
    <w:p w14:paraId="6055EFFB" w14:textId="77777777" w:rsidR="0096336F" w:rsidRDefault="0096336F" w:rsidP="00051B69">
      <w:pPr>
        <w:spacing w:line="360" w:lineRule="auto"/>
      </w:pPr>
      <w:r>
        <w:t>En fait, selon les données mesurées publiée dans la littérature, cette valeur est reconnue d’être compris entre 0 à 60 dégrée (retard du point chaud) et la valeur médiane est utilisé pour approximer la valeur réelle.</w:t>
      </w:r>
    </w:p>
    <w:p w14:paraId="5BE456E9" w14:textId="77777777" w:rsidR="0096336F" w:rsidRDefault="0096336F" w:rsidP="00051B69">
      <w:pPr>
        <w:pStyle w:val="Paragraphedeliste"/>
        <w:widowControl w:val="0"/>
        <w:numPr>
          <w:ilvl w:val="0"/>
          <w:numId w:val="11"/>
        </w:numPr>
        <w:overflowPunct/>
        <w:autoSpaceDE/>
        <w:autoSpaceDN/>
        <w:adjustRightInd/>
        <w:spacing w:line="360" w:lineRule="auto"/>
        <w:contextualSpacing w:val="0"/>
        <w:jc w:val="both"/>
        <w:textAlignment w:val="auto"/>
      </w:pPr>
      <w:r w:rsidRPr="7DF59C87">
        <w:t xml:space="preserve">Coefficient d’influence </w:t>
      </w:r>
      <m:oMath>
        <m:acc>
          <m:accPr>
            <m:chr m:val="⃗"/>
            <m:ctrlPr>
              <w:rPr>
                <w:rFonts w:ascii="Cambria Math" w:hAnsi="Cambria Math"/>
                <w:i/>
              </w:rPr>
            </m:ctrlPr>
          </m:accPr>
          <m:e>
            <m:r>
              <w:rPr>
                <w:rFonts w:ascii="Cambria Math" w:hAnsi="Cambria Math"/>
              </w:rPr>
              <m:t>C</m:t>
            </m:r>
          </m:e>
        </m:acc>
      </m:oMath>
    </w:p>
    <w:p w14:paraId="61E7039B" w14:textId="77777777" w:rsidR="0096336F" w:rsidRDefault="006C1209" w:rsidP="00051B69">
      <w:pPr>
        <w:spacing w:line="360" w:lineRule="auto"/>
        <w:rPr>
          <w:lang w:eastAsia="en-US"/>
        </w:rPr>
      </w:pPr>
      <m:oMath>
        <m:acc>
          <m:accPr>
            <m:chr m:val="⃗"/>
            <m:ctrlPr>
              <w:rPr>
                <w:rFonts w:ascii="Cambria Math" w:hAnsi="Cambria Math"/>
                <w:i/>
              </w:rPr>
            </m:ctrlPr>
          </m:accPr>
          <m:e>
            <m:r>
              <w:rPr>
                <w:rFonts w:ascii="Cambria Math" w:hAnsi="Cambria Math"/>
              </w:rPr>
              <m:t>C</m:t>
            </m:r>
          </m:e>
        </m:acc>
      </m:oMath>
      <w:r w:rsidR="0096336F">
        <w:t xml:space="preserve"> permet d’exprimer la sensibilité du balourd thermique</w:t>
      </w:r>
      <m:oMath>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 xml:space="preserve"> </m:t>
        </m:r>
      </m:oMath>
      <w:r w:rsidR="0096336F">
        <w:t>généré par la déformation thermique de rotor par rapport à la différence de la température de rotor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T</m:t>
            </m:r>
          </m:e>
        </m:acc>
      </m:oMath>
      <w:r w:rsidR="0096336F">
        <w:rPr>
          <w:lang w:eastAsia="en-US"/>
        </w:rPr>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474DDB10" w14:textId="77777777" w:rsidTr="005F5E12">
        <w:trPr>
          <w:trHeight w:val="635"/>
          <w:jc w:val="center"/>
        </w:trPr>
        <w:tc>
          <w:tcPr>
            <w:tcW w:w="7943" w:type="dxa"/>
            <w:vAlign w:val="center"/>
          </w:tcPr>
          <w:p w14:paraId="76823EC7" w14:textId="77777777" w:rsidR="0096336F" w:rsidRPr="000B40CA" w:rsidRDefault="006C1209" w:rsidP="00051B69">
            <w:pPr>
              <w:spacing w:before="120" w:after="120" w:line="360" w:lineRule="auto"/>
              <w:rPr>
                <w:rFonts w:eastAsia="SimSun"/>
                <w:i/>
              </w:rPr>
            </w:pPr>
            <m:oMathPara>
              <m:oMathParaPr>
                <m:jc m:val="center"/>
              </m:oMathParaPr>
              <m:oMath>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r>
                  <w:rPr>
                    <w:rFonts w:ascii="Cambria Math" w:hAnsi="Cambria Math"/>
                  </w:rPr>
                  <m:t>=</m:t>
                </m:r>
                <m:acc>
                  <m:accPr>
                    <m:chr m:val="⃗"/>
                    <m:ctrlPr>
                      <w:rPr>
                        <w:rFonts w:ascii="Cambria Math" w:hAnsi="Cambria Math"/>
                        <w:i/>
                      </w:rPr>
                    </m:ctrlPr>
                  </m:accPr>
                  <m:e>
                    <m:r>
                      <w:rPr>
                        <w:rFonts w:ascii="Cambria Math" w:hAnsi="Cambria Math"/>
                      </w:rPr>
                      <m:t>C</m:t>
                    </m:r>
                  </m:e>
                </m:acc>
                <m:r>
                  <w:rPr>
                    <w:rFonts w:ascii="Cambria Math" w:hAnsi="Cambria Math"/>
                  </w:rPr>
                  <m:t xml:space="preserve"> </m:t>
                </m:r>
                <m:acc>
                  <m:accPr>
                    <m:chr m:val="⃗"/>
                    <m:ctrlPr>
                      <w:rPr>
                        <w:rFonts w:ascii="Cambria Math" w:hAnsi="Cambria Math"/>
                        <w:i/>
                      </w:rPr>
                    </m:ctrlPr>
                  </m:accPr>
                  <m:e>
                    <m:r>
                      <w:rPr>
                        <w:rFonts w:ascii="Cambria Math" w:hAnsi="Cambria Math"/>
                      </w:rPr>
                      <m:t>T</m:t>
                    </m:r>
                  </m:e>
                </m:acc>
              </m:oMath>
            </m:oMathPara>
          </w:p>
        </w:tc>
        <w:tc>
          <w:tcPr>
            <w:tcW w:w="1096" w:type="dxa"/>
            <w:vAlign w:val="center"/>
          </w:tcPr>
          <w:p w14:paraId="7DAF4097"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bookmarkStart w:id="13" w:name="_Ref518574219"/>
            <w:r>
              <w:rPr>
                <w:rFonts w:ascii="Times New Roman" w:eastAsia="Times New Roman" w:hAnsi="Times New Roman"/>
                <w:b/>
                <w:iCs w:val="0"/>
                <w:color w:val="auto"/>
                <w:sz w:val="22"/>
                <w:szCs w:val="22"/>
                <w:lang w:val="en-US" w:eastAsia="fr-FR"/>
              </w:rPr>
              <w:t xml:space="preserve"> </w:t>
            </w:r>
            <w:bookmarkEnd w:id="13"/>
          </w:p>
        </w:tc>
      </w:tr>
    </w:tbl>
    <w:p w14:paraId="10D9D88C" w14:textId="77777777" w:rsidR="0096336F" w:rsidRDefault="0096336F" w:rsidP="00051B69">
      <w:pPr>
        <w:spacing w:line="360" w:lineRule="auto"/>
      </w:pPr>
      <w:r>
        <w:t xml:space="preserve">Le balourd thermique va être combiné avec le balourd mécanique </w:t>
      </w:r>
      <m:oMath>
        <m:acc>
          <m:accPr>
            <m:chr m:val="⃗"/>
            <m:ctrlPr>
              <w:rPr>
                <w:rFonts w:ascii="Cambria Math" w:eastAsia="Calibri" w:hAnsi="Cambria Math"/>
                <w:i/>
                <w:lang w:eastAsia="en-US"/>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oMath>
      <w:r>
        <w:t xml:space="preserve"> pour donner le balourd total qui contribue à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43"/>
        <w:gridCol w:w="1096"/>
      </w:tblGrid>
      <w:tr w:rsidR="0096336F" w:rsidRPr="0081010A" w14:paraId="2EDF17A1" w14:textId="77777777" w:rsidTr="005F5E12">
        <w:trPr>
          <w:trHeight w:val="635"/>
          <w:jc w:val="center"/>
        </w:trPr>
        <w:tc>
          <w:tcPr>
            <w:tcW w:w="7943" w:type="dxa"/>
            <w:vAlign w:val="center"/>
          </w:tcPr>
          <w:p w14:paraId="10551D46" w14:textId="05EF30E2" w:rsidR="0096336F" w:rsidRPr="007C7D68" w:rsidRDefault="006C1209" w:rsidP="000B40CA">
            <w:pPr>
              <w:spacing w:before="120" w:after="120" w:line="360" w:lineRule="auto"/>
              <w:jc w:val="center"/>
              <w:rPr>
                <w:rFonts w:eastAsia="SimSun"/>
                <w:i/>
              </w:rPr>
            </w:pPr>
            <m:oMathPara>
              <m:oMath>
                <m:acc>
                  <m:accPr>
                    <m:chr m:val="⃗"/>
                    <m:ctrlPr>
                      <w:rPr>
                        <w:rFonts w:ascii="Cambria Math" w:hAnsi="Cambria Math"/>
                        <w:i/>
                      </w:rPr>
                    </m:ctrlPr>
                  </m:accPr>
                  <m:e>
                    <m:r>
                      <w:rPr>
                        <w:rFonts w:ascii="Cambria Math" w:hAnsi="Cambria Math"/>
                      </w:rPr>
                      <m:t>U</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0</m:t>
                        </m:r>
                      </m:sub>
                    </m:sSub>
                  </m:e>
                </m:acc>
                <m:r>
                  <w:rPr>
                    <w:rFonts w:ascii="Cambria Math" w:hAnsi="Cambria Math"/>
                  </w:rPr>
                  <m:t xml:space="preserve">+ </m:t>
                </m:r>
                <m:acc>
                  <m:accPr>
                    <m:chr m:val="⃗"/>
                    <m:ctrlPr>
                      <w:rPr>
                        <w:rFonts w:ascii="Cambria Math" w:hAnsi="Cambria Math"/>
                        <w:i/>
                      </w:rPr>
                    </m:ctrlPr>
                  </m:accPr>
                  <m:e>
                    <m:sSub>
                      <m:sSubPr>
                        <m:ctrlPr>
                          <w:rPr>
                            <w:rFonts w:ascii="Cambria Math" w:hAnsi="Cambria Math"/>
                            <w:i/>
                          </w:rPr>
                        </m:ctrlPr>
                      </m:sSubPr>
                      <m:e>
                        <m:r>
                          <w:rPr>
                            <w:rFonts w:ascii="Cambria Math" w:hAnsi="Cambria Math"/>
                          </w:rPr>
                          <m:t>U</m:t>
                        </m:r>
                      </m:e>
                      <m:sub>
                        <m:r>
                          <w:rPr>
                            <w:rFonts w:ascii="Cambria Math" w:hAnsi="Cambria Math"/>
                          </w:rPr>
                          <m:t>th</m:t>
                        </m:r>
                      </m:sub>
                    </m:sSub>
                  </m:e>
                </m:acc>
              </m:oMath>
            </m:oMathPara>
          </w:p>
        </w:tc>
        <w:tc>
          <w:tcPr>
            <w:tcW w:w="1096" w:type="dxa"/>
            <w:vAlign w:val="center"/>
          </w:tcPr>
          <w:p w14:paraId="2C50B290" w14:textId="77777777" w:rsidR="0096336F" w:rsidRPr="0081010A"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val="en-US" w:eastAsia="fr-FR"/>
              </w:rPr>
            </w:pPr>
            <w:r>
              <w:rPr>
                <w:rFonts w:ascii="Times New Roman" w:eastAsia="Times New Roman" w:hAnsi="Times New Roman"/>
                <w:b/>
                <w:iCs w:val="0"/>
                <w:color w:val="auto"/>
                <w:sz w:val="22"/>
                <w:szCs w:val="22"/>
                <w:lang w:val="en-US" w:eastAsia="fr-FR"/>
              </w:rPr>
              <w:t xml:space="preserve"> </w:t>
            </w:r>
          </w:p>
        </w:tc>
      </w:tr>
    </w:tbl>
    <w:p w14:paraId="3F9A42BF" w14:textId="247981C3" w:rsidR="0096336F" w:rsidRPr="0020525C" w:rsidRDefault="0096336F" w:rsidP="00051B69">
      <w:pPr>
        <w:spacing w:line="360" w:lineRule="auto"/>
        <w:rPr>
          <w:lang w:eastAsia="en-US"/>
        </w:rPr>
      </w:pPr>
      <w:r>
        <w:t xml:space="preserve">Contrairement aux deux autres coefficients, </w:t>
      </w:r>
      <m:oMath>
        <m:acc>
          <m:accPr>
            <m:chr m:val="⃗"/>
            <m:ctrlPr>
              <w:rPr>
                <w:rFonts w:ascii="Cambria Math" w:hAnsi="Cambria Math"/>
                <w:i/>
              </w:rPr>
            </m:ctrlPr>
          </m:accPr>
          <m:e>
            <m:r>
              <w:rPr>
                <w:rFonts w:ascii="Cambria Math" w:hAnsi="Cambria Math"/>
              </w:rPr>
              <m:t>C</m:t>
            </m:r>
          </m:e>
        </m:acc>
        <m:r>
          <w:rPr>
            <w:rFonts w:ascii="Cambria Math" w:hAnsi="Cambria Math"/>
          </w:rPr>
          <m:t xml:space="preserve"> </m:t>
        </m:r>
      </m:oMath>
      <w:r>
        <w:t>est indépendant de la vibration ainsi que de la vitesse de rotation. Pour déterminer</w:t>
      </w:r>
      <m:oMath>
        <m:r>
          <w:rPr>
            <w:rFonts w:ascii="Cambria Math" w:hAnsi="Cambria Math"/>
          </w:rPr>
          <m:t xml:space="preserve"> </m:t>
        </m:r>
        <m:acc>
          <m:accPr>
            <m:chr m:val="⃗"/>
            <m:ctrlPr>
              <w:rPr>
                <w:rFonts w:ascii="Cambria Math" w:eastAsia="Calibri" w:hAnsi="Cambria Math"/>
                <w:i/>
                <w:lang w:eastAsia="en-US"/>
              </w:rPr>
            </m:ctrlPr>
          </m:accPr>
          <m:e>
            <m:r>
              <w:rPr>
                <w:rFonts w:ascii="Cambria Math" w:hAnsi="Cambria Math"/>
              </w:rPr>
              <m:t>C</m:t>
            </m:r>
          </m:e>
        </m:acc>
      </m:oMath>
      <w:r>
        <w:rPr>
          <w:lang w:eastAsia="en-US"/>
        </w:rPr>
        <w:t>, il suffit de connaitre la configuration géométrique</w:t>
      </w:r>
      <w:r w:rsidRPr="008D6DC9">
        <w:rPr>
          <w:lang w:eastAsia="en-US"/>
        </w:rPr>
        <w:t xml:space="preserve"> </w:t>
      </w:r>
      <w:r>
        <w:rPr>
          <w:lang w:eastAsia="en-US"/>
        </w:rPr>
        <w:t xml:space="preserve">du banc et les caractéristiques du matériau de rotor. D’après </w:t>
      </w:r>
      <w:r>
        <w:rPr>
          <w:lang w:eastAsia="en-US"/>
        </w:rPr>
        <w:fldChar w:fldCharType="begin"/>
      </w:r>
      <w:r>
        <w:rPr>
          <w:lang w:eastAsia="en-US"/>
        </w:rPr>
        <w:instrText xml:space="preserve"> REF _Ref523086107 \r \h </w:instrText>
      </w:r>
      <w:r w:rsidR="00051B69">
        <w:rPr>
          <w:lang w:eastAsia="en-US"/>
        </w:rPr>
        <w:instrText xml:space="preserve"> \* MERGEFORMAT </w:instrText>
      </w:r>
      <w:r>
        <w:rPr>
          <w:lang w:eastAsia="en-US"/>
        </w:rPr>
      </w:r>
      <w:r>
        <w:rPr>
          <w:lang w:eastAsia="en-US"/>
        </w:rPr>
        <w:fldChar w:fldCharType="separate"/>
      </w:r>
      <w:r w:rsidR="00311662">
        <w:rPr>
          <w:lang w:eastAsia="en-US"/>
        </w:rPr>
        <w:t>[12]</w:t>
      </w:r>
      <w:r>
        <w:rPr>
          <w:lang w:eastAsia="en-US"/>
        </w:rPr>
        <w:fldChar w:fldCharType="end"/>
      </w:r>
      <w:r>
        <w:rPr>
          <w:lang w:eastAsia="en-US"/>
        </w:rPr>
        <w:t xml:space="preserve"> et </w:t>
      </w:r>
      <w:r>
        <w:rPr>
          <w:lang w:eastAsia="en-US"/>
        </w:rPr>
        <w:fldChar w:fldCharType="begin"/>
      </w:r>
      <w:r>
        <w:rPr>
          <w:lang w:eastAsia="en-US"/>
        </w:rPr>
        <w:instrText xml:space="preserve"> REF _Ref518574219 \r \h </w:instrText>
      </w:r>
      <w:r w:rsidR="00051B69">
        <w:rPr>
          <w:lang w:eastAsia="en-US"/>
        </w:rPr>
        <w:instrText xml:space="preserve"> \* MERGEFORMAT </w:instrText>
      </w:r>
      <w:r>
        <w:rPr>
          <w:lang w:eastAsia="en-US"/>
        </w:rPr>
      </w:r>
      <w:r>
        <w:rPr>
          <w:lang w:eastAsia="en-US"/>
        </w:rPr>
        <w:fldChar w:fldCharType="separate"/>
      </w:r>
      <w:r w:rsidR="00311662">
        <w:rPr>
          <w:lang w:eastAsia="en-US"/>
        </w:rPr>
        <w:t>Eq.4</w:t>
      </w:r>
      <w:r>
        <w:rPr>
          <w:lang w:eastAsia="en-US"/>
        </w:rPr>
        <w:fldChar w:fldCharType="end"/>
      </w:r>
      <w:r>
        <w:rPr>
          <w:lang w:eastAsia="en-US"/>
        </w:rPr>
        <w:t xml:space="preserve">, l’expression du vecteur </w:t>
      </w:r>
      <m:oMath>
        <m:acc>
          <m:accPr>
            <m:chr m:val="⃗"/>
            <m:ctrlPr>
              <w:rPr>
                <w:rFonts w:ascii="Cambria Math" w:hAnsi="Cambria Math"/>
                <w:i/>
              </w:rPr>
            </m:ctrlPr>
          </m:accPr>
          <m:e>
            <m:r>
              <w:rPr>
                <w:rFonts w:ascii="Cambria Math" w:hAnsi="Cambria Math"/>
              </w:rPr>
              <m:t>C</m:t>
            </m:r>
          </m:e>
        </m:acc>
      </m:oMath>
      <w:r>
        <w:t xml:space="preserve"> est déduite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5"/>
        <w:gridCol w:w="1091"/>
      </w:tblGrid>
      <w:tr w:rsidR="0096336F" w:rsidRPr="008C024E" w14:paraId="6E5820C3" w14:textId="77777777" w:rsidTr="005F5E12">
        <w:trPr>
          <w:trHeight w:val="635"/>
          <w:jc w:val="center"/>
        </w:trPr>
        <w:tc>
          <w:tcPr>
            <w:tcW w:w="7215" w:type="dxa"/>
            <w:vAlign w:val="center"/>
          </w:tcPr>
          <w:p w14:paraId="1BFF6943" w14:textId="77777777" w:rsidR="0096336F" w:rsidRPr="000B40CA" w:rsidRDefault="006C1209" w:rsidP="00051B69">
            <w:pPr>
              <w:spacing w:before="120" w:after="120" w:line="360" w:lineRule="auto"/>
              <w:rPr>
                <w:rFonts w:eastAsia="SimSun"/>
                <w:i/>
                <w:kern w:val="2"/>
                <w:sz w:val="21"/>
                <w:lang w:eastAsia="zh-CN"/>
              </w:rPr>
            </w:pPr>
            <m:oMathPara>
              <m:oMathParaPr>
                <m:jc m:val="center"/>
              </m:oMathParaPr>
              <m:oMath>
                <m:acc>
                  <m:accPr>
                    <m:chr m:val="⃗"/>
                    <m:ctrlPr>
                      <w:rPr>
                        <w:rFonts w:ascii="Cambria Math" w:eastAsiaTheme="minorEastAsia" w:hAnsi="Cambria Math" w:cstheme="minorBidi"/>
                        <w:i/>
                        <w:kern w:val="2"/>
                        <w:sz w:val="21"/>
                        <w:lang w:eastAsia="zh-CN"/>
                      </w:rPr>
                    </m:ctrlPr>
                  </m:accPr>
                  <m:e>
                    <m:r>
                      <w:rPr>
                        <w:rFonts w:ascii="Cambria Math" w:hAnsi="Cambria Math"/>
                      </w:rPr>
                      <m:t>C</m:t>
                    </m:r>
                  </m:e>
                </m:acc>
                <m:r>
                  <w:rPr>
                    <w:rFonts w:ascii="Cambria Math" w:eastAsia="SimSun" w:hAnsi="Cambria Math"/>
                    <w:kern w:val="2"/>
                    <w:sz w:val="21"/>
                    <w:lang w:eastAsia="zh-CN"/>
                  </w:rPr>
                  <m:t>=M</m:t>
                </m:r>
                <m:f>
                  <m:fPr>
                    <m:ctrlPr>
                      <w:rPr>
                        <w:rFonts w:ascii="Cambria Math" w:eastAsia="SimSun" w:hAnsi="Cambria Math"/>
                        <w:i/>
                        <w:kern w:val="2"/>
                        <w:sz w:val="21"/>
                        <w:lang w:eastAsia="zh-CN"/>
                      </w:rPr>
                    </m:ctrlPr>
                  </m:fPr>
                  <m:num>
                    <m:r>
                      <w:rPr>
                        <w:rFonts w:ascii="Cambria Math" w:eastAsia="SimSun" w:hAnsi="Cambria Math"/>
                        <w:kern w:val="2"/>
                        <w:sz w:val="21"/>
                        <w:lang w:eastAsia="zh-CN"/>
                      </w:rPr>
                      <m:t>αL</m:t>
                    </m:r>
                    <m:sSub>
                      <m:sSubPr>
                        <m:ctrlPr>
                          <w:rPr>
                            <w:rFonts w:ascii="Cambria Math" w:eastAsia="SimSun" w:hAnsi="Cambria Math"/>
                            <w:i/>
                          </w:rPr>
                        </m:ctrlPr>
                      </m:sSubPr>
                      <m:e>
                        <m:r>
                          <w:rPr>
                            <w:rFonts w:ascii="Cambria Math" w:eastAsia="SimSun" w:hAnsi="Cambria Math"/>
                            <w:kern w:val="2"/>
                            <w:sz w:val="21"/>
                            <w:lang w:eastAsia="zh-CN"/>
                          </w:rPr>
                          <m:t>L</m:t>
                        </m:r>
                      </m:e>
                      <m:sub>
                        <m:r>
                          <w:rPr>
                            <w:rFonts w:ascii="Cambria Math" w:eastAsia="SimSun" w:hAnsi="Cambria Math"/>
                            <w:kern w:val="2"/>
                            <w:sz w:val="21"/>
                            <w:lang w:eastAsia="zh-CN"/>
                          </w:rPr>
                          <m:t>w</m:t>
                        </m:r>
                      </m:sub>
                    </m:sSub>
                  </m:num>
                  <m:den>
                    <m:r>
                      <w:rPr>
                        <w:rFonts w:ascii="Cambria Math" w:eastAsia="SimSun" w:hAnsi="Cambria Math"/>
                        <w:kern w:val="2"/>
                        <w:sz w:val="21"/>
                        <w:lang w:eastAsia="zh-CN"/>
                      </w:rPr>
                      <m:t>R</m:t>
                    </m:r>
                  </m:den>
                </m:f>
                <m:sSup>
                  <m:sSupPr>
                    <m:ctrlPr>
                      <w:rPr>
                        <w:rFonts w:ascii="Cambria Math" w:eastAsia="SimSun" w:hAnsi="Cambria Math"/>
                        <w:i/>
                        <w:kern w:val="2"/>
                        <w:sz w:val="21"/>
                        <w:lang w:eastAsia="zh-CN"/>
                      </w:rPr>
                    </m:ctrlPr>
                  </m:sSupPr>
                  <m:e>
                    <m:r>
                      <w:rPr>
                        <w:rFonts w:ascii="Cambria Math" w:eastAsia="SimSun" w:hAnsi="Cambria Math"/>
                        <w:kern w:val="2"/>
                        <w:sz w:val="21"/>
                        <w:lang w:eastAsia="zh-CN"/>
                      </w:rPr>
                      <m:t>e</m:t>
                    </m:r>
                  </m:e>
                  <m:sup>
                    <m:r>
                      <w:rPr>
                        <w:rFonts w:ascii="Cambria Math" w:eastAsia="SimSun" w:hAnsi="Cambria Math"/>
                        <w:kern w:val="2"/>
                        <w:sz w:val="21"/>
                        <w:lang w:eastAsia="zh-CN"/>
                      </w:rPr>
                      <m:t>pha(</m:t>
                    </m:r>
                    <m:acc>
                      <m:accPr>
                        <m:chr m:val="⃗"/>
                        <m:ctrlPr>
                          <w:rPr>
                            <w:rFonts w:ascii="Cambria Math" w:eastAsia="SimSun" w:hAnsi="Cambria Math"/>
                            <w:i/>
                            <w:kern w:val="2"/>
                            <w:sz w:val="21"/>
                            <w:lang w:eastAsia="zh-CN"/>
                          </w:rPr>
                        </m:ctrlPr>
                      </m:accPr>
                      <m:e>
                        <m:r>
                          <w:rPr>
                            <w:rFonts w:ascii="Cambria Math" w:eastAsia="SimSun" w:hAnsi="Cambria Math"/>
                            <w:kern w:val="2"/>
                            <w:sz w:val="21"/>
                            <w:lang w:eastAsia="zh-CN"/>
                          </w:rPr>
                          <m:t>C</m:t>
                        </m:r>
                      </m:e>
                    </m:acc>
                    <m:r>
                      <w:rPr>
                        <w:rFonts w:ascii="Cambria Math" w:eastAsia="SimSun" w:hAnsi="Cambria Math"/>
                        <w:kern w:val="2"/>
                        <w:sz w:val="21"/>
                        <w:lang w:eastAsia="zh-CN"/>
                      </w:rPr>
                      <m:t>)j</m:t>
                    </m:r>
                  </m:sup>
                </m:sSup>
              </m:oMath>
            </m:oMathPara>
          </w:p>
          <w:p w14:paraId="3075FAF2" w14:textId="77777777" w:rsidR="0096336F" w:rsidRPr="007C7D68" w:rsidRDefault="0096336F" w:rsidP="000B40CA">
            <w:pPr>
              <w:spacing w:before="120" w:after="120"/>
              <w:jc w:val="left"/>
              <w:rPr>
                <w:rFonts w:eastAsia="SimSun"/>
                <w:i/>
              </w:rPr>
            </w:pPr>
            <m:oMath>
              <m:r>
                <w:rPr>
                  <w:rFonts w:ascii="Cambria Math" w:eastAsia="SimSun" w:hAnsi="Cambria Math"/>
                </w:rPr>
                <m:t>M</m:t>
              </m:r>
            </m:oMath>
            <w:r w:rsidRPr="00250BB3">
              <w:rPr>
                <w:rFonts w:eastAsia="SimSun"/>
                <w:i/>
              </w:rPr>
              <w:t>:</w:t>
            </w:r>
            <w:r>
              <w:rPr>
                <w:rFonts w:eastAsia="SimSun"/>
                <w:i/>
              </w:rPr>
              <w:t xml:space="preserve"> </w:t>
            </w:r>
            <w:r w:rsidRPr="00250BB3">
              <w:rPr>
                <w:rFonts w:eastAsia="SimSun"/>
                <w:i/>
              </w:rPr>
              <w:t>masse du disque au porte-à-faux</w:t>
            </w:r>
            <w:r>
              <w:rPr>
                <w:rFonts w:eastAsia="SimSun"/>
                <w:i/>
              </w:rPr>
              <w:t xml:space="preserve"> en [g]</w:t>
            </w:r>
            <w:r>
              <w:rPr>
                <w:rFonts w:eastAsia="SimSun"/>
                <w:i/>
              </w:rPr>
              <w:br/>
            </w:r>
            <m:oMath>
              <m:r>
                <w:rPr>
                  <w:rFonts w:ascii="Cambria Math" w:eastAsia="SimSun" w:hAnsi="Cambria Math"/>
                </w:rPr>
                <m:t>α </m:t>
              </m:r>
            </m:oMath>
            <w:r>
              <w:rPr>
                <w:rFonts w:eastAsia="SimSun"/>
                <w:i/>
              </w:rPr>
              <w:t>: coefficient de dilatation thermique</w:t>
            </w:r>
            <w:r>
              <w:rPr>
                <w:rFonts w:eastAsia="SimSun"/>
                <w:i/>
              </w:rPr>
              <w:br/>
            </w:r>
            <m:oMath>
              <m:sSub>
                <m:sSubPr>
                  <m:ctrlPr>
                    <w:rPr>
                      <w:rFonts w:ascii="Cambria Math" w:eastAsia="SimSun" w:hAnsi="Cambria Math"/>
                      <w:i/>
                    </w:rPr>
                  </m:ctrlPr>
                </m:sSubPr>
                <m:e>
                  <m:r>
                    <w:rPr>
                      <w:rFonts w:ascii="Cambria Math" w:eastAsia="SimSun" w:hAnsi="Cambria Math"/>
                    </w:rPr>
                    <m:t>L</m:t>
                  </m:r>
                </m:e>
                <m:sub>
                  <m:r>
                    <w:rPr>
                      <w:rFonts w:ascii="Cambria Math" w:eastAsia="SimSun" w:hAnsi="Cambria Math"/>
                    </w:rPr>
                    <m:t>w</m:t>
                  </m:r>
                </m:sub>
              </m:sSub>
              <m:r>
                <w:rPr>
                  <w:rFonts w:ascii="Cambria Math" w:eastAsia="SimSun" w:hAnsi="Cambria Math"/>
                </w:rPr>
                <m:t> </m:t>
              </m:r>
            </m:oMath>
            <w:r>
              <w:rPr>
                <w:rFonts w:eastAsia="SimSun"/>
                <w:i/>
              </w:rPr>
              <w:t>: largeur du palier en [mm]</w:t>
            </w:r>
            <w:r>
              <w:rPr>
                <w:rFonts w:eastAsia="SimSun"/>
                <w:i/>
              </w:rPr>
              <w:br/>
            </w:r>
            <m:oMath>
              <m:r>
                <w:rPr>
                  <w:rFonts w:ascii="Cambria Math" w:eastAsia="SimSun" w:hAnsi="Cambria Math"/>
                </w:rPr>
                <m:t>L </m:t>
              </m:r>
            </m:oMath>
            <w:r>
              <w:rPr>
                <w:rFonts w:eastAsia="SimSun"/>
                <w:i/>
              </w:rPr>
              <w:t>: distance axiale entre le milieu du disque et le milieu du palier [mm]</w:t>
            </w:r>
            <w:r>
              <w:rPr>
                <w:rFonts w:eastAsia="SimSun"/>
                <w:i/>
              </w:rPr>
              <w:br/>
            </w:r>
            <m:oMath>
              <m:r>
                <w:rPr>
                  <w:rFonts w:ascii="Cambria Math" w:eastAsia="SimSun" w:hAnsi="Cambria Math"/>
                </w:rPr>
                <m:t>R </m:t>
              </m:r>
            </m:oMath>
            <w:r>
              <w:rPr>
                <w:rFonts w:eastAsia="SimSun"/>
                <w:i/>
              </w:rPr>
              <w:t>: Rayon de l’arbre [mm]</w:t>
            </w:r>
            <w:r>
              <w:rPr>
                <w:rFonts w:eastAsia="SimSun"/>
                <w:i/>
              </w:rPr>
              <w:br/>
            </w:r>
            <m:oMath>
              <m:r>
                <w:rPr>
                  <w:rFonts w:ascii="Cambria Math" w:eastAsia="SimSun" w:hAnsi="Cambria Math"/>
                </w:rPr>
                <m:t>pha(</m:t>
              </m:r>
              <m:acc>
                <m:accPr>
                  <m:chr m:val="⃗"/>
                  <m:ctrlPr>
                    <w:rPr>
                      <w:rFonts w:ascii="Cambria Math" w:eastAsia="SimSun" w:hAnsi="Cambria Math"/>
                      <w:i/>
                    </w:rPr>
                  </m:ctrlPr>
                </m:accPr>
                <m:e>
                  <m:r>
                    <w:rPr>
                      <w:rFonts w:ascii="Cambria Math" w:eastAsia="SimSun" w:hAnsi="Cambria Math"/>
                    </w:rPr>
                    <m:t>C</m:t>
                  </m:r>
                </m:e>
              </m:acc>
              <m:r>
                <w:rPr>
                  <w:rFonts w:ascii="Cambria Math" w:eastAsia="SimSun" w:hAnsi="Cambria Math"/>
                </w:rPr>
                <m:t>) </m:t>
              </m:r>
            </m:oMath>
            <w:r>
              <w:rPr>
                <w:rFonts w:eastAsia="SimSun"/>
                <w:i/>
              </w:rPr>
              <w:t xml:space="preserve">: 180 degré à cause de la courbure de rotor générée par </w:t>
            </w:r>
            <m:oMath>
              <m:acc>
                <m:accPr>
                  <m:chr m:val="⃗"/>
                  <m:ctrlPr>
                    <w:rPr>
                      <w:rFonts w:ascii="Cambria Math" w:eastAsia="SimSun" w:hAnsi="Cambria Math"/>
                      <w:i/>
                    </w:rPr>
                  </m:ctrlPr>
                </m:accPr>
                <m:e>
                  <m:r>
                    <w:rPr>
                      <w:rFonts w:ascii="Cambria Math" w:eastAsia="SimSun" w:hAnsi="Cambria Math"/>
                    </w:rPr>
                    <m:t>T</m:t>
                  </m:r>
                </m:e>
              </m:acc>
            </m:oMath>
            <w:r>
              <w:rPr>
                <w:rFonts w:eastAsia="SimSun"/>
                <w:i/>
              </w:rPr>
              <w:t xml:space="preserve"> </w:t>
            </w:r>
          </w:p>
        </w:tc>
        <w:tc>
          <w:tcPr>
            <w:tcW w:w="1091" w:type="dxa"/>
            <w:vAlign w:val="center"/>
          </w:tcPr>
          <w:p w14:paraId="3928D3F5" w14:textId="77777777" w:rsidR="0096336F" w:rsidRPr="008C024E"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4" w:name="_Ref518572565"/>
            <w:r w:rsidRPr="008C024E">
              <w:rPr>
                <w:rFonts w:ascii="Times New Roman" w:eastAsia="Times New Roman" w:hAnsi="Times New Roman"/>
                <w:b/>
                <w:iCs w:val="0"/>
                <w:color w:val="auto"/>
                <w:sz w:val="22"/>
                <w:szCs w:val="22"/>
                <w:lang w:eastAsia="fr-FR"/>
              </w:rPr>
              <w:t xml:space="preserve"> </w:t>
            </w:r>
            <w:bookmarkEnd w:id="14"/>
          </w:p>
        </w:tc>
      </w:tr>
    </w:tbl>
    <w:p w14:paraId="2F527E03" w14:textId="77777777" w:rsidR="000A5613" w:rsidRDefault="000A5613" w:rsidP="00051B69">
      <w:pPr>
        <w:spacing w:line="360" w:lineRule="auto"/>
      </w:pPr>
    </w:p>
    <w:p w14:paraId="0AB8FD47" w14:textId="77777777" w:rsidR="000A5613" w:rsidRDefault="000A5613" w:rsidP="00051B69">
      <w:pPr>
        <w:spacing w:line="360" w:lineRule="auto"/>
      </w:pPr>
    </w:p>
    <w:p w14:paraId="75D94B81" w14:textId="77777777" w:rsidR="000A5613" w:rsidRDefault="000A5613" w:rsidP="00051B69">
      <w:pPr>
        <w:spacing w:line="360" w:lineRule="auto"/>
      </w:pPr>
    </w:p>
    <w:p w14:paraId="2C329557" w14:textId="77777777" w:rsidR="000A5613" w:rsidRDefault="000A5613" w:rsidP="00051B69">
      <w:pPr>
        <w:spacing w:line="360" w:lineRule="auto"/>
      </w:pPr>
    </w:p>
    <w:p w14:paraId="2B97FFA7" w14:textId="77777777" w:rsidR="000A5613" w:rsidRDefault="000A5613" w:rsidP="00051B69">
      <w:pPr>
        <w:spacing w:line="360" w:lineRule="auto"/>
      </w:pPr>
    </w:p>
    <w:p w14:paraId="0137635E" w14:textId="77777777" w:rsidR="000A5613" w:rsidRDefault="000A5613" w:rsidP="00051B69">
      <w:pPr>
        <w:spacing w:line="360" w:lineRule="auto"/>
      </w:pPr>
    </w:p>
    <w:p w14:paraId="44EBBB61" w14:textId="77777777" w:rsidR="000A5613" w:rsidRDefault="000A5613" w:rsidP="00051B69">
      <w:pPr>
        <w:spacing w:line="360" w:lineRule="auto"/>
      </w:pPr>
    </w:p>
    <w:p w14:paraId="45EDD2F9" w14:textId="6473CCAF" w:rsidR="0096336F" w:rsidRDefault="0096336F" w:rsidP="00051B69">
      <w:pPr>
        <w:spacing w:line="360" w:lineRule="auto"/>
      </w:pPr>
      <w:r>
        <w:t>Un critère de stabilité (</w:t>
      </w:r>
      <w:r>
        <w:fldChar w:fldCharType="begin"/>
      </w:r>
      <w:r>
        <w:instrText xml:space="preserve"> REF _Ref518575657 \r \h </w:instrText>
      </w:r>
      <w:r w:rsidR="00051B69">
        <w:instrText xml:space="preserve"> \* MERGEFORMAT </w:instrText>
      </w:r>
      <w:r>
        <w:fldChar w:fldCharType="separate"/>
      </w:r>
      <w:r w:rsidR="00311662">
        <w:t>Eq.7</w:t>
      </w:r>
      <w:r>
        <w:fldChar w:fldCharType="end"/>
      </w:r>
      <w:r>
        <w:t xml:space="preserve">) est utilisé pour prédire si le système comporte une instabilité vibratoire provoquée par l’effet Morton.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EDB842C" w14:textId="77777777" w:rsidTr="005F5E12">
        <w:trPr>
          <w:trHeight w:val="635"/>
          <w:jc w:val="center"/>
        </w:trPr>
        <w:tc>
          <w:tcPr>
            <w:tcW w:w="7214" w:type="dxa"/>
            <w:vAlign w:val="center"/>
          </w:tcPr>
          <w:p w14:paraId="4FC3774B" w14:textId="581DAFD4" w:rsidR="0096336F" w:rsidRPr="007C7D68" w:rsidRDefault="0096336F" w:rsidP="000B40CA">
            <w:pPr>
              <w:spacing w:before="120" w:after="120" w:line="360" w:lineRule="auto"/>
              <w:jc w:val="center"/>
              <w:rPr>
                <w:rFonts w:eastAsia="SimSun"/>
                <w:i/>
              </w:rPr>
            </w:pPr>
            <m:oMath>
              <m:r>
                <w:rPr>
                  <w:rFonts w:ascii="Cambria Math" w:hAnsi="Cambria Math"/>
                </w:rPr>
                <m:t>Re</m:t>
              </m:r>
              <m:d>
                <m:dPr>
                  <m:ctrlPr>
                    <w:rPr>
                      <w:rFonts w:ascii="Cambria Math" w:hAnsi="Cambria Math"/>
                      <w:i/>
                    </w:rPr>
                  </m:ctrlPr>
                </m:dPr>
                <m:e>
                  <m:acc>
                    <m:accPr>
                      <m:chr m:val="⃗"/>
                      <m:ctrlPr>
                        <w:rPr>
                          <w:rFonts w:ascii="Cambria Math" w:hAnsi="Cambria Math"/>
                          <w:i/>
                        </w:rPr>
                      </m:ctrlPr>
                    </m:accPr>
                    <m:e>
                      <m:r>
                        <w:rPr>
                          <w:rFonts w:ascii="Cambria Math" w:hAnsi="Cambria Math"/>
                        </w:rPr>
                        <m:t>B</m:t>
                      </m:r>
                    </m:e>
                  </m:acc>
                  <m:acc>
                    <m:accPr>
                      <m:chr m:val="⃗"/>
                      <m:ctrlPr>
                        <w:rPr>
                          <w:rFonts w:ascii="Cambria Math" w:hAnsi="Cambria Math"/>
                          <w:i/>
                        </w:rPr>
                      </m:ctrlPr>
                    </m:accPr>
                    <m:e>
                      <m:r>
                        <w:rPr>
                          <w:rFonts w:ascii="Cambria Math" w:hAnsi="Cambria Math"/>
                        </w:rPr>
                        <m:t>A</m:t>
                      </m:r>
                    </m:e>
                  </m:acc>
                  <m:acc>
                    <m:accPr>
                      <m:chr m:val="⃗"/>
                      <m:ctrlPr>
                        <w:rPr>
                          <w:rFonts w:ascii="Cambria Math" w:hAnsi="Cambria Math"/>
                          <w:i/>
                        </w:rPr>
                      </m:ctrlPr>
                    </m:accPr>
                    <m:e>
                      <m:r>
                        <w:rPr>
                          <w:rFonts w:ascii="Cambria Math" w:hAnsi="Cambria Math"/>
                        </w:rPr>
                        <m:t>C</m:t>
                      </m:r>
                    </m:e>
                  </m:acc>
                </m:e>
              </m:d>
              <m:r>
                <w:rPr>
                  <w:rFonts w:ascii="Cambria Math" w:hAnsi="Cambria Math"/>
                </w:rPr>
                <m:t>≤1</m:t>
              </m:r>
            </m:oMath>
            <w:r>
              <w:t xml:space="preserve">    stable</w:t>
            </w:r>
          </w:p>
        </w:tc>
        <w:tc>
          <w:tcPr>
            <w:tcW w:w="1092" w:type="dxa"/>
            <w:vAlign w:val="center"/>
          </w:tcPr>
          <w:p w14:paraId="18C4541C"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5" w:name="_Ref518575657"/>
            <w:r w:rsidRPr="005708CD">
              <w:rPr>
                <w:rFonts w:ascii="Times New Roman" w:eastAsia="Times New Roman" w:hAnsi="Times New Roman"/>
                <w:b/>
                <w:iCs w:val="0"/>
                <w:color w:val="auto"/>
                <w:sz w:val="22"/>
                <w:szCs w:val="22"/>
                <w:lang w:eastAsia="fr-FR"/>
              </w:rPr>
              <w:t xml:space="preserve"> </w:t>
            </w:r>
            <w:bookmarkEnd w:id="15"/>
          </w:p>
        </w:tc>
      </w:tr>
    </w:tbl>
    <w:p w14:paraId="066A6933" w14:textId="77777777" w:rsidR="0096336F" w:rsidRDefault="0096336F" w:rsidP="00051B69">
      <w:pPr>
        <w:spacing w:line="360" w:lineRule="auto"/>
      </w:pPr>
      <w:r>
        <w:t xml:space="preserve">Le critère de stabilité montre que cette instabilité vibratoire dépend uniquement des trois vecteurs de coefficient d’influence. Plus la valeur de chaque vecteur est importante, plus le système pourrait être instable. Cependant, la phase associée avec ces coefficients joue aussi un rôle important. Malgré de valeur importante de ces trois vecteurs, le système du rotor pourrait rester stable si la partie réelle du produit vectoriel de </w:t>
      </w:r>
      <m:oMath>
        <m:acc>
          <m:accPr>
            <m:chr m:val="⃗"/>
            <m:ctrlPr>
              <w:rPr>
                <w:rFonts w:ascii="Cambria Math" w:eastAsia="Calibri" w:hAnsi="Cambria Math"/>
                <w:i/>
                <w:lang w:eastAsia="en-US"/>
              </w:rPr>
            </m:ctrlPr>
          </m:accPr>
          <m:e>
            <m:r>
              <w:rPr>
                <w:rFonts w:ascii="Cambria Math" w:hAnsi="Cambria Math"/>
              </w:rPr>
              <m:t>B</m:t>
            </m:r>
          </m:e>
        </m:acc>
        <m:acc>
          <m:accPr>
            <m:chr m:val="⃗"/>
            <m:ctrlPr>
              <w:rPr>
                <w:rFonts w:ascii="Cambria Math" w:eastAsia="Calibri" w:hAnsi="Cambria Math"/>
                <w:i/>
                <w:lang w:eastAsia="en-US"/>
              </w:rPr>
            </m:ctrlPr>
          </m:accPr>
          <m:e>
            <m:r>
              <w:rPr>
                <w:rFonts w:ascii="Cambria Math" w:hAnsi="Cambria Math"/>
              </w:rPr>
              <m:t>A</m:t>
            </m:r>
          </m:e>
        </m:acc>
        <m:acc>
          <m:accPr>
            <m:chr m:val="⃗"/>
            <m:ctrlPr>
              <w:rPr>
                <w:rFonts w:ascii="Cambria Math" w:eastAsia="Calibri" w:hAnsi="Cambria Math"/>
                <w:i/>
                <w:lang w:eastAsia="en-US"/>
              </w:rPr>
            </m:ctrlPr>
          </m:accPr>
          <m:e>
            <m:r>
              <w:rPr>
                <w:rFonts w:ascii="Cambria Math" w:hAnsi="Cambria Math"/>
              </w:rPr>
              <m:t>C</m:t>
            </m:r>
          </m:e>
        </m:acc>
      </m:oMath>
      <w:r>
        <w:rPr>
          <w:lang w:eastAsia="en-US"/>
        </w:rPr>
        <w:t xml:space="preserve"> ne dépasse pas 1.</w:t>
      </w:r>
    </w:p>
    <w:p w14:paraId="3B527B81" w14:textId="77777777" w:rsidR="0096336F" w:rsidRDefault="0096336F" w:rsidP="00051B69">
      <w:pPr>
        <w:spacing w:line="360" w:lineRule="auto"/>
      </w:pPr>
      <w:r>
        <w:t>Grâce à cette approche simple, l’analyse simple de l’effet Morton devient possible avec les outils numériques universels en dynamique de rotor et en lubrification. Cependant, le fait que la méthode utilise seulement les informations en régime stationnaire, ce qui rend la méthode dédiée à prédire l’existence de l’effet Morton et ne permet pas de l’analyse de l’effet Morton en régime transitoire.</w:t>
      </w:r>
    </w:p>
    <w:p w14:paraId="7306F022" w14:textId="77777777" w:rsidR="0096336F" w:rsidRDefault="0096336F" w:rsidP="00051B69">
      <w:pPr>
        <w:pStyle w:val="Titre2"/>
        <w:spacing w:line="360" w:lineRule="auto"/>
      </w:pPr>
      <w:r>
        <w:t>Méthodes du balourd critique prédéfini</w:t>
      </w:r>
    </w:p>
    <w:p w14:paraId="1C580A68" w14:textId="77777777" w:rsidR="0096336F" w:rsidRDefault="0096336F" w:rsidP="00051B69">
      <w:pPr>
        <w:spacing w:line="360" w:lineRule="auto"/>
      </w:pPr>
      <w:r w:rsidRPr="00A22718">
        <w:rPr>
          <w:b/>
        </w:rPr>
        <w:t>En 2004</w:t>
      </w:r>
      <w:r w:rsidRPr="00A22718">
        <w:t xml:space="preserve">, Kirk et Balbahadur </w:t>
      </w:r>
      <w:r w:rsidRPr="00A22718">
        <w:rPr>
          <w:b/>
        </w:rPr>
        <w:fldChar w:fldCharType="begin"/>
      </w:r>
      <w:r w:rsidRPr="00A22718">
        <w:rPr>
          <w:b/>
        </w:rPr>
        <w:instrText xml:space="preserve"> REF _Ref444181331 \r \h  \* MERGEFORMAT </w:instrText>
      </w:r>
      <w:r w:rsidRPr="00A22718">
        <w:rPr>
          <w:b/>
        </w:rPr>
      </w:r>
      <w:r w:rsidRPr="00A22718">
        <w:rPr>
          <w:b/>
        </w:rPr>
        <w:fldChar w:fldCharType="separate"/>
      </w:r>
      <w:r w:rsidR="00311662">
        <w:rPr>
          <w:b/>
        </w:rPr>
        <w:t>[14]</w:t>
      </w:r>
      <w:r w:rsidRPr="00A22718">
        <w:rPr>
          <w:b/>
        </w:rPr>
        <w:fldChar w:fldCharType="end"/>
      </w:r>
      <w:r w:rsidRPr="00A22718">
        <w:t xml:space="preserve"> </w:t>
      </w:r>
      <w:r w:rsidRPr="00C64243">
        <w:t xml:space="preserve">ont </w:t>
      </w:r>
      <w:r>
        <w:t xml:space="preserve">proposé une méthode de balourd critique </w:t>
      </w:r>
      <w:r w:rsidRPr="00C64243">
        <w:t>pour la prédiction de l'</w:t>
      </w:r>
      <w:r>
        <w:t>effet Morton</w:t>
      </w:r>
      <w:r w:rsidRPr="00C64243">
        <w:t>.</w:t>
      </w:r>
      <w:r>
        <w:t xml:space="preserve"> </w:t>
      </w:r>
      <w:r w:rsidRPr="00A22718">
        <w:t>L’objectif de ce modèle simple était d’effectuer l’analyse en régime permanent et de prédire l’amorçage de</w:t>
      </w:r>
      <w:r>
        <w:t xml:space="preserve"> l’effet Morton</w:t>
      </w:r>
      <w:r w:rsidRPr="00A22718">
        <w:t xml:space="preserve">. </w:t>
      </w:r>
      <w:r>
        <w:t xml:space="preserve"> </w:t>
      </w:r>
      <w:r w:rsidRPr="00FB1C5C">
        <w:t xml:space="preserve">Dans cette méthode, le </w:t>
      </w:r>
      <w:r>
        <w:t>balourd</w:t>
      </w:r>
      <w:r w:rsidRPr="00FB1C5C">
        <w:t xml:space="preserve"> mécanique initial </w:t>
      </w:r>
      <w:r>
        <w:t>est imposé au centre de masse du disque en porte à faux et sa quantité est supposée égale à 10% de la masse total du rotor à la vitesse maximum de son fonctionnement.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201C071B" w14:textId="77777777" w:rsidTr="005F5E12">
        <w:trPr>
          <w:trHeight w:val="635"/>
          <w:jc w:val="center"/>
        </w:trPr>
        <w:tc>
          <w:tcPr>
            <w:tcW w:w="7214" w:type="dxa"/>
            <w:vAlign w:val="center"/>
          </w:tcPr>
          <w:p w14:paraId="7893FAD7" w14:textId="30454571" w:rsidR="0096336F" w:rsidRPr="007C7D68" w:rsidRDefault="006C1209" w:rsidP="00D14A90">
            <w:pPr>
              <w:spacing w:before="120" w:after="120" w:line="360" w:lineRule="auto"/>
              <w:jc w:val="center"/>
              <w:rPr>
                <w:rFonts w:eastAsia="SimSun"/>
                <w:i/>
              </w:rPr>
            </w:pPr>
            <m:oMathPara>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initial</m:t>
                    </m:r>
                  </m:sub>
                </m:sSub>
                <m:r>
                  <w:rPr>
                    <w:rFonts w:ascii="Cambria Math" w:hAnsi="Cambria Math"/>
                  </w:rPr>
                  <m:t xml:space="preserve"> =</m:t>
                </m:r>
                <m:f>
                  <m:fPr>
                    <m:ctrlPr>
                      <w:rPr>
                        <w:rFonts w:ascii="Cambria Math" w:hAnsi="Cambria Math"/>
                        <w:i/>
                      </w:rPr>
                    </m:ctrlPr>
                  </m:fPr>
                  <m:num>
                    <m:r>
                      <w:rPr>
                        <w:rFonts w:ascii="Cambria Math" w:hAnsi="Cambria Math"/>
                      </w:rPr>
                      <m:t>0.1</m:t>
                    </m:r>
                    <m:r>
                      <w:rPr>
                        <w:rFonts w:ascii="Cambria Math" w:hAnsi="Cambria Math" w:cs="Cambria Math"/>
                      </w:rPr>
                      <m:t>W</m:t>
                    </m:r>
                  </m:num>
                  <m:den>
                    <m:sSubSup>
                      <m:sSubSupPr>
                        <m:ctrlPr>
                          <w:rPr>
                            <w:rFonts w:ascii="Cambria Math" w:hAnsi="Cambria Math" w:cs="Cambria Math"/>
                            <w:i/>
                          </w:rPr>
                        </m:ctrlPr>
                      </m:sSubSupPr>
                      <m:e>
                        <m:r>
                          <w:rPr>
                            <w:rFonts w:ascii="Cambria Math" w:hAnsi="Cambria Math" w:cs="Cambria Math"/>
                          </w:rPr>
                          <m:t>ω</m:t>
                        </m:r>
                      </m:e>
                      <m:sub>
                        <m:r>
                          <w:rPr>
                            <w:rFonts w:ascii="Cambria Math" w:hAnsi="Cambria Math" w:cs="Cambria Math"/>
                          </w:rPr>
                          <m:t>max</m:t>
                        </m:r>
                      </m:sub>
                      <m:sup>
                        <m:r>
                          <w:rPr>
                            <w:rFonts w:ascii="Cambria Math" w:hAnsi="Cambria Math" w:cs="Cambria Math"/>
                          </w:rPr>
                          <m:t>2</m:t>
                        </m:r>
                      </m:sup>
                    </m:sSubSup>
                  </m:den>
                </m:f>
              </m:oMath>
            </m:oMathPara>
          </w:p>
        </w:tc>
        <w:tc>
          <w:tcPr>
            <w:tcW w:w="1092" w:type="dxa"/>
            <w:vAlign w:val="center"/>
          </w:tcPr>
          <w:p w14:paraId="600AF9BF"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E494DCE" w14:textId="77777777" w:rsidR="0096336F" w:rsidRPr="00A22718" w:rsidRDefault="0096336F" w:rsidP="00051B69">
      <w:pPr>
        <w:spacing w:line="360" w:lineRule="auto"/>
      </w:pPr>
      <w:r w:rsidRPr="00093FB1">
        <w:t xml:space="preserve">Le </w:t>
      </w:r>
      <w:r>
        <w:t>balourd</w:t>
      </w:r>
      <w:r w:rsidRPr="00093FB1">
        <w:t xml:space="preserve"> mécanique </w:t>
      </w:r>
      <w:r>
        <w:t xml:space="preserve">initial </w:t>
      </w:r>
      <w:r w:rsidRPr="00093FB1">
        <w:t xml:space="preserve">a ensuite été utilisé pour prédire l’orbite à l’état stationnaire et </w:t>
      </w:r>
      <w:r>
        <w:t xml:space="preserve">la position </w:t>
      </w:r>
      <w:r w:rsidRPr="00093FB1">
        <w:t>du point haut</w:t>
      </w:r>
      <w:r>
        <w:t xml:space="preserve"> du rotor dans le palier</w:t>
      </w:r>
      <w:r w:rsidRPr="00093FB1">
        <w:t>.</w:t>
      </w:r>
      <w:r>
        <w:t xml:space="preserve"> En outre, le point chaud est supposé coïncident avec le point haut. La distribution non uniforme de la température à la surface du rotor dans le palier a été calculée en </w:t>
      </w:r>
      <w:r w:rsidRPr="00093FB1">
        <w:t xml:space="preserve">résolvant l’équation </w:t>
      </w:r>
      <w:r>
        <w:t>de l’énergie</w:t>
      </w:r>
      <w:r w:rsidRPr="00093FB1">
        <w:t xml:space="preserve"> simplifiée 1D, qui néglige l</w:t>
      </w:r>
      <w:r>
        <w:t>’effet transitoire et</w:t>
      </w:r>
      <w:r w:rsidRPr="00093FB1">
        <w:t xml:space="preserve"> le flux thermique axial.</w:t>
      </w:r>
      <w:r>
        <w:t xml:space="preserve"> </w:t>
      </w:r>
      <w:r w:rsidRPr="00093FB1">
        <w:t xml:space="preserve">Enfin, le </w:t>
      </w:r>
      <w:r>
        <w:t>balourd thermique</w:t>
      </w:r>
      <w:r w:rsidRPr="00093FB1">
        <w:t xml:space="preserve"> causé par la flexion thermique a été calculé en multipliant la masse </w:t>
      </w:r>
      <w:r>
        <w:t>concentrée du disque</w:t>
      </w:r>
      <w:r w:rsidRPr="00093FB1">
        <w:t xml:space="preserve"> </w:t>
      </w:r>
      <w:r w:rsidRPr="00093FB1">
        <w:rPr>
          <w:rFonts w:ascii="Cambria Math" w:hAnsi="Cambria Math" w:cs="Cambria Math"/>
        </w:rPr>
        <w:t>𝑀</w:t>
      </w:r>
      <w:r w:rsidRPr="00093FB1">
        <w:t xml:space="preserve"> et la distance</w:t>
      </w:r>
      <w:r>
        <w:t xml:space="preserve"> de déviation de l’axe de rotation</w:t>
      </w:r>
      <w:r w:rsidRPr="00093FB1">
        <w:t xml:space="preserve"> </w:t>
      </w:r>
      <w:r w:rsidRPr="00093FB1">
        <w:rPr>
          <w:rFonts w:ascii="Cambria Math" w:hAnsi="Cambria Math" w:cs="Cambria Math"/>
        </w:rPr>
        <w:t>𝑒</w:t>
      </w:r>
      <w:r>
        <w:t xml:space="preserve">. La phase de la flexion thermique correspondait à la déformation thermique au niveau du palier hydrodynamique. Cette </w:t>
      </w:r>
      <w:r>
        <w:lastRenderedPageBreak/>
        <w:t xml:space="preserve">modélisation du balourd thermique peut également être retrouvé dans les modèles de de Jong </w:t>
      </w:r>
      <w:r w:rsidRPr="00E5552C">
        <w:rPr>
          <w:b/>
        </w:rPr>
        <w:fldChar w:fldCharType="begin"/>
      </w:r>
      <w:r w:rsidRPr="00E5552C">
        <w:rPr>
          <w:b/>
        </w:rPr>
        <w:instrText xml:space="preserve"> REF _Ref523083697 \r \h </w:instrText>
      </w:r>
      <w:r>
        <w:rPr>
          <w:b/>
        </w:rPr>
        <w:instrText xml:space="preserve"> \* MERGEFORMAT </w:instrText>
      </w:r>
      <w:r w:rsidRPr="00E5552C">
        <w:rPr>
          <w:b/>
        </w:rPr>
      </w:r>
      <w:r w:rsidRPr="00E5552C">
        <w:rPr>
          <w:b/>
        </w:rPr>
        <w:fldChar w:fldCharType="separate"/>
      </w:r>
      <w:r w:rsidR="00311662">
        <w:rPr>
          <w:b/>
        </w:rPr>
        <w:t>[9]</w:t>
      </w:r>
      <w:r w:rsidRPr="00E5552C">
        <w:rPr>
          <w:b/>
        </w:rPr>
        <w:fldChar w:fldCharType="end"/>
      </w:r>
      <w:r>
        <w:t xml:space="preserve"> and Murphy </w:t>
      </w:r>
      <w:r w:rsidRPr="00E5552C">
        <w:rPr>
          <w:b/>
        </w:rPr>
        <w:fldChar w:fldCharType="begin"/>
      </w:r>
      <w:r w:rsidRPr="00E5552C">
        <w:rPr>
          <w:b/>
        </w:rPr>
        <w:instrText xml:space="preserve"> REF _Ref523086107 \r \h </w:instrText>
      </w:r>
      <w:r>
        <w:rPr>
          <w:b/>
        </w:rPr>
        <w:instrText xml:space="preserve"> \* MERGEFORMAT </w:instrText>
      </w:r>
      <w:r w:rsidRPr="00E5552C">
        <w:rPr>
          <w:b/>
        </w:rPr>
      </w:r>
      <w:r w:rsidRPr="00E5552C">
        <w:rPr>
          <w:b/>
        </w:rPr>
        <w:fldChar w:fldCharType="separate"/>
      </w:r>
      <w:r w:rsidR="00311662">
        <w:rPr>
          <w:b/>
        </w:rPr>
        <w:t>[12]</w:t>
      </w:r>
      <w:r w:rsidRPr="00E5552C">
        <w:rPr>
          <w:b/>
        </w:rPr>
        <w:fldChar w:fldCharType="end"/>
      </w:r>
      <w:r>
        <w:t xml:space="preserve">. </w:t>
      </w:r>
      <w:r w:rsidRPr="006042CB">
        <w:t xml:space="preserve">Le </w:t>
      </w:r>
      <w:r>
        <w:t>balourd total</w:t>
      </w:r>
      <w:r w:rsidRPr="006042CB">
        <w:t xml:space="preserve"> était la somme vectorielle du </w:t>
      </w:r>
      <w:r>
        <w:t xml:space="preserve">balourd </w:t>
      </w:r>
      <w:r w:rsidRPr="006042CB">
        <w:t xml:space="preserve">mécanique et thermique et s'il dépassait le </w:t>
      </w:r>
      <w:r>
        <w:t>balourd critique prédéfini</w:t>
      </w:r>
      <m:oMath>
        <m:r>
          <w:rPr>
            <w:rFonts w:ascii="Cambria Math" w:hAnsi="Cambria Math"/>
          </w:rPr>
          <m:t xml:space="preserve"> </m:t>
        </m:r>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Pr="006042CB">
        <w:t>, le système était instable.</w:t>
      </w:r>
      <w:r>
        <w:t xml:space="preserve"> </w:t>
      </w:r>
      <w:r w:rsidRPr="00A22718">
        <w:t xml:space="preserve">Tout ce processus est </w:t>
      </w:r>
      <w:r>
        <w:t>re</w:t>
      </w:r>
      <w:r w:rsidRPr="00A22718">
        <w:t>présenté par</w:t>
      </w:r>
      <w:r>
        <w:t xml:space="preserve"> le diagramme dans la</w:t>
      </w:r>
      <w:r w:rsidRPr="00A22718">
        <w:t xml:space="preserve"> </w:t>
      </w:r>
      <w:r w:rsidRPr="006E2E22">
        <w:rPr>
          <w:b/>
        </w:rPr>
        <w:fldChar w:fldCharType="begin"/>
      </w:r>
      <w:r w:rsidRPr="006E2E22">
        <w:rPr>
          <w:b/>
        </w:rPr>
        <w:instrText xml:space="preserve"> REF _Ref442883320 \h  \* MERGEFORMAT </w:instrText>
      </w:r>
      <w:r w:rsidRPr="006E2E22">
        <w:rPr>
          <w:b/>
        </w:rPr>
      </w:r>
      <w:r w:rsidRPr="006E2E22">
        <w:rPr>
          <w:b/>
        </w:rPr>
        <w:fldChar w:fldCharType="separate"/>
      </w:r>
      <w:r w:rsidR="00311662" w:rsidRPr="00311662">
        <w:rPr>
          <w:b/>
        </w:rPr>
        <w:t>Figure 10</w:t>
      </w:r>
      <w:r w:rsidRPr="006E2E22">
        <w:rPr>
          <w:b/>
        </w:rPr>
        <w:fldChar w:fldCharType="end"/>
      </w:r>
      <w:r w:rsidRPr="00A22718">
        <w:t>.</w:t>
      </w:r>
    </w:p>
    <w:p w14:paraId="0D3ABE1E" w14:textId="77777777" w:rsidR="0096336F" w:rsidRPr="00A22718" w:rsidRDefault="0096336F" w:rsidP="00051B69">
      <w:pPr>
        <w:spacing w:line="360" w:lineRule="auto"/>
        <w:rPr>
          <w:rFonts w:asciiTheme="minorHAnsi" w:hAnsiTheme="minorHAnsi"/>
          <w:sz w:val="20"/>
          <w:szCs w:val="18"/>
        </w:rPr>
      </w:pPr>
    </w:p>
    <w:p w14:paraId="219C3621" w14:textId="77777777" w:rsidR="0096336F" w:rsidRPr="00A22718" w:rsidRDefault="0096336F" w:rsidP="00051B69">
      <w:pPr>
        <w:keepNext/>
        <w:spacing w:line="360" w:lineRule="auto"/>
        <w:rPr>
          <w:rFonts w:asciiTheme="minorHAnsi" w:hAnsiTheme="minorHAnsi"/>
          <w:sz w:val="24"/>
        </w:rPr>
      </w:pPr>
      <w:r w:rsidRPr="00A22718">
        <w:rPr>
          <w:rFonts w:asciiTheme="minorHAnsi" w:hAnsiTheme="minorHAnsi"/>
          <w:noProof/>
          <w:sz w:val="24"/>
          <w:lang w:eastAsia="zh-CN"/>
        </w:rPr>
        <w:drawing>
          <wp:inline distT="0" distB="0" distL="0" distR="0" wp14:anchorId="460EA65A" wp14:editId="3B109314">
            <wp:extent cx="5760720" cy="82296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822960"/>
                    </a:xfrm>
                    <a:prstGeom prst="rect">
                      <a:avLst/>
                    </a:prstGeom>
                  </pic:spPr>
                </pic:pic>
              </a:graphicData>
            </a:graphic>
          </wp:inline>
        </w:drawing>
      </w:r>
    </w:p>
    <w:p w14:paraId="00D5506E" w14:textId="5AC6B214" w:rsidR="0096336F" w:rsidRPr="005E7081" w:rsidRDefault="0096336F" w:rsidP="005E7081">
      <w:pPr>
        <w:pStyle w:val="Lgende"/>
        <w:spacing w:line="360" w:lineRule="auto"/>
        <w:jc w:val="center"/>
        <w:rPr>
          <w:rStyle w:val="shorttext"/>
          <w:rFonts w:ascii="Calibri" w:eastAsia="Times New Roman" w:hAnsi="Calibri" w:cs="Times New Roman"/>
          <w:i w:val="0"/>
          <w:iCs w:val="0"/>
          <w:sz w:val="22"/>
          <w:szCs w:val="20"/>
          <w:lang w:eastAsia="fr-FR"/>
        </w:rPr>
      </w:pPr>
      <w:bookmarkStart w:id="16" w:name="_Ref442883320"/>
      <w:r w:rsidRPr="005E7081">
        <w:rPr>
          <w:rStyle w:val="shorttext"/>
          <w:rFonts w:ascii="Calibri" w:eastAsia="Times New Roman" w:hAnsi="Calibri" w:cs="Times New Roman"/>
          <w:i w:val="0"/>
          <w:iCs w:val="0"/>
          <w:sz w:val="22"/>
          <w:szCs w:val="20"/>
          <w:lang w:eastAsia="fr-FR"/>
        </w:rPr>
        <w:t xml:space="preserve">Figure </w:t>
      </w:r>
      <w:r w:rsidRPr="005E7081">
        <w:rPr>
          <w:rStyle w:val="shorttext"/>
          <w:rFonts w:ascii="Calibri" w:eastAsia="Times New Roman" w:hAnsi="Calibri" w:cs="Times New Roman"/>
          <w:i w:val="0"/>
          <w:iCs w:val="0"/>
          <w:sz w:val="22"/>
          <w:szCs w:val="20"/>
          <w:lang w:eastAsia="fr-FR"/>
        </w:rPr>
        <w:fldChar w:fldCharType="begin"/>
      </w:r>
      <w:r w:rsidRPr="005E7081">
        <w:rPr>
          <w:rStyle w:val="shorttext"/>
          <w:rFonts w:ascii="Calibri" w:eastAsia="Times New Roman" w:hAnsi="Calibri" w:cs="Times New Roman"/>
          <w:i w:val="0"/>
          <w:iCs w:val="0"/>
          <w:sz w:val="22"/>
          <w:szCs w:val="20"/>
          <w:lang w:eastAsia="fr-FR"/>
        </w:rPr>
        <w:instrText xml:space="preserve"> SEQ Figure \* ARABIC </w:instrText>
      </w:r>
      <w:r w:rsidRPr="005E7081">
        <w:rPr>
          <w:rStyle w:val="shorttext"/>
          <w:rFonts w:ascii="Calibri" w:eastAsia="Times New Roman" w:hAnsi="Calibri" w:cs="Times New Roman"/>
          <w:i w:val="0"/>
          <w:iCs w:val="0"/>
          <w:sz w:val="22"/>
          <w:szCs w:val="20"/>
          <w:lang w:eastAsia="fr-FR"/>
        </w:rPr>
        <w:fldChar w:fldCharType="separate"/>
      </w:r>
      <w:r w:rsidR="00311662">
        <w:rPr>
          <w:rStyle w:val="shorttext"/>
          <w:rFonts w:ascii="Calibri" w:eastAsia="Times New Roman" w:hAnsi="Calibri" w:cs="Times New Roman"/>
          <w:i w:val="0"/>
          <w:iCs w:val="0"/>
          <w:noProof/>
          <w:sz w:val="22"/>
          <w:szCs w:val="20"/>
          <w:lang w:eastAsia="fr-FR"/>
        </w:rPr>
        <w:t>10</w:t>
      </w:r>
      <w:r w:rsidRPr="005E7081">
        <w:rPr>
          <w:rStyle w:val="shorttext"/>
          <w:rFonts w:ascii="Calibri" w:eastAsia="Times New Roman" w:hAnsi="Calibri" w:cs="Times New Roman"/>
          <w:i w:val="0"/>
          <w:iCs w:val="0"/>
          <w:sz w:val="22"/>
          <w:szCs w:val="20"/>
          <w:lang w:eastAsia="fr-FR"/>
        </w:rPr>
        <w:fldChar w:fldCharType="end"/>
      </w:r>
      <w:bookmarkEnd w:id="16"/>
      <w:r w:rsidR="005E7081">
        <w:rPr>
          <w:rStyle w:val="shorttext"/>
          <w:rFonts w:ascii="Calibri" w:eastAsia="Times New Roman" w:hAnsi="Calibri" w:cs="Times New Roman"/>
          <w:i w:val="0"/>
          <w:iCs w:val="0"/>
          <w:sz w:val="22"/>
          <w:szCs w:val="20"/>
          <w:lang w:eastAsia="fr-FR"/>
        </w:rPr>
        <w:t> :</w:t>
      </w:r>
      <w:r w:rsidRPr="005E7081">
        <w:rPr>
          <w:rStyle w:val="shorttext"/>
          <w:rFonts w:ascii="Calibri" w:eastAsia="Times New Roman" w:hAnsi="Calibri" w:cs="Times New Roman"/>
          <w:i w:val="0"/>
          <w:iCs w:val="0"/>
          <w:sz w:val="22"/>
          <w:szCs w:val="20"/>
          <w:lang w:eastAsia="fr-FR"/>
        </w:rPr>
        <w:t xml:space="preserve"> Diagramme du processus complet du modèle proposé par Kirk et Balbahadur.</w:t>
      </w:r>
    </w:p>
    <w:p w14:paraId="127B4788" w14:textId="0FE48B4F" w:rsidR="0096336F" w:rsidRDefault="006C1209" w:rsidP="00051B69">
      <w:pPr>
        <w:spacing w:line="360" w:lineRule="auto"/>
      </w:pPr>
      <m:oMath>
        <m:sSub>
          <m:sSubPr>
            <m:ctrlPr>
              <w:rPr>
                <w:rFonts w:ascii="Cambria Math" w:hAnsi="Cambria Math" w:cs="Cambria Math"/>
                <w:i/>
              </w:rPr>
            </m:ctrlPr>
          </m:sSubPr>
          <m:e>
            <m:r>
              <w:rPr>
                <w:rFonts w:ascii="Cambria Math" w:hAnsi="Cambria Math" w:cs="Cambria Math"/>
                <w:lang w:val="en-US"/>
              </w:rPr>
              <m:t>U</m:t>
            </m:r>
            <m:ctrlPr>
              <w:rPr>
                <w:rFonts w:ascii="Cambria Math" w:hAnsi="Cambria Math" w:cs="Cambria Math"/>
                <w:i/>
                <w:lang w:val="en-US"/>
              </w:rPr>
            </m:ctrlPr>
          </m:e>
          <m:sub>
            <m:r>
              <w:rPr>
                <w:rFonts w:ascii="Cambria Math" w:hAnsi="Cambria Math" w:cs="Cambria Math"/>
                <w:lang w:val="en-US"/>
              </w:rPr>
              <m:t>crtique</m:t>
            </m:r>
          </m:sub>
        </m:sSub>
      </m:oMath>
      <w:r w:rsidR="0096336F">
        <w:t xml:space="preserve"> </w:t>
      </w:r>
      <w:r w:rsidR="0096336F" w:rsidRPr="007D20E7">
        <w:t>d'abord a été défini</w:t>
      </w:r>
      <w:r w:rsidR="0096336F">
        <w:t xml:space="preserve"> comme dépendant de la vitesse et sa valeur était de 15% du poids du rotor(</w:t>
      </w:r>
      <w:r w:rsidR="0096336F">
        <w:fldChar w:fldCharType="begin"/>
      </w:r>
      <w:r w:rsidR="0096336F">
        <w:instrText xml:space="preserve"> REF _Ref523090168 \r \h </w:instrText>
      </w:r>
      <w:r w:rsidR="00051B69">
        <w:instrText xml:space="preserve"> \* MERGEFORMAT </w:instrText>
      </w:r>
      <w:r w:rsidR="0096336F">
        <w:fldChar w:fldCharType="separate"/>
      </w:r>
      <w:r w:rsidR="00311662">
        <w:t>Eq.9</w:t>
      </w:r>
      <w:r w:rsidR="0096336F">
        <w:fldChar w:fldCharType="end"/>
      </w:r>
      <w:r w:rsidR="0096336F">
        <w:t xml:space="preserve"> a.) . En 2013, Kirk </w:t>
      </w:r>
      <w:r w:rsidR="0096336F">
        <w:fldChar w:fldCharType="begin"/>
      </w:r>
      <w:r w:rsidR="0096336F">
        <w:instrText xml:space="preserve"> REF _Ref523089885 \r \h </w:instrText>
      </w:r>
      <w:r w:rsidR="00051B69">
        <w:instrText xml:space="preserve"> \* MERGEFORMAT </w:instrText>
      </w:r>
      <w:r w:rsidR="0096336F">
        <w:fldChar w:fldCharType="separate"/>
      </w:r>
      <w:r w:rsidR="00311662">
        <w:t>[17]</w:t>
      </w:r>
      <w:r w:rsidR="0096336F">
        <w:fldChar w:fldCharType="end"/>
      </w:r>
      <w:r w:rsidR="0096336F" w:rsidRPr="007D20E7">
        <w:t xml:space="preserve"> a adopté une version </w:t>
      </w:r>
      <w:r w:rsidR="0096336F">
        <w:t>du balourd critique constant (</w:t>
      </w:r>
      <w:r w:rsidR="0096336F">
        <w:fldChar w:fldCharType="begin"/>
      </w:r>
      <w:r w:rsidR="0096336F">
        <w:instrText xml:space="preserve"> REF _Ref523090168 \r \h </w:instrText>
      </w:r>
      <w:r w:rsidR="00051B69">
        <w:instrText xml:space="preserve"> \* MERGEFORMAT </w:instrText>
      </w:r>
      <w:r w:rsidR="0096336F">
        <w:fldChar w:fldCharType="separate"/>
      </w:r>
      <w:r w:rsidR="00311662">
        <w:t>Eq.9</w:t>
      </w:r>
      <w:r w:rsidR="0096336F">
        <w:fldChar w:fldCharType="end"/>
      </w:r>
      <w:r w:rsidR="0096336F">
        <w:t xml:space="preserve"> b.) car</w:t>
      </w:r>
      <w:r w:rsidR="0096336F" w:rsidRPr="007D20E7">
        <w:t xml:space="preserve"> </w:t>
      </w:r>
      <w:r w:rsidR="0096336F">
        <w:t>les ingénieurs utilisant la version dépendant de la vitesse</w:t>
      </w:r>
      <w:r w:rsidR="0096336F" w:rsidRPr="007D20E7">
        <w:t xml:space="preserve"> peuvent observer une vit</w:t>
      </w:r>
      <w:r w:rsidR="0096336F">
        <w:t>esse critique au-delà de celle de vitesse maximum de fonctionnement</w:t>
      </w:r>
      <w:r w:rsidR="0096336F" w:rsidRPr="007D20E7">
        <w:t xml:space="preserve">, même sans augmentation du </w:t>
      </w:r>
      <w:r w:rsidR="0096336F">
        <w:t>balourd</w:t>
      </w:r>
      <w:r w:rsidR="0096336F" w:rsidRPr="007D20E7">
        <w:t xml:space="preserve"> thermique.</w:t>
      </w:r>
      <w:r w:rsidR="0096336F">
        <w:t xml:space="preserve"> Cette valeur du balourd critique prédéfini a été optimisée en se basant sur plusieurs cas d’études de sorte que la</w:t>
      </w:r>
      <w:r w:rsidR="0096336F" w:rsidRPr="007D20E7">
        <w:t xml:space="preserve"> vitesse d’apparition de l’instabilité ME prédite puisse être cohérente avec la vitesse de départ observée</w:t>
      </w:r>
      <w:r w:rsidR="0096336F">
        <w:t>.</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191289" w14:paraId="6B600AD5" w14:textId="77777777" w:rsidTr="005F5E12">
        <w:trPr>
          <w:trHeight w:val="635"/>
          <w:jc w:val="center"/>
        </w:trPr>
        <w:tc>
          <w:tcPr>
            <w:tcW w:w="7214" w:type="dxa"/>
            <w:vAlign w:val="center"/>
          </w:tcPr>
          <w:p w14:paraId="1E73EF65" w14:textId="77777777" w:rsidR="0096336F" w:rsidRPr="00D14A90" w:rsidRDefault="006C1209" w:rsidP="00051B69">
            <w:pPr>
              <w:spacing w:before="120" w:after="120" w:line="360" w:lineRule="auto"/>
              <w:rPr>
                <w:rFonts w:eastAsia="SimSun"/>
                <w:i/>
                <w:sz w:val="24"/>
              </w:rPr>
            </w:pPr>
            <m:oMathPara>
              <m:oMathParaPr>
                <m:jc m:val="center"/>
              </m:oMathParaPr>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r>
                          <w:rPr>
                            <w:rFonts w:ascii="Cambria Math" w:hAnsi="Cambria Math" w:cs="Cambria Math"/>
                          </w:rPr>
                          <m:t>ω</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a</m:t>
                </m:r>
                <m:r>
                  <w:rPr>
                    <w:rFonts w:ascii="Cambria Math" w:eastAsia="SimSun" w:hAnsi="Cambria Math"/>
                    <w:sz w:val="24"/>
                  </w:rPr>
                  <m:t>)</m:t>
                </m:r>
                <m:r>
                  <m:rPr>
                    <m:sty m:val="p"/>
                  </m:rPr>
                  <w:rPr>
                    <w:rFonts w:eastAsia="SimSun"/>
                    <w:sz w:val="24"/>
                  </w:rPr>
                  <w:br/>
                </m:r>
              </m:oMath>
              <m:oMath>
                <m:sSub>
                  <m:sSubPr>
                    <m:ctrlPr>
                      <w:rPr>
                        <w:rFonts w:ascii="Cambria Math" w:hAnsi="Cambria Math" w:cs="Cambria Math"/>
                        <w:i/>
                      </w:rPr>
                    </m:ctrlPr>
                  </m:sSubPr>
                  <m:e>
                    <m:r>
                      <w:rPr>
                        <w:rFonts w:ascii="Cambria Math" w:hAnsi="Cambria Math" w:cs="Cambria Math"/>
                      </w:rPr>
                      <m:t>U</m:t>
                    </m:r>
                  </m:e>
                  <m:sub>
                    <m:r>
                      <w:rPr>
                        <w:rFonts w:ascii="Cambria Math" w:hAnsi="Cambria Math" w:cs="Cambria Math"/>
                      </w:rPr>
                      <m:t>critique</m:t>
                    </m:r>
                  </m:sub>
                </m:sSub>
                <m:r>
                  <w:rPr>
                    <w:rFonts w:ascii="Cambria Math" w:hAnsi="Cambria Math"/>
                  </w:rPr>
                  <m:t xml:space="preserve"> =</m:t>
                </m:r>
                <m:f>
                  <m:fPr>
                    <m:ctrlPr>
                      <w:rPr>
                        <w:rFonts w:ascii="Cambria Math" w:hAnsi="Cambria Math"/>
                        <w:i/>
                      </w:rPr>
                    </m:ctrlPr>
                  </m:fPr>
                  <m:num>
                    <m:r>
                      <w:rPr>
                        <w:rFonts w:ascii="Cambria Math" w:hAnsi="Cambria Math"/>
                      </w:rPr>
                      <m:t>0.15</m:t>
                    </m:r>
                    <m:r>
                      <w:rPr>
                        <w:rFonts w:ascii="Cambria Math" w:hAnsi="Cambria Math" w:cs="Cambria Math"/>
                      </w:rPr>
                      <m:t>W</m:t>
                    </m:r>
                  </m:num>
                  <m:den>
                    <m:sSup>
                      <m:sSupPr>
                        <m:ctrlPr>
                          <w:rPr>
                            <w:rFonts w:ascii="Cambria Math" w:hAnsi="Cambria Math" w:cs="Cambria Math"/>
                            <w:i/>
                          </w:rPr>
                        </m:ctrlPr>
                      </m:sSupPr>
                      <m:e>
                        <m:sSub>
                          <m:sSubPr>
                            <m:ctrlPr>
                              <w:rPr>
                                <w:rFonts w:ascii="Cambria Math" w:hAnsi="Cambria Math" w:cs="Cambria Math"/>
                                <w:i/>
                              </w:rPr>
                            </m:ctrlPr>
                          </m:sSubPr>
                          <m:e>
                            <m:r>
                              <w:rPr>
                                <w:rFonts w:ascii="Cambria Math" w:hAnsi="Cambria Math" w:cs="Cambria Math"/>
                              </w:rPr>
                              <m:t>ω</m:t>
                            </m:r>
                          </m:e>
                          <m:sub>
                            <m:r>
                              <w:rPr>
                                <w:rFonts w:ascii="Cambria Math" w:hAnsi="Cambria Math" w:cs="Cambria Math"/>
                              </w:rPr>
                              <m:t>max</m:t>
                            </m:r>
                          </m:sub>
                        </m:sSub>
                        <m:r>
                          <w:rPr>
                            <w:rFonts w:ascii="Cambria Math" w:hAnsi="Cambria Math" w:cs="Cambria Math"/>
                          </w:rPr>
                          <m:t xml:space="preserve"> </m:t>
                        </m:r>
                      </m:e>
                      <m:sup>
                        <m:r>
                          <w:rPr>
                            <w:rFonts w:ascii="Cambria Math" w:hAnsi="Cambria Math" w:cs="Cambria Math"/>
                          </w:rPr>
                          <m:t>2</m:t>
                        </m:r>
                      </m:sup>
                    </m:sSup>
                  </m:den>
                </m:f>
                <m:r>
                  <w:rPr>
                    <w:rFonts w:ascii="Cambria Math" w:eastAsia="SimSun" w:hAnsi="Cambria Math"/>
                  </w:rPr>
                  <m:t xml:space="preserve">     </m:t>
                </m:r>
                <m:r>
                  <w:rPr>
                    <w:rFonts w:ascii="Cambria Math" w:eastAsia="SimSun" w:hAnsi="Cambria Math"/>
                    <w:sz w:val="24"/>
                  </w:rPr>
                  <m:t>(</m:t>
                </m:r>
                <m:r>
                  <w:rPr>
                    <w:rFonts w:ascii="Cambria Math" w:eastAsia="SimSun" w:hAnsi="Cambria Math"/>
                    <w:sz w:val="24"/>
                    <w:lang w:val="en-US"/>
                  </w:rPr>
                  <m:t>b</m:t>
                </m:r>
                <m:r>
                  <w:rPr>
                    <w:rFonts w:ascii="Cambria Math" w:eastAsia="SimSun" w:hAnsi="Cambria Math"/>
                    <w:sz w:val="24"/>
                  </w:rPr>
                  <m:t>)</m:t>
                </m:r>
              </m:oMath>
            </m:oMathPara>
          </w:p>
        </w:tc>
        <w:tc>
          <w:tcPr>
            <w:tcW w:w="1092" w:type="dxa"/>
            <w:vAlign w:val="center"/>
          </w:tcPr>
          <w:p w14:paraId="60B3C381" w14:textId="77777777" w:rsidR="0096336F" w:rsidRPr="00191289"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7" w:name="_Ref523090168"/>
            <w:r w:rsidRPr="00191289">
              <w:rPr>
                <w:rFonts w:ascii="Times New Roman" w:eastAsia="Times New Roman" w:hAnsi="Times New Roman"/>
                <w:b/>
                <w:iCs w:val="0"/>
                <w:color w:val="auto"/>
                <w:sz w:val="22"/>
                <w:szCs w:val="22"/>
                <w:lang w:eastAsia="fr-FR"/>
              </w:rPr>
              <w:t xml:space="preserve"> </w:t>
            </w:r>
            <w:bookmarkEnd w:id="17"/>
          </w:p>
        </w:tc>
      </w:tr>
    </w:tbl>
    <w:p w14:paraId="60E7DB53" w14:textId="77777777" w:rsidR="0096336F" w:rsidRDefault="0096336F" w:rsidP="00051B69">
      <w:pPr>
        <w:spacing w:line="360" w:lineRule="auto"/>
      </w:pPr>
    </w:p>
    <w:p w14:paraId="39D5E80E" w14:textId="77777777" w:rsidR="0096336F" w:rsidRDefault="0096336F" w:rsidP="00051B69">
      <w:pPr>
        <w:spacing w:line="360" w:lineRule="auto"/>
      </w:pPr>
      <w:r w:rsidRPr="00A22718">
        <w:t xml:space="preserve">En utilisant le modèle établi précédemment, Kirk et Balbahadur </w:t>
      </w:r>
      <w:r w:rsidRPr="00A22718">
        <w:rPr>
          <w:b/>
        </w:rPr>
        <w:fldChar w:fldCharType="begin"/>
      </w:r>
      <w:r w:rsidRPr="00A22718">
        <w:rPr>
          <w:b/>
        </w:rPr>
        <w:instrText xml:space="preserve"> REF _Ref444181446 \r \h  \* MERGEFORMAT </w:instrText>
      </w:r>
      <w:r w:rsidRPr="00A22718">
        <w:rPr>
          <w:b/>
        </w:rPr>
      </w:r>
      <w:r w:rsidRPr="00A22718">
        <w:rPr>
          <w:b/>
        </w:rPr>
        <w:fldChar w:fldCharType="separate"/>
      </w:r>
      <w:r w:rsidR="00311662">
        <w:rPr>
          <w:b/>
        </w:rPr>
        <w:t>[15]</w:t>
      </w:r>
      <w:r w:rsidRPr="00A22718">
        <w:rPr>
          <w:b/>
        </w:rPr>
        <w:fldChar w:fldCharType="end"/>
      </w:r>
      <w:r w:rsidRPr="00A22718">
        <w:t xml:space="preserve"> ont réalisé des études de cas avec le palier circulaire et le palier à patins oscillants. Ils ont repris les cas classiques de l’effet Morton rencontrés dans l’industrie tel que le rotor d</w:t>
      </w:r>
      <w:r>
        <w:t>e</w:t>
      </w:r>
      <w:r w:rsidRPr="00A22718">
        <w:t xml:space="preserve"> l’article de Keogh et Morton </w:t>
      </w:r>
      <w:r w:rsidRPr="00AF0B35">
        <w:rPr>
          <w:b/>
        </w:rPr>
        <w:fldChar w:fldCharType="begin"/>
      </w:r>
      <w:r w:rsidRPr="00AF0B35">
        <w:rPr>
          <w:b/>
        </w:rPr>
        <w:instrText xml:space="preserve"> REF _Ref444178598 \r \h </w:instrText>
      </w:r>
      <w:r>
        <w:rPr>
          <w:b/>
        </w:rPr>
        <w:instrText xml:space="preserve"> \* MERGEFORMAT </w:instrText>
      </w:r>
      <w:r w:rsidRPr="00AF0B35">
        <w:rPr>
          <w:b/>
        </w:rPr>
      </w:r>
      <w:r w:rsidRPr="00AF0B35">
        <w:rPr>
          <w:b/>
        </w:rPr>
        <w:fldChar w:fldCharType="separate"/>
      </w:r>
      <w:r w:rsidR="00311662">
        <w:rPr>
          <w:b/>
        </w:rPr>
        <w:t>[6]</w:t>
      </w:r>
      <w:r w:rsidRPr="00AF0B35">
        <w:rPr>
          <w:b/>
        </w:rPr>
        <w:fldChar w:fldCharType="end"/>
      </w:r>
      <w:r w:rsidRPr="00A22718">
        <w:t>, le compresseur de gaz présenté par de Jongh et Morton</w:t>
      </w:r>
      <w:r>
        <w:t xml:space="preserve"> </w:t>
      </w:r>
      <w:r w:rsidRPr="00AF0B35">
        <w:rPr>
          <w:b/>
        </w:rPr>
        <w:fldChar w:fldCharType="begin"/>
      </w:r>
      <w:r w:rsidRPr="00AF0B35">
        <w:rPr>
          <w:b/>
        </w:rPr>
        <w:instrText xml:space="preserve"> REF _Ref523082734 \r \h </w:instrText>
      </w:r>
      <w:r>
        <w:rPr>
          <w:b/>
        </w:rPr>
        <w:instrText xml:space="preserve"> \* MERGEFORMAT </w:instrText>
      </w:r>
      <w:r w:rsidRPr="00AF0B35">
        <w:rPr>
          <w:b/>
        </w:rPr>
      </w:r>
      <w:r w:rsidRPr="00AF0B35">
        <w:rPr>
          <w:b/>
        </w:rPr>
        <w:fldChar w:fldCharType="separate"/>
      </w:r>
      <w:r w:rsidR="00311662">
        <w:rPr>
          <w:b/>
        </w:rPr>
        <w:t>[7]</w:t>
      </w:r>
      <w:r w:rsidRPr="00AF0B35">
        <w:rPr>
          <w:b/>
        </w:rPr>
        <w:fldChar w:fldCharType="end"/>
      </w:r>
      <w:r>
        <w:t xml:space="preserve"> </w:t>
      </w:r>
      <w:r w:rsidRPr="00A22718">
        <w:t>et le compresseur de pipe</w:t>
      </w:r>
      <w:r>
        <w:t>line rencontré par de Jongh et Van D</w:t>
      </w:r>
      <w:r w:rsidRPr="00A22718">
        <w:t>er Hoeven</w:t>
      </w:r>
      <w:r>
        <w:t xml:space="preserve"> </w:t>
      </w:r>
      <w:r w:rsidRPr="00942AAC">
        <w:rPr>
          <w:b/>
        </w:rPr>
        <w:fldChar w:fldCharType="begin"/>
      </w:r>
      <w:r w:rsidRPr="00942AAC">
        <w:rPr>
          <w:b/>
        </w:rPr>
        <w:instrText xml:space="preserve"> REF _Ref523083697 \r \h </w:instrText>
      </w:r>
      <w:r>
        <w:rPr>
          <w:b/>
        </w:rPr>
        <w:instrText xml:space="preserve"> \* MERGEFORMAT </w:instrText>
      </w:r>
      <w:r w:rsidRPr="00942AAC">
        <w:rPr>
          <w:b/>
        </w:rPr>
      </w:r>
      <w:r w:rsidRPr="00942AAC">
        <w:rPr>
          <w:b/>
        </w:rPr>
        <w:fldChar w:fldCharType="separate"/>
      </w:r>
      <w:r w:rsidR="00311662">
        <w:rPr>
          <w:b/>
        </w:rPr>
        <w:t>[9]</w:t>
      </w:r>
      <w:r w:rsidRPr="00942AAC">
        <w:rPr>
          <w:b/>
        </w:rPr>
        <w:fldChar w:fldCharType="end"/>
      </w:r>
      <w:r w:rsidRPr="00A22718">
        <w:t xml:space="preserve">. Les comparaisons sont réalisées entre les résultats de simulation obtenus par ce modèle et les résultats expérimentaux cités dans les publications. D’une manière générale, ce modèle </w:t>
      </w:r>
      <w:r>
        <w:t>permet d’avoir</w:t>
      </w:r>
      <w:r w:rsidRPr="00A22718">
        <w:t xml:space="preserve"> une bonne cohérence avec les résultats expérimentaux. Ils concluent que l’effet Morton a une plus grande chance d’appara</w:t>
      </w:r>
      <w:r>
        <w:t>î</w:t>
      </w:r>
      <w:r w:rsidRPr="00A22718">
        <w:t>tre quand l’orbite de vibration est centrée, circulaire et</w:t>
      </w:r>
      <w:r>
        <w:t xml:space="preserve"> que</w:t>
      </w:r>
      <w:r w:rsidRPr="00A22718">
        <w:t xml:space="preserve"> l’amplitude de cette orbite est grande. La réduction de phase entre le balourd thermique et le balourd mécanique pourrait également augmenter la possibilité d’apparition du phénomène. </w:t>
      </w:r>
    </w:p>
    <w:p w14:paraId="5E342B6A" w14:textId="77777777" w:rsidR="0096336F" w:rsidRDefault="0096336F" w:rsidP="00051B69">
      <w:pPr>
        <w:spacing w:line="360" w:lineRule="auto"/>
      </w:pPr>
    </w:p>
    <w:p w14:paraId="1272628B" w14:textId="77777777" w:rsidR="0096336F" w:rsidRDefault="0096336F" w:rsidP="00051B69">
      <w:pPr>
        <w:pStyle w:val="Titre2"/>
        <w:spacing w:line="360" w:lineRule="auto"/>
      </w:pPr>
      <w:r w:rsidRPr="00E160FB">
        <w:lastRenderedPageBreak/>
        <w:t>Méthode</w:t>
      </w:r>
      <w:r>
        <w:t>s</w:t>
      </w:r>
      <w:r w:rsidRPr="00E160FB">
        <w:t xml:space="preserve"> du rapport thermique</w:t>
      </w:r>
    </w:p>
    <w:p w14:paraId="7DDDB041" w14:textId="546E481B" w:rsidR="0096336F" w:rsidRDefault="0096336F" w:rsidP="00051B69">
      <w:pPr>
        <w:spacing w:line="360" w:lineRule="auto"/>
      </w:pPr>
      <w:r w:rsidRPr="00606480">
        <w:t>La méthode du rapport thermique a été introduite par Schmied</w:t>
      </w:r>
      <w:r>
        <w:t xml:space="preserve"> </w:t>
      </w:r>
      <w:r>
        <w:rPr>
          <w:lang w:val="en-US"/>
        </w:rPr>
        <w:fldChar w:fldCharType="begin"/>
      </w:r>
      <w:r>
        <w:instrText xml:space="preserve"> REF _Ref523091267 \r \h </w:instrText>
      </w:r>
      <w:r w:rsidR="00051B69" w:rsidRPr="00051B69">
        <w:instrText xml:space="preserve"> \* MERGEFORMAT </w:instrText>
      </w:r>
      <w:r>
        <w:rPr>
          <w:lang w:val="en-US"/>
        </w:rPr>
      </w:r>
      <w:r>
        <w:rPr>
          <w:lang w:val="en-US"/>
        </w:rPr>
        <w:fldChar w:fldCharType="separate"/>
      </w:r>
      <w:r w:rsidR="00311662">
        <w:t>[19]</w:t>
      </w:r>
      <w:r>
        <w:rPr>
          <w:lang w:val="en-US"/>
        </w:rPr>
        <w:fldChar w:fldCharType="end"/>
      </w:r>
      <w:r w:rsidRPr="008D5D0E">
        <w:t xml:space="preserve"> </w:t>
      </w:r>
      <w:r w:rsidRPr="003A3710">
        <w:rPr>
          <w:b/>
        </w:rPr>
        <w:t xml:space="preserve">en </w:t>
      </w:r>
      <w:r>
        <w:rPr>
          <w:b/>
        </w:rPr>
        <w:t>1987</w:t>
      </w:r>
      <w:r w:rsidRPr="00606480">
        <w:t xml:space="preserve"> pour calculer la stabilité </w:t>
      </w:r>
      <w:r>
        <w:t>vibratoire déduit de la distribution non uniforme de la température à la surface du rotor sans distinguer les sources de l’échauffement du rotor, i.e. le contact entre le stator et le rotor ou le cisaillement visqueux de lubrifiant. Cette méthode s’est basée sur le</w:t>
      </w:r>
      <w:r w:rsidRPr="00606480">
        <w:t xml:space="preserve"> modèle </w:t>
      </w:r>
      <w:r>
        <w:t xml:space="preserve">du point chaud proposé par Kellenberger </w:t>
      </w:r>
      <w:r>
        <w:fldChar w:fldCharType="begin"/>
      </w:r>
      <w:r>
        <w:instrText xml:space="preserve"> REF _Ref523091105 \r \h </w:instrText>
      </w:r>
      <w:r w:rsidR="00051B69">
        <w:instrText xml:space="preserve"> \* MERGEFORMAT </w:instrText>
      </w:r>
      <w:r>
        <w:fldChar w:fldCharType="separate"/>
      </w:r>
      <w:r w:rsidR="00311662">
        <w:t>[20]</w:t>
      </w:r>
      <w:r>
        <w:fldChar w:fldCharType="end"/>
      </w:r>
      <w:r>
        <w:t xml:space="preserve"> qui </w:t>
      </w:r>
      <w:r w:rsidRPr="00606480">
        <w:t xml:space="preserve">a été initialement conçue pour analyser les vibrations spirale induites par le </w:t>
      </w:r>
      <w:r>
        <w:t>contact</w:t>
      </w:r>
      <w:r w:rsidRPr="00606480">
        <w:t xml:space="preserve"> ent</w:t>
      </w:r>
      <w:r>
        <w:t xml:space="preserve">re les rotors et les stators </w:t>
      </w:r>
      <w:r>
        <w:fldChar w:fldCharType="begin"/>
      </w:r>
      <w:r>
        <w:instrText xml:space="preserve"> REF _Ref523091267 \r \h </w:instrText>
      </w:r>
      <w:r w:rsidR="00051B69">
        <w:instrText xml:space="preserve"> \* MERGEFORMAT </w:instrText>
      </w:r>
      <w:r>
        <w:fldChar w:fldCharType="separate"/>
      </w:r>
      <w:r w:rsidR="00311662">
        <w:t>[19]</w:t>
      </w:r>
      <w:r>
        <w:fldChar w:fldCharType="end"/>
      </w:r>
      <w:r>
        <w:t>. Malgré la source de chaleur différente, cette méthode</w:t>
      </w:r>
      <w:r w:rsidRPr="00606480">
        <w:t xml:space="preserve"> pourrait également</w:t>
      </w:r>
      <w:r>
        <w:t xml:space="preserve"> être utilisée pour l’analyse de l’effet Morton</w:t>
      </w:r>
      <w:r w:rsidRPr="00606480">
        <w:t>.</w:t>
      </w:r>
    </w:p>
    <w:p w14:paraId="1E6274C9" w14:textId="77777777" w:rsidR="0096336F" w:rsidRDefault="0096336F" w:rsidP="00051B69">
      <w:pPr>
        <w:spacing w:line="360" w:lineRule="auto"/>
      </w:pPr>
      <w:r w:rsidRPr="00681B56">
        <w:t>La modélisation du phénomène des points chauds était basée sur</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96336F" w:rsidRPr="005708CD" w14:paraId="3AE2FB53" w14:textId="77777777" w:rsidTr="005F5E12">
        <w:trPr>
          <w:trHeight w:val="635"/>
          <w:jc w:val="center"/>
        </w:trPr>
        <w:tc>
          <w:tcPr>
            <w:tcW w:w="7214" w:type="dxa"/>
            <w:vAlign w:val="center"/>
          </w:tcPr>
          <w:p w14:paraId="4226F96B" w14:textId="6C85D1DF" w:rsidR="0096336F" w:rsidRPr="007C7D68" w:rsidRDefault="0096336F" w:rsidP="00D14A90">
            <w:pPr>
              <w:spacing w:before="120" w:after="120" w:line="360" w:lineRule="auto"/>
              <w:jc w:val="center"/>
              <w:rPr>
                <w:rFonts w:eastAsia="SimSun"/>
                <w:i/>
              </w:rPr>
            </w:pPr>
            <m:oMathPara>
              <m:oMath>
                <m:r>
                  <w:rPr>
                    <w:rFonts w:ascii="Cambria Math" w:hAnsi="Cambria Math" w:cs="Cambria Math"/>
                  </w:rPr>
                  <m:t>x</m:t>
                </m:r>
                <m:r>
                  <w:rPr>
                    <w:rFonts w:ascii="Cambria Math" w:hAnsi="Cambria Math" w:cs="Calibri"/>
                    <w:lang w:val="en-US"/>
                  </w:rPr>
                  <m:t>̇</m:t>
                </m:r>
                <m:r>
                  <w:rPr>
                    <w:rFonts w:ascii="Cambria Math" w:hAnsi="Cambria Math" w:cs="Cambria Math"/>
                  </w:rPr>
                  <m:t>B</m:t>
                </m:r>
                <m:r>
                  <w:rPr>
                    <w:rFonts w:ascii="Cambria Math" w:hAnsi="Cambria Math"/>
                    <w:lang w:val="en-US"/>
                  </w:rPr>
                  <m:t xml:space="preserve"> = </m:t>
                </m:r>
                <m:r>
                  <w:rPr>
                    <w:rFonts w:ascii="Cambria Math" w:hAnsi="Cambria Math" w:cs="Cambria Math"/>
                  </w:rPr>
                  <m:t>p</m:t>
                </m:r>
                <m:r>
                  <w:rPr>
                    <w:rFonts w:ascii="Cambria Math" w:hAnsi="Cambria Math"/>
                  </w:rPr>
                  <m:t>Ω</m:t>
                </m:r>
                <m:r>
                  <w:rPr>
                    <w:rFonts w:ascii="Cambria Math" w:hAnsi="Cambria Math" w:cs="Cambria Math"/>
                  </w:rPr>
                  <m:t>x</m:t>
                </m:r>
                <m:r>
                  <w:rPr>
                    <w:rFonts w:ascii="Cambria Math" w:hAnsi="Cambria Math"/>
                    <w:lang w:val="en-US"/>
                  </w:rPr>
                  <m:t xml:space="preserve"> -</m:t>
                </m:r>
                <m:r>
                  <w:rPr>
                    <w:rFonts w:ascii="Cambria Math" w:hAnsi="Cambria Math" w:cs="Cambria Math"/>
                  </w:rPr>
                  <m:t>qxB</m:t>
                </m:r>
              </m:oMath>
            </m:oMathPara>
          </w:p>
        </w:tc>
        <w:tc>
          <w:tcPr>
            <w:tcW w:w="1092" w:type="dxa"/>
            <w:vAlign w:val="center"/>
          </w:tcPr>
          <w:p w14:paraId="6C3B52C3" w14:textId="77777777" w:rsidR="0096336F" w:rsidRPr="005708CD" w:rsidRDefault="0096336F" w:rsidP="00051B69">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30D07BFD" w14:textId="77777777" w:rsidR="0096336F" w:rsidRDefault="0096336F" w:rsidP="00051B69">
      <w:pPr>
        <w:spacing w:line="360" w:lineRule="auto"/>
      </w:pPr>
      <m:oMath>
        <m:r>
          <w:rPr>
            <w:rFonts w:ascii="Cambria Math" w:hAnsi="Cambria Math"/>
          </w:rPr>
          <m:t xml:space="preserve">Où </m:t>
        </m:r>
      </m:oMath>
      <w:r>
        <w:t xml:space="preserve"> </w:t>
      </w:r>
    </w:p>
    <w:p w14:paraId="493174C6" w14:textId="77777777" w:rsidR="0096336F" w:rsidRDefault="0096336F" w:rsidP="00051B69">
      <w:pPr>
        <w:spacing w:line="360" w:lineRule="auto"/>
      </w:pPr>
      <m:oMath>
        <m:r>
          <w:rPr>
            <w:rFonts w:ascii="Cambria Math" w:hAnsi="Cambria Math"/>
          </w:rPr>
          <m:t>x:déplacement du rotor au niveau du point chaud déduit par la dilatation thermique</m:t>
        </m:r>
      </m:oMath>
      <w:r>
        <w:t xml:space="preserve"> </w:t>
      </w:r>
    </w:p>
    <w:p w14:paraId="09599DEF" w14:textId="77777777" w:rsidR="0096336F" w:rsidRDefault="0096336F" w:rsidP="00051B69">
      <w:pPr>
        <w:spacing w:line="360" w:lineRule="auto"/>
      </w:pPr>
      <m:oMath>
        <m:r>
          <w:rPr>
            <w:rFonts w:ascii="Cambria Math" w:hAnsi="Cambria Math" w:cs="Cambria Math"/>
          </w:rPr>
          <m:t>B: tenseur de déformation thermique</m:t>
        </m:r>
      </m:oMath>
      <w:r>
        <w:t xml:space="preserve"> </w:t>
      </w:r>
      <w:r>
        <w:br/>
      </w:r>
      <m:oMath>
        <m:r>
          <w:rPr>
            <w:rFonts w:ascii="Cambria Math" w:hAnsi="Cambria Math" w:cs="Cambria Math"/>
          </w:rPr>
          <m:t>p</m:t>
        </m:r>
        <m:r>
          <w:rPr>
            <w:rFonts w:ascii="Cambria Math" w:hAnsi="Cambria Math"/>
          </w:rPr>
          <m:t>Ω</m:t>
        </m:r>
        <m:r>
          <w:rPr>
            <w:rFonts w:ascii="Cambria Math" w:hAnsi="Cambria Math" w:cs="Cambria Math"/>
          </w:rPr>
          <m:t>x:le terme de la chaleur générée</m:t>
        </m:r>
      </m:oMath>
      <w:r>
        <w:t xml:space="preserve"> </w:t>
      </w:r>
      <w:r>
        <w:br/>
      </w:r>
      <m:oMath>
        <m:r>
          <w:rPr>
            <w:rFonts w:ascii="Cambria Math" w:hAnsi="Cambria Math" w:cs="Cambria Math"/>
          </w:rPr>
          <m:t>qxB:le terme de la chaleur dégagée</m:t>
        </m:r>
      </m:oMath>
      <w:r>
        <w:t xml:space="preserve"> </w:t>
      </w:r>
    </w:p>
    <w:p w14:paraId="4E0C90AC" w14:textId="77777777" w:rsidR="0096336F" w:rsidRDefault="0096336F" w:rsidP="00051B69">
      <w:pPr>
        <w:spacing w:line="360" w:lineRule="auto"/>
      </w:pPr>
      <m:oMath>
        <m:r>
          <w:rPr>
            <w:rFonts w:ascii="Cambria Math" w:hAnsi="Cambria Math"/>
          </w:rPr>
          <m:t>p et q : les coefficients de proportionnalité pour la chaleur générée et chaleur dégagée</m:t>
        </m:r>
      </m:oMath>
      <w:r>
        <w:t xml:space="preserve"> </w:t>
      </w:r>
    </w:p>
    <w:p w14:paraId="31D4F469" w14:textId="2C90119C" w:rsidR="0096336F" w:rsidRDefault="0096336F" w:rsidP="00051B69">
      <w:pPr>
        <w:spacing w:line="360" w:lineRule="auto"/>
      </w:pPr>
      <w:r>
        <w:t xml:space="preserve">La chaleur générée dans le système est supposée proportionnelle à la vitesse de rotation </w:t>
      </w:r>
      <w:r w:rsidRPr="007A1102">
        <w:t>Ω</w:t>
      </w:r>
      <w:r>
        <w:t xml:space="preserve"> et à l’amplitude de vibration </w:t>
      </w:r>
      <m:oMath>
        <m:r>
          <w:rPr>
            <w:rFonts w:ascii="Cambria Math" w:hAnsi="Cambria Math"/>
          </w:rPr>
          <m:t>x</m:t>
        </m:r>
      </m:oMath>
      <w:r>
        <w:t xml:space="preserve"> à la position axiale du point chaud, alors que la chaleur dégagée est proportionnelle à la déformation thermique</w:t>
      </w:r>
      <m:oMath>
        <m:r>
          <m:rPr>
            <m:sty m:val="p"/>
          </m:rPr>
          <w:rPr>
            <w:rFonts w:ascii="Cambria Math" w:hAnsi="Cambria Math"/>
          </w:rPr>
          <m:t xml:space="preserve"> </m:t>
        </m:r>
        <m:r>
          <w:rPr>
            <w:rFonts w:ascii="Cambria Math" w:hAnsi="Cambria Math" w:cs="Cambria Math"/>
          </w:rPr>
          <m:t>xB</m:t>
        </m:r>
      </m:oMath>
      <w:r>
        <w:t>.</w:t>
      </w:r>
      <w:r w:rsidRPr="00902D1A">
        <w:t xml:space="preserve"> </w:t>
      </w:r>
      <w:r w:rsidRPr="0033798E">
        <w:t>La valeur critique</w:t>
      </w:r>
      <w:r>
        <w:t xml:space="preserve"> de la stabilité était le </w:t>
      </w:r>
      <w:r w:rsidR="009E0B7A">
        <w:t>rapport</w:t>
      </w:r>
      <m:oMath>
        <m:r>
          <w:rPr>
            <w:rFonts w:ascii="Cambria Math" w:hAnsi="Cambria Math"/>
          </w:rPr>
          <m:t xml:space="preserve"> </m:t>
        </m:r>
        <m:r>
          <w:rPr>
            <w:rFonts w:ascii="Cambria Math" w:hAnsi="Cambria Math" w:cs="Cambria Math"/>
          </w:rPr>
          <m:t>p</m:t>
        </m:r>
        <m:r>
          <w:rPr>
            <w:rFonts w:ascii="Cambria Math" w:hAnsi="Cambria Math"/>
          </w:rPr>
          <m:t>Ω/</m:t>
        </m:r>
        <m:r>
          <w:rPr>
            <w:rFonts w:ascii="Cambria Math" w:hAnsi="Cambria Math" w:cs="Cambria Math"/>
          </w:rPr>
          <m:t>q</m:t>
        </m:r>
      </m:oMath>
      <w:r w:rsidRPr="00902D1A">
        <w:t>. Les coefficients de proportionnalité</w:t>
      </w:r>
      <w:r>
        <w:t xml:space="preserve"> </w:t>
      </w:r>
      <m:oMath>
        <m:r>
          <w:rPr>
            <w:rFonts w:ascii="Cambria Math" w:hAnsi="Cambria Math"/>
          </w:rPr>
          <m:t>p</m:t>
        </m:r>
        <m:r>
          <m:rPr>
            <m:sty m:val="p"/>
          </m:rPr>
          <w:rPr>
            <w:rFonts w:ascii="Cambria Math" w:hAnsi="Cambria Math"/>
          </w:rPr>
          <m:t xml:space="preserve"> </m:t>
        </m:r>
      </m:oMath>
      <w:r w:rsidRPr="00627C82">
        <w:t>et</w:t>
      </w:r>
      <m:oMath>
        <m:r>
          <m:rPr>
            <m:sty m:val="p"/>
          </m:rPr>
          <w:rPr>
            <w:rFonts w:ascii="Cambria Math" w:hAnsi="Cambria Math"/>
          </w:rPr>
          <m:t xml:space="preserve"> </m:t>
        </m:r>
        <m:r>
          <w:rPr>
            <w:rFonts w:ascii="Cambria Math" w:hAnsi="Cambria Math"/>
          </w:rPr>
          <m:t>q</m:t>
        </m:r>
      </m:oMath>
      <w:r w:rsidRPr="00902D1A">
        <w:t xml:space="preserve"> pour la chaleur générée et la chaleur dégagée devaient être calculés selon le mécanisme de l’échauffement du système.</w:t>
      </w:r>
      <w:r>
        <w:t xml:space="preserve"> La méthode de calcul est détaillée en annexe de </w:t>
      </w:r>
      <w:r w:rsidRPr="006458A2">
        <w:rPr>
          <w:b/>
        </w:rPr>
        <w:fldChar w:fldCharType="begin"/>
      </w:r>
      <w:r w:rsidRPr="006458A2">
        <w:rPr>
          <w:b/>
        </w:rPr>
        <w:instrText xml:space="preserve"> REF _Ref523090891 \r \h </w:instrText>
      </w:r>
      <w:r>
        <w:rPr>
          <w:b/>
        </w:rPr>
        <w:instrText xml:space="preserve"> \* MERGEFORMAT </w:instrText>
      </w:r>
      <w:r w:rsidRPr="006458A2">
        <w:rPr>
          <w:b/>
        </w:rPr>
      </w:r>
      <w:r w:rsidRPr="006458A2">
        <w:rPr>
          <w:b/>
        </w:rPr>
        <w:fldChar w:fldCharType="separate"/>
      </w:r>
      <w:r w:rsidR="00311662">
        <w:rPr>
          <w:b/>
        </w:rPr>
        <w:t>[18]</w:t>
      </w:r>
      <w:r w:rsidRPr="006458A2">
        <w:rPr>
          <w:b/>
        </w:rPr>
        <w:fldChar w:fldCharType="end"/>
      </w:r>
      <w:r>
        <w:t xml:space="preserve">. </w:t>
      </w:r>
      <w:r w:rsidRPr="00DC63A7">
        <w:t>Si le rapport de la chaleur ajoutée à la chaleur éliminée était proche d</w:t>
      </w:r>
      <w:r>
        <w:t>e la valeur critique de stabilité</w:t>
      </w:r>
      <w:r w:rsidRPr="00DC63A7">
        <w:t xml:space="preserve"> ou même au-dessus d</w:t>
      </w:r>
      <w:r>
        <w:t>e cette valeur</w:t>
      </w:r>
      <w:r w:rsidRPr="00DC63A7">
        <w:t>, le rotor pourrait êt</w:t>
      </w:r>
      <w:r>
        <w:t>re considéré comme sensible à l’effet Morton.</w:t>
      </w:r>
    </w:p>
    <w:p w14:paraId="280F1415" w14:textId="77777777" w:rsidR="0096336F" w:rsidRDefault="0096336F" w:rsidP="00051B69">
      <w:pPr>
        <w:pStyle w:val="Titre2"/>
        <w:spacing w:line="360" w:lineRule="auto"/>
      </w:pPr>
      <w:r>
        <w:rPr>
          <w:rFonts w:hint="eastAsia"/>
        </w:rPr>
        <w:t>M</w:t>
      </w:r>
      <w:r>
        <w:t xml:space="preserve">éthodes non-linéaire en régime transitoire </w:t>
      </w:r>
    </w:p>
    <w:p w14:paraId="4DD3ED43" w14:textId="77777777" w:rsidR="0096336F" w:rsidRDefault="0096336F" w:rsidP="00051B69">
      <w:pPr>
        <w:spacing w:line="360" w:lineRule="auto"/>
      </w:pPr>
      <w:r w:rsidRPr="005205D5">
        <w:t>Les approches précédentes se concentrent principalement sur l'analyse en régime permanent d</w:t>
      </w:r>
      <w:r>
        <w:t>e l’effet Morton</w:t>
      </w:r>
      <w:r w:rsidRPr="005205D5">
        <w:t>. Cependant, étant donné que l</w:t>
      </w:r>
      <w:r>
        <w:t>’effet Morton</w:t>
      </w:r>
      <w:r w:rsidRPr="005205D5">
        <w:t xml:space="preserve"> </w:t>
      </w:r>
      <w:r>
        <w:t xml:space="preserve">pourrait être un processus transitoire et très sensible à l’évolution de conditions de fonctionnement, </w:t>
      </w:r>
      <w:r w:rsidRPr="005205D5">
        <w:t xml:space="preserve">la prédiction transitoire entièrement non linéaire avec une modélisation haute-fidélité est nécessaire. </w:t>
      </w:r>
      <w:r>
        <w:t>Depuis 2009 [Article de review palazolo], les chercheurs</w:t>
      </w:r>
      <w:r w:rsidRPr="005205D5">
        <w:t xml:space="preserve"> se sont penchés sur l'analyse</w:t>
      </w:r>
      <w:r>
        <w:t xml:space="preserve"> transitoire de Morton</w:t>
      </w:r>
      <w:r w:rsidRPr="005205D5">
        <w:t>, visant à voir le profil de vibration et de température du rotor dans le domaine temporel.</w:t>
      </w:r>
    </w:p>
    <w:p w14:paraId="5641FEC0" w14:textId="77777777" w:rsidR="0096336F" w:rsidRDefault="0096336F" w:rsidP="00051B69">
      <w:pPr>
        <w:spacing w:line="360" w:lineRule="auto"/>
      </w:pPr>
      <w:r w:rsidRPr="00A22718">
        <w:rPr>
          <w:b/>
        </w:rPr>
        <w:t>En 2013</w:t>
      </w:r>
      <w:r>
        <w:t>, Lee et</w:t>
      </w:r>
      <w:r w:rsidRPr="00A22718">
        <w:t xml:space="preserve"> Palazzolo</w:t>
      </w:r>
      <w:r w:rsidRPr="00A22718">
        <w:rPr>
          <w:b/>
        </w:rPr>
        <w:t xml:space="preserve"> </w:t>
      </w:r>
      <w:r w:rsidRPr="00A22718">
        <w:rPr>
          <w:b/>
        </w:rPr>
        <w:fldChar w:fldCharType="begin"/>
      </w:r>
      <w:r w:rsidRPr="00A22718">
        <w:rPr>
          <w:b/>
        </w:rPr>
        <w:instrText xml:space="preserve"> REF _Ref444182495 \r \h  \* MERGEFORMAT </w:instrText>
      </w:r>
      <w:r w:rsidRPr="00A22718">
        <w:rPr>
          <w:b/>
        </w:rPr>
      </w:r>
      <w:r w:rsidRPr="00A22718">
        <w:rPr>
          <w:b/>
        </w:rPr>
        <w:fldChar w:fldCharType="separate"/>
      </w:r>
      <w:r w:rsidR="00311662">
        <w:rPr>
          <w:b/>
        </w:rPr>
        <w:t>[21]</w:t>
      </w:r>
      <w:r w:rsidRPr="00A22718">
        <w:rPr>
          <w:b/>
        </w:rPr>
        <w:fldChar w:fldCharType="end"/>
      </w:r>
      <w:r w:rsidRPr="00A22718">
        <w:t xml:space="preserve"> </w:t>
      </w:r>
      <w:r>
        <w:t xml:space="preserve">ont utilisé un modèle éléments finis pour résoudre l’équation de Reynolds couplée avec l’équation de l’énergie pour le fluide film ainsi que l’équation de conduction thermique pour le rotor. L’équation de l’énergie est limitée au cas 2D.  Les simulations ont porté sur </w:t>
      </w:r>
      <w:r>
        <w:lastRenderedPageBreak/>
        <w:t xml:space="preserve">un rotor flexible guidé en rotation par un palier à patins oscillants en régime transitoire. Les déformations thermomécaniques des patins n’ont pas été prises en compte dans ce modèle. Le balourd thermique a été modélisé par l’approche de masse concentrée du disque en porte-à-faux, qui est similaire à Murphy </w:t>
      </w:r>
      <w:r w:rsidRPr="00155DE8">
        <w:rPr>
          <w:b/>
        </w:rPr>
        <w:fldChar w:fldCharType="begin"/>
      </w:r>
      <w:r w:rsidRPr="00155DE8">
        <w:rPr>
          <w:b/>
        </w:rPr>
        <w:instrText xml:space="preserve"> REF _Ref523086107 \r \h </w:instrText>
      </w:r>
      <w:r>
        <w:rPr>
          <w:b/>
        </w:rPr>
        <w:instrText xml:space="preserve"> \* MERGEFORMAT </w:instrText>
      </w:r>
      <w:r w:rsidRPr="00155DE8">
        <w:rPr>
          <w:b/>
        </w:rPr>
      </w:r>
      <w:r w:rsidRPr="00155DE8">
        <w:rPr>
          <w:b/>
        </w:rPr>
        <w:fldChar w:fldCharType="separate"/>
      </w:r>
      <w:r w:rsidR="00311662">
        <w:rPr>
          <w:b/>
        </w:rPr>
        <w:t>[12]</w:t>
      </w:r>
      <w:r w:rsidRPr="00155DE8">
        <w:rPr>
          <w:b/>
        </w:rPr>
        <w:fldChar w:fldCharType="end"/>
      </w:r>
      <w:r>
        <w:t xml:space="preserve"> et Kirk </w:t>
      </w:r>
      <w:r w:rsidRPr="00D62D5D">
        <w:rPr>
          <w:b/>
        </w:rPr>
        <w:fldChar w:fldCharType="begin"/>
      </w:r>
      <w:r w:rsidRPr="00D62D5D">
        <w:rPr>
          <w:b/>
        </w:rPr>
        <w:instrText xml:space="preserve"> REF _Ref444181331 \r \h </w:instrText>
      </w:r>
      <w:r>
        <w:rPr>
          <w:b/>
        </w:rPr>
        <w:instrText xml:space="preserve"> \* MERGEFORMAT </w:instrText>
      </w:r>
      <w:r w:rsidRPr="00D62D5D">
        <w:rPr>
          <w:b/>
        </w:rPr>
      </w:r>
      <w:r w:rsidRPr="00D62D5D">
        <w:rPr>
          <w:b/>
        </w:rPr>
        <w:fldChar w:fldCharType="separate"/>
      </w:r>
      <w:r w:rsidR="00311662">
        <w:rPr>
          <w:b/>
        </w:rPr>
        <w:t>[14]</w:t>
      </w:r>
      <w:r w:rsidRPr="00D62D5D">
        <w:rPr>
          <w:b/>
        </w:rPr>
        <w:fldChar w:fldCharType="end"/>
      </w:r>
      <w:r>
        <w:t xml:space="preserve">.   </w:t>
      </w:r>
    </w:p>
    <w:p w14:paraId="3CD6FCAB" w14:textId="25D11598" w:rsidR="0096336F" w:rsidRDefault="0096336F" w:rsidP="00051B69">
      <w:pPr>
        <w:spacing w:line="360" w:lineRule="auto"/>
      </w:pPr>
      <w:r>
        <w:t xml:space="preserve">La simulation de l’effet Morton en transitoire nécessite de l’effort de calcul assez important à cause de la différence de l’échelle du temps entre le phénomène thermique et le phénomène dynamique. Afin de réduire le temps de calcul, un schéma en quinconce (staggered integration scheme) et une approche de moyennage dans le temps pour la température de rotor ont été utilisés. </w:t>
      </w:r>
      <w:r w:rsidRPr="00854F8B">
        <w:t>La</w:t>
      </w:r>
      <w:r>
        <w:t xml:space="preserve"> </w:t>
      </w:r>
      <w:r>
        <w:fldChar w:fldCharType="begin"/>
      </w:r>
      <w:r>
        <w:instrText xml:space="preserve"> REF _Ref523218453 \h </w:instrText>
      </w:r>
      <w:r w:rsidR="00051B69">
        <w:instrText xml:space="preserve"> \* MERGEFORMAT </w:instrText>
      </w:r>
      <w:r>
        <w:fldChar w:fldCharType="separate"/>
      </w:r>
      <w:r w:rsidR="00311662" w:rsidRPr="00311662">
        <w:t>Figure 11</w:t>
      </w:r>
      <w:r>
        <w:fldChar w:fldCharType="end"/>
      </w:r>
      <w:r w:rsidRPr="00854F8B">
        <w:t xml:space="preserve"> montre le diagramme </w:t>
      </w:r>
      <w:r>
        <w:t xml:space="preserve">du schéma en quinconce, où chaque cycle </w:t>
      </w:r>
      <w:r w:rsidRPr="00854F8B">
        <w:t xml:space="preserve">comprend deux étapes. Au cours de la 1ère étape, les équations de Reynolds, d'énergie, de conduction thermique et </w:t>
      </w:r>
      <w:r>
        <w:t>de mouvement</w:t>
      </w:r>
      <w:r w:rsidRPr="00854F8B">
        <w:t xml:space="preserve"> d</w:t>
      </w:r>
      <w:r>
        <w:t>e</w:t>
      </w:r>
      <w:r w:rsidRPr="00854F8B">
        <w:t xml:space="preserve"> rotor sont résolues. La température et la viscosité sont ensuite stockées à la fin de l'étape 1 et utilisées pour l'étape 2, où </w:t>
      </w:r>
      <w:r>
        <w:t xml:space="preserve">seulement </w:t>
      </w:r>
      <w:r w:rsidRPr="00854F8B">
        <w:t>l'équation de conduction thermique transitoire est résolue pour actualiser la température du rotor et du palier. Le</w:t>
      </w:r>
      <w:r>
        <w:t xml:space="preserve"> pas de</w:t>
      </w:r>
      <w:r w:rsidRPr="00854F8B">
        <w:t xml:space="preserve"> temps d'intégration pour l'étape 2 est b</w:t>
      </w:r>
      <w:r>
        <w:t>eaucoup plus grand que l'étape 1 afin d’accélérer le calcul</w:t>
      </w:r>
      <w:r w:rsidRPr="00854F8B">
        <w:t>.</w:t>
      </w:r>
      <w:r>
        <w:t xml:space="preserve"> </w:t>
      </w:r>
    </w:p>
    <w:p w14:paraId="1EA7FBB3" w14:textId="77777777" w:rsidR="0096336F" w:rsidRDefault="0096336F" w:rsidP="000D4BD1">
      <w:pPr>
        <w:keepNext/>
        <w:spacing w:line="360" w:lineRule="auto"/>
        <w:jc w:val="center"/>
      </w:pPr>
      <w:r w:rsidRPr="004F4E02">
        <w:rPr>
          <w:noProof/>
          <w:lang w:eastAsia="zh-CN"/>
        </w:rPr>
        <w:drawing>
          <wp:inline distT="0" distB="0" distL="0" distR="0" wp14:anchorId="05E72B94" wp14:editId="107F80EB">
            <wp:extent cx="4083218" cy="478087"/>
            <wp:effectExtent l="0" t="0" r="0" b="0"/>
            <wp:docPr id="2" name="Image 2" descr="Z:\local\1_tout_travail\99_Manusrite_Thèse\99_Memoire thèse\Introduction\Figures\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SI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42037" cy="484974"/>
                    </a:xfrm>
                    <a:prstGeom prst="rect">
                      <a:avLst/>
                    </a:prstGeom>
                    <a:noFill/>
                    <a:ln>
                      <a:noFill/>
                    </a:ln>
                  </pic:spPr>
                </pic:pic>
              </a:graphicData>
            </a:graphic>
          </wp:inline>
        </w:drawing>
      </w:r>
    </w:p>
    <w:p w14:paraId="2D6FB1C2" w14:textId="48218F41" w:rsidR="0096336F" w:rsidRPr="005E7081" w:rsidRDefault="0096336F" w:rsidP="000D4BD1">
      <w:pPr>
        <w:pStyle w:val="Lgende"/>
        <w:spacing w:line="360" w:lineRule="auto"/>
        <w:jc w:val="center"/>
        <w:rPr>
          <w:rStyle w:val="shorttext"/>
          <w:rFonts w:ascii="Calibri" w:eastAsia="Times New Roman" w:hAnsi="Calibri" w:cs="Times New Roman"/>
          <w:i w:val="0"/>
          <w:iCs w:val="0"/>
          <w:sz w:val="22"/>
          <w:szCs w:val="20"/>
          <w:lang w:eastAsia="fr-FR"/>
        </w:rPr>
      </w:pPr>
      <w:bookmarkStart w:id="18" w:name="_Ref523218453"/>
      <w:r w:rsidRPr="005E7081">
        <w:rPr>
          <w:rStyle w:val="shorttext"/>
          <w:rFonts w:ascii="Calibri" w:eastAsia="Times New Roman" w:hAnsi="Calibri" w:cs="Times New Roman"/>
          <w:i w:val="0"/>
          <w:iCs w:val="0"/>
          <w:sz w:val="22"/>
          <w:szCs w:val="20"/>
          <w:lang w:eastAsia="fr-FR"/>
        </w:rPr>
        <w:t xml:space="preserve">Figure </w:t>
      </w:r>
      <w:r w:rsidR="00674DBC" w:rsidRPr="005E7081">
        <w:rPr>
          <w:rStyle w:val="shorttext"/>
          <w:rFonts w:ascii="Calibri" w:eastAsia="Times New Roman" w:hAnsi="Calibri" w:cs="Times New Roman"/>
          <w:i w:val="0"/>
          <w:iCs w:val="0"/>
          <w:sz w:val="22"/>
          <w:szCs w:val="20"/>
          <w:lang w:eastAsia="fr-FR"/>
        </w:rPr>
        <w:fldChar w:fldCharType="begin"/>
      </w:r>
      <w:r w:rsidR="00674DBC" w:rsidRPr="005E7081">
        <w:rPr>
          <w:rStyle w:val="shorttext"/>
          <w:rFonts w:ascii="Calibri" w:eastAsia="Times New Roman" w:hAnsi="Calibri" w:cs="Times New Roman"/>
          <w:i w:val="0"/>
          <w:iCs w:val="0"/>
          <w:sz w:val="22"/>
          <w:szCs w:val="20"/>
          <w:lang w:eastAsia="fr-FR"/>
        </w:rPr>
        <w:instrText xml:space="preserve"> SEQ Figure \* ARABIC </w:instrText>
      </w:r>
      <w:r w:rsidR="00674DBC" w:rsidRPr="005E7081">
        <w:rPr>
          <w:rStyle w:val="shorttext"/>
          <w:rFonts w:ascii="Calibri" w:eastAsia="Times New Roman" w:hAnsi="Calibri" w:cs="Times New Roman"/>
          <w:i w:val="0"/>
          <w:iCs w:val="0"/>
          <w:sz w:val="22"/>
          <w:szCs w:val="20"/>
          <w:lang w:eastAsia="fr-FR"/>
        </w:rPr>
        <w:fldChar w:fldCharType="separate"/>
      </w:r>
      <w:r w:rsidR="00311662">
        <w:rPr>
          <w:rStyle w:val="shorttext"/>
          <w:rFonts w:ascii="Calibri" w:eastAsia="Times New Roman" w:hAnsi="Calibri" w:cs="Times New Roman"/>
          <w:i w:val="0"/>
          <w:iCs w:val="0"/>
          <w:noProof/>
          <w:sz w:val="22"/>
          <w:szCs w:val="20"/>
          <w:lang w:eastAsia="fr-FR"/>
        </w:rPr>
        <w:t>11</w:t>
      </w:r>
      <w:r w:rsidR="00674DBC" w:rsidRPr="005E7081">
        <w:rPr>
          <w:rStyle w:val="shorttext"/>
          <w:rFonts w:ascii="Calibri" w:eastAsia="Times New Roman" w:hAnsi="Calibri" w:cs="Times New Roman"/>
          <w:i w:val="0"/>
          <w:iCs w:val="0"/>
          <w:sz w:val="22"/>
          <w:szCs w:val="20"/>
          <w:lang w:eastAsia="fr-FR"/>
        </w:rPr>
        <w:fldChar w:fldCharType="end"/>
      </w:r>
      <w:bookmarkEnd w:id="18"/>
      <w:r w:rsidR="005E7081">
        <w:rPr>
          <w:rStyle w:val="shorttext"/>
          <w:rFonts w:ascii="Calibri" w:eastAsia="Times New Roman" w:hAnsi="Calibri" w:cs="Times New Roman"/>
          <w:i w:val="0"/>
          <w:iCs w:val="0"/>
          <w:sz w:val="22"/>
          <w:szCs w:val="20"/>
          <w:lang w:eastAsia="fr-FR"/>
        </w:rPr>
        <w:t xml:space="preserve"> : </w:t>
      </w:r>
      <w:r w:rsidRPr="005E7081">
        <w:rPr>
          <w:rStyle w:val="shorttext"/>
          <w:rFonts w:ascii="Calibri" w:eastAsia="Times New Roman" w:hAnsi="Calibri" w:cs="Times New Roman"/>
          <w:i w:val="0"/>
          <w:iCs w:val="0"/>
          <w:sz w:val="22"/>
          <w:szCs w:val="20"/>
          <w:lang w:eastAsia="fr-FR"/>
        </w:rPr>
        <w:t>Diagramme du schéma en quinconce</w:t>
      </w:r>
    </w:p>
    <w:p w14:paraId="31032E01" w14:textId="77777777" w:rsidR="0096336F" w:rsidRPr="00854F8B" w:rsidRDefault="0096336F" w:rsidP="00051B69">
      <w:pPr>
        <w:spacing w:line="360" w:lineRule="auto"/>
      </w:pPr>
      <w:r>
        <w:t>Les auteurs ont utilisé ce modèle pour étudier</w:t>
      </w:r>
      <w:r w:rsidRPr="00A22718">
        <w:t xml:space="preserve"> le cas présenté dans l’article de Gomiciaga et Keogh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311662">
        <w:rPr>
          <w:b/>
        </w:rPr>
        <w:t>[24]</w:t>
      </w:r>
      <w:r w:rsidRPr="00A22718">
        <w:rPr>
          <w:b/>
        </w:rPr>
        <w:fldChar w:fldCharType="end"/>
      </w:r>
      <w:r w:rsidRPr="00A22718">
        <w:t>. Les résultats montrent que le déphasage entre</w:t>
      </w:r>
      <w:r>
        <w:t xml:space="preserve"> le point chaud et le point haut </w:t>
      </w:r>
      <w:r w:rsidRPr="00A22718">
        <w:t>issu de la simulation correspond bien à celui</w:t>
      </w:r>
      <w:r>
        <w:t xml:space="preserve"> observé dans la réalité.</w:t>
      </w:r>
      <w:r w:rsidRPr="00A22718">
        <w:t xml:space="preserve"> Cependant, la différence de la température entre c</w:t>
      </w:r>
      <w:r>
        <w:t>es deux points</w:t>
      </w:r>
      <w:r w:rsidRPr="00A22718">
        <w:t xml:space="preserve"> est légèrement plus grande que celle issue de </w:t>
      </w:r>
      <w:r w:rsidRPr="00A22718">
        <w:rPr>
          <w:b/>
        </w:rPr>
        <w:fldChar w:fldCharType="begin"/>
      </w:r>
      <w:r w:rsidRPr="00A22718">
        <w:rPr>
          <w:b/>
        </w:rPr>
        <w:instrText xml:space="preserve"> REF _Ref444181005 \r \h  \* MERGEFORMAT </w:instrText>
      </w:r>
      <w:r w:rsidRPr="00A22718">
        <w:rPr>
          <w:b/>
        </w:rPr>
      </w:r>
      <w:r w:rsidRPr="00A22718">
        <w:rPr>
          <w:b/>
        </w:rPr>
        <w:fldChar w:fldCharType="separate"/>
      </w:r>
      <w:r w:rsidR="00311662">
        <w:rPr>
          <w:b/>
        </w:rPr>
        <w:t>[24]</w:t>
      </w:r>
      <w:r w:rsidRPr="00A22718">
        <w:rPr>
          <w:b/>
        </w:rPr>
        <w:fldChar w:fldCharType="end"/>
      </w:r>
      <w:r w:rsidRPr="00A22718">
        <w:t xml:space="preserve">. Des explications possibles sont données : l’hypothèse de l’isolation thermique entre le film lubrifiant et le coussinet est à améliorer et la distribution non-uniforme de la température dans la direction axiale devrait être considérée. En général, ce modèle donne un très bon accord quantitatif avec les publications sur la prédiction de la distribution non-uniforme de la température dans le palier circulaire. En outre, les deux effets antagonistes suite à l’augmentation de la température (diminution de viscosité et </w:t>
      </w:r>
      <w:r w:rsidRPr="00A22718">
        <w:rPr>
          <w:bCs/>
        </w:rPr>
        <w:t>accentuation des balourds thermiques suite à l’augmentation de la température) ont été mentionnés et discutés.</w:t>
      </w:r>
    </w:p>
    <w:p w14:paraId="7F93E4FA" w14:textId="77777777" w:rsidR="0096336F" w:rsidRDefault="0096336F" w:rsidP="00051B69">
      <w:pPr>
        <w:spacing w:line="360" w:lineRule="auto"/>
      </w:pPr>
      <w:r w:rsidRPr="00A22718">
        <w:rPr>
          <w:b/>
        </w:rPr>
        <w:t>En 2014</w:t>
      </w:r>
      <w:r w:rsidRPr="00A22718">
        <w:t xml:space="preserve">, Suh et Palazzolo </w:t>
      </w:r>
      <w:r w:rsidRPr="00A22718">
        <w:rPr>
          <w:b/>
        </w:rPr>
        <w:fldChar w:fldCharType="begin"/>
      </w:r>
      <w:r w:rsidRPr="00A22718">
        <w:rPr>
          <w:b/>
        </w:rPr>
        <w:instrText xml:space="preserve"> REF _Ref444184104 \r \h  \* MERGEFORMAT </w:instrText>
      </w:r>
      <w:r w:rsidRPr="00A22718">
        <w:rPr>
          <w:b/>
        </w:rPr>
      </w:r>
      <w:r w:rsidRPr="00A22718">
        <w:rPr>
          <w:b/>
        </w:rPr>
        <w:fldChar w:fldCharType="separate"/>
      </w:r>
      <w:r w:rsidR="00311662">
        <w:rPr>
          <w:b/>
        </w:rPr>
        <w:t>[22]</w:t>
      </w:r>
      <w:r w:rsidRPr="00A22718">
        <w:rPr>
          <w:b/>
        </w:rPr>
        <w:fldChar w:fldCharType="end"/>
      </w:r>
      <w:r w:rsidRPr="00A22718">
        <w:t xml:space="preserve"> </w:t>
      </w:r>
      <w:r>
        <w:t xml:space="preserve">publient une amélioration significative du modèle précédent. Cette dernière combine principalement : (1) la résolution de l’équation de Reynolds dans le film et de l’équation de l’énergie en 3D; (2) un modèle éléments finis 3D pour évaluer la conduction thermique et la déformation thermomécanique au niveau du rotor et des patins. Les équations de conduction 3D du rotor et du coussinet sont couplées avec le film de fluide par la condition de transfert de chaleur conjugué. Le flux thermique et la température sont supposés continus à l’interface du fluide-structure, ce qui est différent de la condition de la paroi adiabatique pour l’interface fluide-coussinet dans </w:t>
      </w:r>
      <w:r w:rsidRPr="00A23F5E">
        <w:rPr>
          <w:b/>
        </w:rPr>
        <w:fldChar w:fldCharType="begin"/>
      </w:r>
      <w:r w:rsidRPr="00A23F5E">
        <w:rPr>
          <w:b/>
        </w:rPr>
        <w:instrText xml:space="preserve"> REF _Ref523220306 \r \h </w:instrText>
      </w:r>
      <w:r>
        <w:rPr>
          <w:b/>
        </w:rPr>
        <w:instrText xml:space="preserve"> \* MERGEFORMAT </w:instrText>
      </w:r>
      <w:r w:rsidRPr="00A23F5E">
        <w:rPr>
          <w:b/>
        </w:rPr>
      </w:r>
      <w:r w:rsidRPr="00A23F5E">
        <w:rPr>
          <w:b/>
        </w:rPr>
        <w:fldChar w:fldCharType="separate"/>
      </w:r>
      <w:r w:rsidR="00311662">
        <w:rPr>
          <w:b/>
        </w:rPr>
        <w:t>[21]</w:t>
      </w:r>
      <w:r w:rsidRPr="00A23F5E">
        <w:rPr>
          <w:b/>
        </w:rPr>
        <w:fldChar w:fldCharType="end"/>
      </w:r>
      <w:r>
        <w:rPr>
          <w:b/>
        </w:rPr>
        <w:t xml:space="preserve">. </w:t>
      </w:r>
      <w:r>
        <w:lastRenderedPageBreak/>
        <w:t xml:space="preserve">Le </w:t>
      </w:r>
      <w:r w:rsidRPr="00B4203D">
        <w:t xml:space="preserve">flux thermique entre le </w:t>
      </w:r>
      <w:r>
        <w:t>fluide</w:t>
      </w:r>
      <w:r w:rsidRPr="00B4203D">
        <w:t xml:space="preserve"> et l'arbre ont été </w:t>
      </w:r>
      <w:r>
        <w:t>stocké</w:t>
      </w:r>
      <w:r w:rsidRPr="00B4203D">
        <w:t xml:space="preserve"> à chaque pas de temps et </w:t>
      </w:r>
      <w:r>
        <w:t>un flux thermique</w:t>
      </w:r>
      <w:r w:rsidRPr="00B4203D">
        <w:t xml:space="preserve"> moyenné</w:t>
      </w:r>
      <w:r>
        <w:t xml:space="preserve"> dans</w:t>
      </w:r>
      <w:r w:rsidRPr="00B4203D">
        <w:t xml:space="preserve"> le temps </w:t>
      </w:r>
      <w:r>
        <w:t xml:space="preserve">en se basant sur l’orbite convergée a été calculées. Ce dernier a été imposé </w:t>
      </w:r>
      <w:r w:rsidRPr="00B4203D">
        <w:t>à l</w:t>
      </w:r>
      <w:r>
        <w:t>a surface du rotor</w:t>
      </w:r>
      <w:r w:rsidRPr="00B4203D">
        <w:t xml:space="preserve"> pour mettre à jour la distribution de température transitoire du rotor. </w:t>
      </w:r>
      <w:r>
        <w:t>En outre, l</w:t>
      </w:r>
      <w:r w:rsidRPr="00B4203D">
        <w:t>a déformation thermique du rotor a été calculée par la 3D FEM au lieu d'utiliser la formule de Dimarogonas [6].</w:t>
      </w:r>
      <w:r>
        <w:t xml:space="preserve"> Un modèle du balourd </w:t>
      </w:r>
      <w:r w:rsidRPr="00AE7B92">
        <w:t xml:space="preserve">thermique réparti a été proposé pour inclure tous les </w:t>
      </w:r>
      <w:r>
        <w:t xml:space="preserve">balourds </w:t>
      </w:r>
      <w:r w:rsidRPr="00AE7B92">
        <w:t xml:space="preserve">thermiques nodaux </w:t>
      </w:r>
      <w:r>
        <w:t>le long de la ligne d’arbre</w:t>
      </w:r>
      <w:r w:rsidRPr="00AE7B92">
        <w:t xml:space="preserve">, tandis que d'autres méthodes ne tenaient compte que du </w:t>
      </w:r>
      <w:r>
        <w:t xml:space="preserve">balourd généré au niveau </w:t>
      </w:r>
      <w:r w:rsidRPr="00AE7B92">
        <w:t xml:space="preserve">du disque </w:t>
      </w:r>
      <w:r>
        <w:t>en porte-à-faux</w:t>
      </w:r>
      <w:r w:rsidRPr="00AE7B92">
        <w:t>.</w:t>
      </w:r>
    </w:p>
    <w:p w14:paraId="71C6A82E" w14:textId="708D9C0F" w:rsidR="0096336F" w:rsidRPr="005F763F" w:rsidRDefault="0096336F" w:rsidP="00051B69">
      <w:pPr>
        <w:spacing w:line="360" w:lineRule="auto"/>
      </w:pPr>
      <w:r w:rsidRPr="002B501B">
        <w:rPr>
          <w:b/>
        </w:rPr>
        <w:t>En 2016</w:t>
      </w:r>
      <w:r>
        <w:t xml:space="preserve">,  afin de trouver un bon compromis entre l’efficacité et la précision de la simulation de l’effet Morton avec le modèle présenté dans </w:t>
      </w:r>
      <w:r>
        <w:fldChar w:fldCharType="begin"/>
      </w:r>
      <w:r>
        <w:instrText xml:space="preserve"> REF _Ref523226789 \r \h </w:instrText>
      </w:r>
      <w:r w:rsidR="00051B69">
        <w:instrText xml:space="preserve"> \* MERGEFORMAT </w:instrText>
      </w:r>
      <w:r>
        <w:fldChar w:fldCharType="separate"/>
      </w:r>
      <w:r w:rsidR="00311662">
        <w:t>[22]</w:t>
      </w:r>
      <w:r>
        <w:fldChar w:fldCharType="end"/>
      </w:r>
      <w:r>
        <w:t xml:space="preserve">, Tong et Palazzolo ont amélioré la démarche de Suh en utilisant une maillage des éléments finis hybride. En considérant la conclusion de Guo et al. </w:t>
      </w:r>
      <w:r w:rsidRPr="00133B2E">
        <w:rPr>
          <w:b/>
        </w:rPr>
        <w:fldChar w:fldCharType="begin"/>
      </w:r>
      <w:r w:rsidRPr="00133B2E">
        <w:rPr>
          <w:b/>
        </w:rPr>
        <w:instrText xml:space="preserve"> REF _Ref523221472 \r \h </w:instrText>
      </w:r>
      <w:r>
        <w:rPr>
          <w:b/>
        </w:rPr>
        <w:instrText xml:space="preserve"> \* MERGEFORMAT </w:instrText>
      </w:r>
      <w:r w:rsidRPr="00133B2E">
        <w:rPr>
          <w:b/>
        </w:rPr>
      </w:r>
      <w:r w:rsidRPr="00133B2E">
        <w:rPr>
          <w:b/>
        </w:rPr>
        <w:fldChar w:fldCharType="separate"/>
      </w:r>
      <w:r w:rsidR="00311662">
        <w:rPr>
          <w:b/>
        </w:rPr>
        <w:t>[25]</w:t>
      </w:r>
      <w:r w:rsidRPr="00133B2E">
        <w:rPr>
          <w:b/>
        </w:rPr>
        <w:fldChar w:fldCharType="end"/>
      </w:r>
      <w:r>
        <w:t xml:space="preserve"> qui présument que le rotor avec une masse prépondérante entre les paliers pouvait également comporter l’instabilité du type l’effet Morton, l’approche améliorée a prise en compte la flexion thermique dans la partie du rotor en porte-à-faux et celle entre les paliers. De plus, une autre modélisation du balourd thermique nommée rotor fléchi méthode (</w:t>
      </w:r>
      <w:r w:rsidRPr="00641C7D">
        <w:t>bowed rotor method</w:t>
      </w:r>
      <w:r>
        <w:t>)</w:t>
      </w:r>
      <w:r w:rsidR="00641C7D">
        <w:t xml:space="preserve"> </w:t>
      </w:r>
      <w:r w:rsidR="00641C7D" w:rsidRPr="00641C7D">
        <w:rPr>
          <w:b/>
          <w:u w:val="single"/>
        </w:rPr>
        <w:t>(méthode à détailler un peu ici)</w:t>
      </w:r>
      <w:r>
        <w:t xml:space="preserve"> a été proposée pour remplacer la démarche de la masse concentrée utilisé précédemment, qui peut surestimer la différence de la température </w:t>
      </w:r>
      <w:r w:rsidRPr="0044483E">
        <w:rPr>
          <w:b/>
        </w:rPr>
        <w:fldChar w:fldCharType="begin"/>
      </w:r>
      <w:r w:rsidRPr="0044483E">
        <w:rPr>
          <w:b/>
        </w:rPr>
        <w:instrText xml:space="preserve"> REF _Ref523227901 \r \h </w:instrText>
      </w:r>
      <w:r>
        <w:rPr>
          <w:b/>
        </w:rPr>
        <w:instrText xml:space="preserve"> \* MERGEFORMAT </w:instrText>
      </w:r>
      <w:r w:rsidRPr="0044483E">
        <w:rPr>
          <w:b/>
        </w:rPr>
      </w:r>
      <w:r w:rsidRPr="0044483E">
        <w:rPr>
          <w:b/>
        </w:rPr>
        <w:fldChar w:fldCharType="separate"/>
      </w:r>
      <w:r w:rsidR="00311662">
        <w:rPr>
          <w:b/>
        </w:rPr>
        <w:t>[26]</w:t>
      </w:r>
      <w:r w:rsidRPr="0044483E">
        <w:rPr>
          <w:b/>
        </w:rPr>
        <w:fldChar w:fldCharType="end"/>
      </w:r>
      <w:r>
        <w:t xml:space="preserve">. Cette méthode a considéré le moment introduit par la rotation hors l’axe axiale. </w:t>
      </w:r>
    </w:p>
    <w:p w14:paraId="57A1DD5B" w14:textId="778F4C5A" w:rsidR="00FD44C7" w:rsidRPr="00FD44C7" w:rsidRDefault="00FD44C7" w:rsidP="00051B69">
      <w:pPr>
        <w:pStyle w:val="Titre2"/>
        <w:spacing w:line="360" w:lineRule="auto"/>
      </w:pPr>
      <w:r>
        <w:t>Synthèse de la modélisation de l’effet Morton</w:t>
      </w:r>
    </w:p>
    <w:p w14:paraId="2D968B6E" w14:textId="7A24D021" w:rsidR="005A76E4" w:rsidRDefault="0052571B" w:rsidP="00051B69">
      <w:pPr>
        <w:spacing w:line="360" w:lineRule="auto"/>
      </w:pPr>
      <w:r>
        <w:t>Considérant</w:t>
      </w:r>
      <w:r w:rsidR="001F6C7B" w:rsidRPr="001F6C7B">
        <w:t xml:space="preserve"> la variété des phénomènes </w:t>
      </w:r>
      <w:r w:rsidR="001F6C7B">
        <w:t xml:space="preserve">physiques </w:t>
      </w:r>
      <w:r w:rsidR="001F6C7B" w:rsidRPr="001F6C7B">
        <w:t>impliqués</w:t>
      </w:r>
      <w:r w:rsidR="00B82C6E">
        <w:t xml:space="preserve"> dans l’effet Morton</w:t>
      </w:r>
      <w:r w:rsidR="001F6C7B" w:rsidRPr="001F6C7B">
        <w:t>, différents modèles avec différents degrés de complexité ont été proposés</w:t>
      </w:r>
      <w:r w:rsidR="008D1794">
        <w:t xml:space="preserve"> dans les sous</w:t>
      </w:r>
      <w:r>
        <w:t>-</w:t>
      </w:r>
      <w:r w:rsidR="008D1794">
        <w:t>parties précédentes</w:t>
      </w:r>
      <w:r w:rsidR="001F6C7B" w:rsidRPr="001F6C7B">
        <w:t>.</w:t>
      </w:r>
      <w:r w:rsidR="00C20B53">
        <w:t xml:space="preserve"> </w:t>
      </w:r>
      <w:r w:rsidR="003D0892">
        <w:t xml:space="preserve">En les synthétisant de manière générale, </w:t>
      </w:r>
      <w:r w:rsidR="00664FC5">
        <w:t>toutes les méthodes ont introduit les trois aspects physiques principaux dans une boucle de rétroaction pour modéliser l’effet Morton</w:t>
      </w:r>
      <w:r w:rsidR="00CA5AF9">
        <w:t xml:space="preserve"> : </w:t>
      </w:r>
    </w:p>
    <w:p w14:paraId="3D0AD136" w14:textId="13B2BEA0" w:rsidR="005A76E4" w:rsidRDefault="003529A9" w:rsidP="00DD46E7">
      <w:pPr>
        <w:pStyle w:val="Paragraphedeliste"/>
        <w:numPr>
          <w:ilvl w:val="0"/>
          <w:numId w:val="16"/>
        </w:numPr>
        <w:spacing w:line="360" w:lineRule="auto"/>
        <w:jc w:val="both"/>
      </w:pPr>
      <w:r>
        <w:t>Le balourd</w:t>
      </w:r>
      <w:r w:rsidR="00110463">
        <w:t xml:space="preserve"> </w:t>
      </w:r>
      <w:r w:rsidR="00AB5B34">
        <w:t>entraine</w:t>
      </w:r>
      <w:r w:rsidR="003A3390">
        <w:t xml:space="preserve"> </w:t>
      </w:r>
      <w:r w:rsidR="00CA7176">
        <w:t>la vibration synchrone du rotor </w:t>
      </w:r>
    </w:p>
    <w:p w14:paraId="452CFB2F" w14:textId="313D5647" w:rsidR="005A76E4" w:rsidRDefault="005A76E4" w:rsidP="00DD46E7">
      <w:pPr>
        <w:pStyle w:val="Paragraphedeliste"/>
        <w:numPr>
          <w:ilvl w:val="0"/>
          <w:numId w:val="16"/>
        </w:numPr>
        <w:spacing w:line="360" w:lineRule="auto"/>
        <w:jc w:val="both"/>
      </w:pPr>
      <w:r>
        <w:t>s</w:t>
      </w:r>
      <w:r w:rsidR="00EC1C88">
        <w:t>ous vibration synchrone</w:t>
      </w:r>
      <w:r w:rsidR="00234530">
        <w:t>,</w:t>
      </w:r>
      <w:r w:rsidR="00234530" w:rsidRPr="00234530">
        <w:t xml:space="preserve"> </w:t>
      </w:r>
      <w:r w:rsidR="00234530">
        <w:t xml:space="preserve">l’échauffement du rotor par le cisaillement visqueux </w:t>
      </w:r>
      <w:r w:rsidR="003A3390">
        <w:t>produit</w:t>
      </w:r>
      <w:r w:rsidR="00234530">
        <w:t xml:space="preserve"> la distribution non uniforme de la température à la surface du rotor</w:t>
      </w:r>
    </w:p>
    <w:p w14:paraId="24ACEA6A" w14:textId="1923B7BD" w:rsidR="00CB036C" w:rsidRDefault="003A3390" w:rsidP="00CB036C">
      <w:pPr>
        <w:pStyle w:val="Paragraphedeliste"/>
        <w:numPr>
          <w:ilvl w:val="0"/>
          <w:numId w:val="16"/>
        </w:numPr>
        <w:spacing w:line="360" w:lineRule="auto"/>
      </w:pPr>
      <w:r>
        <w:t>la déformation thermique du rotor</w:t>
      </w:r>
      <w:r w:rsidR="002C12D1">
        <w:t xml:space="preserve"> engendre le balourd thermique du rotor.</w:t>
      </w:r>
      <w:r w:rsidR="0016319B">
        <w:t xml:space="preserve"> </w:t>
      </w:r>
    </w:p>
    <w:p w14:paraId="03EA05CE" w14:textId="77777777" w:rsidR="00DF67BC" w:rsidRDefault="00314E91" w:rsidP="00DF67BC">
      <w:pPr>
        <w:keepNext/>
        <w:spacing w:line="360" w:lineRule="auto"/>
        <w:jc w:val="center"/>
      </w:pPr>
      <w:r w:rsidRPr="00314E91">
        <w:rPr>
          <w:noProof/>
          <w:lang w:eastAsia="zh-CN"/>
        </w:rPr>
        <w:lastRenderedPageBreak/>
        <w:drawing>
          <wp:inline distT="0" distB="0" distL="0" distR="0" wp14:anchorId="2DE9B456" wp14:editId="378C39C3">
            <wp:extent cx="4384800" cy="2034000"/>
            <wp:effectExtent l="0" t="0" r="0" b="4445"/>
            <wp:docPr id="9" name="Image 9" descr="Z:\local\1_tout_travail\99_Manusrite_Thèse\99_Memoire thèse\Introduction\Figures\Diagramme figure M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ocal\1_tout_travail\99_Manusrite_Thèse\99_Memoire thèse\Introduction\Figures\Diagramme figure M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4800" cy="2034000"/>
                    </a:xfrm>
                    <a:prstGeom prst="rect">
                      <a:avLst/>
                    </a:prstGeom>
                    <a:noFill/>
                    <a:ln>
                      <a:noFill/>
                    </a:ln>
                  </pic:spPr>
                </pic:pic>
              </a:graphicData>
            </a:graphic>
          </wp:inline>
        </w:drawing>
      </w:r>
    </w:p>
    <w:p w14:paraId="020502CB" w14:textId="73B38FF2" w:rsidR="00642018" w:rsidRPr="00186652" w:rsidRDefault="00DF67BC" w:rsidP="00186652">
      <w:pPr>
        <w:pStyle w:val="Lgende"/>
        <w:spacing w:line="360" w:lineRule="auto"/>
        <w:jc w:val="center"/>
        <w:rPr>
          <w:rStyle w:val="shorttext"/>
          <w:rFonts w:ascii="Calibri" w:eastAsia="Times New Roman" w:hAnsi="Calibri" w:cs="Times New Roman"/>
          <w:i w:val="0"/>
          <w:iCs w:val="0"/>
          <w:sz w:val="22"/>
          <w:szCs w:val="20"/>
          <w:lang w:eastAsia="fr-FR"/>
        </w:rPr>
      </w:pPr>
      <w:r w:rsidRPr="00186652">
        <w:rPr>
          <w:rStyle w:val="shorttext"/>
          <w:rFonts w:ascii="Calibri" w:eastAsia="Times New Roman" w:hAnsi="Calibri" w:cs="Times New Roman"/>
          <w:i w:val="0"/>
          <w:iCs w:val="0"/>
          <w:sz w:val="22"/>
          <w:szCs w:val="20"/>
          <w:lang w:eastAsia="fr-FR"/>
        </w:rPr>
        <w:t xml:space="preserve">Figure </w:t>
      </w:r>
      <w:r w:rsidRPr="00186652">
        <w:rPr>
          <w:rStyle w:val="shorttext"/>
          <w:rFonts w:ascii="Calibri" w:eastAsia="Times New Roman" w:hAnsi="Calibri" w:cs="Times New Roman"/>
          <w:i w:val="0"/>
          <w:iCs w:val="0"/>
          <w:sz w:val="22"/>
          <w:szCs w:val="20"/>
          <w:lang w:eastAsia="fr-FR"/>
        </w:rPr>
        <w:fldChar w:fldCharType="begin"/>
      </w:r>
      <w:r w:rsidRPr="00186652">
        <w:rPr>
          <w:rStyle w:val="shorttext"/>
          <w:rFonts w:ascii="Calibri" w:eastAsia="Times New Roman" w:hAnsi="Calibri" w:cs="Times New Roman"/>
          <w:i w:val="0"/>
          <w:iCs w:val="0"/>
          <w:sz w:val="22"/>
          <w:szCs w:val="20"/>
          <w:lang w:eastAsia="fr-FR"/>
        </w:rPr>
        <w:instrText xml:space="preserve"> SEQ Figure \* ARABIC </w:instrText>
      </w:r>
      <w:r w:rsidRPr="00186652">
        <w:rPr>
          <w:rStyle w:val="shorttext"/>
          <w:rFonts w:ascii="Calibri" w:eastAsia="Times New Roman" w:hAnsi="Calibri" w:cs="Times New Roman"/>
          <w:i w:val="0"/>
          <w:iCs w:val="0"/>
          <w:sz w:val="22"/>
          <w:szCs w:val="20"/>
          <w:lang w:eastAsia="fr-FR"/>
        </w:rPr>
        <w:fldChar w:fldCharType="separate"/>
      </w:r>
      <w:r w:rsidR="00311662">
        <w:rPr>
          <w:rStyle w:val="shorttext"/>
          <w:rFonts w:ascii="Calibri" w:eastAsia="Times New Roman" w:hAnsi="Calibri" w:cs="Times New Roman"/>
          <w:i w:val="0"/>
          <w:iCs w:val="0"/>
          <w:noProof/>
          <w:sz w:val="22"/>
          <w:szCs w:val="20"/>
          <w:lang w:eastAsia="fr-FR"/>
        </w:rPr>
        <w:t>12</w:t>
      </w:r>
      <w:r w:rsidRPr="00186652">
        <w:rPr>
          <w:rStyle w:val="shorttext"/>
          <w:rFonts w:ascii="Calibri" w:eastAsia="Times New Roman" w:hAnsi="Calibri" w:cs="Times New Roman"/>
          <w:i w:val="0"/>
          <w:iCs w:val="0"/>
          <w:sz w:val="22"/>
          <w:szCs w:val="20"/>
          <w:lang w:eastAsia="fr-FR"/>
        </w:rPr>
        <w:fldChar w:fldCharType="end"/>
      </w:r>
      <w:r w:rsidRPr="00186652">
        <w:rPr>
          <w:rStyle w:val="shorttext"/>
          <w:rFonts w:ascii="Calibri" w:eastAsia="Times New Roman" w:hAnsi="Calibri" w:cs="Times New Roman"/>
          <w:i w:val="0"/>
          <w:iCs w:val="0"/>
          <w:sz w:val="22"/>
          <w:szCs w:val="20"/>
          <w:lang w:eastAsia="fr-FR"/>
        </w:rPr>
        <w:t> : Modélisation globale de l’effet Morton et son mécanisme de rétroaction</w:t>
      </w:r>
    </w:p>
    <w:p w14:paraId="420429C5" w14:textId="01972CB7" w:rsidR="009E4E5B" w:rsidRDefault="00CA5AF9" w:rsidP="00051B69">
      <w:pPr>
        <w:spacing w:line="360" w:lineRule="auto"/>
      </w:pPr>
      <w:r>
        <w:t>Ces trois aspects physiques sont délimités</w:t>
      </w:r>
      <w:r w:rsidR="0050576D">
        <w:t xml:space="preserve"> par les trois matrice</w:t>
      </w:r>
      <w:r>
        <w:t>s de coefficients</w:t>
      </w:r>
      <w:r w:rsidR="0050576D">
        <w:t xml:space="preserve"> d’influences</w:t>
      </w:r>
      <w:r>
        <w:t xml:space="preserve"> d’après Lorenz et Murphy</w:t>
      </w:r>
      <w:r w:rsidR="00B86BB7">
        <w:t xml:space="preserve"> </w:t>
      </w:r>
      <w:r w:rsidR="00CA7176">
        <w:fldChar w:fldCharType="begin"/>
      </w:r>
      <w:r w:rsidR="00CA7176">
        <w:instrText xml:space="preserve"> REF _Ref523086107 \r \h </w:instrText>
      </w:r>
      <w:r w:rsidR="00CA7176">
        <w:fldChar w:fldCharType="separate"/>
      </w:r>
      <w:r w:rsidR="00311662">
        <w:t>[12]</w:t>
      </w:r>
      <w:r w:rsidR="00CA7176">
        <w:fldChar w:fldCharType="end"/>
      </w:r>
      <w:r w:rsidR="00B86BB7">
        <w:t xml:space="preserve"> afin d’</w:t>
      </w:r>
      <w:r w:rsidR="0050576D">
        <w:t>analyser l’instabilité concer</w:t>
      </w:r>
      <w:r w:rsidR="00B86BB7">
        <w:t xml:space="preserve">née. </w:t>
      </w:r>
      <w:r w:rsidR="004B42E2">
        <w:t>D’une autre manière</w:t>
      </w:r>
      <w:r w:rsidR="00B86BB7">
        <w:t xml:space="preserve">, ces trois aspects physiques ont été utilisé par </w:t>
      </w:r>
      <w:r w:rsidR="00CA7176">
        <w:t xml:space="preserve">Suh et Palazzolo </w:t>
      </w:r>
      <w:r w:rsidR="00CA7176">
        <w:fldChar w:fldCharType="begin"/>
      </w:r>
      <w:r w:rsidR="00CA7176">
        <w:instrText xml:space="preserve"> REF _Ref523226789 \r \h </w:instrText>
      </w:r>
      <w:r w:rsidR="00CA7176">
        <w:fldChar w:fldCharType="separate"/>
      </w:r>
      <w:r w:rsidR="00311662">
        <w:t>[22]</w:t>
      </w:r>
      <w:r w:rsidR="00CA7176">
        <w:fldChar w:fldCharType="end"/>
      </w:r>
      <w:r w:rsidR="00CA7176">
        <w:t xml:space="preserve"> </w:t>
      </w:r>
      <w:r w:rsidR="00B86BB7">
        <w:t xml:space="preserve"> pour </w:t>
      </w:r>
      <w:r w:rsidR="00E46775">
        <w:t>établir</w:t>
      </w:r>
      <w:r w:rsidR="00B86BB7">
        <w:t xml:space="preserve"> la stratégie de couplage de la simulation</w:t>
      </w:r>
      <w:r w:rsidR="0052571B">
        <w:t xml:space="preserve"> de l’effet Morton</w:t>
      </w:r>
      <w:r w:rsidR="00B86BB7">
        <w:t xml:space="preserve"> en transitoire.</w:t>
      </w:r>
      <w:r w:rsidR="00E46775">
        <w:t xml:space="preserve"> </w:t>
      </w:r>
      <w:r w:rsidR="00F54C44">
        <w:t>Dans la suite, la synthèse se développe autour des méthodes</w:t>
      </w:r>
      <w:r w:rsidR="00536D5E">
        <w:t xml:space="preserve"> numériques</w:t>
      </w:r>
      <w:r w:rsidR="00F54C44">
        <w:t xml:space="preserve"> utilisées </w:t>
      </w:r>
      <w:r w:rsidR="00D41AD1">
        <w:t>pour</w:t>
      </w:r>
      <w:r w:rsidR="00F54C44">
        <w:t xml:space="preserve"> connecter les trois aspects physiques principaux</w:t>
      </w:r>
      <w:r w:rsidR="00D41AD1">
        <w:t xml:space="preserve">, autrement dit pour déterminer </w:t>
      </w:r>
      <w:r w:rsidR="00585A69">
        <w:t>les matrices</w:t>
      </w:r>
      <w:r w:rsidR="00D41AD1">
        <w:t xml:space="preserve"> de coefficients d’influence ABC</w:t>
      </w:r>
      <w:r w:rsidR="00F54C44">
        <w:t>.</w:t>
      </w:r>
    </w:p>
    <w:p w14:paraId="035ECF5E" w14:textId="0ADCFF35" w:rsidR="00642018" w:rsidRDefault="00D41AD1" w:rsidP="00D41AD1">
      <w:pPr>
        <w:pStyle w:val="Paragraphedeliste"/>
        <w:numPr>
          <w:ilvl w:val="0"/>
          <w:numId w:val="17"/>
        </w:numPr>
        <w:spacing w:line="360" w:lineRule="auto"/>
      </w:pPr>
      <w:r>
        <w:t>Détermination</w:t>
      </w:r>
      <w:r w:rsidR="00585A69">
        <w:t xml:space="preserve"> de A</w:t>
      </w:r>
    </w:p>
    <w:p w14:paraId="37DA2212" w14:textId="1D089702" w:rsidR="00585A69" w:rsidRDefault="00D53D08" w:rsidP="00585A69">
      <w:pPr>
        <w:spacing w:line="360" w:lineRule="auto"/>
      </w:pPr>
      <w:r>
        <w:t>La méthode</w:t>
      </w:r>
      <w:r w:rsidR="003E39F6">
        <w:t xml:space="preserve"> utilisée</w:t>
      </w:r>
      <w:r>
        <w:t xml:space="preserve"> pour déterminer</w:t>
      </w:r>
      <w:r w:rsidR="00EF1DB9">
        <w:t xml:space="preserve"> la matrice A n’est pas contesté. </w:t>
      </w:r>
      <w:r w:rsidR="001B7373">
        <w:t xml:space="preserve">Il fait appeler l’approche classique en dynamiques des rotors pour réaliser un calcul de réponse au balourd. </w:t>
      </w:r>
      <w:r w:rsidR="00F26581">
        <w:t xml:space="preserve">Pour rappel, </w:t>
      </w:r>
      <w:r w:rsidR="00777995">
        <w:t>l</w:t>
      </w:r>
      <w:r w:rsidR="00F26581">
        <w:t>e calcul de réponse au balourd nécessite de résoudre l’équation de mouvement du rotor</w:t>
      </w:r>
      <w:r w:rsidR="00140A51">
        <w:t xml:space="preserve"> </w:t>
      </w:r>
      <w:r w:rsidR="00140A51" w:rsidRPr="00140A51">
        <w:rPr>
          <w:b/>
        </w:rPr>
        <w:fldChar w:fldCharType="begin"/>
      </w:r>
      <w:r w:rsidR="00140A51" w:rsidRPr="00140A51">
        <w:rPr>
          <w:b/>
        </w:rPr>
        <w:instrText xml:space="preserve"> REF _Ref523487305 \r \h </w:instrText>
      </w:r>
      <w:r w:rsidR="00140A51">
        <w:rPr>
          <w:b/>
        </w:rPr>
        <w:instrText xml:space="preserve"> \* MERGEFORMAT </w:instrText>
      </w:r>
      <w:r w:rsidR="00140A51" w:rsidRPr="00140A51">
        <w:rPr>
          <w:b/>
        </w:rPr>
      </w:r>
      <w:r w:rsidR="00140A51" w:rsidRPr="00140A51">
        <w:rPr>
          <w:b/>
        </w:rPr>
        <w:fldChar w:fldCharType="separate"/>
      </w:r>
      <w:r w:rsidR="00311662">
        <w:rPr>
          <w:b/>
        </w:rPr>
        <w:t>Eq.11</w:t>
      </w:r>
      <w:r w:rsidR="00140A51" w:rsidRPr="00140A51">
        <w:rPr>
          <w:b/>
        </w:rPr>
        <w:fldChar w:fldCharType="end"/>
      </w:r>
      <w:r w:rsidR="00F26581">
        <w:t xml:space="preserve">. </w:t>
      </w:r>
      <w:r w:rsidR="00D9104A">
        <w:t xml:space="preserve"> La solution de l’équation donne l’orbite de la vibration synchrone.</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3E39F6" w:rsidRPr="005708CD" w14:paraId="3BD7DE34" w14:textId="77777777" w:rsidTr="00485968">
        <w:trPr>
          <w:trHeight w:val="635"/>
          <w:jc w:val="center"/>
        </w:trPr>
        <w:tc>
          <w:tcPr>
            <w:tcW w:w="7214" w:type="dxa"/>
            <w:vAlign w:val="center"/>
          </w:tcPr>
          <w:p w14:paraId="0504F622" w14:textId="177DDC37" w:rsidR="003E39F6" w:rsidRPr="007C7D68" w:rsidRDefault="006C1209" w:rsidP="00BD747B">
            <w:pPr>
              <w:spacing w:before="120" w:after="120" w:line="360" w:lineRule="auto"/>
              <w:jc w:val="center"/>
              <w:rPr>
                <w:rFonts w:eastAsia="SimSun"/>
                <w:i/>
              </w:rPr>
            </w:pPr>
            <m:oMathPara>
              <m:oMath>
                <m:sSub>
                  <m:sSubPr>
                    <m:ctrlPr>
                      <w:rPr>
                        <w:rFonts w:ascii="Cambria Math" w:hAnsi="Cambria Math" w:cs="Cambria Math"/>
                        <w:b/>
                        <w:i/>
                      </w:rPr>
                    </m:ctrlPr>
                  </m:sSubPr>
                  <m:e>
                    <m:r>
                      <m:rPr>
                        <m:sty m:val="bi"/>
                      </m:rPr>
                      <w:rPr>
                        <w:rFonts w:ascii="Cambria Math" w:hAnsi="Cambria Math" w:cs="Cambria Math"/>
                      </w:rPr>
                      <m:t>M</m:t>
                    </m:r>
                  </m:e>
                  <m:sub>
                    <m:r>
                      <m:rPr>
                        <m:sty m:val="bi"/>
                      </m:rPr>
                      <w:rPr>
                        <w:rFonts w:ascii="Cambria Math" w:hAnsi="Cambria Math" w:cs="Cambria Math"/>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G</m:t>
                    </m:r>
                  </m:e>
                  <m:sub>
                    <m:r>
                      <m:rPr>
                        <m:sty m:val="bi"/>
                      </m:rPr>
                      <w:rPr>
                        <w:rFonts w:ascii="Cambria Math" w:hAnsi="Cambria Math"/>
                        <w:lang w:val="en-US"/>
                      </w:rPr>
                      <m:t>Rot</m:t>
                    </m:r>
                  </m:sub>
                </m:sSub>
                <m:acc>
                  <m:accPr>
                    <m:chr m:val="̇"/>
                    <m:ctrlPr>
                      <w:rPr>
                        <w:rFonts w:ascii="Cambria Math" w:hAnsi="Cambria Math"/>
                        <w:i/>
                        <w:lang w:val="en-US"/>
                      </w:rPr>
                    </m:ctrlPr>
                  </m:accPr>
                  <m:e>
                    <m:r>
                      <m:rPr>
                        <m:sty m:val="bi"/>
                      </m:rPr>
                      <w:rPr>
                        <w:rFonts w:ascii="Cambria Math" w:hAnsi="Cambria Math"/>
                        <w:lang w:val="en-US"/>
                      </w:rPr>
                      <m:t>Z</m:t>
                    </m:r>
                  </m:e>
                </m:acc>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K</m:t>
                    </m:r>
                  </m:e>
                  <m:sub>
                    <m:r>
                      <m:rPr>
                        <m:sty m:val="bi"/>
                      </m:rPr>
                      <w:rPr>
                        <w:rFonts w:ascii="Cambria Math" w:hAnsi="Cambria Math"/>
                        <w:lang w:val="en-US"/>
                      </w:rPr>
                      <m:t>Rot</m:t>
                    </m:r>
                  </m:sub>
                </m:sSub>
                <m:r>
                  <m:rPr>
                    <m:sty m:val="bi"/>
                  </m:rPr>
                  <w:rPr>
                    <w:rFonts w:ascii="Cambria Math" w:hAnsi="Cambria Math"/>
                    <w:lang w:val="en-US"/>
                  </w:rPr>
                  <m:t>Z</m:t>
                </m:r>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Poids</m:t>
                    </m:r>
                  </m:sub>
                </m:sSub>
                <m: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m:t>
                    </m:r>
                  </m:sub>
                </m:sSub>
                <m:r>
                  <m:rPr>
                    <m:sty m:val="bi"/>
                  </m:rPr>
                  <w:rPr>
                    <w:rFonts w:ascii="Cambria Math" w:hAnsi="Cambria Math"/>
                    <w:lang w:val="en-US"/>
                  </w:rPr>
                  <m:t>+</m:t>
                </m:r>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Brg</m:t>
                    </m:r>
                  </m:sub>
                </m:sSub>
              </m:oMath>
            </m:oMathPara>
          </w:p>
        </w:tc>
        <w:tc>
          <w:tcPr>
            <w:tcW w:w="1092" w:type="dxa"/>
            <w:vAlign w:val="center"/>
          </w:tcPr>
          <w:p w14:paraId="2A633AEA" w14:textId="77777777" w:rsidR="003E39F6" w:rsidRPr="005708CD" w:rsidRDefault="003E39F6" w:rsidP="00485968">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19" w:name="_Ref523487305"/>
            <w:r w:rsidRPr="005708CD">
              <w:rPr>
                <w:rFonts w:ascii="Times New Roman" w:eastAsia="Times New Roman" w:hAnsi="Times New Roman"/>
                <w:b/>
                <w:iCs w:val="0"/>
                <w:color w:val="auto"/>
                <w:sz w:val="22"/>
                <w:szCs w:val="22"/>
                <w:lang w:eastAsia="fr-FR"/>
              </w:rPr>
              <w:t xml:space="preserve"> </w:t>
            </w:r>
            <w:bookmarkEnd w:id="19"/>
          </w:p>
        </w:tc>
      </w:tr>
    </w:tbl>
    <w:p w14:paraId="330EBDCE" w14:textId="588FC7F1" w:rsidR="007A00BB" w:rsidRDefault="007A00BB" w:rsidP="00A53D72">
      <w:r>
        <w:t>Où :</w:t>
      </w:r>
    </w:p>
    <w:p w14:paraId="7A5EB080" w14:textId="20388338" w:rsidR="00A53D72" w:rsidRDefault="00A53D72" w:rsidP="00A53D72">
      <m:oMath>
        <m:r>
          <w:rPr>
            <w:rFonts w:ascii="Cambria Math" w:hAnsi="Cambria Math"/>
          </w:rPr>
          <m:t>M: matrice de masse</m:t>
        </m:r>
      </m:oMath>
      <w:r>
        <w:t xml:space="preserve"> </w:t>
      </w:r>
      <w:r w:rsidRPr="00A53D72">
        <w:br/>
      </w:r>
      <m:oMath>
        <m:r>
          <w:rPr>
            <w:rFonts w:ascii="Cambria Math" w:hAnsi="Cambria Math"/>
          </w:rPr>
          <m:t>C: matrice d'amortissement</m:t>
        </m:r>
      </m:oMath>
      <w:r>
        <w:t xml:space="preserve"> </w:t>
      </w:r>
    </w:p>
    <w:p w14:paraId="17FEA4C6" w14:textId="77777777" w:rsidR="00A53D72" w:rsidRDefault="00A53D72" w:rsidP="00A53D72">
      <m:oMath>
        <m:r>
          <w:rPr>
            <w:rFonts w:ascii="Cambria Math" w:hAnsi="Cambria Math"/>
          </w:rPr>
          <m:t xml:space="preserve">G:matrice de </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effet gyroscopique</m:t>
        </m:r>
      </m:oMath>
      <w:r>
        <w:t xml:space="preserve"> </w:t>
      </w:r>
    </w:p>
    <w:p w14:paraId="2DAA5490" w14:textId="77777777" w:rsidR="00A53D72" w:rsidRDefault="00A53D72" w:rsidP="00A53D72">
      <m:oMath>
        <m:r>
          <w:rPr>
            <w:rFonts w:ascii="Cambria Math" w:hAnsi="Cambria Math"/>
          </w:rPr>
          <m:t>K:matrice de raideur</m:t>
        </m:r>
      </m:oMath>
      <w:r>
        <w:t xml:space="preserve"> </w:t>
      </w:r>
    </w:p>
    <w:p w14:paraId="5E9C960D" w14:textId="4FD4510B" w:rsidR="00A53D72" w:rsidRDefault="00A53D72" w:rsidP="00A53D72">
      <m:oMath>
        <m:r>
          <w:rPr>
            <w:rFonts w:ascii="Cambria Math" w:hAnsi="Cambria Math"/>
          </w:rPr>
          <m:t xml:space="preserve">F:force </m:t>
        </m:r>
        <m:d>
          <m:dPr>
            <m:ctrlPr>
              <w:rPr>
                <w:rFonts w:ascii="Cambria Math" w:hAnsi="Cambria Math"/>
                <w:i/>
              </w:rPr>
            </m:ctrlPr>
          </m:dPr>
          <m:e>
            <m:r>
              <w:rPr>
                <w:rFonts w:ascii="Cambria Math" w:hAnsi="Cambria Math"/>
              </w:rPr>
              <m:t xml:space="preserve"> poids, balourd, palier etc.</m:t>
            </m:r>
          </m:e>
        </m:d>
      </m:oMath>
      <w:r>
        <w:t xml:space="preserve"> </w:t>
      </w:r>
    </w:p>
    <w:p w14:paraId="3E9E67CD" w14:textId="77777777" w:rsidR="00A53D72" w:rsidRDefault="00A53D72" w:rsidP="00A53D72">
      <m:oMath>
        <m:r>
          <w:rPr>
            <w:rFonts w:ascii="Cambria Math" w:hAnsi="Cambria Math"/>
          </w:rPr>
          <m:t>Z:dépalcement</m:t>
        </m:r>
      </m:oMath>
      <w:r>
        <w:t xml:space="preserve">  </w:t>
      </w:r>
    </w:p>
    <w:p w14:paraId="26C3D927" w14:textId="77777777" w:rsidR="00485968" w:rsidRDefault="00485968" w:rsidP="00A53D72">
      <w:pPr>
        <w:sectPr w:rsidR="00485968" w:rsidSect="007A00BB">
          <w:type w:val="continuous"/>
          <w:pgSz w:w="11906" w:h="16838"/>
          <w:pgMar w:top="1417" w:right="1417" w:bottom="1417" w:left="1417" w:header="708" w:footer="708" w:gutter="0"/>
          <w:cols w:space="708"/>
          <w:docGrid w:linePitch="360"/>
        </w:sectPr>
      </w:pPr>
    </w:p>
    <w:p w14:paraId="1053F8EB" w14:textId="26BB20FD" w:rsidR="00D53D08" w:rsidRDefault="00552B5D" w:rsidP="00A53D72">
      <w:r w:rsidRPr="00552B5D">
        <w:t>Les su</w:t>
      </w:r>
      <w:r w:rsidR="00BD747B">
        <w:t>b-indices Brg, Rot, Poids</w:t>
      </w:r>
      <w:r w:rsidRPr="00552B5D">
        <w:t xml:space="preserve"> et U représentent respectivement palier, rotor, poids, balourd. </w:t>
      </w:r>
    </w:p>
    <w:p w14:paraId="47BA09C8" w14:textId="77777777" w:rsidR="001E7E76" w:rsidRDefault="001E7E76" w:rsidP="00A53D72"/>
    <w:p w14:paraId="3AB59757" w14:textId="6FAFDA0A" w:rsidR="00AF1178" w:rsidRDefault="00056DC7" w:rsidP="009569C0">
      <w:pPr>
        <w:spacing w:line="360" w:lineRule="auto"/>
      </w:pPr>
      <w:r>
        <w:t>L</w:t>
      </w:r>
      <w:r w:rsidR="00167E15">
        <w:t>es</w:t>
      </w:r>
      <w:r>
        <w:t xml:space="preserve"> différence</w:t>
      </w:r>
      <w:r w:rsidR="00167E15">
        <w:t>s pour déterminer A</w:t>
      </w:r>
      <w:r>
        <w:t xml:space="preserve"> entre chaque modèle se trouve</w:t>
      </w:r>
      <w:r w:rsidR="00167E15">
        <w:t>nt</w:t>
      </w:r>
      <w:r>
        <w:t xml:space="preserve"> principalement </w:t>
      </w:r>
      <w:r w:rsidR="009569C0">
        <w:t xml:space="preserve">sur la modélisation de l’effort au sein du palier </w:t>
      </w:r>
      <w:r w:rsidR="004B49DA">
        <w:t>hydrodynamique</w:t>
      </w:r>
      <m:oMath>
        <m:sSub>
          <m:sSubPr>
            <m:ctrlPr>
              <w:rPr>
                <w:rFonts w:ascii="Cambria Math" w:hAnsi="Cambria Math"/>
                <w:b/>
                <w:i/>
                <w:lang w:val="en-US"/>
              </w:rPr>
            </m:ctrlPr>
          </m:sSubPr>
          <m:e>
            <m:r>
              <m:rPr>
                <m:sty m:val="bi"/>
              </m:rPr>
              <w:rPr>
                <w:rFonts w:ascii="Cambria Math" w:hAnsi="Cambria Math"/>
              </w:rPr>
              <m:t xml:space="preserve"> </m:t>
            </m:r>
            <m:r>
              <m:rPr>
                <m:sty m:val="bi"/>
              </m:rPr>
              <w:rPr>
                <w:rFonts w:ascii="Cambria Math" w:hAnsi="Cambria Math"/>
                <w:lang w:val="en-US"/>
              </w:rPr>
              <m:t>F</m:t>
            </m:r>
          </m:e>
          <m:sub>
            <m:r>
              <m:rPr>
                <m:sty m:val="bi"/>
              </m:rPr>
              <w:rPr>
                <w:rFonts w:ascii="Cambria Math" w:hAnsi="Cambria Math"/>
                <w:lang w:val="en-US"/>
              </w:rPr>
              <m:t>Brg</m:t>
            </m:r>
          </m:sub>
        </m:sSub>
      </m:oMath>
      <w:r w:rsidR="004F4312">
        <w:t>.</w:t>
      </w:r>
      <w:r w:rsidR="00E24AD3">
        <w:t xml:space="preserve"> </w:t>
      </w:r>
      <w:r w:rsidR="008F629B">
        <w:t>La</w:t>
      </w:r>
      <w:r w:rsidR="00733409">
        <w:t xml:space="preserve"> plus part des études telles que Koegh</w:t>
      </w:r>
      <w:r w:rsidR="00AF40C1">
        <w:t xml:space="preserve"> </w:t>
      </w:r>
      <w:r w:rsidR="00733409">
        <w:t>[], Kirk</w:t>
      </w:r>
      <w:r w:rsidR="00AF40C1">
        <w:t xml:space="preserve"> </w:t>
      </w:r>
      <w:r w:rsidR="00733409">
        <w:t xml:space="preserve">[] and </w:t>
      </w:r>
      <w:r w:rsidR="00F72D24">
        <w:t xml:space="preserve">Murphy </w:t>
      </w:r>
      <w:r w:rsidR="00733409">
        <w:t xml:space="preserve">[] se concentrent sur l’analyse de l’effet Morton en </w:t>
      </w:r>
      <w:r w:rsidR="008F629B">
        <w:t>stationnaire</w:t>
      </w:r>
      <w:r w:rsidR="00DD3A1E">
        <w:t xml:space="preserve"> et </w:t>
      </w:r>
      <w:r w:rsidR="003D60A8" w:rsidRPr="006F0FF5">
        <w:rPr>
          <w:b/>
        </w:rPr>
        <w:t>l’approche</w:t>
      </w:r>
      <w:r w:rsidR="003B190B">
        <w:rPr>
          <w:b/>
        </w:rPr>
        <w:t xml:space="preserve"> linéaire</w:t>
      </w:r>
      <w:r w:rsidR="00F23715">
        <w:rPr>
          <w:b/>
        </w:rPr>
        <w:t xml:space="preserve"> </w:t>
      </w:r>
      <w:r w:rsidR="00F23715" w:rsidRPr="006B7573">
        <w:t>en se basant sur les co</w:t>
      </w:r>
      <w:r w:rsidR="006B7573">
        <w:t>efficients dynamiques de palier</w:t>
      </w:r>
      <w:r w:rsidR="00DD3A1E" w:rsidRPr="006B7573">
        <w:t xml:space="preserve"> </w:t>
      </w:r>
      <w:r w:rsidR="005F218F">
        <w:t>est</w:t>
      </w:r>
      <w:r w:rsidR="00DD3A1E">
        <w:t xml:space="preserve"> choisi</w:t>
      </w:r>
      <w:r w:rsidR="00C15280">
        <w:t>e</w:t>
      </w:r>
      <w:r w:rsidR="00DD3A1E">
        <w:t xml:space="preserve"> pour calculer </w:t>
      </w:r>
      <w:r w:rsidR="009A7A60">
        <w:t>cette force</w:t>
      </w:r>
      <w:r w:rsidR="00DD3A1E">
        <w:t xml:space="preserve">. </w:t>
      </w:r>
      <w:r w:rsidR="00E20CC9">
        <w:t>L’avantage de l’utilisation des coefficients dynamiques</w:t>
      </w:r>
      <w:r w:rsidR="005268E8">
        <w:t xml:space="preserve"> pour déterminer A</w:t>
      </w:r>
      <w:r w:rsidR="006A568F">
        <w:t xml:space="preserve"> est</w:t>
      </w:r>
      <w:r w:rsidR="00E50AA5">
        <w:t xml:space="preserve"> </w:t>
      </w:r>
      <w:r w:rsidR="006A568F">
        <w:t xml:space="preserve"> </w:t>
      </w:r>
      <w:r w:rsidR="00E20CC9">
        <w:t>l</w:t>
      </w:r>
      <w:r w:rsidR="006A568F">
        <w:t xml:space="preserve">’effort de calcul peu important pour une </w:t>
      </w:r>
      <w:r w:rsidR="00C86CA0">
        <w:t xml:space="preserve">solution de précision </w:t>
      </w:r>
      <w:r w:rsidR="006A568F">
        <w:t>raisonnable</w:t>
      </w:r>
      <w:r w:rsidR="00E20CC9">
        <w:t xml:space="preserve">. </w:t>
      </w:r>
      <w:r w:rsidR="005268E8">
        <w:t xml:space="preserve">Il permet d’obtenir </w:t>
      </w:r>
      <w:r w:rsidR="00735AFD">
        <w:t>rapidement</w:t>
      </w:r>
      <w:r w:rsidR="004F763C">
        <w:t xml:space="preserve"> </w:t>
      </w:r>
      <w:r w:rsidR="005268E8">
        <w:lastRenderedPageBreak/>
        <w:t>l’orbite de la vibration synchrone</w:t>
      </w:r>
      <w:r w:rsidR="008F6DE0">
        <w:t xml:space="preserve"> pour enchainer</w:t>
      </w:r>
      <w:r w:rsidR="00B67572">
        <w:t xml:space="preserve"> le calcul ensuite. </w:t>
      </w:r>
      <w:r w:rsidR="005F218F">
        <w:t xml:space="preserve"> </w:t>
      </w:r>
      <w:r w:rsidR="00AF1178">
        <w:t>Cependant,</w:t>
      </w:r>
      <w:r w:rsidR="004F564D">
        <w:t xml:space="preserve"> quand l’amplitude de vibration est importante et l’hypothèse de linéarisation </w:t>
      </w:r>
      <w:r w:rsidR="00106985">
        <w:t xml:space="preserve">n’est </w:t>
      </w:r>
      <w:r w:rsidR="00625D2F">
        <w:t>plus valable</w:t>
      </w:r>
      <w:r w:rsidR="004F564D">
        <w:t>, l’erreur introduite par cette approche n’est pas négligeable.</w:t>
      </w:r>
      <w:r w:rsidR="00AF1178">
        <w:t xml:space="preserve"> </w:t>
      </w:r>
      <w:r w:rsidR="006F0FF5" w:rsidRPr="006F0FF5">
        <w:rPr>
          <w:b/>
        </w:rPr>
        <w:t>L’approche non linéaire</w:t>
      </w:r>
      <w:r w:rsidR="006F0FF5">
        <w:t xml:space="preserve"> utilisée par Palazzolo []</w:t>
      </w:r>
      <w:r w:rsidR="006428D1">
        <w:t xml:space="preserve"> et Gigor_ev et al.[] </w:t>
      </w:r>
      <w:r w:rsidR="006F0FF5">
        <w:t xml:space="preserve"> </w:t>
      </w:r>
      <w:r w:rsidR="00AF1178">
        <w:t>permet de</w:t>
      </w:r>
      <w:r w:rsidR="00E82254">
        <w:t xml:space="preserve"> prendre en compte le régime </w:t>
      </w:r>
      <w:r w:rsidR="0094734B">
        <w:t>transitoire</w:t>
      </w:r>
      <w:r w:rsidR="00D120B0">
        <w:t xml:space="preserve"> et de</w:t>
      </w:r>
      <w:r w:rsidR="008D0FD1">
        <w:t xml:space="preserve"> </w:t>
      </w:r>
      <w:r w:rsidR="00295B79">
        <w:t xml:space="preserve">déterminer la trajectoire de la vibration synchrone de manière précise. </w:t>
      </w:r>
      <w:r w:rsidR="00F81721">
        <w:t>Cette approche</w:t>
      </w:r>
      <w:r w:rsidR="008D0FD1">
        <w:t xml:space="preserve"> oblige la résolution de l’équation de Reynolds couplé</w:t>
      </w:r>
      <w:r w:rsidR="005C261A">
        <w:t>e</w:t>
      </w:r>
      <w:r w:rsidR="008D0FD1">
        <w:t xml:space="preserve"> avec l’équation de l’énergie pour obtenir la force du palier </w:t>
      </w:r>
      <w:r w:rsidR="00002274">
        <w:t>à chaque pas de temps</w:t>
      </w:r>
      <w:r w:rsidR="00AF12A3">
        <w:t xml:space="preserve"> d’intégration de l’équation de mouvement</w:t>
      </w:r>
      <w:r w:rsidR="00002274">
        <w:t>, ainsi il est très couteux en terme d</w:t>
      </w:r>
      <w:r w:rsidR="0024544C">
        <w:t>e</w:t>
      </w:r>
      <w:r w:rsidR="00002274">
        <w:t xml:space="preserve"> temps de calcul. </w:t>
      </w:r>
      <w:r w:rsidR="00D666DB">
        <w:t xml:space="preserve">Le fait que le régime transitoire est pris en compte, </w:t>
      </w:r>
      <w:r w:rsidR="00E1315B">
        <w:t>il est possible de déterminer le d</w:t>
      </w:r>
      <w:r w:rsidR="00D666DB">
        <w:t>éphasage entre le point chaud et le point haut</w:t>
      </w:r>
      <w:r w:rsidR="00E1315B">
        <w:t xml:space="preserve"> par l</w:t>
      </w:r>
      <w:r w:rsidR="006E3722">
        <w:t>a simulation numérique</w:t>
      </w:r>
      <w:r w:rsidR="00D666DB">
        <w:t>.</w:t>
      </w:r>
    </w:p>
    <w:p w14:paraId="19DEF446" w14:textId="77777777" w:rsidR="00AF1178" w:rsidRDefault="00AF1178" w:rsidP="009569C0">
      <w:pPr>
        <w:spacing w:line="360" w:lineRule="auto"/>
      </w:pPr>
    </w:p>
    <w:p w14:paraId="152A17BA" w14:textId="74FB0941" w:rsidR="00585A69" w:rsidRDefault="00585A69" w:rsidP="00D41AD1">
      <w:pPr>
        <w:pStyle w:val="Paragraphedeliste"/>
        <w:numPr>
          <w:ilvl w:val="0"/>
          <w:numId w:val="17"/>
        </w:numPr>
        <w:spacing w:line="360" w:lineRule="auto"/>
      </w:pPr>
      <w:r>
        <w:t>Détermination de B</w:t>
      </w:r>
    </w:p>
    <w:p w14:paraId="540AF61F" w14:textId="798A9AB4" w:rsidR="003F1719" w:rsidRDefault="00281325" w:rsidP="00B609B2">
      <w:pPr>
        <w:spacing w:line="360" w:lineRule="auto"/>
      </w:pPr>
      <w:r>
        <w:t>La détermination de B, autrement dit l</w:t>
      </w:r>
      <w:r w:rsidR="002B7210">
        <w:t>e</w:t>
      </w:r>
      <w:r w:rsidR="006A7A20">
        <w:t xml:space="preserve"> calcul de la différence de la </w:t>
      </w:r>
      <w:r w:rsidR="00A875DD">
        <w:t>température</w:t>
      </w:r>
      <m:oMath>
        <m:r>
          <w:rPr>
            <w:rFonts w:ascii="Cambria Math" w:hAnsi="Cambria Math"/>
          </w:rPr>
          <m:t xml:space="preserve"> ∆T</m:t>
        </m:r>
      </m:oMath>
      <w:r w:rsidR="00A875DD">
        <w:t>,</w:t>
      </w:r>
      <w:r w:rsidR="006A7A20">
        <w:t xml:space="preserve"> est </w:t>
      </w:r>
      <w:r w:rsidR="00A875DD">
        <w:t>primordiale</w:t>
      </w:r>
      <w:r w:rsidR="006A7A20">
        <w:t xml:space="preserve"> en simulation de l’effet Morton</w:t>
      </w:r>
      <w:r w:rsidR="00C301DA">
        <w:t xml:space="preserve">. </w:t>
      </w:r>
      <w:r w:rsidR="00B609B2">
        <w:t>Il s’agit de résoudre un problème des transferts de chaleur conjugué à l’interface rotor-lubrifiant. D’une manière générale, le calcul de cette différence de la température</w:t>
      </w:r>
      <w:r w:rsidR="00B90BD8">
        <w:t xml:space="preserve"> est en transitoire et il</w:t>
      </w:r>
      <w:r w:rsidR="00B609B2">
        <w:t xml:space="preserve"> nécessite de faire intervenir deux échelles du temps différents. La dissipation due au cisaillement visqueux de lubrifiant à l’échelle dynamique (milliseconde) contribue à l’échauffement et au transfert de chaleur du rotor à l’échelle du temps thermique (minute, voir heure).  Ainsi, le coût de la simulation de l’effet Morton en régime transitoire est très onéreux. </w:t>
      </w:r>
      <w:r w:rsidR="00A74921">
        <w:t>Dans la pratique, e</w:t>
      </w:r>
      <w:r w:rsidR="00E632E8">
        <w:t xml:space="preserve">n fonction de </w:t>
      </w:r>
      <w:r w:rsidR="003828C7">
        <w:t xml:space="preserve">l’objectif de l’étude et les </w:t>
      </w:r>
      <w:r w:rsidR="00E632E8">
        <w:t>critère</w:t>
      </w:r>
      <w:r w:rsidR="00EB1F94">
        <w:t>s</w:t>
      </w:r>
      <w:r w:rsidR="00E632E8">
        <w:t xml:space="preserve"> de la modélisation (simplicité, efficacité et </w:t>
      </w:r>
      <w:r w:rsidR="00AA650C">
        <w:t>fiabilité</w:t>
      </w:r>
      <w:r w:rsidR="00E632E8">
        <w:t xml:space="preserve">), </w:t>
      </w:r>
      <w:r w:rsidR="00AA650C">
        <w:t xml:space="preserve"> </w:t>
      </w:r>
      <w:r w:rsidR="00BB73FF">
        <w:t xml:space="preserve">plusieurs </w:t>
      </w:r>
      <w:r w:rsidR="00AA650C">
        <w:t>méthodes</w:t>
      </w:r>
      <w:r w:rsidR="00BB73FF">
        <w:t xml:space="preserve"> intéressantes</w:t>
      </w:r>
      <w:r w:rsidR="00AA650C">
        <w:t xml:space="preserve"> étaient proposé</w:t>
      </w:r>
      <w:r w:rsidR="00BB73FF">
        <w:t>es</w:t>
      </w:r>
      <w:r w:rsidR="00AA650C">
        <w:t xml:space="preserve"> pour </w:t>
      </w:r>
      <w:r w:rsidR="00E71760">
        <w:t>approximer</w:t>
      </w:r>
      <w:r w:rsidR="00AA650C">
        <w:t xml:space="preserve"> cet</w:t>
      </w:r>
      <w:r w:rsidR="00043857">
        <w:t>te différence de la température</w:t>
      </w:r>
      <w:r w:rsidR="003F1719">
        <w:t>.</w:t>
      </w:r>
    </w:p>
    <w:p w14:paraId="4A498662" w14:textId="49AE0923" w:rsidR="00C301DA" w:rsidRPr="00B25777" w:rsidRDefault="003811C2" w:rsidP="006B477F">
      <w:pPr>
        <w:spacing w:line="360" w:lineRule="auto"/>
      </w:pPr>
      <w:r w:rsidRPr="00DA2B66">
        <w:t>Koegh et Morton</w:t>
      </w:r>
      <w:r w:rsidRPr="00B25777">
        <w:rPr>
          <w:b/>
        </w:rPr>
        <w:t xml:space="preserve"> </w:t>
      </w:r>
      <w:r w:rsidR="00B25777" w:rsidRPr="00B25777">
        <w:rPr>
          <w:b/>
        </w:rPr>
        <w:fldChar w:fldCharType="begin"/>
      </w:r>
      <w:r w:rsidR="00B25777" w:rsidRPr="00B25777">
        <w:rPr>
          <w:b/>
        </w:rPr>
        <w:instrText xml:space="preserve"> REF _Ref444178598 \r \h </w:instrText>
      </w:r>
      <w:r w:rsidR="00B25777">
        <w:rPr>
          <w:b/>
        </w:rPr>
        <w:instrText xml:space="preserve"> \* MERGEFORMAT </w:instrText>
      </w:r>
      <w:r w:rsidR="00B25777" w:rsidRPr="00B25777">
        <w:rPr>
          <w:b/>
        </w:rPr>
      </w:r>
      <w:r w:rsidR="00B25777" w:rsidRPr="00B25777">
        <w:rPr>
          <w:b/>
        </w:rPr>
        <w:fldChar w:fldCharType="separate"/>
      </w:r>
      <w:r w:rsidR="00311662">
        <w:rPr>
          <w:b/>
        </w:rPr>
        <w:t>[6]</w:t>
      </w:r>
      <w:r w:rsidR="00B25777" w:rsidRPr="00B25777">
        <w:rPr>
          <w:b/>
        </w:rPr>
        <w:fldChar w:fldCharType="end"/>
      </w:r>
      <w:r w:rsidRPr="00B25777">
        <w:t xml:space="preserve"> résolvait l’équation de l’équation en se basant sur l’hypothèse de palier court.</w:t>
      </w:r>
      <w:r w:rsidR="00945E4D" w:rsidRPr="00B25777">
        <w:t xml:space="preserve"> </w:t>
      </w:r>
      <w:r w:rsidR="00E90614" w:rsidRPr="00B25777">
        <w:t>Ils</w:t>
      </w:r>
      <w:r w:rsidR="00D6757C" w:rsidRPr="00B25777">
        <w:t xml:space="preserve"> ont utilisé la méthode de perturbation pour calculer la température. </w:t>
      </w:r>
      <w:r w:rsidR="00B25777" w:rsidRPr="00DA2B66">
        <w:t>Kirk et Balabaladur</w:t>
      </w:r>
      <w:r w:rsidR="00B25777" w:rsidRPr="00B25777">
        <w:rPr>
          <w:b/>
        </w:rPr>
        <w:t xml:space="preserve"> </w:t>
      </w:r>
      <w:r w:rsidR="00B25777" w:rsidRPr="00B25777">
        <w:rPr>
          <w:b/>
        </w:rPr>
        <w:fldChar w:fldCharType="begin"/>
      </w:r>
      <w:r w:rsidR="00B25777" w:rsidRPr="00B25777">
        <w:rPr>
          <w:b/>
        </w:rPr>
        <w:instrText xml:space="preserve"> REF _Ref444181331 \r \h </w:instrText>
      </w:r>
      <w:r w:rsidR="00B25777">
        <w:rPr>
          <w:b/>
        </w:rPr>
        <w:instrText xml:space="preserve"> \* MERGEFORMAT </w:instrText>
      </w:r>
      <w:r w:rsidR="00B25777" w:rsidRPr="00B25777">
        <w:rPr>
          <w:b/>
        </w:rPr>
      </w:r>
      <w:r w:rsidR="00B25777" w:rsidRPr="00B25777">
        <w:rPr>
          <w:b/>
        </w:rPr>
        <w:fldChar w:fldCharType="separate"/>
      </w:r>
      <w:r w:rsidR="00311662">
        <w:rPr>
          <w:b/>
        </w:rPr>
        <w:t>[14]</w:t>
      </w:r>
      <w:r w:rsidR="00B25777" w:rsidRPr="00B25777">
        <w:rPr>
          <w:b/>
        </w:rPr>
        <w:fldChar w:fldCharType="end"/>
      </w:r>
      <w:r w:rsidR="00D86544" w:rsidRPr="00B25777">
        <w:t xml:space="preserve"> ont résolu l’équation de l’énergie simplifié en 1D en se basant sur la relation géométrique pour approximer cette différence de la </w:t>
      </w:r>
      <w:r w:rsidR="00ED7852" w:rsidRPr="00B25777">
        <w:t>température</w:t>
      </w:r>
      <w:r w:rsidR="00D86544" w:rsidRPr="00B25777">
        <w:t>.</w:t>
      </w:r>
      <w:r w:rsidR="00ED7852" w:rsidRPr="00B25777">
        <w:t xml:space="preserve"> </w:t>
      </w:r>
      <w:r w:rsidR="00A61E77" w:rsidRPr="00B25777">
        <w:t>Murphy et Lorenz</w:t>
      </w:r>
      <w:r w:rsidR="00B25777">
        <w:t xml:space="preserve"> </w:t>
      </w:r>
      <w:r w:rsidR="00B25777">
        <w:fldChar w:fldCharType="begin"/>
      </w:r>
      <w:r w:rsidR="00B25777">
        <w:instrText xml:space="preserve"> REF _Ref523086107 \r \h </w:instrText>
      </w:r>
      <w:r w:rsidR="00B25777">
        <w:fldChar w:fldCharType="separate"/>
      </w:r>
      <w:r w:rsidR="00311662">
        <w:t>[12]</w:t>
      </w:r>
      <w:r w:rsidR="00B25777">
        <w:fldChar w:fldCharType="end"/>
      </w:r>
      <w:r w:rsidR="00A61E77" w:rsidRPr="00B25777">
        <w:t xml:space="preserve"> ont utilisé une température de fluide moyennée selon l’épaisseur du film pour approximer la température à la surface du rotor. </w:t>
      </w:r>
      <w:r w:rsidR="00B25777">
        <w:t xml:space="preserve"> </w:t>
      </w:r>
      <w:r w:rsidR="00222857" w:rsidRPr="00DA2B66">
        <w:t>Gigor_ev et al.</w:t>
      </w:r>
      <w:r w:rsidR="00B25777" w:rsidRPr="00B25777">
        <w:rPr>
          <w:b/>
        </w:rPr>
        <w:t xml:space="preserve"> </w:t>
      </w:r>
      <w:r w:rsidR="00B25777" w:rsidRPr="00B25777">
        <w:rPr>
          <w:b/>
        </w:rPr>
        <w:fldChar w:fldCharType="begin"/>
      </w:r>
      <w:r w:rsidR="00B25777" w:rsidRPr="00B25777">
        <w:rPr>
          <w:b/>
        </w:rPr>
        <w:instrText xml:space="preserve"> REF _Ref523735243 \r \h </w:instrText>
      </w:r>
      <w:r w:rsidR="00B25777">
        <w:rPr>
          <w:b/>
        </w:rPr>
        <w:instrText xml:space="preserve"> \* MERGEFORMAT </w:instrText>
      </w:r>
      <w:r w:rsidR="00B25777" w:rsidRPr="00B25777">
        <w:rPr>
          <w:b/>
        </w:rPr>
      </w:r>
      <w:r w:rsidR="00B25777" w:rsidRPr="00B25777">
        <w:rPr>
          <w:b/>
        </w:rPr>
        <w:fldChar w:fldCharType="separate"/>
      </w:r>
      <w:r w:rsidR="00311662">
        <w:rPr>
          <w:b/>
        </w:rPr>
        <w:t>[29]</w:t>
      </w:r>
      <w:r w:rsidR="00B25777" w:rsidRPr="00B25777">
        <w:rPr>
          <w:b/>
        </w:rPr>
        <w:fldChar w:fldCharType="end"/>
      </w:r>
      <w:r w:rsidR="003F239E" w:rsidRPr="00B25777">
        <w:t xml:space="preserve"> ont</w:t>
      </w:r>
      <w:r w:rsidR="00996E9F" w:rsidRPr="00B25777">
        <w:t xml:space="preserve"> </w:t>
      </w:r>
      <w:r w:rsidR="00555FBF" w:rsidRPr="00B25777">
        <w:t>utilis</w:t>
      </w:r>
      <w:r w:rsidR="003F239E" w:rsidRPr="00B25777">
        <w:t>é</w:t>
      </w:r>
      <w:r w:rsidR="00555FBF" w:rsidRPr="00B25777">
        <w:t xml:space="preserve"> la méthode de volume finis pour résoudre l’équation de l’énergie en 2D et la méthode des éléments finis pour </w:t>
      </w:r>
      <w:r w:rsidR="003812E6" w:rsidRPr="00B25777">
        <w:t>résoudre</w:t>
      </w:r>
      <w:r w:rsidR="00555FBF" w:rsidRPr="00B25777">
        <w:t xml:space="preserve"> l’équation de conduction thermique du rotor</w:t>
      </w:r>
      <w:r w:rsidR="00806E0D">
        <w:t xml:space="preserve"> afin de la déterminer</w:t>
      </w:r>
      <w:r w:rsidR="00555FBF" w:rsidRPr="00B25777">
        <w:t>.</w:t>
      </w:r>
      <w:r w:rsidR="00203C33">
        <w:t xml:space="preserve"> </w:t>
      </w:r>
      <w:r w:rsidR="00222857" w:rsidRPr="00DA2B66">
        <w:t xml:space="preserve">Palazzolo et </w:t>
      </w:r>
      <w:r w:rsidR="00C31667">
        <w:t>Suh</w:t>
      </w:r>
      <w:r w:rsidR="00222857" w:rsidRPr="00B25777">
        <w:rPr>
          <w:b/>
        </w:rPr>
        <w:t xml:space="preserve"> </w:t>
      </w:r>
      <w:r w:rsidR="00C31667">
        <w:rPr>
          <w:b/>
        </w:rPr>
        <w:fldChar w:fldCharType="begin"/>
      </w:r>
      <w:r w:rsidR="00C31667">
        <w:rPr>
          <w:b/>
        </w:rPr>
        <w:instrText xml:space="preserve"> REF _Ref523226789 \r \h </w:instrText>
      </w:r>
      <w:r w:rsidR="00C31667">
        <w:rPr>
          <w:b/>
        </w:rPr>
      </w:r>
      <w:r w:rsidR="00C31667">
        <w:rPr>
          <w:b/>
        </w:rPr>
        <w:fldChar w:fldCharType="separate"/>
      </w:r>
      <w:r w:rsidR="00311662">
        <w:rPr>
          <w:b/>
        </w:rPr>
        <w:t>[22]</w:t>
      </w:r>
      <w:r w:rsidR="00C31667">
        <w:rPr>
          <w:b/>
        </w:rPr>
        <w:fldChar w:fldCharType="end"/>
      </w:r>
      <w:r w:rsidR="00C31667">
        <w:rPr>
          <w:b/>
        </w:rPr>
        <w:t xml:space="preserve"> </w:t>
      </w:r>
      <w:r w:rsidR="00222857" w:rsidRPr="00B25777">
        <w:t>ont</w:t>
      </w:r>
      <w:r w:rsidR="00C96CFC" w:rsidRPr="00B25777">
        <w:t xml:space="preserve"> utilisé la méthode des volumes finis</w:t>
      </w:r>
      <w:r w:rsidR="00222857" w:rsidRPr="00B25777">
        <w:t xml:space="preserve"> </w:t>
      </w:r>
      <w:r w:rsidR="00C96CFC" w:rsidRPr="00B25777">
        <w:t xml:space="preserve">pour </w:t>
      </w:r>
      <w:r w:rsidR="00222857" w:rsidRPr="00B25777">
        <w:t>réso</w:t>
      </w:r>
      <w:r w:rsidR="00C96CFC" w:rsidRPr="00B25777">
        <w:t>udre</w:t>
      </w:r>
      <w:r w:rsidR="00222857" w:rsidRPr="00B25777">
        <w:t xml:space="preserve"> l’équation de l’</w:t>
      </w:r>
      <w:r w:rsidR="0028533A" w:rsidRPr="00B25777">
        <w:t xml:space="preserve">énergie en 3D </w:t>
      </w:r>
      <w:r w:rsidR="00C96CFC" w:rsidRPr="00B25777">
        <w:t>couplé avec l’équation de Reynolds</w:t>
      </w:r>
      <w:r w:rsidR="002B3524" w:rsidRPr="00B25777">
        <w:t xml:space="preserve">. </w:t>
      </w:r>
      <w:r w:rsidR="00222857" w:rsidRPr="00B25777">
        <w:t>E</w:t>
      </w:r>
      <w:r w:rsidR="00235F7C" w:rsidRPr="00B25777">
        <w:t xml:space="preserve">n considérant la particularité de la vibration synchrone, i.e. </w:t>
      </w:r>
      <w:r w:rsidR="000732E6" w:rsidRPr="00B25777">
        <w:t xml:space="preserve">sa trajectoire périodique reste quasiment la même pour </w:t>
      </w:r>
      <w:r w:rsidR="00CC128A" w:rsidRPr="00B25777">
        <w:t>une durée assez courte</w:t>
      </w:r>
      <w:r w:rsidR="005111E5" w:rsidRPr="00B25777">
        <w:t xml:space="preserve">, </w:t>
      </w:r>
      <w:r w:rsidR="006B1664" w:rsidRPr="00B25777">
        <w:t>la chaleur reçue par le rotor pendant une période</w:t>
      </w:r>
      <w:r w:rsidR="00F1500D" w:rsidRPr="00B25777">
        <w:t xml:space="preserve"> ne change </w:t>
      </w:r>
      <w:r w:rsidR="002D79F0" w:rsidRPr="00B25777">
        <w:t xml:space="preserve">guère. </w:t>
      </w:r>
      <w:r w:rsidR="00CB05E6" w:rsidRPr="00B25777">
        <w:t>U</w:t>
      </w:r>
      <w:r w:rsidR="005111E5" w:rsidRPr="00B25777">
        <w:t>ne approche</w:t>
      </w:r>
      <w:r w:rsidR="000732E6" w:rsidRPr="00B25777">
        <w:t xml:space="preserve"> </w:t>
      </w:r>
      <w:r w:rsidR="00FA63D9" w:rsidRPr="00B25777">
        <w:t>de moyenn</w:t>
      </w:r>
      <w:r w:rsidR="006B1664" w:rsidRPr="00B25777">
        <w:t xml:space="preserve">age </w:t>
      </w:r>
      <w:r w:rsidR="00CB05E6" w:rsidRPr="00B25777">
        <w:t xml:space="preserve">du flux thermique dans le temps </w:t>
      </w:r>
      <w:r w:rsidR="003F64DF">
        <w:t>et le schéma en quinconce</w:t>
      </w:r>
      <w:r w:rsidR="003F64DF" w:rsidRPr="00B25777">
        <w:t xml:space="preserve"> </w:t>
      </w:r>
      <w:r w:rsidR="003F64DF">
        <w:t>ont été</w:t>
      </w:r>
      <w:r w:rsidR="006B1664" w:rsidRPr="00B25777">
        <w:t xml:space="preserve"> utilisé</w:t>
      </w:r>
      <w:r w:rsidR="003F64DF">
        <w:t xml:space="preserve">s </w:t>
      </w:r>
      <w:r w:rsidR="00F63027">
        <w:t>pour réaliser l’intégration temporelle</w:t>
      </w:r>
      <w:r w:rsidR="005977C3">
        <w:t xml:space="preserve"> à l’échelle du temps thermique</w:t>
      </w:r>
      <w:r w:rsidR="00CB05E6" w:rsidRPr="00B25777">
        <w:t>.</w:t>
      </w:r>
      <w:r w:rsidR="00845A79">
        <w:t xml:space="preserve"> </w:t>
      </w:r>
      <w:r w:rsidR="00755B30">
        <w:t xml:space="preserve">La différence de la température était </w:t>
      </w:r>
      <w:r w:rsidR="005F62AA">
        <w:t>obtenue</w:t>
      </w:r>
      <w:r w:rsidR="00755B30">
        <w:t xml:space="preserve"> à la fin de chaque pas de temps de l’intégration thermique.</w:t>
      </w:r>
    </w:p>
    <w:p w14:paraId="52658635" w14:textId="77777777" w:rsidR="00D6587C" w:rsidRPr="009767C1" w:rsidRDefault="00D6587C" w:rsidP="006B477F">
      <w:pPr>
        <w:spacing w:line="360" w:lineRule="auto"/>
        <w:rPr>
          <w:u w:val="single"/>
        </w:rPr>
      </w:pPr>
    </w:p>
    <w:p w14:paraId="5B37566A" w14:textId="5D9F0044" w:rsidR="00585A69" w:rsidRDefault="00585A69" w:rsidP="00D41AD1">
      <w:pPr>
        <w:pStyle w:val="Paragraphedeliste"/>
        <w:numPr>
          <w:ilvl w:val="0"/>
          <w:numId w:val="17"/>
        </w:numPr>
        <w:spacing w:line="360" w:lineRule="auto"/>
      </w:pPr>
      <w:r>
        <w:t>Détermination de C</w:t>
      </w:r>
    </w:p>
    <w:p w14:paraId="1D8D6A5F" w14:textId="7C1A09C5" w:rsidR="006A6CA4" w:rsidRDefault="001239A1" w:rsidP="00051B69">
      <w:pPr>
        <w:spacing w:line="360" w:lineRule="auto"/>
      </w:pPr>
      <w:r>
        <w:t>Cette partie du</w:t>
      </w:r>
      <w:r w:rsidR="000E3C32">
        <w:t xml:space="preserve"> cal</w:t>
      </w:r>
      <w:r w:rsidR="006950FD">
        <w:t xml:space="preserve">cul </w:t>
      </w:r>
      <w:r w:rsidR="00D01C27">
        <w:t>nécessite</w:t>
      </w:r>
      <w:r w:rsidR="006950FD">
        <w:t xml:space="preserve"> </w:t>
      </w:r>
      <w:r w:rsidR="00921FDC">
        <w:t xml:space="preserve">de </w:t>
      </w:r>
      <w:r w:rsidR="006950FD">
        <w:t xml:space="preserve">la modélisation de la source d’excitation synchrone à l’origine de la déformation </w:t>
      </w:r>
      <w:r w:rsidR="000E3C32">
        <w:t>thermique</w:t>
      </w:r>
      <w:r w:rsidR="006950FD">
        <w:t xml:space="preserve"> du rotor. Dans la littérature, </w:t>
      </w:r>
      <w:r w:rsidR="00A94B11">
        <w:t>l</w:t>
      </w:r>
      <w:r w:rsidR="0027222C">
        <w:t>es</w:t>
      </w:r>
      <w:r w:rsidR="00A94B11">
        <w:t xml:space="preserve"> méthode</w:t>
      </w:r>
      <w:r w:rsidR="0027222C">
        <w:t>s</w:t>
      </w:r>
      <w:r w:rsidR="00A94B11">
        <w:t xml:space="preserve"> utilisée</w:t>
      </w:r>
      <w:r w:rsidR="0027222C">
        <w:t>s</w:t>
      </w:r>
      <w:r w:rsidR="00A94B11">
        <w:t xml:space="preserve"> pour cette modélisation </w:t>
      </w:r>
      <w:r w:rsidR="006B585B">
        <w:t>sont</w:t>
      </w:r>
      <w:r w:rsidR="00A94B11">
        <w:t xml:space="preserve"> </w:t>
      </w:r>
      <w:r w:rsidR="00D41EAF">
        <w:t xml:space="preserve">regroupées </w:t>
      </w:r>
      <w:r w:rsidR="00A94B11">
        <w:t xml:space="preserve">principalement en 2 catégories : </w:t>
      </w:r>
      <w:r w:rsidR="00F57BB3" w:rsidRPr="008C562B">
        <w:rPr>
          <w:b/>
        </w:rPr>
        <w:t>l’approche de masse concentrée</w:t>
      </w:r>
      <w:r w:rsidR="00F57BB3">
        <w:t xml:space="preserve"> et </w:t>
      </w:r>
      <w:r w:rsidR="00F57BB3" w:rsidRPr="008C562B">
        <w:rPr>
          <w:b/>
        </w:rPr>
        <w:t>l’</w:t>
      </w:r>
      <w:r w:rsidR="00F005A2" w:rsidRPr="008C562B">
        <w:rPr>
          <w:b/>
        </w:rPr>
        <w:t>approche du défaut de la fibre neutre</w:t>
      </w:r>
      <w:r w:rsidR="00F005A2">
        <w:t>.</w:t>
      </w:r>
      <w:r w:rsidR="006950FD">
        <w:t xml:space="preserve">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A6319E" w:rsidRPr="005708CD" w14:paraId="16E227F4" w14:textId="77777777" w:rsidTr="000A5613">
        <w:trPr>
          <w:trHeight w:val="635"/>
          <w:jc w:val="center"/>
        </w:trPr>
        <w:tc>
          <w:tcPr>
            <w:tcW w:w="7214" w:type="dxa"/>
            <w:vAlign w:val="center"/>
          </w:tcPr>
          <w:p w14:paraId="164221C2" w14:textId="77777777" w:rsidR="00A6319E" w:rsidRPr="007C7D68" w:rsidRDefault="006C1209" w:rsidP="000A5613">
            <w:pPr>
              <w:spacing w:before="120" w:after="120" w:line="360" w:lineRule="auto"/>
              <w:jc w:val="center"/>
              <w:rPr>
                <w:rFonts w:eastAsia="SimSun"/>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lang w:val="en-US"/>
                  </w:rPr>
                  <m:t>=</m:t>
                </m:r>
                <m:sSub>
                  <m:sSubPr>
                    <m:ctrlPr>
                      <w:rPr>
                        <w:rFonts w:ascii="Cambria Math" w:eastAsia="SimSun" w:hAnsi="Cambria Math"/>
                        <w:b/>
                        <w:i/>
                        <w:lang w:val="en-US"/>
                      </w:rPr>
                    </m:ctrlPr>
                  </m:sSubPr>
                  <m:e>
                    <m:r>
                      <m:rPr>
                        <m:sty m:val="bi"/>
                      </m:rPr>
                      <w:rPr>
                        <w:rFonts w:ascii="Cambria Math" w:eastAsia="SimSun" w:hAnsi="Cambria Math"/>
                        <w:lang w:val="en-US"/>
                      </w:rPr>
                      <m:t>M</m:t>
                    </m:r>
                  </m:e>
                  <m:sub>
                    <m:r>
                      <m:rPr>
                        <m:sty m:val="bi"/>
                      </m:rPr>
                      <w:rPr>
                        <w:rFonts w:ascii="Cambria Math" w:eastAsia="SimSun" w:hAnsi="Cambria Math"/>
                        <w:lang w:val="en-US"/>
                      </w:rPr>
                      <m:t>Rot</m:t>
                    </m:r>
                  </m:sub>
                </m:sSub>
                <m:sSub>
                  <m:sSubPr>
                    <m:ctrlPr>
                      <w:rPr>
                        <w:rFonts w:ascii="Cambria Math" w:eastAsia="SimSun" w:hAnsi="Cambria Math"/>
                        <w:b/>
                        <w:i/>
                        <w:lang w:val="en-US"/>
                      </w:rPr>
                    </m:ctrlPr>
                  </m:sSubPr>
                  <m:e>
                    <m:r>
                      <m:rPr>
                        <m:sty m:val="bi"/>
                      </m:rPr>
                      <w:rPr>
                        <w:rFonts w:ascii="Cambria Math" w:eastAsia="SimSun" w:hAnsi="Cambria Math"/>
                        <w:lang w:val="en-US"/>
                      </w:rPr>
                      <m:t>d</m:t>
                    </m:r>
                  </m:e>
                  <m:sub>
                    <m:r>
                      <m:rPr>
                        <m:sty m:val="bi"/>
                      </m:rPr>
                      <w:rPr>
                        <w:rFonts w:ascii="Cambria Math" w:eastAsia="SimSun" w:hAnsi="Cambria Math"/>
                        <w:lang w:val="en-US"/>
                      </w:rPr>
                      <m:t>T</m:t>
                    </m:r>
                  </m:sub>
                </m:sSub>
                <m:sSup>
                  <m:sSupPr>
                    <m:ctrlPr>
                      <w:rPr>
                        <w:rFonts w:ascii="Cambria Math" w:eastAsia="SimSun" w:hAnsi="Cambria Math"/>
                        <w:b/>
                        <w:i/>
                        <w:lang w:val="en-US"/>
                      </w:rPr>
                    </m:ctrlPr>
                  </m:sSupPr>
                  <m:e>
                    <m:r>
                      <m:rPr>
                        <m:sty m:val="b"/>
                      </m:rPr>
                      <w:rPr>
                        <w:rFonts w:ascii="Cambria Math" w:eastAsia="SimSun" w:hAnsi="Cambria Math"/>
                        <w:lang w:val="en-US"/>
                      </w:rPr>
                      <m:t>Ω</m:t>
                    </m:r>
                    <m:ctrlPr>
                      <w:rPr>
                        <w:rFonts w:ascii="Cambria Math" w:eastAsia="SimSun" w:hAnsi="Cambria Math"/>
                        <w:b/>
                        <w:lang w:val="en-US"/>
                      </w:rPr>
                    </m:ctrlPr>
                  </m:e>
                  <m:sup>
                    <m:r>
                      <m:rPr>
                        <m:sty m:val="bi"/>
                      </m:rPr>
                      <w:rPr>
                        <w:rFonts w:ascii="Cambria Math" w:eastAsia="SimSun" w:hAnsi="Cambria Math"/>
                        <w:lang w:val="en-US"/>
                      </w:rPr>
                      <m:t>2</m:t>
                    </m:r>
                  </m:sup>
                </m:sSup>
                <m:sSup>
                  <m:sSupPr>
                    <m:ctrlPr>
                      <w:rPr>
                        <w:rFonts w:ascii="Cambria Math" w:eastAsia="SimSun" w:hAnsi="Cambria Math"/>
                        <w:b/>
                        <w:i/>
                        <w:lang w:val="en-US"/>
                      </w:rPr>
                    </m:ctrlPr>
                  </m:sSupPr>
                  <m:e>
                    <m:r>
                      <m:rPr>
                        <m:sty m:val="bi"/>
                      </m:rPr>
                      <w:rPr>
                        <w:rFonts w:ascii="Cambria Math" w:eastAsia="SimSun" w:hAnsi="Cambria Math"/>
                        <w:lang w:val="en-US"/>
                      </w:rPr>
                      <m:t>e</m:t>
                    </m:r>
                  </m:e>
                  <m:sup>
                    <m:r>
                      <m:rPr>
                        <m:sty m:val="bi"/>
                      </m:rPr>
                      <w:rPr>
                        <w:rFonts w:ascii="Cambria Math" w:eastAsia="SimSun" w:hAnsi="Cambria Math"/>
                        <w:lang w:val="en-US"/>
                      </w:rPr>
                      <m:t>j</m:t>
                    </m:r>
                    <m:r>
                      <m:rPr>
                        <m:sty m:val="b"/>
                      </m:rPr>
                      <w:rPr>
                        <w:rFonts w:ascii="Cambria Math" w:eastAsia="SimSun" w:hAnsi="Cambria Math"/>
                        <w:lang w:val="en-US"/>
                      </w:rPr>
                      <m:t>Ω</m:t>
                    </m:r>
                    <m:r>
                      <m:rPr>
                        <m:sty m:val="bi"/>
                      </m:rPr>
                      <w:rPr>
                        <w:rFonts w:ascii="Cambria Math" w:eastAsia="SimSun" w:hAnsi="Cambria Math"/>
                        <w:lang w:val="en-US"/>
                      </w:rPr>
                      <m:t>t+</m:t>
                    </m:r>
                    <m:r>
                      <m:rPr>
                        <m:sty m:val="b"/>
                      </m:rPr>
                      <w:rPr>
                        <w:rFonts w:ascii="Cambria Math" w:eastAsia="SimSun" w:hAnsi="Cambria Math"/>
                        <w:lang w:val="en-US"/>
                      </w:rPr>
                      <m:t>β</m:t>
                    </m:r>
                  </m:sup>
                </m:sSup>
              </m:oMath>
            </m:oMathPara>
          </w:p>
        </w:tc>
        <w:tc>
          <w:tcPr>
            <w:tcW w:w="1092" w:type="dxa"/>
            <w:vAlign w:val="center"/>
          </w:tcPr>
          <w:p w14:paraId="0215BC36" w14:textId="77777777" w:rsidR="00A6319E" w:rsidRPr="005708CD" w:rsidRDefault="00A6319E" w:rsidP="000A5613">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r w:rsidRPr="005708CD">
              <w:rPr>
                <w:rFonts w:ascii="Times New Roman" w:eastAsia="Times New Roman" w:hAnsi="Times New Roman"/>
                <w:b/>
                <w:iCs w:val="0"/>
                <w:color w:val="auto"/>
                <w:sz w:val="22"/>
                <w:szCs w:val="22"/>
                <w:lang w:eastAsia="fr-FR"/>
              </w:rPr>
              <w:t xml:space="preserve"> </w:t>
            </w:r>
          </w:p>
        </w:tc>
      </w:tr>
    </w:tbl>
    <w:p w14:paraId="6ADE8861" w14:textId="77777777" w:rsidR="00A6319E" w:rsidRDefault="00A6319E" w:rsidP="00051B69">
      <w:pPr>
        <w:spacing w:line="360" w:lineRule="auto"/>
      </w:pPr>
    </w:p>
    <w:p w14:paraId="19C80C9F" w14:textId="3C412901" w:rsidR="007A7036" w:rsidRDefault="007A7036" w:rsidP="00A6319E">
      <w:pPr>
        <w:spacing w:line="360" w:lineRule="auto"/>
        <w:ind w:firstLine="708"/>
      </w:pPr>
      <w:r>
        <w:t>L’approc</w:t>
      </w:r>
      <w:r w:rsidR="00005D64">
        <w:t>he de masse concentrée modélise la contribution dynamique de la flexion thermique du rotor comme une addition au balourd mécanique</w:t>
      </w:r>
      <w:r w:rsidR="006726AB">
        <w:t>.</w:t>
      </w:r>
      <w:r w:rsidR="00150BEE">
        <w:t xml:space="preserve"> </w:t>
      </w:r>
      <w:r w:rsidR="00586371">
        <w:t>En considérant la masse de disque prépondérante située en porte à</w:t>
      </w:r>
      <w:r w:rsidR="008A49D7">
        <w:t xml:space="preserve"> </w:t>
      </w:r>
      <w:r w:rsidR="00586371">
        <w:t>faux</w:t>
      </w:r>
      <w:r w:rsidR="009A4645">
        <w:t xml:space="preserve">, la </w:t>
      </w:r>
      <w:r w:rsidR="004C2336">
        <w:t xml:space="preserve">flexion thermique du rotor </w:t>
      </w:r>
      <w:r w:rsidR="009A4645">
        <w:t>pourrait crée</w:t>
      </w:r>
      <w:r w:rsidR="004C2336">
        <w:t>r</w:t>
      </w:r>
      <w:r w:rsidR="009A4645">
        <w:t xml:space="preserve"> une source</w:t>
      </w:r>
      <w:r w:rsidR="00024307">
        <w:t xml:space="preserve"> </w:t>
      </w:r>
      <w:r w:rsidR="009A4645">
        <w:t>d’excitation</w:t>
      </w:r>
      <w:r w:rsidR="004C2336">
        <w:t xml:space="preserve"> synchrone</w:t>
      </w:r>
      <w:r w:rsidR="00024307">
        <w:t xml:space="preserve"> au niveau du centre de masse du disque.</w:t>
      </w:r>
      <w:r w:rsidR="008C05C8">
        <w:t xml:space="preserve"> </w:t>
      </w:r>
      <w:r w:rsidR="00422139">
        <w:t xml:space="preserve">Selon la définition de balourd, </w:t>
      </w:r>
      <w:r w:rsidR="00677373">
        <w:t xml:space="preserve">le produit entre le vecteur de la déviation </w:t>
      </w:r>
      <w:r w:rsidR="00B21DF0">
        <w:t>du rotor de l’axe de rotation</w:t>
      </w:r>
      <w:r w:rsidR="00677373">
        <w:t xml:space="preserve"> à cause de la déformation thermique et la masse du disque donne le balourd </w:t>
      </w:r>
      <w:r w:rsidR="00C5602F">
        <w:t xml:space="preserve">thermique </w:t>
      </w:r>
      <w:r w:rsidR="006A6CA4">
        <w:t xml:space="preserve">modélisé par cette approche. </w:t>
      </w:r>
      <w:r w:rsidR="00E90614">
        <w:t>La</w:t>
      </w:r>
      <w:r w:rsidR="006A6CA4">
        <w:t xml:space="preserve"> méthode est ini</w:t>
      </w:r>
      <w:r w:rsidR="00152A80">
        <w:t xml:space="preserve">tialement mentionnée par Kirk </w:t>
      </w:r>
      <w:r w:rsidR="002568DF" w:rsidRPr="00A74CFB">
        <w:rPr>
          <w:b/>
        </w:rPr>
        <w:fldChar w:fldCharType="begin"/>
      </w:r>
      <w:r w:rsidR="002568DF" w:rsidRPr="00A74CFB">
        <w:rPr>
          <w:b/>
        </w:rPr>
        <w:instrText xml:space="preserve"> REF _Ref444181331 \r \h </w:instrText>
      </w:r>
      <w:r w:rsidR="00A74CFB">
        <w:rPr>
          <w:b/>
        </w:rPr>
        <w:instrText xml:space="preserve"> \* MERGEFORMAT </w:instrText>
      </w:r>
      <w:r w:rsidR="002568DF" w:rsidRPr="00A74CFB">
        <w:rPr>
          <w:b/>
        </w:rPr>
      </w:r>
      <w:r w:rsidR="002568DF" w:rsidRPr="00A74CFB">
        <w:rPr>
          <w:b/>
        </w:rPr>
        <w:fldChar w:fldCharType="separate"/>
      </w:r>
      <w:r w:rsidR="00311662">
        <w:rPr>
          <w:b/>
        </w:rPr>
        <w:t>[14]</w:t>
      </w:r>
      <w:r w:rsidR="002568DF" w:rsidRPr="00A74CFB">
        <w:rPr>
          <w:b/>
        </w:rPr>
        <w:fldChar w:fldCharType="end"/>
      </w:r>
      <w:r w:rsidR="006A6CA4">
        <w:t xml:space="preserve"> </w:t>
      </w:r>
      <w:r w:rsidR="002568DF">
        <w:t xml:space="preserve">et utilisée ensuite par Murphy </w:t>
      </w:r>
      <w:r w:rsidR="0063071A" w:rsidRPr="00A74CFB">
        <w:rPr>
          <w:b/>
        </w:rPr>
        <w:fldChar w:fldCharType="begin"/>
      </w:r>
      <w:r w:rsidR="0063071A" w:rsidRPr="00A74CFB">
        <w:rPr>
          <w:b/>
        </w:rPr>
        <w:instrText xml:space="preserve"> REF _Ref523086107 \r \h </w:instrText>
      </w:r>
      <w:r w:rsidR="00A74CFB">
        <w:rPr>
          <w:b/>
        </w:rPr>
        <w:instrText xml:space="preserve"> \* MERGEFORMAT </w:instrText>
      </w:r>
      <w:r w:rsidR="0063071A" w:rsidRPr="00A74CFB">
        <w:rPr>
          <w:b/>
        </w:rPr>
      </w:r>
      <w:r w:rsidR="0063071A" w:rsidRPr="00A74CFB">
        <w:rPr>
          <w:b/>
        </w:rPr>
        <w:fldChar w:fldCharType="separate"/>
      </w:r>
      <w:r w:rsidR="00311662">
        <w:rPr>
          <w:b/>
        </w:rPr>
        <w:t>[12]</w:t>
      </w:r>
      <w:r w:rsidR="0063071A" w:rsidRPr="00A74CFB">
        <w:rPr>
          <w:b/>
        </w:rPr>
        <w:fldChar w:fldCharType="end"/>
      </w:r>
      <w:r w:rsidR="0063071A">
        <w:t xml:space="preserve">,  de Jongh </w:t>
      </w:r>
      <w:r w:rsidR="0063071A" w:rsidRPr="00A74CFB">
        <w:rPr>
          <w:b/>
        </w:rPr>
        <w:fldChar w:fldCharType="begin"/>
      </w:r>
      <w:r w:rsidR="0063071A" w:rsidRPr="00A74CFB">
        <w:rPr>
          <w:b/>
        </w:rPr>
        <w:instrText xml:space="preserve"> REF _Ref444178326 \r \h </w:instrText>
      </w:r>
      <w:r w:rsidR="00A74CFB">
        <w:rPr>
          <w:b/>
        </w:rPr>
        <w:instrText xml:space="preserve"> \* MERGEFORMAT </w:instrText>
      </w:r>
      <w:r w:rsidR="0063071A" w:rsidRPr="00A74CFB">
        <w:rPr>
          <w:b/>
        </w:rPr>
      </w:r>
      <w:r w:rsidR="0063071A" w:rsidRPr="00A74CFB">
        <w:rPr>
          <w:b/>
        </w:rPr>
        <w:fldChar w:fldCharType="separate"/>
      </w:r>
      <w:r w:rsidR="00311662">
        <w:rPr>
          <w:b/>
        </w:rPr>
        <w:t>[3]</w:t>
      </w:r>
      <w:r w:rsidR="0063071A" w:rsidRPr="00A74CFB">
        <w:rPr>
          <w:b/>
        </w:rPr>
        <w:fldChar w:fldCharType="end"/>
      </w:r>
      <w:r w:rsidR="0063071A">
        <w:t xml:space="preserve"> et Lee </w:t>
      </w:r>
      <w:r w:rsidR="0063071A" w:rsidRPr="00A74CFB">
        <w:rPr>
          <w:b/>
        </w:rPr>
        <w:fldChar w:fldCharType="begin"/>
      </w:r>
      <w:r w:rsidR="0063071A" w:rsidRPr="00A74CFB">
        <w:rPr>
          <w:b/>
        </w:rPr>
        <w:instrText xml:space="preserve"> REF _Ref523220306 \r \h </w:instrText>
      </w:r>
      <w:r w:rsidR="00A74CFB">
        <w:rPr>
          <w:b/>
        </w:rPr>
        <w:instrText xml:space="preserve"> \* MERGEFORMAT </w:instrText>
      </w:r>
      <w:r w:rsidR="0063071A" w:rsidRPr="00A74CFB">
        <w:rPr>
          <w:b/>
        </w:rPr>
      </w:r>
      <w:r w:rsidR="0063071A" w:rsidRPr="00A74CFB">
        <w:rPr>
          <w:b/>
        </w:rPr>
        <w:fldChar w:fldCharType="separate"/>
      </w:r>
      <w:r w:rsidR="00311662">
        <w:rPr>
          <w:b/>
        </w:rPr>
        <w:t>[21]</w:t>
      </w:r>
      <w:r w:rsidR="0063071A" w:rsidRPr="00A74CFB">
        <w:rPr>
          <w:b/>
        </w:rPr>
        <w:fldChar w:fldCharType="end"/>
      </w:r>
      <w:r w:rsidR="006F2430">
        <w:t xml:space="preserve">. </w:t>
      </w:r>
      <w:r w:rsidR="00CD6382">
        <w:t xml:space="preserve"> </w:t>
      </w:r>
      <w:r w:rsidR="003A6DF7">
        <w:t>Palazzolo et Tong</w:t>
      </w:r>
      <w:r w:rsidR="0063071A">
        <w:t xml:space="preserve"> </w:t>
      </w:r>
      <w:r w:rsidR="00567EFB" w:rsidRPr="00A74CFB">
        <w:rPr>
          <w:b/>
        </w:rPr>
        <w:fldChar w:fldCharType="begin"/>
      </w:r>
      <w:r w:rsidR="00567EFB" w:rsidRPr="00A74CFB">
        <w:rPr>
          <w:b/>
        </w:rPr>
        <w:instrText xml:space="preserve"> REF _Ref523227901 \r \h </w:instrText>
      </w:r>
      <w:r w:rsidR="00A74CFB">
        <w:rPr>
          <w:b/>
        </w:rPr>
        <w:instrText xml:space="preserve"> \* MERGEFORMAT </w:instrText>
      </w:r>
      <w:r w:rsidR="00567EFB" w:rsidRPr="00A74CFB">
        <w:rPr>
          <w:b/>
        </w:rPr>
      </w:r>
      <w:r w:rsidR="00567EFB" w:rsidRPr="00A74CFB">
        <w:rPr>
          <w:b/>
        </w:rPr>
        <w:fldChar w:fldCharType="separate"/>
      </w:r>
      <w:r w:rsidR="00311662">
        <w:rPr>
          <w:b/>
        </w:rPr>
        <w:t>[26]</w:t>
      </w:r>
      <w:r w:rsidR="00567EFB" w:rsidRPr="00A74CFB">
        <w:rPr>
          <w:b/>
        </w:rPr>
        <w:fldChar w:fldCharType="end"/>
      </w:r>
      <w:r w:rsidR="003A6DF7">
        <w:t xml:space="preserve"> ont amélioré cette approche par l’application de </w:t>
      </w:r>
      <w:r w:rsidR="00AA0F7F">
        <w:t>l’</w:t>
      </w:r>
      <w:r w:rsidR="003A6DF7">
        <w:t xml:space="preserve">approche sur tous les </w:t>
      </w:r>
      <w:r w:rsidR="00AA0F7F">
        <w:t xml:space="preserve">nœuds </w:t>
      </w:r>
      <w:r w:rsidR="003A6DF7">
        <w:t>du rotor à la place de le seul nœud où se trouve la masse prépondérante en porte à faux.</w:t>
      </w:r>
      <w:r w:rsidR="00230E61">
        <w:t xml:space="preserve"> Les résultats obtenus </w:t>
      </w:r>
      <w:r w:rsidR="00152A80">
        <w:t>seront</w:t>
      </w:r>
      <w:r w:rsidR="00230E61">
        <w:t xml:space="preserve"> ajouté au balourd mécanique initial qui va continuer à changer le niveau de vibration synchrone.</w:t>
      </w:r>
    </w:p>
    <w:p w14:paraId="1E4CDDCC" w14:textId="7C667D8F" w:rsidR="001A47BF" w:rsidRDefault="00C74B54" w:rsidP="00A6319E">
      <w:pPr>
        <w:spacing w:line="360" w:lineRule="auto"/>
        <w:ind w:firstLine="708"/>
      </w:pPr>
      <w:r>
        <w:t>L’approche du défaut de la fibre neutre</w:t>
      </w:r>
      <w:r w:rsidR="00890C92">
        <w:t xml:space="preserve"> </w:t>
      </w:r>
      <w:r w:rsidR="008D2102">
        <w:t xml:space="preserve">était utilisé par Keogh et </w:t>
      </w:r>
      <w:r w:rsidR="004602B8">
        <w:t xml:space="preserve">Morton </w:t>
      </w:r>
      <w:r w:rsidR="00412F06" w:rsidRPr="00A74CFB">
        <w:rPr>
          <w:b/>
        </w:rPr>
        <w:fldChar w:fldCharType="begin"/>
      </w:r>
      <w:r w:rsidR="00412F06" w:rsidRPr="00A74CFB">
        <w:rPr>
          <w:b/>
        </w:rPr>
        <w:instrText xml:space="preserve"> REF _Ref444178598 \r \h </w:instrText>
      </w:r>
      <w:r w:rsidR="00A74CFB">
        <w:rPr>
          <w:b/>
        </w:rPr>
        <w:instrText xml:space="preserve"> \* MERGEFORMAT </w:instrText>
      </w:r>
      <w:r w:rsidR="00412F06" w:rsidRPr="00A74CFB">
        <w:rPr>
          <w:b/>
        </w:rPr>
      </w:r>
      <w:r w:rsidR="00412F06" w:rsidRPr="00A74CFB">
        <w:rPr>
          <w:b/>
        </w:rPr>
        <w:fldChar w:fldCharType="separate"/>
      </w:r>
      <w:r w:rsidR="00311662">
        <w:rPr>
          <w:b/>
        </w:rPr>
        <w:t>[6]</w:t>
      </w:r>
      <w:r w:rsidR="00412F06" w:rsidRPr="00A74CFB">
        <w:rPr>
          <w:b/>
        </w:rPr>
        <w:fldChar w:fldCharType="end"/>
      </w:r>
      <w:r w:rsidR="00412F06" w:rsidRPr="00A74CFB">
        <w:rPr>
          <w:b/>
        </w:rPr>
        <w:fldChar w:fldCharType="begin"/>
      </w:r>
      <w:r w:rsidR="00412F06" w:rsidRPr="00A74CFB">
        <w:rPr>
          <w:b/>
        </w:rPr>
        <w:instrText xml:space="preserve"> REF _Ref523082734 \r \h </w:instrText>
      </w:r>
      <w:r w:rsidR="00A74CFB">
        <w:rPr>
          <w:b/>
        </w:rPr>
        <w:instrText xml:space="preserve"> \* MERGEFORMAT </w:instrText>
      </w:r>
      <w:r w:rsidR="00412F06" w:rsidRPr="00A74CFB">
        <w:rPr>
          <w:b/>
        </w:rPr>
      </w:r>
      <w:r w:rsidR="00412F06" w:rsidRPr="00A74CFB">
        <w:rPr>
          <w:b/>
        </w:rPr>
        <w:fldChar w:fldCharType="separate"/>
      </w:r>
      <w:r w:rsidR="00311662">
        <w:rPr>
          <w:b/>
        </w:rPr>
        <w:t>[7]</w:t>
      </w:r>
      <w:r w:rsidR="00412F06" w:rsidRPr="00A74CFB">
        <w:rPr>
          <w:b/>
        </w:rPr>
        <w:fldChar w:fldCharType="end"/>
      </w:r>
      <w:r w:rsidR="008D2102">
        <w:t>,</w:t>
      </w:r>
      <w:r w:rsidR="00412F06">
        <w:t xml:space="preserve"> Schmied </w:t>
      </w:r>
      <w:r w:rsidR="00412F06" w:rsidRPr="00A74CFB">
        <w:rPr>
          <w:b/>
        </w:rPr>
        <w:fldChar w:fldCharType="begin"/>
      </w:r>
      <w:r w:rsidR="00412F06" w:rsidRPr="00A74CFB">
        <w:rPr>
          <w:b/>
        </w:rPr>
        <w:instrText xml:space="preserve"> REF _Ref523091267 \r \h </w:instrText>
      </w:r>
      <w:r w:rsidR="00A74CFB">
        <w:rPr>
          <w:b/>
        </w:rPr>
        <w:instrText xml:space="preserve"> \* MERGEFORMAT </w:instrText>
      </w:r>
      <w:r w:rsidR="00412F06" w:rsidRPr="00A74CFB">
        <w:rPr>
          <w:b/>
        </w:rPr>
      </w:r>
      <w:r w:rsidR="00412F06" w:rsidRPr="00A74CFB">
        <w:rPr>
          <w:b/>
        </w:rPr>
        <w:fldChar w:fldCharType="separate"/>
      </w:r>
      <w:r w:rsidR="00311662">
        <w:rPr>
          <w:b/>
        </w:rPr>
        <w:t>[19]</w:t>
      </w:r>
      <w:r w:rsidR="00412F06" w:rsidRPr="00A74CFB">
        <w:rPr>
          <w:b/>
        </w:rPr>
        <w:fldChar w:fldCharType="end"/>
      </w:r>
      <w:r w:rsidR="00B62B65">
        <w:t xml:space="preserve"> et Grigor’ev</w:t>
      </w:r>
      <w:r w:rsidR="00A74CFB">
        <w:t xml:space="preserve"> et al.</w:t>
      </w:r>
      <w:r w:rsidR="00B62B65">
        <w:t xml:space="preserve"> </w:t>
      </w:r>
      <w:r w:rsidR="00B62B65" w:rsidRPr="00A74CFB">
        <w:rPr>
          <w:b/>
        </w:rPr>
        <w:fldChar w:fldCharType="begin"/>
      </w:r>
      <w:r w:rsidR="00B62B65" w:rsidRPr="00A74CFB">
        <w:rPr>
          <w:b/>
        </w:rPr>
        <w:instrText xml:space="preserve"> REF _Ref523735243 \r \h </w:instrText>
      </w:r>
      <w:r w:rsidR="00A74CFB">
        <w:rPr>
          <w:b/>
        </w:rPr>
        <w:instrText xml:space="preserve"> \* MERGEFORMAT </w:instrText>
      </w:r>
      <w:r w:rsidR="00B62B65" w:rsidRPr="00A74CFB">
        <w:rPr>
          <w:b/>
        </w:rPr>
      </w:r>
      <w:r w:rsidR="00B62B65" w:rsidRPr="00A74CFB">
        <w:rPr>
          <w:b/>
        </w:rPr>
        <w:fldChar w:fldCharType="separate"/>
      </w:r>
      <w:r w:rsidR="00311662">
        <w:rPr>
          <w:b/>
        </w:rPr>
        <w:t>[29]</w:t>
      </w:r>
      <w:r w:rsidR="00B62B65" w:rsidRPr="00A74CFB">
        <w:rPr>
          <w:b/>
        </w:rPr>
        <w:fldChar w:fldCharType="end"/>
      </w:r>
      <w:r w:rsidR="00A032ED">
        <w:t xml:space="preserve"> </w:t>
      </w:r>
      <w:r w:rsidR="00E93CF2">
        <w:t>dans le</w:t>
      </w:r>
      <w:r w:rsidR="003C6938">
        <w:t xml:space="preserve"> modèle du balourd thermique</w:t>
      </w:r>
      <w:r w:rsidR="004602BC">
        <w:t xml:space="preserve"> comme dans</w:t>
      </w:r>
      <w:r w:rsidR="00A032ED">
        <w:t xml:space="preserve"> </w:t>
      </w:r>
      <w:r w:rsidR="004602BC">
        <w:fldChar w:fldCharType="begin"/>
      </w:r>
      <w:r w:rsidR="004602BC">
        <w:instrText xml:space="preserve"> REF _Ref523732637 \r \h </w:instrText>
      </w:r>
      <w:r w:rsidR="004602BC">
        <w:fldChar w:fldCharType="separate"/>
      </w:r>
      <w:r w:rsidR="00311662">
        <w:t>Eq.13</w:t>
      </w:r>
      <w:r w:rsidR="004602BC">
        <w:fldChar w:fldCharType="end"/>
      </w:r>
      <w:r w:rsidR="003C6938">
        <w:t xml:space="preserve">. </w:t>
      </w:r>
      <w:r w:rsidR="003446BC">
        <w:t xml:space="preserve"> </w:t>
      </w:r>
      <w:r w:rsidR="004602B8">
        <w:t>Contrairement</w:t>
      </w:r>
      <w:r w:rsidR="0064589C">
        <w:t xml:space="preserve"> à l’approche de masse concentrée qui </w:t>
      </w:r>
      <w:r w:rsidR="00446795">
        <w:t>n’</w:t>
      </w:r>
      <w:r w:rsidR="0064589C">
        <w:t>ont considéré</w:t>
      </w:r>
      <w:r w:rsidR="00446795">
        <w:t xml:space="preserve"> que</w:t>
      </w:r>
      <w:r w:rsidR="00530EAB">
        <w:t xml:space="preserve"> </w:t>
      </w:r>
      <w:r w:rsidR="00EB14FE">
        <w:t>la force</w:t>
      </w:r>
      <w:r w:rsidR="0064589C">
        <w:t xml:space="preserve"> centrifugé</w:t>
      </w:r>
      <w:r w:rsidR="00867B0B">
        <w:t>e</w:t>
      </w:r>
      <w:r w:rsidR="0064589C">
        <w:t xml:space="preserve"> générée, c</w:t>
      </w:r>
      <w:r w:rsidR="00C11BE7">
        <w:t xml:space="preserve">ette approche </w:t>
      </w:r>
      <w:r w:rsidR="0064589C">
        <w:t xml:space="preserve">a pris en compte le moment engendré dû à la </w:t>
      </w:r>
      <w:r w:rsidR="005E0804">
        <w:t xml:space="preserve">flexion </w:t>
      </w:r>
      <w:r w:rsidR="0064589C">
        <w:t>thermique</w:t>
      </w:r>
      <w:r w:rsidR="005E0804">
        <w:t xml:space="preserve"> de rotor. </w:t>
      </w:r>
      <w:r w:rsidR="009533F4">
        <w:t xml:space="preserve">Il faut noter que le terme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(t)</m:t>
        </m:r>
      </m:oMath>
      <w:r w:rsidR="009533F4">
        <w:t xml:space="preserve"> qui représent</w:t>
      </w:r>
      <w:r w:rsidR="00636EC0">
        <w:t xml:space="preserve">e </w:t>
      </w:r>
      <w:r w:rsidR="00AC0CEB">
        <w:t>le</w:t>
      </w:r>
      <w:r w:rsidR="00636EC0">
        <w:t xml:space="preserve"> déplacement de la</w:t>
      </w:r>
      <w:r w:rsidR="009533F4">
        <w:t xml:space="preserve"> fibre neutre</w:t>
      </w:r>
      <w:r w:rsidR="00CA09B9">
        <w:t xml:space="preserve"> de rotor</w:t>
      </w:r>
      <w:r w:rsidR="009533F4">
        <w:t xml:space="preserve"> </w:t>
      </w:r>
      <w:r w:rsidR="00680EBD">
        <w:t>après la déformation thermique est dépendant du temps à l’échelle thermique</w:t>
      </w:r>
      <w:r w:rsidR="00A34C9A">
        <w:t xml:space="preserve">, </w:t>
      </w:r>
      <w:r w:rsidR="00680EBD">
        <w:t>ainsi</w:t>
      </w:r>
      <w:r w:rsidR="00A34C9A">
        <w:t xml:space="preserve"> il était nécessaire de prendre l’évolution de</w:t>
      </w:r>
      <w:r w:rsidR="00680EBD">
        <w:t xml:space="preserve"> </w:t>
      </w:r>
      <w:r w:rsidR="00AC0CEB">
        <w:t xml:space="preserve">l’amplitude et sa phase de cette source d’excitation synchrone </w:t>
      </w:r>
      <w:r w:rsidR="00B45F4D">
        <w:t>dans la simulation</w:t>
      </w:r>
      <w:r w:rsidR="00AC0CEB">
        <w:t xml:space="preserve">. </w:t>
      </w:r>
    </w:p>
    <w:p w14:paraId="18D0DE6D" w14:textId="77777777" w:rsidR="00637F13" w:rsidRDefault="00637F13" w:rsidP="00A6319E">
      <w:pPr>
        <w:spacing w:line="360" w:lineRule="auto"/>
        <w:ind w:firstLine="708"/>
      </w:pP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14"/>
        <w:gridCol w:w="1092"/>
      </w:tblGrid>
      <w:tr w:rsidR="001A47BF" w:rsidRPr="005708CD" w14:paraId="04C076A5" w14:textId="77777777" w:rsidTr="000A5613">
        <w:trPr>
          <w:trHeight w:val="635"/>
          <w:jc w:val="center"/>
        </w:trPr>
        <w:tc>
          <w:tcPr>
            <w:tcW w:w="7214" w:type="dxa"/>
            <w:vAlign w:val="center"/>
          </w:tcPr>
          <w:p w14:paraId="37CD5474" w14:textId="7299841E" w:rsidR="001A47BF" w:rsidRPr="007C7D68" w:rsidRDefault="006C1209" w:rsidP="000A5613">
            <w:pPr>
              <w:spacing w:before="120" w:after="120" w:line="360" w:lineRule="auto"/>
              <w:jc w:val="center"/>
              <w:rPr>
                <w:rFonts w:eastAsia="SimSun"/>
                <w:i/>
              </w:rPr>
            </w:pPr>
            <m:oMathPara>
              <m:oMath>
                <m:sSub>
                  <m:sSubPr>
                    <m:ctrlPr>
                      <w:rPr>
                        <w:rFonts w:ascii="Cambria Math" w:hAnsi="Cambria Math"/>
                        <w:b/>
                        <w:i/>
                        <w:lang w:val="en-US"/>
                      </w:rPr>
                    </m:ctrlPr>
                  </m:sSubPr>
                  <m:e>
                    <m:r>
                      <m:rPr>
                        <m:sty m:val="bi"/>
                      </m:rPr>
                      <w:rPr>
                        <w:rFonts w:ascii="Cambria Math" w:hAnsi="Cambria Math"/>
                        <w:lang w:val="en-US"/>
                      </w:rPr>
                      <m:t>F</m:t>
                    </m:r>
                  </m:e>
                  <m:sub>
                    <m:r>
                      <m:rPr>
                        <m:sty m:val="bi"/>
                      </m:rPr>
                      <w:rPr>
                        <w:rFonts w:ascii="Cambria Math" w:hAnsi="Cambria Math"/>
                        <w:lang w:val="en-US"/>
                      </w:rPr>
                      <m:t>Uthermique</m:t>
                    </m:r>
                  </m:sub>
                </m:sSub>
                <m:r>
                  <m:rPr>
                    <m:sty m:val="bi"/>
                  </m:rPr>
                  <w:rPr>
                    <w:rFonts w:ascii="Cambria Math" w:hAnsi="Cambria Math"/>
                  </w:rPr>
                  <m:t>=</m:t>
                </m:r>
                <m:sSub>
                  <m:sSubPr>
                    <m:ctrlPr>
                      <w:rPr>
                        <w:rFonts w:ascii="Cambria Math" w:eastAsia="SimSun" w:hAnsi="Cambria Math"/>
                        <w:b/>
                        <w:i/>
                        <w:lang w:val="en-US"/>
                      </w:rPr>
                    </m:ctrlPr>
                  </m:sSubPr>
                  <m:e>
                    <m:r>
                      <m:rPr>
                        <m:sty m:val="bi"/>
                      </m:rPr>
                      <w:rPr>
                        <w:rFonts w:ascii="Cambria Math" w:eastAsia="SimSun" w:hAnsi="Cambria Math"/>
                        <w:lang w:val="en-US"/>
                      </w:rPr>
                      <m:t>K</m:t>
                    </m:r>
                  </m:e>
                  <m:sub>
                    <m:r>
                      <m:rPr>
                        <m:sty m:val="bi"/>
                      </m:rPr>
                      <w:rPr>
                        <w:rFonts w:ascii="Cambria Math" w:eastAsia="SimSun" w:hAnsi="Cambria Math"/>
                        <w:lang w:val="en-US"/>
                      </w:rPr>
                      <m:t>Rot</m:t>
                    </m:r>
                  </m:sub>
                </m:sSub>
                <m:sSub>
                  <m:sSubPr>
                    <m:ctrlPr>
                      <w:rPr>
                        <w:rFonts w:ascii="Cambria Math" w:eastAsia="SimSun" w:hAnsi="Cambria Math"/>
                        <w:b/>
                        <w:i/>
                        <w:lang w:val="en-US"/>
                      </w:rPr>
                    </m:ctrlPr>
                  </m:sSubPr>
                  <m:e>
                    <m:r>
                      <m:rPr>
                        <m:sty m:val="bi"/>
                      </m:rPr>
                      <w:rPr>
                        <w:rFonts w:ascii="Cambria Math" w:eastAsia="SimSun" w:hAnsi="Cambria Math"/>
                        <w:lang w:val="en-US"/>
                      </w:rPr>
                      <m:t>Z</m:t>
                    </m:r>
                  </m:e>
                  <m:sub>
                    <m:r>
                      <m:rPr>
                        <m:sty m:val="bi"/>
                      </m:rPr>
                      <w:rPr>
                        <w:rFonts w:ascii="Cambria Math" w:eastAsia="SimSun" w:hAnsi="Cambria Math"/>
                        <w:lang w:val="en-US"/>
                      </w:rPr>
                      <m:t>T</m:t>
                    </m:r>
                  </m:sub>
                </m:sSub>
                <m:r>
                  <m:rPr>
                    <m:sty m:val="bi"/>
                  </m:rPr>
                  <w:rPr>
                    <w:rFonts w:ascii="Cambria Math" w:eastAsia="SimSun" w:hAnsi="Cambria Math"/>
                  </w:rPr>
                  <m:t>(</m:t>
                </m:r>
                <m:r>
                  <m:rPr>
                    <m:sty m:val="bi"/>
                  </m:rPr>
                  <w:rPr>
                    <w:rFonts w:ascii="Cambria Math" w:eastAsia="SimSun" w:hAnsi="Cambria Math"/>
                    <w:lang w:val="en-US"/>
                  </w:rPr>
                  <m:t>t</m:t>
                </m:r>
                <m:r>
                  <m:rPr>
                    <m:sty m:val="bi"/>
                  </m:rPr>
                  <w:rPr>
                    <w:rFonts w:ascii="Cambria Math" w:eastAsia="SimSun" w:hAnsi="Cambria Math"/>
                  </w:rPr>
                  <m:t>)</m:t>
                </m:r>
              </m:oMath>
            </m:oMathPara>
          </w:p>
        </w:tc>
        <w:tc>
          <w:tcPr>
            <w:tcW w:w="1092" w:type="dxa"/>
            <w:vAlign w:val="center"/>
          </w:tcPr>
          <w:p w14:paraId="5B2DBD35" w14:textId="77777777" w:rsidR="001A47BF" w:rsidRPr="005708CD" w:rsidRDefault="001A47BF" w:rsidP="000A5613">
            <w:pPr>
              <w:pStyle w:val="Lgende"/>
              <w:keepNext/>
              <w:numPr>
                <w:ilvl w:val="0"/>
                <w:numId w:val="12"/>
              </w:numPr>
              <w:spacing w:before="120" w:after="120" w:line="360" w:lineRule="auto"/>
              <w:jc w:val="both"/>
              <w:rPr>
                <w:rFonts w:ascii="Times New Roman" w:eastAsia="Times New Roman" w:hAnsi="Times New Roman"/>
                <w:b/>
                <w:iCs w:val="0"/>
                <w:color w:val="auto"/>
                <w:sz w:val="22"/>
                <w:szCs w:val="22"/>
                <w:lang w:eastAsia="fr-FR"/>
              </w:rPr>
            </w:pPr>
            <w:bookmarkStart w:id="20" w:name="_Ref523732637"/>
            <w:r w:rsidRPr="005708CD">
              <w:rPr>
                <w:rFonts w:ascii="Times New Roman" w:eastAsia="Times New Roman" w:hAnsi="Times New Roman"/>
                <w:b/>
                <w:iCs w:val="0"/>
                <w:color w:val="auto"/>
                <w:sz w:val="22"/>
                <w:szCs w:val="22"/>
                <w:lang w:eastAsia="fr-FR"/>
              </w:rPr>
              <w:t xml:space="preserve"> </w:t>
            </w:r>
            <w:bookmarkEnd w:id="20"/>
          </w:p>
        </w:tc>
      </w:tr>
    </w:tbl>
    <w:p w14:paraId="3CD7A478" w14:textId="352BCC70" w:rsidR="001A47BF" w:rsidRDefault="008C2085" w:rsidP="00637F13">
      <w:r>
        <w:t>Où</w:t>
      </w:r>
      <w:r>
        <w:br/>
      </w:r>
      <m:oMath>
        <m:r>
          <w:rPr>
            <w:rFonts w:ascii="Cambria Math" w:hAnsi="Cambria Math"/>
          </w:rPr>
          <m:t>K:matrice de raideur du rotor</m:t>
        </m:r>
      </m:oMath>
      <w:r>
        <w:t xml:space="preserve"> </w:t>
      </w:r>
    </w:p>
    <w:p w14:paraId="36ADF20B" w14:textId="16B535D6" w:rsidR="008C2085" w:rsidRDefault="006C1209" w:rsidP="00637F13">
      <m:oMath>
        <m:sSub>
          <m:sSubPr>
            <m:ctrlPr>
              <w:rPr>
                <w:rFonts w:ascii="Cambria Math" w:eastAsia="SimSun" w:hAnsi="Cambria Math"/>
                <w:b/>
                <w:i/>
                <w:lang w:val="en-US"/>
              </w:rPr>
            </m:ctrlPr>
          </m:sSubPr>
          <m:e>
            <m:r>
              <m:rPr>
                <m:sty m:val="bi"/>
              </m:rPr>
              <w:rPr>
                <w:rFonts w:ascii="Cambria Math" w:eastAsia="SimSun" w:hAnsi="Cambria Math"/>
                <w:lang w:val="en-US"/>
              </w:rPr>
              <m:t>Z</m:t>
            </m:r>
          </m:e>
          <m:sub>
            <m:r>
              <m:rPr>
                <m:sty m:val="bi"/>
              </m:rPr>
              <w:rPr>
                <w:rFonts w:ascii="Cambria Math" w:eastAsia="SimSun" w:hAnsi="Cambria Math"/>
                <w:lang w:val="en-US"/>
              </w:rPr>
              <m:t>T</m:t>
            </m:r>
          </m:sub>
        </m:sSub>
        <m:d>
          <m:dPr>
            <m:ctrlPr>
              <w:rPr>
                <w:rFonts w:ascii="Cambria Math" w:eastAsia="SimSun" w:hAnsi="Cambria Math"/>
                <w:b/>
                <w:i/>
              </w:rPr>
            </m:ctrlPr>
          </m:dPr>
          <m:e>
            <m:r>
              <m:rPr>
                <m:sty m:val="bi"/>
              </m:rPr>
              <w:rPr>
                <w:rFonts w:ascii="Cambria Math" w:eastAsia="SimSun" w:hAnsi="Cambria Math"/>
                <w:lang w:val="en-US"/>
              </w:rPr>
              <m:t>t</m:t>
            </m:r>
          </m:e>
        </m:d>
        <m:r>
          <w:rPr>
            <w:rFonts w:ascii="Cambria Math" w:eastAsia="SimSun" w:hAnsi="Cambria Math"/>
          </w:rPr>
          <m:t>:déplacement du à la flexion thermique dans le repère fix du palier.</m:t>
        </m:r>
      </m:oMath>
      <w:r w:rsidR="00C32D6F">
        <w:rPr>
          <w:b/>
        </w:rPr>
        <w:t xml:space="preserve"> </w:t>
      </w:r>
    </w:p>
    <w:p w14:paraId="38F7E31F" w14:textId="77777777" w:rsidR="00637F13" w:rsidRDefault="00637F13" w:rsidP="00A6319E">
      <w:pPr>
        <w:spacing w:line="360" w:lineRule="auto"/>
        <w:ind w:firstLine="708"/>
      </w:pPr>
    </w:p>
    <w:p w14:paraId="064DA969" w14:textId="617B0A53" w:rsidR="009C2CE1" w:rsidRDefault="009C2CE1" w:rsidP="00A6319E">
      <w:pPr>
        <w:spacing w:line="360" w:lineRule="auto"/>
        <w:ind w:firstLine="708"/>
      </w:pPr>
      <w:r>
        <w:t xml:space="preserve">En </w:t>
      </w:r>
      <w:r w:rsidR="000E36BC">
        <w:t>2016</w:t>
      </w:r>
      <w:r>
        <w:t>, Tong et Palazzolo</w:t>
      </w:r>
      <w:r w:rsidR="00A74CFB" w:rsidRPr="00A74CFB">
        <w:rPr>
          <w:b/>
        </w:rPr>
        <w:fldChar w:fldCharType="begin"/>
      </w:r>
      <w:r w:rsidR="00A74CFB" w:rsidRPr="00A74CFB">
        <w:rPr>
          <w:b/>
        </w:rPr>
        <w:instrText xml:space="preserve"> REF _Ref523227901 \r \h </w:instrText>
      </w:r>
      <w:r w:rsidR="00A74CFB">
        <w:rPr>
          <w:b/>
        </w:rPr>
        <w:instrText xml:space="preserve"> \* MERGEFORMAT </w:instrText>
      </w:r>
      <w:r w:rsidR="00A74CFB" w:rsidRPr="00A74CFB">
        <w:rPr>
          <w:b/>
        </w:rPr>
      </w:r>
      <w:r w:rsidR="00A74CFB" w:rsidRPr="00A74CFB">
        <w:rPr>
          <w:b/>
        </w:rPr>
        <w:fldChar w:fldCharType="separate"/>
      </w:r>
      <w:r w:rsidR="00311662">
        <w:rPr>
          <w:b/>
        </w:rPr>
        <w:t>[26]</w:t>
      </w:r>
      <w:r w:rsidR="00A74CFB" w:rsidRPr="00A74CFB">
        <w:rPr>
          <w:b/>
        </w:rPr>
        <w:fldChar w:fldCharType="end"/>
      </w:r>
      <w:r>
        <w:t xml:space="preserve"> ont comparé ces deux approches de modélisation et conclu que l’approche du défaut de la fibre neutre devait remplacer l’approche de masse concentrée. Car le </w:t>
      </w:r>
      <w:r>
        <w:lastRenderedPageBreak/>
        <w:t>dernier a négligé les moments engendrés par la rotation hors l’axe de rotation, qui pourrait surestimer le niveau de vibration et la différence de la température</w:t>
      </w:r>
      <m:oMath>
        <m:r>
          <w:rPr>
            <w:rFonts w:ascii="Cambria Math" w:hAnsi="Cambria Math"/>
          </w:rPr>
          <m:t xml:space="preserve"> ∆T</m:t>
        </m:r>
      </m:oMath>
      <w:r>
        <w:t>.</w:t>
      </w:r>
    </w:p>
    <w:p w14:paraId="68EF62EC" w14:textId="556E1FBA" w:rsidR="00F06579" w:rsidRDefault="00A65AED" w:rsidP="00A65AED">
      <w:pPr>
        <w:pStyle w:val="Titre1"/>
      </w:pPr>
      <w:r>
        <w:t>Définition des systèmes de référecnce</w:t>
      </w:r>
    </w:p>
    <w:p w14:paraId="02A97E81" w14:textId="771B9549" w:rsidR="00B50F44" w:rsidRDefault="00F75355" w:rsidP="00051B69">
      <w:pPr>
        <w:spacing w:line="360" w:lineRule="auto"/>
      </w:pPr>
      <w:r>
        <w:t>A compléter</w:t>
      </w:r>
    </w:p>
    <w:p w14:paraId="0525CD78" w14:textId="7E33A2D2" w:rsidR="00001D4F" w:rsidRDefault="00001D4F" w:rsidP="00051B69">
      <w:pPr>
        <w:spacing w:line="360" w:lineRule="auto"/>
      </w:pPr>
    </w:p>
    <w:p w14:paraId="684B8D50" w14:textId="77777777" w:rsidR="00330577" w:rsidRDefault="00330577" w:rsidP="00051B69">
      <w:pPr>
        <w:spacing w:line="360" w:lineRule="auto"/>
      </w:pPr>
    </w:p>
    <w:p w14:paraId="17A812BF" w14:textId="6DF8C04D" w:rsidR="00896E92" w:rsidRPr="003F2BD5" w:rsidRDefault="00896E92" w:rsidP="00051B69">
      <w:pPr>
        <w:pStyle w:val="Titre1"/>
        <w:spacing w:line="360" w:lineRule="auto"/>
      </w:pPr>
      <w:r w:rsidRPr="003F2BD5">
        <w:t>R</w:t>
      </w:r>
      <w:r w:rsidR="00EB7594" w:rsidRPr="003F2BD5">
        <w:t>éférence</w:t>
      </w:r>
    </w:p>
    <w:p w14:paraId="4C044715" w14:textId="77777777" w:rsidR="00EB02E7" w:rsidRPr="003F2BD5" w:rsidRDefault="00EB02E7" w:rsidP="00051B69">
      <w:pPr>
        <w:spacing w:line="360" w:lineRule="auto"/>
      </w:pPr>
    </w:p>
    <w:p w14:paraId="5B27BCD4" w14:textId="6C6EE036" w:rsidR="00EB02E7" w:rsidRDefault="00E26096" w:rsidP="00051B69">
      <w:pPr>
        <w:pStyle w:val="Paragraphedeliste"/>
        <w:numPr>
          <w:ilvl w:val="0"/>
          <w:numId w:val="7"/>
        </w:numPr>
        <w:spacing w:line="360" w:lineRule="auto"/>
        <w:jc w:val="both"/>
        <w:rPr>
          <w:lang w:val="en-US"/>
        </w:rPr>
      </w:pPr>
      <w:bookmarkStart w:id="21" w:name="_Ref523133849"/>
      <w:r w:rsidRPr="00DA7DAA">
        <w:rPr>
          <w:lang w:val="en-US"/>
        </w:rPr>
        <w:t xml:space="preserve">D. </w:t>
      </w:r>
      <w:r w:rsidR="00EB02E7" w:rsidRPr="00DA7DAA">
        <w:rPr>
          <w:lang w:val="en-US"/>
        </w:rPr>
        <w:t xml:space="preserve">Dowson, </w:t>
      </w:r>
      <w:r w:rsidRPr="00DA7DAA">
        <w:rPr>
          <w:lang w:val="en-US"/>
        </w:rPr>
        <w:t xml:space="preserve">J. </w:t>
      </w:r>
      <w:r w:rsidR="00EB02E7" w:rsidRPr="00DA7DAA">
        <w:rPr>
          <w:lang w:val="en-US"/>
        </w:rPr>
        <w:t xml:space="preserve">Hudson, </w:t>
      </w:r>
      <w:r w:rsidRPr="00DA7DAA">
        <w:rPr>
          <w:lang w:val="en-US"/>
        </w:rPr>
        <w:t xml:space="preserve">B. </w:t>
      </w:r>
      <w:r w:rsidR="00EB02E7" w:rsidRPr="00DA7DAA">
        <w:rPr>
          <w:lang w:val="en-US"/>
        </w:rPr>
        <w:t>Hunter, et al., "Paper 3: An Experimental Investigation of the Thermal</w:t>
      </w:r>
      <w:r w:rsidR="00EB7594" w:rsidRPr="00DA7DAA">
        <w:rPr>
          <w:lang w:val="en-US"/>
        </w:rPr>
        <w:t xml:space="preserve"> </w:t>
      </w:r>
      <w:r w:rsidR="00EB02E7" w:rsidRPr="00DA7DAA">
        <w:rPr>
          <w:lang w:val="en-US"/>
        </w:rPr>
        <w:t>E</w:t>
      </w:r>
      <w:r w:rsidR="00EB02E7" w:rsidRPr="007174EC">
        <w:rPr>
          <w:lang w:val="en-US"/>
        </w:rPr>
        <w:t>quilibrium of Steadily Loaded Journal Bearings," Proc. Inst. Mech. Eng., 181(2), pp. 70-80</w:t>
      </w:r>
      <w:bookmarkEnd w:id="21"/>
      <w:r w:rsidR="00741244">
        <w:rPr>
          <w:lang w:val="en-US"/>
        </w:rPr>
        <w:t>, 1966.</w:t>
      </w:r>
    </w:p>
    <w:p w14:paraId="1BF14C38" w14:textId="7B1BE894" w:rsidR="007174EC" w:rsidRDefault="0015590D" w:rsidP="00051B69">
      <w:pPr>
        <w:pStyle w:val="Paragraphedeliste"/>
        <w:numPr>
          <w:ilvl w:val="0"/>
          <w:numId w:val="7"/>
        </w:numPr>
        <w:spacing w:line="360" w:lineRule="auto"/>
        <w:jc w:val="both"/>
        <w:rPr>
          <w:lang w:val="en-US"/>
        </w:rPr>
      </w:pPr>
      <w:bookmarkStart w:id="22" w:name="_Ref523133967"/>
      <w:r w:rsidRPr="00E26096">
        <w:rPr>
          <w:lang w:val="en-US"/>
        </w:rPr>
        <w:t>P.G.</w:t>
      </w:r>
      <w:r>
        <w:rPr>
          <w:lang w:val="en-US"/>
        </w:rPr>
        <w:t xml:space="preserve"> </w:t>
      </w:r>
      <w:r w:rsidR="00E26096" w:rsidRPr="00E26096">
        <w:rPr>
          <w:lang w:val="en-US"/>
        </w:rPr>
        <w:t>Morton, "Some Aspects of Thermal Instability in Generators," G.E.C. Internal Report No.</w:t>
      </w:r>
      <w:r w:rsidR="00741244">
        <w:rPr>
          <w:lang w:val="en-US"/>
        </w:rPr>
        <w:t xml:space="preserve">S/W40 u183, </w:t>
      </w:r>
      <w:r w:rsidR="00F67C6F">
        <w:rPr>
          <w:lang w:val="en-US"/>
        </w:rPr>
        <w:t>1975.</w:t>
      </w:r>
      <w:bookmarkEnd w:id="22"/>
    </w:p>
    <w:p w14:paraId="2A99C51F" w14:textId="3542D6A7" w:rsidR="002326C3" w:rsidRPr="00A22718" w:rsidRDefault="007973C0"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3" w:name="_Ref444178326"/>
      <w:r>
        <w:rPr>
          <w:rFonts w:asciiTheme="minorHAnsi" w:hAnsiTheme="minorHAnsi"/>
          <w:lang w:val="en-US"/>
        </w:rPr>
        <w:t>F. de</w:t>
      </w:r>
      <w:r w:rsidR="002326C3" w:rsidRPr="00A22718">
        <w:rPr>
          <w:rFonts w:asciiTheme="minorHAnsi" w:hAnsiTheme="minorHAnsi"/>
          <w:lang w:val="en-US"/>
        </w:rPr>
        <w:t xml:space="preserve"> Jongh, The synchronous rotor instability phenomenon – Morton Effect, Proceedings of the thirty-seventh turbomachinery symposium, 2008.</w:t>
      </w:r>
      <w:bookmarkEnd w:id="23"/>
    </w:p>
    <w:p w14:paraId="06ACD9EC" w14:textId="4C401CDF" w:rsidR="004854A8" w:rsidRDefault="004854A8" w:rsidP="00051B69">
      <w:pPr>
        <w:pStyle w:val="Paragraphedeliste"/>
        <w:numPr>
          <w:ilvl w:val="0"/>
          <w:numId w:val="7"/>
        </w:numPr>
        <w:spacing w:line="360" w:lineRule="auto"/>
        <w:jc w:val="both"/>
        <w:rPr>
          <w:lang w:val="en-US"/>
        </w:rPr>
      </w:pPr>
      <w:bookmarkStart w:id="24" w:name="_Ref523143829"/>
      <w:r w:rsidRPr="004854A8">
        <w:rPr>
          <w:lang w:val="en-US"/>
        </w:rPr>
        <w:t>B.</w:t>
      </w:r>
      <w:r>
        <w:rPr>
          <w:lang w:val="en-US"/>
        </w:rPr>
        <w:t xml:space="preserve"> </w:t>
      </w:r>
      <w:r w:rsidRPr="004854A8">
        <w:rPr>
          <w:lang w:val="en-US"/>
        </w:rPr>
        <w:t>Hesseborn, "Measurements of Temperature Unsymmetries in Bearing Journal Due to Vibration"</w:t>
      </w:r>
      <w:r w:rsidR="00021E4F">
        <w:rPr>
          <w:lang w:val="en-US"/>
        </w:rPr>
        <w:t xml:space="preserve">, </w:t>
      </w:r>
      <w:r w:rsidR="00021E4F" w:rsidRPr="004854A8">
        <w:rPr>
          <w:lang w:val="en-US"/>
        </w:rPr>
        <w:t>Internal report ABB Stal.</w:t>
      </w:r>
      <w:r w:rsidR="00021E4F">
        <w:rPr>
          <w:lang w:val="en-US"/>
        </w:rPr>
        <w:t>,</w:t>
      </w:r>
      <w:r w:rsidRPr="00021E4F">
        <w:rPr>
          <w:lang w:val="en-US"/>
        </w:rPr>
        <w:t xml:space="preserve"> 1978.</w:t>
      </w:r>
      <w:bookmarkEnd w:id="24"/>
    </w:p>
    <w:p w14:paraId="6D319EDE" w14:textId="01236459" w:rsidR="0096336F" w:rsidRPr="00793550" w:rsidRDefault="004E7F21" w:rsidP="00793550">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5" w:name="_Ref444179456"/>
      <w:r w:rsidRPr="00A22718">
        <w:rPr>
          <w:rFonts w:asciiTheme="minorHAnsi" w:hAnsiTheme="minorHAnsi"/>
          <w:lang w:val="en-US"/>
        </w:rPr>
        <w:t>F.M. De Jongh, and P.G. Morton, “The synchronous Instability of a Compressor Rotor Due to Bearing Journal Differential Heating”, ASME Paper No. 94-GT-35. Alson published in ASME Transactions, Journal of Engineering for Gas Turbines and Power; 118, October 1994, pp.816-824</w:t>
      </w:r>
      <w:bookmarkEnd w:id="25"/>
    </w:p>
    <w:p w14:paraId="2A950F6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6" w:name="_Ref444178598"/>
      <w:r w:rsidRPr="0096336F">
        <w:rPr>
          <w:rFonts w:asciiTheme="minorHAnsi" w:hAnsiTheme="minorHAnsi"/>
          <w:lang w:val="en-US"/>
        </w:rPr>
        <w:t>P.Keogh and P.Morton, “Journal bearing differential heating evaluation with influence on rotor dynamic behav</w:t>
      </w:r>
      <w:r w:rsidRPr="00A22718">
        <w:rPr>
          <w:rFonts w:asciiTheme="minorHAnsi" w:hAnsiTheme="minorHAnsi"/>
          <w:lang w:val="en-US"/>
        </w:rPr>
        <w:t>ior”, Proceeding of the Royal society of London. Series A: Mathematical and physical Sciences, Vol.441, pp.527-548, 1993.</w:t>
      </w:r>
      <w:bookmarkEnd w:id="26"/>
    </w:p>
    <w:p w14:paraId="337D9D7E"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7" w:name="_Ref523082734"/>
      <w:r w:rsidRPr="008042D7">
        <w:rPr>
          <w:rFonts w:asciiTheme="minorHAnsi" w:hAnsiTheme="minorHAnsi"/>
          <w:lang w:val="en-US"/>
        </w:rPr>
        <w:t>P.</w:t>
      </w:r>
      <w:r>
        <w:rPr>
          <w:rFonts w:asciiTheme="minorHAnsi" w:hAnsiTheme="minorHAnsi"/>
          <w:lang w:val="en-US"/>
        </w:rPr>
        <w:t xml:space="preserve">Keogh </w:t>
      </w:r>
      <w:r w:rsidRPr="008042D7">
        <w:rPr>
          <w:rFonts w:asciiTheme="minorHAnsi" w:hAnsiTheme="minorHAnsi"/>
          <w:lang w:val="en-US"/>
        </w:rPr>
        <w:t xml:space="preserve">and P.Morton, </w:t>
      </w:r>
      <w:r>
        <w:rPr>
          <w:rFonts w:asciiTheme="minorHAnsi" w:hAnsiTheme="minorHAnsi"/>
          <w:lang w:val="en-US"/>
        </w:rPr>
        <w:t>“</w:t>
      </w:r>
      <w:r w:rsidRPr="008042D7">
        <w:rPr>
          <w:rFonts w:asciiTheme="minorHAnsi" w:hAnsiTheme="minorHAnsi"/>
          <w:lang w:val="en-US"/>
        </w:rPr>
        <w:t xml:space="preserve">The Dynamic Nature of Rotor Thermal Bending Due to Unsteady Lubricant Shearing Within a Bearing,” Proc. R. Soc. London, Ser. A: Math. Phys. Sci., 445(1924), pp. 273– </w:t>
      </w:r>
      <w:r>
        <w:rPr>
          <w:rFonts w:asciiTheme="minorHAnsi" w:hAnsiTheme="minorHAnsi"/>
          <w:lang w:val="en-US"/>
        </w:rPr>
        <w:t>290, 1994.</w:t>
      </w:r>
      <w:bookmarkEnd w:id="27"/>
    </w:p>
    <w:p w14:paraId="750FBCE4" w14:textId="77777777" w:rsidR="0096336F" w:rsidRPr="00186667"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8" w:name="_Ref444180595"/>
      <w:r w:rsidRPr="00A22718">
        <w:rPr>
          <w:rFonts w:asciiTheme="minorHAnsi" w:hAnsiTheme="minorHAnsi"/>
          <w:lang w:val="en-US"/>
        </w:rPr>
        <w:t>A.Dimorgonas, “Packing Rub Effect in Rotating Machinery,” Ph.D. thesis, RPI, Troy, NY. 1970.</w:t>
      </w:r>
      <w:bookmarkEnd w:id="28"/>
    </w:p>
    <w:p w14:paraId="77CE7A0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29" w:name="_Ref523083697"/>
      <w:r w:rsidRPr="00333B7C">
        <w:rPr>
          <w:rFonts w:asciiTheme="minorHAnsi" w:hAnsiTheme="minorHAnsi"/>
          <w:lang w:val="en-US"/>
        </w:rPr>
        <w:t>F.</w:t>
      </w:r>
      <w:r>
        <w:rPr>
          <w:rFonts w:asciiTheme="minorHAnsi" w:hAnsiTheme="minorHAnsi"/>
          <w:lang w:val="en-US"/>
        </w:rPr>
        <w:t xml:space="preserve"> de</w:t>
      </w:r>
      <w:r w:rsidRPr="00333B7C">
        <w:rPr>
          <w:rFonts w:asciiTheme="minorHAnsi" w:hAnsiTheme="minorHAnsi"/>
          <w:lang w:val="en-US"/>
        </w:rPr>
        <w:t xml:space="preserve"> Jongh and P.</w:t>
      </w:r>
      <w:r>
        <w:rPr>
          <w:rFonts w:asciiTheme="minorHAnsi" w:hAnsiTheme="minorHAnsi"/>
          <w:lang w:val="en-US"/>
        </w:rPr>
        <w:t xml:space="preserve"> Van Der Hoeven, eds.,</w:t>
      </w:r>
      <w:r w:rsidRPr="00333B7C">
        <w:rPr>
          <w:rFonts w:asciiTheme="minorHAnsi" w:hAnsiTheme="minorHAnsi"/>
          <w:lang w:val="en-US"/>
        </w:rPr>
        <w:t>“Application of a Heat Barrier Sleeve to Prevent Synchronous Rotor Instability,” 27th Turbomachinery Symposium,</w:t>
      </w:r>
      <w:r>
        <w:rPr>
          <w:rFonts w:asciiTheme="minorHAnsi" w:hAnsiTheme="minorHAnsi"/>
          <w:lang w:val="en-US"/>
        </w:rPr>
        <w:t xml:space="preserve"> College Station, TX, pp. 17–26, 1998.</w:t>
      </w:r>
      <w:bookmarkEnd w:id="29"/>
    </w:p>
    <w:p w14:paraId="472C3A7B"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0" w:name="_Ref523085716"/>
      <w:r w:rsidRPr="00665CE9">
        <w:rPr>
          <w:rFonts w:asciiTheme="minorHAnsi" w:hAnsiTheme="minorHAnsi"/>
          <w:lang w:val="en-US"/>
        </w:rPr>
        <w:t>F.</w:t>
      </w:r>
      <w:r>
        <w:rPr>
          <w:rFonts w:asciiTheme="minorHAnsi" w:hAnsiTheme="minorHAnsi"/>
          <w:lang w:val="en-US"/>
        </w:rPr>
        <w:t xml:space="preserve"> </w:t>
      </w:r>
      <w:r w:rsidRPr="00665CE9">
        <w:rPr>
          <w:rFonts w:asciiTheme="minorHAnsi" w:hAnsiTheme="minorHAnsi"/>
          <w:lang w:val="en-US"/>
        </w:rPr>
        <w:t>de Jongh and P.</w:t>
      </w:r>
      <w:r>
        <w:rPr>
          <w:rFonts w:asciiTheme="minorHAnsi" w:hAnsiTheme="minorHAnsi"/>
          <w:lang w:val="en-US"/>
        </w:rPr>
        <w:t xml:space="preserve"> </w:t>
      </w:r>
      <w:r w:rsidRPr="00665CE9">
        <w:rPr>
          <w:rFonts w:asciiTheme="minorHAnsi" w:hAnsiTheme="minorHAnsi"/>
          <w:lang w:val="en-US"/>
        </w:rPr>
        <w:t>Morton, "The Synchronous Instability of a Compressor Rotor due to Bearing Journal Differential Heating," International Gas Turbine and Aeroengine Congress and Exposition, Hague, Netherlands, doi:10.1115/94-GT-035.</w:t>
      </w:r>
      <w:r>
        <w:rPr>
          <w:rFonts w:asciiTheme="minorHAnsi" w:hAnsiTheme="minorHAnsi"/>
          <w:lang w:val="en-US"/>
        </w:rPr>
        <w:t xml:space="preserve"> 1994.</w:t>
      </w:r>
      <w:bookmarkEnd w:id="30"/>
    </w:p>
    <w:p w14:paraId="16C1AB81" w14:textId="18020753" w:rsidR="000B3A4A" w:rsidRPr="00A22718" w:rsidRDefault="000B3A4A" w:rsidP="000B3A4A">
      <w:pPr>
        <w:pStyle w:val="Paragraphedeliste"/>
        <w:numPr>
          <w:ilvl w:val="0"/>
          <w:numId w:val="7"/>
        </w:numPr>
        <w:overflowPunct/>
        <w:autoSpaceDE/>
        <w:autoSpaceDN/>
        <w:adjustRightInd/>
        <w:spacing w:after="160" w:line="276" w:lineRule="auto"/>
        <w:jc w:val="both"/>
        <w:textAlignment w:val="auto"/>
        <w:rPr>
          <w:rFonts w:asciiTheme="minorHAnsi" w:hAnsiTheme="minorHAnsi"/>
          <w:lang w:val="en-US"/>
        </w:rPr>
      </w:pPr>
      <w:bookmarkStart w:id="31" w:name="_Ref444179903"/>
      <w:r w:rsidRPr="00A22718">
        <w:rPr>
          <w:rFonts w:asciiTheme="minorHAnsi" w:hAnsiTheme="minorHAnsi"/>
          <w:lang w:val="en-US"/>
        </w:rPr>
        <w:lastRenderedPageBreak/>
        <w:t>F.</w:t>
      </w:r>
      <w:r w:rsidR="00F3161D">
        <w:rPr>
          <w:rFonts w:asciiTheme="minorHAnsi" w:hAnsiTheme="minorHAnsi"/>
          <w:lang w:val="en-US"/>
        </w:rPr>
        <w:t xml:space="preserve"> </w:t>
      </w:r>
      <w:r w:rsidRPr="00A22718">
        <w:rPr>
          <w:rFonts w:asciiTheme="minorHAnsi" w:hAnsiTheme="minorHAnsi"/>
          <w:lang w:val="en-US"/>
        </w:rPr>
        <w:t>de Jongh and P. van der Hoeven, “Application of a heat barrier sleeve to prevent synchronous rotor instability”, in Proceedings of the Twenty-seventh Turbomachinery Symposium, 1998, pp.17-26.</w:t>
      </w:r>
      <w:bookmarkEnd w:id="31"/>
    </w:p>
    <w:p w14:paraId="06CC55BB" w14:textId="77777777" w:rsidR="0096336F" w:rsidRPr="00214DA2" w:rsidRDefault="0096336F" w:rsidP="00051B69">
      <w:pPr>
        <w:pStyle w:val="Paragraphedeliste"/>
        <w:numPr>
          <w:ilvl w:val="0"/>
          <w:numId w:val="7"/>
        </w:numPr>
        <w:spacing w:line="360" w:lineRule="auto"/>
        <w:jc w:val="both"/>
        <w:rPr>
          <w:lang w:val="en-US" w:eastAsia="en-US"/>
        </w:rPr>
      </w:pPr>
      <w:bookmarkStart w:id="32" w:name="_Ref523086107"/>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2010, </w:t>
      </w:r>
      <w:r>
        <w:rPr>
          <w:lang w:val="en-US" w:eastAsia="en-US"/>
        </w:rPr>
        <w:t>“</w:t>
      </w:r>
      <w:r w:rsidRPr="00214DA2">
        <w:rPr>
          <w:lang w:val="en-US" w:eastAsia="en-US"/>
        </w:rPr>
        <w:t>Simplified Morton Effect Analysis for Synchronous Spiral Instability</w:t>
      </w:r>
      <w:r>
        <w:rPr>
          <w:lang w:val="en-US" w:eastAsia="en-US"/>
        </w:rPr>
        <w:t>”</w:t>
      </w:r>
      <w:r w:rsidRPr="00214DA2">
        <w:rPr>
          <w:lang w:val="en-US" w:eastAsia="en-US"/>
        </w:rPr>
        <w:t>, ASME Journal of Vibration and Acoustics, Vol. 132, October, 2010</w:t>
      </w:r>
      <w:bookmarkEnd w:id="32"/>
    </w:p>
    <w:p w14:paraId="6801A0A0" w14:textId="77777777" w:rsidR="0096336F" w:rsidRPr="00214DA2" w:rsidRDefault="0096336F" w:rsidP="00051B69">
      <w:pPr>
        <w:pStyle w:val="Paragraphedeliste"/>
        <w:numPr>
          <w:ilvl w:val="0"/>
          <w:numId w:val="7"/>
        </w:numPr>
        <w:spacing w:line="360" w:lineRule="auto"/>
        <w:jc w:val="both"/>
        <w:rPr>
          <w:lang w:val="en-US" w:eastAsia="en-US"/>
        </w:rPr>
      </w:pPr>
      <w:bookmarkStart w:id="33" w:name="_Ref523086492"/>
      <w:r w:rsidRPr="00214DA2">
        <w:rPr>
          <w:lang w:val="en-US" w:eastAsia="en-US"/>
        </w:rPr>
        <w:t>B.T.</w:t>
      </w:r>
      <w:r>
        <w:rPr>
          <w:lang w:val="en-US" w:eastAsia="en-US"/>
        </w:rPr>
        <w:t xml:space="preserve"> </w:t>
      </w:r>
      <w:r w:rsidRPr="00214DA2">
        <w:rPr>
          <w:lang w:val="en-US" w:eastAsia="en-US"/>
        </w:rPr>
        <w:t>Murphy, and J.A.</w:t>
      </w:r>
      <w:r>
        <w:rPr>
          <w:lang w:val="en-US" w:eastAsia="en-US"/>
        </w:rPr>
        <w:t xml:space="preserve"> </w:t>
      </w:r>
      <w:r w:rsidRPr="00214DA2">
        <w:rPr>
          <w:lang w:val="en-US" w:eastAsia="en-US"/>
        </w:rPr>
        <w:t xml:space="preserve">Lorenz, </w:t>
      </w:r>
      <w:r>
        <w:rPr>
          <w:lang w:val="en-US" w:eastAsia="en-US"/>
        </w:rPr>
        <w:t>“</w:t>
      </w:r>
      <w:r w:rsidRPr="00214DA2">
        <w:rPr>
          <w:lang w:val="en-US" w:eastAsia="en-US"/>
        </w:rPr>
        <w:t>Case Study of Morton Effect Shaft Differential Heating in a Variable-Speed Rotating Electric Machine, Proceedings of GT2011, ASME Turbo Expo, June 6-11 2011, BC, Canada</w:t>
      </w:r>
      <w:bookmarkEnd w:id="33"/>
    </w:p>
    <w:p w14:paraId="217C151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4" w:name="_Ref444181331"/>
      <w:r>
        <w:rPr>
          <w:rFonts w:asciiTheme="minorHAnsi" w:hAnsiTheme="minorHAnsi"/>
          <w:lang w:val="en-US"/>
        </w:rPr>
        <w:t>A.C. Balbahadur and G</w:t>
      </w:r>
      <w:r w:rsidRPr="00A22718">
        <w:rPr>
          <w:rFonts w:asciiTheme="minorHAnsi" w:hAnsiTheme="minorHAnsi"/>
          <w:lang w:val="en-US"/>
        </w:rPr>
        <w:t>.Kirk, “Part I-theoretical model for a synchronous thermal instability operating in overhung rotors”, International Journal of Rotating Machinery, vol. 10, pp.447-487, 2004.</w:t>
      </w:r>
      <w:bookmarkEnd w:id="34"/>
    </w:p>
    <w:p w14:paraId="3041A33E"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5" w:name="_Ref444181446"/>
      <w:r w:rsidRPr="00A22718">
        <w:rPr>
          <w:rFonts w:asciiTheme="minorHAnsi" w:hAnsiTheme="minorHAnsi"/>
          <w:lang w:val="en-US"/>
        </w:rPr>
        <w:t xml:space="preserve">A.C. Balbahadur and </w:t>
      </w:r>
      <w:r>
        <w:rPr>
          <w:rFonts w:asciiTheme="minorHAnsi" w:hAnsiTheme="minorHAnsi"/>
          <w:lang w:val="en-US"/>
        </w:rPr>
        <w:t>G</w:t>
      </w:r>
      <w:r w:rsidRPr="00A22718">
        <w:rPr>
          <w:rFonts w:asciiTheme="minorHAnsi" w:hAnsiTheme="minorHAnsi"/>
          <w:lang w:val="en-US"/>
        </w:rPr>
        <w:t>.Kirk, “Part II-Case Studies for a Synchronous Thermal instability operating in Overhung Rotors”, International Journal of Rotating Machinery, vol. 10, pp.447-487, 2004</w:t>
      </w:r>
      <w:bookmarkEnd w:id="35"/>
    </w:p>
    <w:p w14:paraId="6120487B"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36" w:name="_Ref442884527"/>
      <w:r w:rsidRPr="00A22718">
        <w:rPr>
          <w:rFonts w:asciiTheme="minorHAnsi" w:hAnsiTheme="minorHAnsi"/>
          <w:lang w:val="en-US"/>
        </w:rPr>
        <w:t>A.C. Balbahadur, 'A Thermoelastohydrodynamic Model of the Morton Effect Operating in Overhung Rotors Supported by Plain or Tilting Pad Journal Bearings', PhD Thesis, Virginia Polytechnic Institute and University, 2001.</w:t>
      </w:r>
      <w:bookmarkEnd w:id="36"/>
    </w:p>
    <w:p w14:paraId="2E89710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7" w:name="_Ref523089885"/>
      <w:r w:rsidRPr="001E02B9">
        <w:rPr>
          <w:rFonts w:asciiTheme="minorHAnsi" w:hAnsiTheme="minorHAnsi"/>
          <w:lang w:val="en-US"/>
        </w:rPr>
        <w:t>G.</w:t>
      </w:r>
      <w:r>
        <w:rPr>
          <w:rFonts w:asciiTheme="minorHAnsi" w:hAnsiTheme="minorHAnsi"/>
          <w:lang w:val="en-US"/>
        </w:rPr>
        <w:t xml:space="preserve"> </w:t>
      </w:r>
      <w:r w:rsidRPr="001E02B9">
        <w:rPr>
          <w:rFonts w:asciiTheme="minorHAnsi" w:hAnsiTheme="minorHAnsi"/>
          <w:lang w:val="en-US"/>
        </w:rPr>
        <w:t>Kirk</w:t>
      </w:r>
      <w:r>
        <w:rPr>
          <w:rFonts w:asciiTheme="minorHAnsi" w:hAnsiTheme="minorHAnsi"/>
          <w:lang w:val="en-US"/>
        </w:rPr>
        <w:t xml:space="preserve"> </w:t>
      </w:r>
      <w:r w:rsidRPr="001E02B9">
        <w:rPr>
          <w:rFonts w:asciiTheme="minorHAnsi" w:hAnsiTheme="minorHAnsi"/>
          <w:lang w:val="en-US"/>
        </w:rPr>
        <w:t>and Z.</w:t>
      </w:r>
      <w:r>
        <w:rPr>
          <w:rFonts w:asciiTheme="minorHAnsi" w:hAnsiTheme="minorHAnsi"/>
          <w:lang w:val="en-US"/>
        </w:rPr>
        <w:t xml:space="preserve"> </w:t>
      </w:r>
      <w:r w:rsidRPr="001E02B9">
        <w:rPr>
          <w:rFonts w:asciiTheme="minorHAnsi" w:hAnsiTheme="minorHAnsi"/>
          <w:lang w:val="en-US"/>
        </w:rPr>
        <w:t>Guo, "Design Tool for Prediction of Thermal Synchronous Instability," ASME International Design Engineering Technical Conferences and Computers and Information in Engineering Co</w:t>
      </w:r>
      <w:r>
        <w:rPr>
          <w:rFonts w:asciiTheme="minorHAnsi" w:hAnsiTheme="minorHAnsi"/>
          <w:lang w:val="en-US"/>
        </w:rPr>
        <w:t>nference, Portland, Oregon, USA, 2013.</w:t>
      </w:r>
      <w:bookmarkEnd w:id="37"/>
      <w:r>
        <w:rPr>
          <w:rFonts w:asciiTheme="minorHAnsi" w:hAnsiTheme="minorHAnsi"/>
          <w:lang w:val="en-US"/>
        </w:rPr>
        <w:t xml:space="preserve"> </w:t>
      </w:r>
    </w:p>
    <w:p w14:paraId="69C2B572"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8" w:name="_Ref523090891"/>
      <w:r w:rsidRPr="0053160B">
        <w:rPr>
          <w:rFonts w:asciiTheme="minorHAnsi" w:hAnsiTheme="minorHAnsi"/>
          <w:lang w:val="en-US"/>
        </w:rPr>
        <w:t>J.</w:t>
      </w:r>
      <w:r>
        <w:rPr>
          <w:rFonts w:asciiTheme="minorHAnsi" w:hAnsiTheme="minorHAnsi"/>
          <w:lang w:val="en-US"/>
        </w:rPr>
        <w:t xml:space="preserve"> </w:t>
      </w:r>
      <w:r w:rsidRPr="0053160B">
        <w:rPr>
          <w:rFonts w:asciiTheme="minorHAnsi" w:hAnsiTheme="minorHAnsi"/>
          <w:lang w:val="en-US"/>
        </w:rPr>
        <w:t>Schmied, J.</w:t>
      </w:r>
      <w:r>
        <w:rPr>
          <w:rFonts w:asciiTheme="minorHAnsi" w:hAnsiTheme="minorHAnsi"/>
          <w:lang w:val="en-US"/>
        </w:rPr>
        <w:t xml:space="preserve"> </w:t>
      </w:r>
      <w:r w:rsidRPr="0053160B">
        <w:rPr>
          <w:rFonts w:asciiTheme="minorHAnsi" w:hAnsiTheme="minorHAnsi"/>
          <w:lang w:val="en-US"/>
        </w:rPr>
        <w:t>Pozivil and</w:t>
      </w:r>
      <w:r>
        <w:rPr>
          <w:rFonts w:asciiTheme="minorHAnsi" w:hAnsiTheme="minorHAnsi"/>
          <w:lang w:val="en-US"/>
        </w:rPr>
        <w:t xml:space="preserve"> </w:t>
      </w:r>
      <w:r w:rsidRPr="0053160B">
        <w:rPr>
          <w:rFonts w:asciiTheme="minorHAnsi" w:hAnsiTheme="minorHAnsi"/>
          <w:lang w:val="en-US"/>
        </w:rPr>
        <w:t>J. Walch, "Hot Spots in Turboexpander Bearings: Case History, Stability Analysis, Measurements and Operational Experience," ASME 2008 Turbo Expo: Power for Land, Sea, and Air, Berlin, Germany, pp. 1267-1277</w:t>
      </w:r>
      <w:r>
        <w:rPr>
          <w:rFonts w:asciiTheme="minorHAnsi" w:hAnsiTheme="minorHAnsi"/>
          <w:lang w:val="en-US"/>
        </w:rPr>
        <w:t>,</w:t>
      </w:r>
      <w:r w:rsidRPr="00AE2F2A">
        <w:rPr>
          <w:rFonts w:asciiTheme="minorHAnsi" w:hAnsiTheme="minorHAnsi"/>
          <w:lang w:val="en-US"/>
        </w:rPr>
        <w:t xml:space="preserve"> </w:t>
      </w:r>
      <w:r w:rsidRPr="0053160B">
        <w:rPr>
          <w:rFonts w:asciiTheme="minorHAnsi" w:hAnsiTheme="minorHAnsi"/>
          <w:lang w:val="en-US"/>
        </w:rPr>
        <w:t>2008</w:t>
      </w:r>
      <w:r>
        <w:rPr>
          <w:rFonts w:asciiTheme="minorHAnsi" w:hAnsiTheme="minorHAnsi"/>
          <w:lang w:val="en-US"/>
        </w:rPr>
        <w:t>.</w:t>
      </w:r>
      <w:bookmarkEnd w:id="38"/>
    </w:p>
    <w:p w14:paraId="6DB7B951" w14:textId="77777777" w:rsidR="0096336F" w:rsidRPr="00BA2AB0"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bookmarkStart w:id="39" w:name="_Ref523091267"/>
      <w:r w:rsidRPr="00BA2AB0">
        <w:rPr>
          <w:rFonts w:asciiTheme="minorHAnsi" w:hAnsiTheme="minorHAnsi"/>
          <w:lang w:val="en-US"/>
        </w:rPr>
        <w:t>J.</w:t>
      </w:r>
      <w:r>
        <w:rPr>
          <w:rFonts w:asciiTheme="minorHAnsi" w:hAnsiTheme="minorHAnsi"/>
          <w:lang w:val="en-US"/>
        </w:rPr>
        <w:t xml:space="preserve"> </w:t>
      </w:r>
      <w:r w:rsidRPr="00BA2AB0">
        <w:rPr>
          <w:rFonts w:asciiTheme="minorHAnsi" w:hAnsiTheme="minorHAnsi"/>
          <w:lang w:val="en-US"/>
        </w:rPr>
        <w:t>Schmied, "Spiral Vibrations of Rotors," Proceedings of the AS</w:t>
      </w:r>
      <w:r>
        <w:rPr>
          <w:rFonts w:asciiTheme="minorHAnsi" w:hAnsiTheme="minorHAnsi"/>
          <w:lang w:val="en-US"/>
        </w:rPr>
        <w:t>ME Design Technology Conference,</w:t>
      </w:r>
      <w:r w:rsidRPr="00BA2AB0">
        <w:rPr>
          <w:rFonts w:asciiTheme="minorHAnsi" w:hAnsiTheme="minorHAnsi"/>
          <w:lang w:val="en-US"/>
        </w:rPr>
        <w:t xml:space="preserve"> </w:t>
      </w:r>
      <w:r>
        <w:rPr>
          <w:rFonts w:asciiTheme="minorHAnsi" w:hAnsiTheme="minorHAnsi"/>
          <w:lang w:val="en-US"/>
        </w:rPr>
        <w:t>1987.</w:t>
      </w:r>
      <w:bookmarkEnd w:id="39"/>
    </w:p>
    <w:p w14:paraId="3C4D4FA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0" w:name="_Ref523091105"/>
      <w:r w:rsidRPr="00534FE6">
        <w:rPr>
          <w:rFonts w:asciiTheme="minorHAnsi" w:hAnsiTheme="minorHAnsi"/>
          <w:lang w:val="en-US"/>
        </w:rPr>
        <w:t>W.</w:t>
      </w:r>
      <w:r>
        <w:rPr>
          <w:rFonts w:asciiTheme="minorHAnsi" w:hAnsiTheme="minorHAnsi"/>
          <w:lang w:val="en-US"/>
        </w:rPr>
        <w:t xml:space="preserve"> </w:t>
      </w:r>
      <w:r w:rsidRPr="00534FE6">
        <w:rPr>
          <w:rFonts w:asciiTheme="minorHAnsi" w:hAnsiTheme="minorHAnsi"/>
          <w:lang w:val="en-US"/>
        </w:rPr>
        <w:t xml:space="preserve">Kellenberger, "Spiral Vibrations due to the Seal Rings in Turbogenerators Thermally Induced Interaction between Rotor and Stator," Journal of Mechanical Design, 102(1), pp. 177-184. </w:t>
      </w:r>
      <w:r>
        <w:rPr>
          <w:rFonts w:asciiTheme="minorHAnsi" w:hAnsiTheme="minorHAnsi"/>
          <w:lang w:val="en-US"/>
        </w:rPr>
        <w:t>1980.</w:t>
      </w:r>
      <w:bookmarkEnd w:id="40"/>
    </w:p>
    <w:p w14:paraId="7CF4F9C0"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1" w:name="_Ref444182495"/>
      <w:r>
        <w:rPr>
          <w:rFonts w:asciiTheme="minorHAnsi" w:hAnsiTheme="minorHAnsi"/>
          <w:lang w:val="en-US"/>
        </w:rPr>
        <w:t xml:space="preserve"> </w:t>
      </w:r>
      <w:bookmarkStart w:id="42" w:name="_Ref523220306"/>
      <w:r w:rsidRPr="00A22718">
        <w:rPr>
          <w:rFonts w:asciiTheme="minorHAnsi" w:hAnsiTheme="minorHAnsi"/>
          <w:lang w:val="en-US"/>
        </w:rPr>
        <w:t>J.G.</w:t>
      </w:r>
      <w:r>
        <w:rPr>
          <w:rFonts w:asciiTheme="minorHAnsi" w:hAnsiTheme="minorHAnsi"/>
          <w:lang w:val="en-US"/>
        </w:rPr>
        <w:t xml:space="preserve"> </w:t>
      </w:r>
      <w:r w:rsidRPr="00A22718">
        <w:rPr>
          <w:rFonts w:asciiTheme="minorHAnsi" w:hAnsiTheme="minorHAnsi"/>
          <w:lang w:val="en-US"/>
        </w:rPr>
        <w:t>Lee and A.</w:t>
      </w:r>
      <w:r>
        <w:rPr>
          <w:rFonts w:asciiTheme="minorHAnsi" w:hAnsiTheme="minorHAnsi"/>
          <w:lang w:val="en-US"/>
        </w:rPr>
        <w:t xml:space="preserve"> </w:t>
      </w:r>
      <w:r w:rsidRPr="00A22718">
        <w:rPr>
          <w:rFonts w:asciiTheme="minorHAnsi" w:hAnsiTheme="minorHAnsi"/>
          <w:lang w:val="en-US"/>
        </w:rPr>
        <w:t>Palazzolo, “Morton Effect Cyclic Vibration Amplitude Determination for Tilt Pad Bearing Supported Machinery,” Journal of Tribology-Transactions of the ASME, vol.135, Jan 2013</w:t>
      </w:r>
      <w:bookmarkEnd w:id="41"/>
      <w:bookmarkEnd w:id="42"/>
    </w:p>
    <w:p w14:paraId="5D1E3D46" w14:textId="77777777" w:rsidR="0096336F" w:rsidRPr="00A22718"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3" w:name="_Ref444184104"/>
      <w:r>
        <w:rPr>
          <w:rFonts w:asciiTheme="minorHAnsi" w:hAnsiTheme="minorHAnsi"/>
          <w:lang w:val="en-US"/>
        </w:rPr>
        <w:t xml:space="preserve"> </w:t>
      </w:r>
      <w:bookmarkStart w:id="44" w:name="_Ref523226789"/>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 Theoretical Model,” Journal of Tribology-Transactions of the ASME, vol.136(3), Apr 2014</w:t>
      </w:r>
      <w:bookmarkEnd w:id="43"/>
      <w:bookmarkEnd w:id="44"/>
    </w:p>
    <w:p w14:paraId="6C219073"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5" w:name="_Ref444700358"/>
      <w:r>
        <w:rPr>
          <w:rFonts w:asciiTheme="minorHAnsi" w:hAnsiTheme="minorHAnsi"/>
          <w:lang w:val="en-US"/>
        </w:rPr>
        <w:lastRenderedPageBreak/>
        <w:t xml:space="preserve"> </w:t>
      </w:r>
      <w:r w:rsidRPr="00A22718">
        <w:rPr>
          <w:rFonts w:asciiTheme="minorHAnsi" w:hAnsiTheme="minorHAnsi"/>
          <w:lang w:val="en-US"/>
        </w:rPr>
        <w:t>J.</w:t>
      </w:r>
      <w:r>
        <w:rPr>
          <w:rFonts w:asciiTheme="minorHAnsi" w:hAnsiTheme="minorHAnsi"/>
          <w:lang w:val="en-US"/>
        </w:rPr>
        <w:t xml:space="preserve"> </w:t>
      </w:r>
      <w:r w:rsidRPr="00A22718">
        <w:rPr>
          <w:rFonts w:asciiTheme="minorHAnsi" w:hAnsiTheme="minorHAnsi"/>
          <w:lang w:val="en-US"/>
        </w:rPr>
        <w:t>Suh and A.</w:t>
      </w:r>
      <w:r>
        <w:rPr>
          <w:rFonts w:asciiTheme="minorHAnsi" w:hAnsiTheme="minorHAnsi"/>
          <w:lang w:val="en-US"/>
        </w:rPr>
        <w:t xml:space="preserve"> </w:t>
      </w:r>
      <w:r w:rsidRPr="00A22718">
        <w:rPr>
          <w:rFonts w:asciiTheme="minorHAnsi" w:hAnsiTheme="minorHAnsi"/>
          <w:lang w:val="en-US"/>
        </w:rPr>
        <w:t>Palazzolo, “Thre-Dimensional THD Morton Effect Simulation Part II: Advanced Modeling and Parametric Studies,” Journal of Tribology-Transactions of the ASME, vol.136(3), Apr 2014</w:t>
      </w:r>
      <w:bookmarkEnd w:id="45"/>
    </w:p>
    <w:p w14:paraId="5EAF8CCD"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bookmarkStart w:id="46" w:name="_Ref444181005"/>
      <w:r>
        <w:rPr>
          <w:rFonts w:asciiTheme="minorHAnsi" w:hAnsiTheme="minorHAnsi"/>
          <w:lang w:val="en-US"/>
        </w:rPr>
        <w:t xml:space="preserve"> </w:t>
      </w:r>
      <w:r w:rsidRPr="00A22718">
        <w:rPr>
          <w:rFonts w:asciiTheme="minorHAnsi" w:hAnsiTheme="minorHAnsi"/>
          <w:lang w:val="en-US"/>
        </w:rPr>
        <w:t>R.Gomiciaga and P.S.Koegh, “ Orbit Inducced Journal Temperature Variation in Hydrodynamic Bearings,” ASME Journal of Tribology , 121, pp.77-84, 1999</w:t>
      </w:r>
      <w:bookmarkEnd w:id="46"/>
    </w:p>
    <w:p w14:paraId="0FB98C96"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A06579">
        <w:rPr>
          <w:rFonts w:asciiTheme="minorHAnsi" w:hAnsiTheme="minorHAnsi"/>
          <w:lang w:val="en-US"/>
        </w:rPr>
        <w:t xml:space="preserve"> </w:t>
      </w:r>
      <w:bookmarkStart w:id="47" w:name="_Ref523221472"/>
      <w:r w:rsidRPr="00A06579">
        <w:rPr>
          <w:rFonts w:asciiTheme="minorHAnsi" w:hAnsiTheme="minorHAnsi"/>
          <w:lang w:val="en-US"/>
        </w:rPr>
        <w:t>Z. Guo, et G. Kirk, "Morton Effect Induced Synchronous Instability in Mid-Span Rotor–Bearing</w:t>
      </w:r>
      <w:r>
        <w:rPr>
          <w:rFonts w:asciiTheme="minorHAnsi" w:hAnsiTheme="minorHAnsi"/>
          <w:lang w:val="en-US"/>
        </w:rPr>
        <w:t xml:space="preserve"> </w:t>
      </w:r>
      <w:r w:rsidRPr="00A06579">
        <w:rPr>
          <w:rFonts w:asciiTheme="minorHAnsi" w:hAnsiTheme="minorHAnsi"/>
          <w:lang w:val="en-US"/>
        </w:rPr>
        <w:t>Systems—Part I: Mechanism Study," J. Vib. Acoust., 133(6), p. 061004</w:t>
      </w:r>
      <w:r>
        <w:rPr>
          <w:rFonts w:asciiTheme="minorHAnsi" w:hAnsiTheme="minorHAnsi"/>
          <w:lang w:val="en-US"/>
        </w:rPr>
        <w:t>,</w:t>
      </w:r>
      <w:r w:rsidRPr="00A06579">
        <w:rPr>
          <w:rFonts w:asciiTheme="minorHAnsi" w:hAnsiTheme="minorHAnsi"/>
          <w:lang w:val="en-US"/>
        </w:rPr>
        <w:t xml:space="preserve"> 2011</w:t>
      </w:r>
      <w:r>
        <w:rPr>
          <w:rFonts w:asciiTheme="minorHAnsi" w:hAnsiTheme="minorHAnsi"/>
          <w:lang w:val="en-US"/>
        </w:rPr>
        <w:t>.</w:t>
      </w:r>
      <w:bookmarkEnd w:id="47"/>
    </w:p>
    <w:p w14:paraId="5C53107C" w14:textId="77777777" w:rsidR="0096336F" w:rsidRDefault="0096336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476601">
        <w:rPr>
          <w:rFonts w:asciiTheme="minorHAnsi" w:hAnsiTheme="minorHAnsi"/>
          <w:lang w:val="en-US"/>
        </w:rPr>
        <w:t xml:space="preserve"> </w:t>
      </w:r>
      <w:bookmarkStart w:id="48" w:name="_Ref523227901"/>
      <w:r w:rsidRPr="00476601">
        <w:rPr>
          <w:rFonts w:asciiTheme="minorHAnsi" w:hAnsiTheme="minorHAnsi"/>
          <w:lang w:val="en-US"/>
        </w:rPr>
        <w:t>X. Tong, A. Palazzolo and J. Suh, "Rotordynamic Morton Effect Simulation With Transient,</w:t>
      </w:r>
      <w:r>
        <w:rPr>
          <w:rFonts w:asciiTheme="minorHAnsi" w:hAnsiTheme="minorHAnsi"/>
          <w:lang w:val="en-US"/>
        </w:rPr>
        <w:t xml:space="preserve"> </w:t>
      </w:r>
      <w:r w:rsidRPr="00476601">
        <w:rPr>
          <w:rFonts w:asciiTheme="minorHAnsi" w:hAnsiTheme="minorHAnsi"/>
          <w:lang w:val="en-US"/>
        </w:rPr>
        <w:t>Thermal Shaft Bow," ASME J. Tribol., 138(3), p. 031705</w:t>
      </w:r>
      <w:r>
        <w:rPr>
          <w:rFonts w:asciiTheme="minorHAnsi" w:hAnsiTheme="minorHAnsi"/>
          <w:lang w:val="en-US"/>
        </w:rPr>
        <w:t>, 2016.</w:t>
      </w:r>
      <w:bookmarkEnd w:id="48"/>
    </w:p>
    <w:p w14:paraId="6EF71611" w14:textId="2AAA02E7" w:rsidR="00613F0F" w:rsidRDefault="00613F0F" w:rsidP="00051B69">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13F0F">
        <w:rPr>
          <w:rFonts w:asciiTheme="minorHAnsi" w:hAnsiTheme="minorHAnsi"/>
          <w:lang w:val="en-US"/>
        </w:rPr>
        <w:t xml:space="preserve"> </w:t>
      </w:r>
      <w:bookmarkStart w:id="49" w:name="_Ref523233679"/>
      <w:r w:rsidRPr="00613F0F">
        <w:rPr>
          <w:rFonts w:asciiTheme="minorHAnsi" w:hAnsiTheme="minorHAnsi"/>
          <w:lang w:val="en-US"/>
        </w:rPr>
        <w:t>B.</w:t>
      </w:r>
      <w:r>
        <w:rPr>
          <w:rFonts w:asciiTheme="minorHAnsi" w:hAnsiTheme="minorHAnsi"/>
          <w:lang w:val="en-US"/>
        </w:rPr>
        <w:t xml:space="preserve"> </w:t>
      </w:r>
      <w:r w:rsidRPr="00613F0F">
        <w:rPr>
          <w:rFonts w:asciiTheme="minorHAnsi" w:hAnsiTheme="minorHAnsi"/>
          <w:lang w:val="en-US"/>
        </w:rPr>
        <w:t>Newkirk, "Shaft Rubbing: Relative Freedom of Rotor Shafts from Sensitiveness to Rubbing</w:t>
      </w:r>
      <w:r>
        <w:rPr>
          <w:rFonts w:asciiTheme="minorHAnsi" w:hAnsiTheme="minorHAnsi"/>
          <w:lang w:val="en-US"/>
        </w:rPr>
        <w:t xml:space="preserve"> </w:t>
      </w:r>
      <w:r w:rsidRPr="00613F0F">
        <w:rPr>
          <w:rFonts w:asciiTheme="minorHAnsi" w:hAnsiTheme="minorHAnsi"/>
          <w:lang w:val="en-US"/>
        </w:rPr>
        <w:t>Contact When Running above Their Critical Speeds", Mechan</w:t>
      </w:r>
      <w:r>
        <w:rPr>
          <w:rFonts w:asciiTheme="minorHAnsi" w:hAnsiTheme="minorHAnsi"/>
          <w:lang w:val="en-US"/>
        </w:rPr>
        <w:t>ical Engineering, 48(8):830–832, 1926.</w:t>
      </w:r>
      <w:bookmarkEnd w:id="49"/>
    </w:p>
    <w:p w14:paraId="242B269B" w14:textId="5494520C" w:rsidR="006E521B" w:rsidRDefault="006E521B" w:rsidP="00485968">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6E521B">
        <w:rPr>
          <w:rFonts w:asciiTheme="minorHAnsi" w:hAnsiTheme="minorHAnsi"/>
          <w:lang w:val="en-US"/>
        </w:rPr>
        <w:t xml:space="preserve"> </w:t>
      </w:r>
      <w:bookmarkStart w:id="50" w:name="_Ref523415513"/>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 xml:space="preserve">Panara, </w:t>
      </w:r>
      <w:r w:rsidR="008E5916" w:rsidRPr="006E521B">
        <w:rPr>
          <w:rFonts w:asciiTheme="minorHAnsi" w:hAnsiTheme="minorHAnsi"/>
          <w:lang w:val="en-US"/>
        </w:rPr>
        <w:t>S.</w:t>
      </w:r>
      <w:r w:rsidR="008E5916">
        <w:rPr>
          <w:rFonts w:asciiTheme="minorHAnsi" w:hAnsiTheme="minorHAnsi"/>
          <w:lang w:val="en-US"/>
        </w:rPr>
        <w:t xml:space="preserve"> Panconi</w:t>
      </w:r>
      <w:r w:rsidRPr="006E521B">
        <w:rPr>
          <w:rFonts w:asciiTheme="minorHAnsi" w:hAnsiTheme="minorHAnsi"/>
          <w:lang w:val="en-US"/>
        </w:rPr>
        <w:t xml:space="preserve">, and </w:t>
      </w:r>
      <w:r w:rsidR="008E5916" w:rsidRPr="006E521B">
        <w:rPr>
          <w:rFonts w:asciiTheme="minorHAnsi" w:hAnsiTheme="minorHAnsi"/>
          <w:lang w:val="en-US"/>
        </w:rPr>
        <w:t>D.</w:t>
      </w:r>
      <w:r w:rsidR="008E5916">
        <w:rPr>
          <w:rFonts w:asciiTheme="minorHAnsi" w:hAnsiTheme="minorHAnsi"/>
          <w:lang w:val="en-US"/>
        </w:rPr>
        <w:t xml:space="preserve"> </w:t>
      </w:r>
      <w:r w:rsidRPr="006E521B">
        <w:rPr>
          <w:rFonts w:asciiTheme="minorHAnsi" w:hAnsiTheme="minorHAnsi"/>
          <w:lang w:val="en-US"/>
        </w:rPr>
        <w:t>Griffini, “Numeri</w:t>
      </w:r>
      <w:r>
        <w:rPr>
          <w:rFonts w:asciiTheme="minorHAnsi" w:hAnsiTheme="minorHAnsi"/>
          <w:lang w:val="en-US"/>
        </w:rPr>
        <w:t xml:space="preserve">cal Prediction and Experimental </w:t>
      </w:r>
      <w:r w:rsidRPr="006E521B">
        <w:rPr>
          <w:rFonts w:asciiTheme="minorHAnsi" w:hAnsiTheme="minorHAnsi"/>
          <w:lang w:val="en-US"/>
        </w:rPr>
        <w:t>Validation of</w:t>
      </w:r>
      <w:r>
        <w:rPr>
          <w:rFonts w:asciiTheme="minorHAnsi" w:hAnsiTheme="minorHAnsi"/>
          <w:lang w:val="en-US"/>
        </w:rPr>
        <w:t xml:space="preserve"> </w:t>
      </w:r>
      <w:r w:rsidRPr="006E521B">
        <w:rPr>
          <w:rFonts w:asciiTheme="minorHAnsi" w:hAnsiTheme="minorHAnsi"/>
          <w:lang w:val="en-US"/>
        </w:rPr>
        <w:t>Rotor Thermal Instability,” 44th Turbomachinery Symposium, College Station, TX</w:t>
      </w:r>
      <w:r w:rsidR="00436D0B">
        <w:rPr>
          <w:rFonts w:asciiTheme="minorHAnsi" w:hAnsiTheme="minorHAnsi"/>
          <w:lang w:val="en-US"/>
        </w:rPr>
        <w:t>, 2015.</w:t>
      </w:r>
      <w:bookmarkEnd w:id="50"/>
    </w:p>
    <w:p w14:paraId="24A4BBE5" w14:textId="0817A59F" w:rsidR="00412F06" w:rsidRDefault="00412F06" w:rsidP="000A5613">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sidRPr="0015161B">
        <w:rPr>
          <w:rFonts w:asciiTheme="minorHAnsi" w:hAnsiTheme="minorHAnsi"/>
          <w:lang w:val="en-US"/>
        </w:rPr>
        <w:t xml:space="preserve"> </w:t>
      </w:r>
      <w:bookmarkStart w:id="51" w:name="_Ref523735243"/>
      <w:r w:rsidR="0015161B" w:rsidRPr="0015161B">
        <w:rPr>
          <w:rFonts w:asciiTheme="minorHAnsi" w:hAnsiTheme="minorHAnsi"/>
          <w:lang w:val="en-US"/>
        </w:rPr>
        <w:t>B.S.</w:t>
      </w:r>
      <w:r w:rsidR="0015161B">
        <w:rPr>
          <w:rFonts w:asciiTheme="minorHAnsi" w:hAnsiTheme="minorHAnsi"/>
          <w:lang w:val="en-US"/>
        </w:rPr>
        <w:t xml:space="preserve"> Grigor’ev </w:t>
      </w:r>
      <w:r w:rsidR="0015161B" w:rsidRPr="0015161B">
        <w:rPr>
          <w:rFonts w:asciiTheme="minorHAnsi" w:hAnsiTheme="minorHAnsi"/>
          <w:lang w:val="en-US"/>
        </w:rPr>
        <w:t xml:space="preserve">, </w:t>
      </w:r>
      <w:r w:rsidR="00F204E7" w:rsidRPr="0015161B">
        <w:rPr>
          <w:rFonts w:asciiTheme="minorHAnsi" w:hAnsiTheme="minorHAnsi"/>
          <w:lang w:val="en-US"/>
        </w:rPr>
        <w:t>A.E.</w:t>
      </w:r>
      <w:r w:rsidR="00F204E7">
        <w:rPr>
          <w:rFonts w:asciiTheme="minorHAnsi" w:hAnsiTheme="minorHAnsi"/>
          <w:lang w:val="en-US"/>
        </w:rPr>
        <w:t xml:space="preserve"> </w:t>
      </w:r>
      <w:r w:rsidR="0015161B" w:rsidRPr="0015161B">
        <w:rPr>
          <w:rFonts w:asciiTheme="minorHAnsi" w:hAnsiTheme="minorHAnsi"/>
          <w:lang w:val="en-US"/>
        </w:rPr>
        <w:t xml:space="preserve">Fedorov, and </w:t>
      </w:r>
      <w:r w:rsidR="00F204E7" w:rsidRPr="0015161B">
        <w:rPr>
          <w:rFonts w:asciiTheme="minorHAnsi" w:hAnsiTheme="minorHAnsi"/>
          <w:lang w:val="en-US"/>
        </w:rPr>
        <w:t>J.</w:t>
      </w:r>
      <w:r w:rsidR="00F204E7">
        <w:rPr>
          <w:rFonts w:asciiTheme="minorHAnsi" w:hAnsiTheme="minorHAnsi"/>
          <w:lang w:val="en-US"/>
        </w:rPr>
        <w:t xml:space="preserve"> </w:t>
      </w:r>
      <w:r w:rsidR="0015161B" w:rsidRPr="0015161B">
        <w:rPr>
          <w:rFonts w:asciiTheme="minorHAnsi" w:hAnsiTheme="minorHAnsi"/>
          <w:lang w:val="en-US"/>
        </w:rPr>
        <w:t>Schmied, "New Mathematical Model for the Morton Effect Based on the THD Analysis," Proc. 9th IFToMM Int. Conf. on Rotor Dynami</w:t>
      </w:r>
      <w:r w:rsidR="0074744B">
        <w:rPr>
          <w:rFonts w:asciiTheme="minorHAnsi" w:hAnsiTheme="minorHAnsi"/>
          <w:lang w:val="en-US"/>
        </w:rPr>
        <w:t>cs, Milan, Italy, pp. 2243-2253, 2015.</w:t>
      </w:r>
      <w:bookmarkEnd w:id="51"/>
    </w:p>
    <w:p w14:paraId="0815739D" w14:textId="586EFCC8" w:rsidR="00FC1D20" w:rsidRDefault="00376C9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r w:rsidRPr="00376C9C">
        <w:rPr>
          <w:rFonts w:asciiTheme="minorHAnsi" w:hAnsiTheme="minorHAnsi"/>
          <w:lang w:val="en-US"/>
        </w:rPr>
        <w:t>Tong X, Palazzolo A, Suh J. A Review of the Rotordynamic Thermally Induced Synchronous Instability (Morton) Effect. ASME. Appl. Mech. Rev. 2017;69(6):060801-060801-13. doi:10.1115/1.4037216.</w:t>
      </w:r>
    </w:p>
    <w:p w14:paraId="6F4F9501" w14:textId="49208323" w:rsidR="00B84652" w:rsidRPr="0015161B" w:rsidRDefault="00AE5F1C" w:rsidP="00376C9C">
      <w:pPr>
        <w:pStyle w:val="Paragraphedeliste"/>
        <w:numPr>
          <w:ilvl w:val="0"/>
          <w:numId w:val="7"/>
        </w:numPr>
        <w:overflowPunct/>
        <w:autoSpaceDE/>
        <w:autoSpaceDN/>
        <w:adjustRightInd/>
        <w:spacing w:after="160" w:line="360" w:lineRule="auto"/>
        <w:jc w:val="both"/>
        <w:textAlignment w:val="auto"/>
        <w:rPr>
          <w:rFonts w:asciiTheme="minorHAnsi" w:hAnsiTheme="minorHAnsi"/>
          <w:lang w:val="en-US"/>
        </w:rPr>
      </w:pPr>
      <w:r>
        <w:rPr>
          <w:rFonts w:asciiTheme="minorHAnsi" w:hAnsiTheme="minorHAnsi"/>
          <w:lang w:val="en-US"/>
        </w:rPr>
        <w:t xml:space="preserve"> </w:t>
      </w:r>
      <w:r w:rsidR="00B84652">
        <w:rPr>
          <w:rFonts w:asciiTheme="minorHAnsi" w:hAnsiTheme="minorHAnsi"/>
          <w:lang w:val="en-US"/>
        </w:rPr>
        <w:t>Dimarogonas, A.</w:t>
      </w:r>
      <w:r w:rsidR="000877C4">
        <w:rPr>
          <w:rFonts w:asciiTheme="minorHAnsi" w:hAnsiTheme="minorHAnsi"/>
          <w:lang w:val="en-US"/>
        </w:rPr>
        <w:t xml:space="preserve"> </w:t>
      </w:r>
      <w:r w:rsidR="00B84652">
        <w:rPr>
          <w:rFonts w:asciiTheme="minorHAnsi" w:hAnsiTheme="minorHAnsi"/>
          <w:lang w:val="en-US"/>
        </w:rPr>
        <w:t>D. and Paipetis, S.</w:t>
      </w:r>
      <w:r w:rsidR="000877C4">
        <w:rPr>
          <w:rFonts w:asciiTheme="minorHAnsi" w:hAnsiTheme="minorHAnsi"/>
          <w:lang w:val="en-US"/>
        </w:rPr>
        <w:t xml:space="preserve"> </w:t>
      </w:r>
      <w:r w:rsidR="00B84652">
        <w:rPr>
          <w:rFonts w:asciiTheme="minorHAnsi" w:hAnsiTheme="minorHAnsi"/>
          <w:lang w:val="en-US"/>
        </w:rPr>
        <w:t>A., 1983, Analytical Rotordynamics, Applied Science Publishers,</w:t>
      </w:r>
      <w:r w:rsidR="000877C4">
        <w:rPr>
          <w:rFonts w:asciiTheme="minorHAnsi" w:hAnsiTheme="minorHAnsi"/>
          <w:lang w:val="en-US"/>
        </w:rPr>
        <w:t xml:space="preserve"> </w:t>
      </w:r>
      <w:r w:rsidR="00B84652">
        <w:rPr>
          <w:rFonts w:asciiTheme="minorHAnsi" w:hAnsiTheme="minorHAnsi"/>
          <w:lang w:val="en-US"/>
        </w:rPr>
        <w:t>New York</w:t>
      </w:r>
      <w:r w:rsidR="00A268C9">
        <w:rPr>
          <w:rFonts w:asciiTheme="minorHAnsi" w:hAnsiTheme="minorHAnsi"/>
          <w:lang w:val="en-US"/>
        </w:rPr>
        <w:t>.</w:t>
      </w:r>
    </w:p>
    <w:p w14:paraId="79AC5583" w14:textId="77777777" w:rsidR="0096336F" w:rsidRPr="0096336F" w:rsidRDefault="0096336F" w:rsidP="00051B69">
      <w:pPr>
        <w:spacing w:line="360" w:lineRule="auto"/>
        <w:rPr>
          <w:b/>
          <w:u w:val="single"/>
          <w:lang w:val="en-US"/>
        </w:rPr>
      </w:pPr>
    </w:p>
    <w:p w14:paraId="3772B6F9" w14:textId="77777777" w:rsidR="0096336F" w:rsidRPr="0096336F" w:rsidRDefault="0096336F" w:rsidP="00051B69">
      <w:pPr>
        <w:spacing w:line="360" w:lineRule="auto"/>
        <w:rPr>
          <w:lang w:val="en-US"/>
        </w:rPr>
      </w:pPr>
    </w:p>
    <w:sectPr w:rsidR="0096336F" w:rsidRPr="0096336F" w:rsidSect="00485968">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4A5B7B" w14:textId="77777777" w:rsidR="000877C4" w:rsidRDefault="000877C4" w:rsidP="00263793">
      <w:r>
        <w:separator/>
      </w:r>
    </w:p>
  </w:endnote>
  <w:endnote w:type="continuationSeparator" w:id="0">
    <w:p w14:paraId="3C4A5B7C" w14:textId="77777777" w:rsidR="000877C4" w:rsidRDefault="000877C4" w:rsidP="002637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altName w:val="Calibri"/>
    <w:panose1 w:val="020F0502020204030204"/>
    <w:charset w:val="00"/>
    <w:family w:val="swiss"/>
    <w:pitch w:val="variable"/>
    <w:sig w:usb0="E00002FF" w:usb1="4000ACFF" w:usb2="00000001" w:usb3="00000000" w:csb0="0000019F" w:csb1="00000000"/>
  </w:font>
  <w:font w:name="Palatino">
    <w:altName w:val="Book Antiqua"/>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4A5B79" w14:textId="77777777" w:rsidR="000877C4" w:rsidRDefault="000877C4" w:rsidP="00263793">
      <w:r>
        <w:separator/>
      </w:r>
    </w:p>
  </w:footnote>
  <w:footnote w:type="continuationSeparator" w:id="0">
    <w:p w14:paraId="3C4A5B7A" w14:textId="77777777" w:rsidR="000877C4" w:rsidRDefault="000877C4" w:rsidP="0026379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4EA3C4C"/>
    <w:lvl w:ilvl="0">
      <w:start w:val="1"/>
      <w:numFmt w:val="decimal"/>
      <w:pStyle w:val="Titre1"/>
      <w:lvlText w:val="%1."/>
      <w:lvlJc w:val="left"/>
      <w:pPr>
        <w:tabs>
          <w:tab w:val="num" w:pos="0"/>
        </w:tabs>
        <w:ind w:left="567" w:hanging="566"/>
      </w:pPr>
      <w:rPr>
        <w:rFonts w:hint="default"/>
      </w:rPr>
    </w:lvl>
    <w:lvl w:ilvl="1">
      <w:start w:val="1"/>
      <w:numFmt w:val="decimal"/>
      <w:pStyle w:val="Titre2"/>
      <w:lvlText w:val="%1.%2."/>
      <w:lvlJc w:val="left"/>
      <w:pPr>
        <w:tabs>
          <w:tab w:val="num" w:pos="0"/>
        </w:tabs>
        <w:ind w:left="1418" w:hanging="708"/>
      </w:pPr>
      <w:rPr>
        <w:rFonts w:hint="default"/>
      </w:rPr>
    </w:lvl>
    <w:lvl w:ilvl="2">
      <w:start w:val="1"/>
      <w:numFmt w:val="decimal"/>
      <w:pStyle w:val="Titre3"/>
      <w:lvlText w:val="%1.%2.%3."/>
      <w:lvlJc w:val="left"/>
      <w:pPr>
        <w:tabs>
          <w:tab w:val="num" w:pos="0"/>
        </w:tabs>
        <w:ind w:left="2410" w:hanging="708"/>
      </w:pPr>
      <w:rPr>
        <w:rFonts w:hint="default"/>
      </w:rPr>
    </w:lvl>
    <w:lvl w:ilvl="3">
      <w:start w:val="1"/>
      <w:numFmt w:val="decimal"/>
      <w:pStyle w:val="Titre4"/>
      <w:lvlText w:val="%1.%2.%3.%4."/>
      <w:lvlJc w:val="left"/>
      <w:pPr>
        <w:tabs>
          <w:tab w:val="num" w:pos="0"/>
        </w:tabs>
        <w:ind w:left="3261" w:hanging="708"/>
      </w:pPr>
      <w:rPr>
        <w:rFonts w:hint="default"/>
      </w:rPr>
    </w:lvl>
    <w:lvl w:ilvl="4">
      <w:start w:val="1"/>
      <w:numFmt w:val="decimal"/>
      <w:pStyle w:val="Titre5"/>
      <w:lvlText w:val="%1.%2.%3.%4.%5."/>
      <w:lvlJc w:val="left"/>
      <w:pPr>
        <w:tabs>
          <w:tab w:val="num" w:pos="0"/>
        </w:tabs>
        <w:ind w:left="3540" w:hanging="708"/>
      </w:pPr>
      <w:rPr>
        <w:rFonts w:hint="default"/>
      </w:rPr>
    </w:lvl>
    <w:lvl w:ilvl="5">
      <w:start w:val="1"/>
      <w:numFmt w:val="decimal"/>
      <w:pStyle w:val="Titre6"/>
      <w:lvlText w:val="%1.%2.%3.%4.%5.%6."/>
      <w:lvlJc w:val="left"/>
      <w:pPr>
        <w:tabs>
          <w:tab w:val="num" w:pos="0"/>
        </w:tabs>
        <w:ind w:left="4248" w:hanging="708"/>
      </w:pPr>
      <w:rPr>
        <w:rFonts w:hint="default"/>
      </w:rPr>
    </w:lvl>
    <w:lvl w:ilvl="6">
      <w:start w:val="1"/>
      <w:numFmt w:val="decimal"/>
      <w:pStyle w:val="Titre7"/>
      <w:lvlText w:val="%1.%2.%3.%4.%5.%6.%7."/>
      <w:lvlJc w:val="left"/>
      <w:pPr>
        <w:tabs>
          <w:tab w:val="num" w:pos="0"/>
        </w:tabs>
        <w:ind w:left="4956" w:hanging="708"/>
      </w:pPr>
      <w:rPr>
        <w:rFonts w:hint="default"/>
      </w:rPr>
    </w:lvl>
    <w:lvl w:ilvl="7">
      <w:start w:val="1"/>
      <w:numFmt w:val="decimal"/>
      <w:pStyle w:val="Titre8"/>
      <w:lvlText w:val="%1.%2.%3.%4.%5.%6.%7.%8."/>
      <w:lvlJc w:val="left"/>
      <w:pPr>
        <w:tabs>
          <w:tab w:val="num" w:pos="0"/>
        </w:tabs>
        <w:ind w:left="5664" w:hanging="708"/>
      </w:pPr>
      <w:rPr>
        <w:rFonts w:hint="default"/>
      </w:rPr>
    </w:lvl>
    <w:lvl w:ilvl="8">
      <w:start w:val="1"/>
      <w:numFmt w:val="decimal"/>
      <w:pStyle w:val="Titre9"/>
      <w:lvlText w:val="%1.%2.%3.%4.%5.%6.%7.%8.%9."/>
      <w:lvlJc w:val="left"/>
      <w:pPr>
        <w:tabs>
          <w:tab w:val="num" w:pos="0"/>
        </w:tabs>
        <w:ind w:left="6372" w:hanging="708"/>
      </w:pPr>
      <w:rPr>
        <w:rFonts w:hint="default"/>
      </w:rPr>
    </w:lvl>
  </w:abstractNum>
  <w:abstractNum w:abstractNumId="1" w15:restartNumberingAfterBreak="0">
    <w:nsid w:val="024A79B1"/>
    <w:multiLevelType w:val="hybridMultilevel"/>
    <w:tmpl w:val="4FC8391E"/>
    <w:lvl w:ilvl="0" w:tplc="0972B0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A4C35F9"/>
    <w:multiLevelType w:val="hybridMultilevel"/>
    <w:tmpl w:val="A2F647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FC69D2"/>
    <w:multiLevelType w:val="hybridMultilevel"/>
    <w:tmpl w:val="A12487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58308DD"/>
    <w:multiLevelType w:val="hybridMultilevel"/>
    <w:tmpl w:val="55A8A7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50F6F7B"/>
    <w:multiLevelType w:val="hybridMultilevel"/>
    <w:tmpl w:val="33E072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9C11B40"/>
    <w:multiLevelType w:val="hybridMultilevel"/>
    <w:tmpl w:val="480EC60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D5B41A6"/>
    <w:multiLevelType w:val="multilevel"/>
    <w:tmpl w:val="3F9E1E4E"/>
    <w:styleLink w:val="Style1"/>
    <w:lvl w:ilvl="0">
      <w:start w:val="1"/>
      <w:numFmt w:val="decimal"/>
      <w:lvlText w:val="Eq.%1"/>
      <w:lvlJc w:val="left"/>
      <w:pPr>
        <w:ind w:left="0" w:firstLine="0"/>
      </w:pPr>
      <w:rPr>
        <w:rFonts w:ascii="Times New Roman" w:hAnsi="Times New Roman" w:hint="default"/>
        <w:color w:val="auto"/>
        <w:sz w:val="22"/>
      </w:rPr>
    </w:lvl>
    <w:lvl w:ilvl="1">
      <w:start w:val="1"/>
      <w:numFmt w:val="decimal"/>
      <w:lvlText w:val="Eq.%1-%2"/>
      <w:lvlJc w:val="left"/>
      <w:pPr>
        <w:ind w:left="0" w:firstLine="0"/>
      </w:pPr>
      <w:rPr>
        <w:rFonts w:ascii="Times New Roman" w:hAnsi="Times New Roman" w:hint="default"/>
        <w:sz w:val="22"/>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3BE411A"/>
    <w:multiLevelType w:val="multilevel"/>
    <w:tmpl w:val="3F9E1E4E"/>
    <w:numStyleLink w:val="Style1"/>
  </w:abstractNum>
  <w:abstractNum w:abstractNumId="9" w15:restartNumberingAfterBreak="0">
    <w:nsid w:val="3BAE3A61"/>
    <w:multiLevelType w:val="hybridMultilevel"/>
    <w:tmpl w:val="AA40007C"/>
    <w:lvl w:ilvl="0" w:tplc="0409000B">
      <w:start w:val="1"/>
      <w:numFmt w:val="bullet"/>
      <w:lvlText w:val=""/>
      <w:lvlJc w:val="left"/>
      <w:pPr>
        <w:ind w:left="1128" w:hanging="420"/>
      </w:pPr>
      <w:rPr>
        <w:rFonts w:ascii="Wingdings" w:hAnsi="Wingdings" w:hint="default"/>
      </w:rPr>
    </w:lvl>
    <w:lvl w:ilvl="1" w:tplc="04090003" w:tentative="1">
      <w:start w:val="1"/>
      <w:numFmt w:val="bullet"/>
      <w:lvlText w:val=""/>
      <w:lvlJc w:val="left"/>
      <w:pPr>
        <w:ind w:left="1548" w:hanging="420"/>
      </w:pPr>
      <w:rPr>
        <w:rFonts w:ascii="Wingdings" w:hAnsi="Wingdings" w:hint="default"/>
      </w:rPr>
    </w:lvl>
    <w:lvl w:ilvl="2" w:tplc="04090005"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3" w:tentative="1">
      <w:start w:val="1"/>
      <w:numFmt w:val="bullet"/>
      <w:lvlText w:val=""/>
      <w:lvlJc w:val="left"/>
      <w:pPr>
        <w:ind w:left="2808" w:hanging="420"/>
      </w:pPr>
      <w:rPr>
        <w:rFonts w:ascii="Wingdings" w:hAnsi="Wingdings" w:hint="default"/>
      </w:rPr>
    </w:lvl>
    <w:lvl w:ilvl="5" w:tplc="04090005"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3" w:tentative="1">
      <w:start w:val="1"/>
      <w:numFmt w:val="bullet"/>
      <w:lvlText w:val=""/>
      <w:lvlJc w:val="left"/>
      <w:pPr>
        <w:ind w:left="4068" w:hanging="420"/>
      </w:pPr>
      <w:rPr>
        <w:rFonts w:ascii="Wingdings" w:hAnsi="Wingdings" w:hint="default"/>
      </w:rPr>
    </w:lvl>
    <w:lvl w:ilvl="8" w:tplc="04090005" w:tentative="1">
      <w:start w:val="1"/>
      <w:numFmt w:val="bullet"/>
      <w:lvlText w:val=""/>
      <w:lvlJc w:val="left"/>
      <w:pPr>
        <w:ind w:left="4488" w:hanging="420"/>
      </w:pPr>
      <w:rPr>
        <w:rFonts w:ascii="Wingdings" w:hAnsi="Wingdings" w:hint="default"/>
      </w:rPr>
    </w:lvl>
  </w:abstractNum>
  <w:abstractNum w:abstractNumId="10" w15:restartNumberingAfterBreak="0">
    <w:nsid w:val="4E1B2A0E"/>
    <w:multiLevelType w:val="hybridMultilevel"/>
    <w:tmpl w:val="EF6826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8450F90"/>
    <w:multiLevelType w:val="hybridMultilevel"/>
    <w:tmpl w:val="4E36FA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97C2E7A"/>
    <w:multiLevelType w:val="hybridMultilevel"/>
    <w:tmpl w:val="73342EA6"/>
    <w:lvl w:ilvl="0" w:tplc="AFCA5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D0D7955"/>
    <w:multiLevelType w:val="hybridMultilevel"/>
    <w:tmpl w:val="15FEF4F2"/>
    <w:lvl w:ilvl="0" w:tplc="6D62B478">
      <w:numFmt w:val="bullet"/>
      <w:lvlText w:val=""/>
      <w:lvlJc w:val="left"/>
      <w:pPr>
        <w:ind w:left="720" w:hanging="360"/>
      </w:pPr>
      <w:rPr>
        <w:rFonts w:ascii="Symbol" w:eastAsiaTheme="minorEastAsia"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465866"/>
    <w:multiLevelType w:val="hybridMultilevel"/>
    <w:tmpl w:val="329E63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1924A1B"/>
    <w:multiLevelType w:val="hybridMultilevel"/>
    <w:tmpl w:val="44D058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E6D7C39"/>
    <w:multiLevelType w:val="hybridMultilevel"/>
    <w:tmpl w:val="CBF86086"/>
    <w:lvl w:ilvl="0" w:tplc="1B74938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15"/>
  </w:num>
  <w:num w:numId="4">
    <w:abstractNumId w:val="11"/>
  </w:num>
  <w:num w:numId="5">
    <w:abstractNumId w:val="13"/>
  </w:num>
  <w:num w:numId="6">
    <w:abstractNumId w:val="5"/>
  </w:num>
  <w:num w:numId="7">
    <w:abstractNumId w:val="16"/>
  </w:num>
  <w:num w:numId="8">
    <w:abstractNumId w:val="10"/>
  </w:num>
  <w:num w:numId="9">
    <w:abstractNumId w:val="4"/>
  </w:num>
  <w:num w:numId="10">
    <w:abstractNumId w:val="3"/>
  </w:num>
  <w:num w:numId="11">
    <w:abstractNumId w:val="9"/>
  </w:num>
  <w:num w:numId="12">
    <w:abstractNumId w:val="8"/>
    <w:lvlOverride w:ilvl="0">
      <w:lvl w:ilvl="0">
        <w:start w:val="1"/>
        <w:numFmt w:val="decimal"/>
        <w:lvlText w:val="Eq.%1"/>
        <w:lvlJc w:val="left"/>
        <w:pPr>
          <w:ind w:left="0" w:firstLine="0"/>
        </w:pPr>
        <w:rPr>
          <w:rFonts w:ascii="Times New Roman" w:hAnsi="Times New Roman" w:cs="Times New Roman" w:hint="default"/>
          <w:b/>
          <w:color w:val="auto"/>
          <w:sz w:val="22"/>
        </w:rPr>
      </w:lvl>
    </w:lvlOverride>
    <w:lvlOverride w:ilvl="1">
      <w:lvl w:ilvl="1">
        <w:start w:val="1"/>
        <w:numFmt w:val="decimal"/>
        <w:lvlText w:val="Eq.%1-%2"/>
        <w:lvlJc w:val="left"/>
        <w:pPr>
          <w:ind w:left="0" w:firstLine="0"/>
        </w:pPr>
        <w:rPr>
          <w:rFonts w:ascii="Times New Roman" w:hAnsi="Times New Roman" w:hint="default"/>
          <w:sz w:val="22"/>
        </w:rPr>
      </w:lvl>
    </w:lvlOverride>
    <w:lvlOverride w:ilvl="2">
      <w:lvl w:ilvl="2">
        <w:start w:val="1"/>
        <w:numFmt w:val="lowerRoman"/>
        <w:lvlText w:val="%3)"/>
        <w:lvlJc w:val="left"/>
        <w:pPr>
          <w:ind w:left="0" w:firstLine="0"/>
        </w:pPr>
        <w:rPr>
          <w:rFonts w:hint="default"/>
        </w:rPr>
      </w:lvl>
    </w:lvlOverride>
    <w:lvlOverride w:ilvl="3">
      <w:lvl w:ilvl="3">
        <w:start w:val="1"/>
        <w:numFmt w:val="decimal"/>
        <w:lvlText w:val="(%4)"/>
        <w:lvlJc w:val="left"/>
        <w:pPr>
          <w:ind w:left="0" w:firstLine="0"/>
        </w:pPr>
        <w:rPr>
          <w:rFonts w:hint="default"/>
        </w:rPr>
      </w:lvl>
    </w:lvlOverride>
    <w:lvlOverride w:ilvl="4">
      <w:lvl w:ilvl="4">
        <w:start w:val="1"/>
        <w:numFmt w:val="lowerLetter"/>
        <w:lvlText w:val="(%5)"/>
        <w:lvlJc w:val="left"/>
        <w:pPr>
          <w:ind w:left="0" w:firstLine="0"/>
        </w:pPr>
        <w:rPr>
          <w:rFonts w:hint="default"/>
        </w:rPr>
      </w:lvl>
    </w:lvlOverride>
    <w:lvlOverride w:ilvl="5">
      <w:lvl w:ilvl="5">
        <w:start w:val="1"/>
        <w:numFmt w:val="lowerRoman"/>
        <w:lvlText w:val="(%6)"/>
        <w:lvlJc w:val="left"/>
        <w:pPr>
          <w:ind w:left="0" w:firstLine="0"/>
        </w:pPr>
        <w:rPr>
          <w:rFonts w:hint="default"/>
        </w:rPr>
      </w:lvl>
    </w:lvlOverride>
    <w:lvlOverride w:ilvl="6">
      <w:lvl w:ilvl="6">
        <w:start w:val="1"/>
        <w:numFmt w:val="decimal"/>
        <w:lvlText w:val="%7."/>
        <w:lvlJc w:val="left"/>
        <w:pPr>
          <w:ind w:left="0" w:firstLine="0"/>
        </w:pPr>
        <w:rPr>
          <w:rFonts w:hint="default"/>
        </w:rPr>
      </w:lvl>
    </w:lvlOverride>
    <w:lvlOverride w:ilvl="7">
      <w:lvl w:ilvl="7">
        <w:start w:val="1"/>
        <w:numFmt w:val="lowerLetter"/>
        <w:lvlText w:val="%8."/>
        <w:lvlJc w:val="left"/>
        <w:pPr>
          <w:ind w:left="0" w:firstLine="0"/>
        </w:pPr>
        <w:rPr>
          <w:rFonts w:hint="default"/>
        </w:rPr>
      </w:lvl>
    </w:lvlOverride>
    <w:lvlOverride w:ilvl="8">
      <w:lvl w:ilvl="8">
        <w:start w:val="1"/>
        <w:numFmt w:val="lowerRoman"/>
        <w:lvlText w:val="%9."/>
        <w:lvlJc w:val="left"/>
        <w:pPr>
          <w:ind w:left="0" w:firstLine="0"/>
        </w:pPr>
        <w:rPr>
          <w:rFonts w:hint="default"/>
        </w:rPr>
      </w:lvl>
    </w:lvlOverride>
  </w:num>
  <w:num w:numId="13">
    <w:abstractNumId w:val="7"/>
  </w:num>
  <w:num w:numId="14">
    <w:abstractNumId w:val="12"/>
  </w:num>
  <w:num w:numId="15">
    <w:abstractNumId w:val="14"/>
  </w:num>
  <w:num w:numId="16">
    <w:abstractNumId w:val="6"/>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E5B"/>
    <w:rsid w:val="00001706"/>
    <w:rsid w:val="00001A8B"/>
    <w:rsid w:val="00001D4F"/>
    <w:rsid w:val="00002274"/>
    <w:rsid w:val="00005D64"/>
    <w:rsid w:val="0000607D"/>
    <w:rsid w:val="00007748"/>
    <w:rsid w:val="00010A7F"/>
    <w:rsid w:val="00011971"/>
    <w:rsid w:val="00011DFF"/>
    <w:rsid w:val="0001341A"/>
    <w:rsid w:val="00016C6B"/>
    <w:rsid w:val="00016F99"/>
    <w:rsid w:val="000209EE"/>
    <w:rsid w:val="00021A17"/>
    <w:rsid w:val="00021E4F"/>
    <w:rsid w:val="00022F87"/>
    <w:rsid w:val="000236E0"/>
    <w:rsid w:val="00024307"/>
    <w:rsid w:val="00025998"/>
    <w:rsid w:val="00025A52"/>
    <w:rsid w:val="00026D7C"/>
    <w:rsid w:val="00030C90"/>
    <w:rsid w:val="000363C5"/>
    <w:rsid w:val="00037082"/>
    <w:rsid w:val="00043012"/>
    <w:rsid w:val="00043857"/>
    <w:rsid w:val="00044F6A"/>
    <w:rsid w:val="00045AD6"/>
    <w:rsid w:val="00045D12"/>
    <w:rsid w:val="00047550"/>
    <w:rsid w:val="00047A61"/>
    <w:rsid w:val="00051B69"/>
    <w:rsid w:val="00051BC0"/>
    <w:rsid w:val="00056548"/>
    <w:rsid w:val="00056DC7"/>
    <w:rsid w:val="00060628"/>
    <w:rsid w:val="00063453"/>
    <w:rsid w:val="00063979"/>
    <w:rsid w:val="00063EEF"/>
    <w:rsid w:val="00067A77"/>
    <w:rsid w:val="00071319"/>
    <w:rsid w:val="00071F36"/>
    <w:rsid w:val="000725B2"/>
    <w:rsid w:val="000732E6"/>
    <w:rsid w:val="00075D6B"/>
    <w:rsid w:val="00076AC6"/>
    <w:rsid w:val="00082926"/>
    <w:rsid w:val="000845F6"/>
    <w:rsid w:val="00086A49"/>
    <w:rsid w:val="000877C4"/>
    <w:rsid w:val="00093E1F"/>
    <w:rsid w:val="00096FDF"/>
    <w:rsid w:val="000A0F91"/>
    <w:rsid w:val="000A3FFA"/>
    <w:rsid w:val="000A5613"/>
    <w:rsid w:val="000A585F"/>
    <w:rsid w:val="000A62C2"/>
    <w:rsid w:val="000A7E2E"/>
    <w:rsid w:val="000B2CA9"/>
    <w:rsid w:val="000B35C6"/>
    <w:rsid w:val="000B3A4A"/>
    <w:rsid w:val="000B3C26"/>
    <w:rsid w:val="000B40CA"/>
    <w:rsid w:val="000C1371"/>
    <w:rsid w:val="000C1695"/>
    <w:rsid w:val="000C413A"/>
    <w:rsid w:val="000D2218"/>
    <w:rsid w:val="000D30F6"/>
    <w:rsid w:val="000D3CA8"/>
    <w:rsid w:val="000D4BD1"/>
    <w:rsid w:val="000D65A9"/>
    <w:rsid w:val="000D73C7"/>
    <w:rsid w:val="000E07F5"/>
    <w:rsid w:val="000E2D68"/>
    <w:rsid w:val="000E36BC"/>
    <w:rsid w:val="000E3C32"/>
    <w:rsid w:val="000E4B46"/>
    <w:rsid w:val="000E6D74"/>
    <w:rsid w:val="000F198D"/>
    <w:rsid w:val="000F5787"/>
    <w:rsid w:val="001004DF"/>
    <w:rsid w:val="00100655"/>
    <w:rsid w:val="00103E95"/>
    <w:rsid w:val="001051DE"/>
    <w:rsid w:val="00105ABB"/>
    <w:rsid w:val="00106985"/>
    <w:rsid w:val="00107542"/>
    <w:rsid w:val="00110463"/>
    <w:rsid w:val="001109DC"/>
    <w:rsid w:val="00111293"/>
    <w:rsid w:val="0011251C"/>
    <w:rsid w:val="001129FA"/>
    <w:rsid w:val="00112FC7"/>
    <w:rsid w:val="001140D4"/>
    <w:rsid w:val="0011420D"/>
    <w:rsid w:val="00116F81"/>
    <w:rsid w:val="001170E8"/>
    <w:rsid w:val="00122C82"/>
    <w:rsid w:val="001239A1"/>
    <w:rsid w:val="00124FD8"/>
    <w:rsid w:val="00126E07"/>
    <w:rsid w:val="00127EAE"/>
    <w:rsid w:val="0013030D"/>
    <w:rsid w:val="00132F53"/>
    <w:rsid w:val="001338D0"/>
    <w:rsid w:val="001368CF"/>
    <w:rsid w:val="00136A5B"/>
    <w:rsid w:val="0013716D"/>
    <w:rsid w:val="0014013B"/>
    <w:rsid w:val="00140A51"/>
    <w:rsid w:val="001411D5"/>
    <w:rsid w:val="001429A9"/>
    <w:rsid w:val="001509A4"/>
    <w:rsid w:val="00150BEE"/>
    <w:rsid w:val="0015161B"/>
    <w:rsid w:val="00152564"/>
    <w:rsid w:val="00152A80"/>
    <w:rsid w:val="001535F9"/>
    <w:rsid w:val="0015590D"/>
    <w:rsid w:val="00155D60"/>
    <w:rsid w:val="00156D8F"/>
    <w:rsid w:val="00160AC9"/>
    <w:rsid w:val="00162E03"/>
    <w:rsid w:val="0016319B"/>
    <w:rsid w:val="00164E68"/>
    <w:rsid w:val="00166AD7"/>
    <w:rsid w:val="00167E15"/>
    <w:rsid w:val="00170E5B"/>
    <w:rsid w:val="00171F92"/>
    <w:rsid w:val="001749B0"/>
    <w:rsid w:val="00177B4E"/>
    <w:rsid w:val="00181790"/>
    <w:rsid w:val="0018205F"/>
    <w:rsid w:val="00186652"/>
    <w:rsid w:val="00186E96"/>
    <w:rsid w:val="00187063"/>
    <w:rsid w:val="0018780F"/>
    <w:rsid w:val="001912B5"/>
    <w:rsid w:val="00192C39"/>
    <w:rsid w:val="00195FD5"/>
    <w:rsid w:val="001961C6"/>
    <w:rsid w:val="001A0DF1"/>
    <w:rsid w:val="001A1234"/>
    <w:rsid w:val="001A3342"/>
    <w:rsid w:val="001A47BF"/>
    <w:rsid w:val="001A76E1"/>
    <w:rsid w:val="001A79D8"/>
    <w:rsid w:val="001B291C"/>
    <w:rsid w:val="001B34AE"/>
    <w:rsid w:val="001B37F5"/>
    <w:rsid w:val="001B6837"/>
    <w:rsid w:val="001B7373"/>
    <w:rsid w:val="001C0F86"/>
    <w:rsid w:val="001C1045"/>
    <w:rsid w:val="001C18D7"/>
    <w:rsid w:val="001C1A5E"/>
    <w:rsid w:val="001C3DAA"/>
    <w:rsid w:val="001C5DD8"/>
    <w:rsid w:val="001C74FB"/>
    <w:rsid w:val="001D05F3"/>
    <w:rsid w:val="001D06C9"/>
    <w:rsid w:val="001D17E1"/>
    <w:rsid w:val="001D5711"/>
    <w:rsid w:val="001D75BA"/>
    <w:rsid w:val="001E0808"/>
    <w:rsid w:val="001E090B"/>
    <w:rsid w:val="001E3A00"/>
    <w:rsid w:val="001E63D8"/>
    <w:rsid w:val="001E7E76"/>
    <w:rsid w:val="001F2E20"/>
    <w:rsid w:val="001F302A"/>
    <w:rsid w:val="001F3431"/>
    <w:rsid w:val="001F6C7B"/>
    <w:rsid w:val="002011DA"/>
    <w:rsid w:val="0020358F"/>
    <w:rsid w:val="00203A83"/>
    <w:rsid w:val="00203C33"/>
    <w:rsid w:val="0020408A"/>
    <w:rsid w:val="002042C0"/>
    <w:rsid w:val="00205987"/>
    <w:rsid w:val="00205E1F"/>
    <w:rsid w:val="00210784"/>
    <w:rsid w:val="002109C6"/>
    <w:rsid w:val="0021141A"/>
    <w:rsid w:val="002118E1"/>
    <w:rsid w:val="002157D8"/>
    <w:rsid w:val="00221723"/>
    <w:rsid w:val="00221AF7"/>
    <w:rsid w:val="002221AF"/>
    <w:rsid w:val="00222857"/>
    <w:rsid w:val="00222868"/>
    <w:rsid w:val="00224ACC"/>
    <w:rsid w:val="00230E61"/>
    <w:rsid w:val="002326C3"/>
    <w:rsid w:val="00234530"/>
    <w:rsid w:val="002351E9"/>
    <w:rsid w:val="00235F7C"/>
    <w:rsid w:val="002373E6"/>
    <w:rsid w:val="00237782"/>
    <w:rsid w:val="00237D2A"/>
    <w:rsid w:val="00240872"/>
    <w:rsid w:val="00240CD4"/>
    <w:rsid w:val="002437B8"/>
    <w:rsid w:val="002440F2"/>
    <w:rsid w:val="0024544C"/>
    <w:rsid w:val="0024651B"/>
    <w:rsid w:val="0024741A"/>
    <w:rsid w:val="00247A20"/>
    <w:rsid w:val="00250544"/>
    <w:rsid w:val="00250A58"/>
    <w:rsid w:val="00251124"/>
    <w:rsid w:val="00253A1E"/>
    <w:rsid w:val="002548B6"/>
    <w:rsid w:val="002568DF"/>
    <w:rsid w:val="002572DD"/>
    <w:rsid w:val="00262990"/>
    <w:rsid w:val="00263793"/>
    <w:rsid w:val="00263F0F"/>
    <w:rsid w:val="0027222C"/>
    <w:rsid w:val="00273348"/>
    <w:rsid w:val="0027486A"/>
    <w:rsid w:val="002755C3"/>
    <w:rsid w:val="002759DF"/>
    <w:rsid w:val="00277923"/>
    <w:rsid w:val="00281325"/>
    <w:rsid w:val="00281540"/>
    <w:rsid w:val="002817AD"/>
    <w:rsid w:val="00281F7E"/>
    <w:rsid w:val="00282E1F"/>
    <w:rsid w:val="00283067"/>
    <w:rsid w:val="0028318C"/>
    <w:rsid w:val="002847C6"/>
    <w:rsid w:val="00284BAF"/>
    <w:rsid w:val="0028533A"/>
    <w:rsid w:val="0028650B"/>
    <w:rsid w:val="00291325"/>
    <w:rsid w:val="0029381E"/>
    <w:rsid w:val="00295B79"/>
    <w:rsid w:val="00296675"/>
    <w:rsid w:val="002A0BF5"/>
    <w:rsid w:val="002A160D"/>
    <w:rsid w:val="002A205C"/>
    <w:rsid w:val="002B0546"/>
    <w:rsid w:val="002B220A"/>
    <w:rsid w:val="002B248F"/>
    <w:rsid w:val="002B3524"/>
    <w:rsid w:val="002B4429"/>
    <w:rsid w:val="002B7210"/>
    <w:rsid w:val="002B7229"/>
    <w:rsid w:val="002C0E9A"/>
    <w:rsid w:val="002C117C"/>
    <w:rsid w:val="002C1212"/>
    <w:rsid w:val="002C12D1"/>
    <w:rsid w:val="002C2650"/>
    <w:rsid w:val="002C2E88"/>
    <w:rsid w:val="002C6241"/>
    <w:rsid w:val="002D0FC0"/>
    <w:rsid w:val="002D3458"/>
    <w:rsid w:val="002D5902"/>
    <w:rsid w:val="002D70D9"/>
    <w:rsid w:val="002D79F0"/>
    <w:rsid w:val="002D7D5D"/>
    <w:rsid w:val="002E28DE"/>
    <w:rsid w:val="002E3BDB"/>
    <w:rsid w:val="002E5D38"/>
    <w:rsid w:val="002E66BA"/>
    <w:rsid w:val="002E7996"/>
    <w:rsid w:val="002F05C2"/>
    <w:rsid w:val="002F0CE0"/>
    <w:rsid w:val="002F1065"/>
    <w:rsid w:val="002F178D"/>
    <w:rsid w:val="002F1F6E"/>
    <w:rsid w:val="002F2E52"/>
    <w:rsid w:val="002F3455"/>
    <w:rsid w:val="002F38EC"/>
    <w:rsid w:val="002F5B7F"/>
    <w:rsid w:val="00300153"/>
    <w:rsid w:val="00300839"/>
    <w:rsid w:val="00303A7B"/>
    <w:rsid w:val="00303CA5"/>
    <w:rsid w:val="0030442B"/>
    <w:rsid w:val="003054CB"/>
    <w:rsid w:val="00307890"/>
    <w:rsid w:val="00307EF2"/>
    <w:rsid w:val="00310248"/>
    <w:rsid w:val="00311662"/>
    <w:rsid w:val="003121C4"/>
    <w:rsid w:val="00312D30"/>
    <w:rsid w:val="00313993"/>
    <w:rsid w:val="00314E91"/>
    <w:rsid w:val="0031531D"/>
    <w:rsid w:val="003162EC"/>
    <w:rsid w:val="0031724D"/>
    <w:rsid w:val="00330577"/>
    <w:rsid w:val="00332B7D"/>
    <w:rsid w:val="00332C9B"/>
    <w:rsid w:val="00332F0A"/>
    <w:rsid w:val="00335447"/>
    <w:rsid w:val="003372DD"/>
    <w:rsid w:val="00337F79"/>
    <w:rsid w:val="003417E8"/>
    <w:rsid w:val="00341882"/>
    <w:rsid w:val="00341D16"/>
    <w:rsid w:val="003427F0"/>
    <w:rsid w:val="00343837"/>
    <w:rsid w:val="003446BC"/>
    <w:rsid w:val="00345252"/>
    <w:rsid w:val="00347334"/>
    <w:rsid w:val="00347C74"/>
    <w:rsid w:val="003517AF"/>
    <w:rsid w:val="00351ECF"/>
    <w:rsid w:val="003529A9"/>
    <w:rsid w:val="003531F5"/>
    <w:rsid w:val="003543C0"/>
    <w:rsid w:val="00356E74"/>
    <w:rsid w:val="0036075E"/>
    <w:rsid w:val="00362205"/>
    <w:rsid w:val="00365D33"/>
    <w:rsid w:val="00367CD6"/>
    <w:rsid w:val="0037234E"/>
    <w:rsid w:val="003724EB"/>
    <w:rsid w:val="0037252A"/>
    <w:rsid w:val="003737BF"/>
    <w:rsid w:val="0037590F"/>
    <w:rsid w:val="0037682F"/>
    <w:rsid w:val="00376C9C"/>
    <w:rsid w:val="003811C2"/>
    <w:rsid w:val="003812E6"/>
    <w:rsid w:val="00381E74"/>
    <w:rsid w:val="003828C7"/>
    <w:rsid w:val="003830E1"/>
    <w:rsid w:val="0038355D"/>
    <w:rsid w:val="00383DD3"/>
    <w:rsid w:val="0039102C"/>
    <w:rsid w:val="00396359"/>
    <w:rsid w:val="003A0138"/>
    <w:rsid w:val="003A2742"/>
    <w:rsid w:val="003A2CE1"/>
    <w:rsid w:val="003A3390"/>
    <w:rsid w:val="003A6D7A"/>
    <w:rsid w:val="003A6DF7"/>
    <w:rsid w:val="003A7CF6"/>
    <w:rsid w:val="003A7D15"/>
    <w:rsid w:val="003B190B"/>
    <w:rsid w:val="003B22C5"/>
    <w:rsid w:val="003B4EC1"/>
    <w:rsid w:val="003B5483"/>
    <w:rsid w:val="003B6740"/>
    <w:rsid w:val="003B7B5B"/>
    <w:rsid w:val="003C2B1E"/>
    <w:rsid w:val="003C6938"/>
    <w:rsid w:val="003C7082"/>
    <w:rsid w:val="003D0074"/>
    <w:rsid w:val="003D0892"/>
    <w:rsid w:val="003D3369"/>
    <w:rsid w:val="003D60A8"/>
    <w:rsid w:val="003D78E0"/>
    <w:rsid w:val="003D795A"/>
    <w:rsid w:val="003E03DA"/>
    <w:rsid w:val="003E37EA"/>
    <w:rsid w:val="003E3821"/>
    <w:rsid w:val="003E39F6"/>
    <w:rsid w:val="003E5D75"/>
    <w:rsid w:val="003E5EEF"/>
    <w:rsid w:val="003E616C"/>
    <w:rsid w:val="003E74EF"/>
    <w:rsid w:val="003F1420"/>
    <w:rsid w:val="003F14A3"/>
    <w:rsid w:val="003F1719"/>
    <w:rsid w:val="003F1AEF"/>
    <w:rsid w:val="003F239E"/>
    <w:rsid w:val="003F2978"/>
    <w:rsid w:val="003F2BD5"/>
    <w:rsid w:val="003F3656"/>
    <w:rsid w:val="003F64DF"/>
    <w:rsid w:val="003F7060"/>
    <w:rsid w:val="003F7701"/>
    <w:rsid w:val="003F7C56"/>
    <w:rsid w:val="00402A68"/>
    <w:rsid w:val="004033C2"/>
    <w:rsid w:val="00404F4D"/>
    <w:rsid w:val="00412A4C"/>
    <w:rsid w:val="00412F06"/>
    <w:rsid w:val="00413573"/>
    <w:rsid w:val="00420910"/>
    <w:rsid w:val="00422139"/>
    <w:rsid w:val="00424209"/>
    <w:rsid w:val="004245B5"/>
    <w:rsid w:val="00424705"/>
    <w:rsid w:val="00424F4A"/>
    <w:rsid w:val="004252F9"/>
    <w:rsid w:val="004254B5"/>
    <w:rsid w:val="004321BA"/>
    <w:rsid w:val="00435257"/>
    <w:rsid w:val="00435952"/>
    <w:rsid w:val="00436D0B"/>
    <w:rsid w:val="00436ED1"/>
    <w:rsid w:val="00436F7C"/>
    <w:rsid w:val="004377DD"/>
    <w:rsid w:val="0044242B"/>
    <w:rsid w:val="0044575F"/>
    <w:rsid w:val="00446795"/>
    <w:rsid w:val="00450BB1"/>
    <w:rsid w:val="00450FB1"/>
    <w:rsid w:val="004539F6"/>
    <w:rsid w:val="0045633D"/>
    <w:rsid w:val="004601DF"/>
    <w:rsid w:val="004602B8"/>
    <w:rsid w:val="004602BC"/>
    <w:rsid w:val="004630B6"/>
    <w:rsid w:val="004638B8"/>
    <w:rsid w:val="00470531"/>
    <w:rsid w:val="00471312"/>
    <w:rsid w:val="00474403"/>
    <w:rsid w:val="004749E1"/>
    <w:rsid w:val="0047502C"/>
    <w:rsid w:val="00475D95"/>
    <w:rsid w:val="004854A8"/>
    <w:rsid w:val="00485968"/>
    <w:rsid w:val="00485AD4"/>
    <w:rsid w:val="0048772B"/>
    <w:rsid w:val="00487E80"/>
    <w:rsid w:val="00493454"/>
    <w:rsid w:val="00493CF8"/>
    <w:rsid w:val="00497543"/>
    <w:rsid w:val="004A0405"/>
    <w:rsid w:val="004A21B9"/>
    <w:rsid w:val="004A3F09"/>
    <w:rsid w:val="004A4AAD"/>
    <w:rsid w:val="004A532D"/>
    <w:rsid w:val="004A5DAF"/>
    <w:rsid w:val="004B36C1"/>
    <w:rsid w:val="004B3F31"/>
    <w:rsid w:val="004B42E2"/>
    <w:rsid w:val="004B49DA"/>
    <w:rsid w:val="004B5B12"/>
    <w:rsid w:val="004B6801"/>
    <w:rsid w:val="004C2336"/>
    <w:rsid w:val="004C40F9"/>
    <w:rsid w:val="004D0A11"/>
    <w:rsid w:val="004D15B3"/>
    <w:rsid w:val="004D279D"/>
    <w:rsid w:val="004D3B50"/>
    <w:rsid w:val="004D4DDD"/>
    <w:rsid w:val="004D6FD7"/>
    <w:rsid w:val="004E23C1"/>
    <w:rsid w:val="004E5A80"/>
    <w:rsid w:val="004E5D97"/>
    <w:rsid w:val="004E7F21"/>
    <w:rsid w:val="004F04F9"/>
    <w:rsid w:val="004F23DC"/>
    <w:rsid w:val="004F2E29"/>
    <w:rsid w:val="004F3F9F"/>
    <w:rsid w:val="004F4312"/>
    <w:rsid w:val="004F4F5C"/>
    <w:rsid w:val="004F564D"/>
    <w:rsid w:val="004F763C"/>
    <w:rsid w:val="00501C74"/>
    <w:rsid w:val="00503999"/>
    <w:rsid w:val="0050576D"/>
    <w:rsid w:val="0050581F"/>
    <w:rsid w:val="0050638E"/>
    <w:rsid w:val="005064DA"/>
    <w:rsid w:val="00506AF2"/>
    <w:rsid w:val="00506BEE"/>
    <w:rsid w:val="00507234"/>
    <w:rsid w:val="00507436"/>
    <w:rsid w:val="005106C4"/>
    <w:rsid w:val="005111E5"/>
    <w:rsid w:val="005114D7"/>
    <w:rsid w:val="005142B2"/>
    <w:rsid w:val="00522791"/>
    <w:rsid w:val="0052571B"/>
    <w:rsid w:val="00525752"/>
    <w:rsid w:val="005268E8"/>
    <w:rsid w:val="00530C41"/>
    <w:rsid w:val="00530EAB"/>
    <w:rsid w:val="00531384"/>
    <w:rsid w:val="00531A29"/>
    <w:rsid w:val="0053236E"/>
    <w:rsid w:val="005323B7"/>
    <w:rsid w:val="00533D6F"/>
    <w:rsid w:val="00536D5E"/>
    <w:rsid w:val="00540088"/>
    <w:rsid w:val="00541F5E"/>
    <w:rsid w:val="005446FA"/>
    <w:rsid w:val="005458D2"/>
    <w:rsid w:val="005467D3"/>
    <w:rsid w:val="00547C51"/>
    <w:rsid w:val="00552B5D"/>
    <w:rsid w:val="005535CF"/>
    <w:rsid w:val="00553726"/>
    <w:rsid w:val="005539C8"/>
    <w:rsid w:val="005545AB"/>
    <w:rsid w:val="005556DC"/>
    <w:rsid w:val="00555FBF"/>
    <w:rsid w:val="00556F88"/>
    <w:rsid w:val="00557557"/>
    <w:rsid w:val="005619C9"/>
    <w:rsid w:val="00561DB5"/>
    <w:rsid w:val="00562112"/>
    <w:rsid w:val="00562E46"/>
    <w:rsid w:val="00563C48"/>
    <w:rsid w:val="00565403"/>
    <w:rsid w:val="00565DF1"/>
    <w:rsid w:val="005665FB"/>
    <w:rsid w:val="00567EFB"/>
    <w:rsid w:val="00571E13"/>
    <w:rsid w:val="005749BF"/>
    <w:rsid w:val="0057601A"/>
    <w:rsid w:val="00581FCB"/>
    <w:rsid w:val="00584357"/>
    <w:rsid w:val="00584F17"/>
    <w:rsid w:val="00585A69"/>
    <w:rsid w:val="00585B46"/>
    <w:rsid w:val="00586371"/>
    <w:rsid w:val="00592C4F"/>
    <w:rsid w:val="005965A5"/>
    <w:rsid w:val="00596963"/>
    <w:rsid w:val="005977C3"/>
    <w:rsid w:val="005A1DEF"/>
    <w:rsid w:val="005A34FE"/>
    <w:rsid w:val="005A3819"/>
    <w:rsid w:val="005A56F1"/>
    <w:rsid w:val="005A76E4"/>
    <w:rsid w:val="005A7C3A"/>
    <w:rsid w:val="005B1985"/>
    <w:rsid w:val="005B1D55"/>
    <w:rsid w:val="005B672F"/>
    <w:rsid w:val="005C261A"/>
    <w:rsid w:val="005C2C67"/>
    <w:rsid w:val="005C3724"/>
    <w:rsid w:val="005E06DA"/>
    <w:rsid w:val="005E0804"/>
    <w:rsid w:val="005E2792"/>
    <w:rsid w:val="005E31C8"/>
    <w:rsid w:val="005E7081"/>
    <w:rsid w:val="005E7900"/>
    <w:rsid w:val="005F218F"/>
    <w:rsid w:val="005F47AC"/>
    <w:rsid w:val="005F5E12"/>
    <w:rsid w:val="005F62AA"/>
    <w:rsid w:val="00603B65"/>
    <w:rsid w:val="006049B4"/>
    <w:rsid w:val="00604B68"/>
    <w:rsid w:val="00606094"/>
    <w:rsid w:val="006067EF"/>
    <w:rsid w:val="00607C89"/>
    <w:rsid w:val="00612996"/>
    <w:rsid w:val="006134C7"/>
    <w:rsid w:val="00613F0F"/>
    <w:rsid w:val="006158F8"/>
    <w:rsid w:val="00615922"/>
    <w:rsid w:val="0061666A"/>
    <w:rsid w:val="006171B6"/>
    <w:rsid w:val="00620A4B"/>
    <w:rsid w:val="006244EA"/>
    <w:rsid w:val="00625501"/>
    <w:rsid w:val="00625D2F"/>
    <w:rsid w:val="0063071A"/>
    <w:rsid w:val="00633438"/>
    <w:rsid w:val="00633737"/>
    <w:rsid w:val="00633AC9"/>
    <w:rsid w:val="00635C38"/>
    <w:rsid w:val="0063636A"/>
    <w:rsid w:val="00636EC0"/>
    <w:rsid w:val="00637D9C"/>
    <w:rsid w:val="00637F13"/>
    <w:rsid w:val="006402AD"/>
    <w:rsid w:val="00640473"/>
    <w:rsid w:val="00641C7D"/>
    <w:rsid w:val="00642018"/>
    <w:rsid w:val="006428D1"/>
    <w:rsid w:val="00644910"/>
    <w:rsid w:val="00644C2B"/>
    <w:rsid w:val="00644F5F"/>
    <w:rsid w:val="0064589C"/>
    <w:rsid w:val="00650390"/>
    <w:rsid w:val="0065522A"/>
    <w:rsid w:val="0065598E"/>
    <w:rsid w:val="006631AC"/>
    <w:rsid w:val="00663BD1"/>
    <w:rsid w:val="00664FC5"/>
    <w:rsid w:val="006726AB"/>
    <w:rsid w:val="00672DF8"/>
    <w:rsid w:val="0067333B"/>
    <w:rsid w:val="00674296"/>
    <w:rsid w:val="0067496C"/>
    <w:rsid w:val="00674DBC"/>
    <w:rsid w:val="00677295"/>
    <w:rsid w:val="00677373"/>
    <w:rsid w:val="00680EBD"/>
    <w:rsid w:val="0068342D"/>
    <w:rsid w:val="00683539"/>
    <w:rsid w:val="0068717D"/>
    <w:rsid w:val="00690CED"/>
    <w:rsid w:val="00693614"/>
    <w:rsid w:val="00693826"/>
    <w:rsid w:val="006950FD"/>
    <w:rsid w:val="00697CA5"/>
    <w:rsid w:val="006A0B1A"/>
    <w:rsid w:val="006A1933"/>
    <w:rsid w:val="006A3E53"/>
    <w:rsid w:val="006A568F"/>
    <w:rsid w:val="006A6CA4"/>
    <w:rsid w:val="006A7A20"/>
    <w:rsid w:val="006B1664"/>
    <w:rsid w:val="006B2378"/>
    <w:rsid w:val="006B41B6"/>
    <w:rsid w:val="006B477F"/>
    <w:rsid w:val="006B47FC"/>
    <w:rsid w:val="006B4BDB"/>
    <w:rsid w:val="006B585B"/>
    <w:rsid w:val="006B5A91"/>
    <w:rsid w:val="006B6118"/>
    <w:rsid w:val="006B6DD8"/>
    <w:rsid w:val="006B7573"/>
    <w:rsid w:val="006C1209"/>
    <w:rsid w:val="006C2D2B"/>
    <w:rsid w:val="006D063A"/>
    <w:rsid w:val="006D429F"/>
    <w:rsid w:val="006E0DE3"/>
    <w:rsid w:val="006E3722"/>
    <w:rsid w:val="006E521B"/>
    <w:rsid w:val="006E6031"/>
    <w:rsid w:val="006F0FF5"/>
    <w:rsid w:val="006F2430"/>
    <w:rsid w:val="006F37A3"/>
    <w:rsid w:val="006F4AC6"/>
    <w:rsid w:val="006F4D86"/>
    <w:rsid w:val="006F5F39"/>
    <w:rsid w:val="006F7A11"/>
    <w:rsid w:val="00701CE2"/>
    <w:rsid w:val="0070273C"/>
    <w:rsid w:val="00703F7B"/>
    <w:rsid w:val="00710105"/>
    <w:rsid w:val="007127CF"/>
    <w:rsid w:val="00712980"/>
    <w:rsid w:val="007147C8"/>
    <w:rsid w:val="007174EC"/>
    <w:rsid w:val="00721547"/>
    <w:rsid w:val="00723482"/>
    <w:rsid w:val="007324DC"/>
    <w:rsid w:val="007331AE"/>
    <w:rsid w:val="00733409"/>
    <w:rsid w:val="00735AFD"/>
    <w:rsid w:val="00735B7A"/>
    <w:rsid w:val="00741244"/>
    <w:rsid w:val="007416F8"/>
    <w:rsid w:val="00741852"/>
    <w:rsid w:val="00741C40"/>
    <w:rsid w:val="00742505"/>
    <w:rsid w:val="007472E3"/>
    <w:rsid w:val="0074744B"/>
    <w:rsid w:val="00755B30"/>
    <w:rsid w:val="00757478"/>
    <w:rsid w:val="00762875"/>
    <w:rsid w:val="00763E1E"/>
    <w:rsid w:val="0076600D"/>
    <w:rsid w:val="0077173E"/>
    <w:rsid w:val="007738AB"/>
    <w:rsid w:val="007769E7"/>
    <w:rsid w:val="00776C85"/>
    <w:rsid w:val="00777995"/>
    <w:rsid w:val="00777CA9"/>
    <w:rsid w:val="00780885"/>
    <w:rsid w:val="00782971"/>
    <w:rsid w:val="00784A9B"/>
    <w:rsid w:val="00786559"/>
    <w:rsid w:val="0079234E"/>
    <w:rsid w:val="00793550"/>
    <w:rsid w:val="0079373C"/>
    <w:rsid w:val="007956D6"/>
    <w:rsid w:val="007973C0"/>
    <w:rsid w:val="007A00BB"/>
    <w:rsid w:val="007A017B"/>
    <w:rsid w:val="007A7036"/>
    <w:rsid w:val="007B067C"/>
    <w:rsid w:val="007B3A06"/>
    <w:rsid w:val="007B4F0F"/>
    <w:rsid w:val="007B51E3"/>
    <w:rsid w:val="007B5E96"/>
    <w:rsid w:val="007B683E"/>
    <w:rsid w:val="007B76C4"/>
    <w:rsid w:val="007C0371"/>
    <w:rsid w:val="007C0615"/>
    <w:rsid w:val="007C07AF"/>
    <w:rsid w:val="007C32C9"/>
    <w:rsid w:val="007C421E"/>
    <w:rsid w:val="007C7C28"/>
    <w:rsid w:val="007D0F68"/>
    <w:rsid w:val="007D2AD5"/>
    <w:rsid w:val="007D3091"/>
    <w:rsid w:val="007D3FB3"/>
    <w:rsid w:val="007D4612"/>
    <w:rsid w:val="007D51ED"/>
    <w:rsid w:val="007D5816"/>
    <w:rsid w:val="007D6DF4"/>
    <w:rsid w:val="007D6FEF"/>
    <w:rsid w:val="007E36B5"/>
    <w:rsid w:val="007E66EB"/>
    <w:rsid w:val="007F067D"/>
    <w:rsid w:val="007F0C25"/>
    <w:rsid w:val="007F17CC"/>
    <w:rsid w:val="007F1B2A"/>
    <w:rsid w:val="007F4DC9"/>
    <w:rsid w:val="00800332"/>
    <w:rsid w:val="00803B95"/>
    <w:rsid w:val="00804F18"/>
    <w:rsid w:val="00805FF6"/>
    <w:rsid w:val="0080644C"/>
    <w:rsid w:val="0080654B"/>
    <w:rsid w:val="008067A8"/>
    <w:rsid w:val="00806E0D"/>
    <w:rsid w:val="00814672"/>
    <w:rsid w:val="00814CB6"/>
    <w:rsid w:val="008151DA"/>
    <w:rsid w:val="0081570D"/>
    <w:rsid w:val="00821DF8"/>
    <w:rsid w:val="00822593"/>
    <w:rsid w:val="008261D9"/>
    <w:rsid w:val="008310AD"/>
    <w:rsid w:val="00832A50"/>
    <w:rsid w:val="0083383E"/>
    <w:rsid w:val="008342B6"/>
    <w:rsid w:val="008368F2"/>
    <w:rsid w:val="00842BCD"/>
    <w:rsid w:val="00843595"/>
    <w:rsid w:val="0084548F"/>
    <w:rsid w:val="0084589A"/>
    <w:rsid w:val="00845A79"/>
    <w:rsid w:val="00846881"/>
    <w:rsid w:val="0084776C"/>
    <w:rsid w:val="00847FA7"/>
    <w:rsid w:val="00853262"/>
    <w:rsid w:val="008535F3"/>
    <w:rsid w:val="0085402C"/>
    <w:rsid w:val="00855DA5"/>
    <w:rsid w:val="008601BC"/>
    <w:rsid w:val="00862039"/>
    <w:rsid w:val="00862D2F"/>
    <w:rsid w:val="008647CD"/>
    <w:rsid w:val="00864CFE"/>
    <w:rsid w:val="00865606"/>
    <w:rsid w:val="00865632"/>
    <w:rsid w:val="008662A2"/>
    <w:rsid w:val="00867B0B"/>
    <w:rsid w:val="008710B9"/>
    <w:rsid w:val="00874BA8"/>
    <w:rsid w:val="00874DDB"/>
    <w:rsid w:val="0088427B"/>
    <w:rsid w:val="008843CF"/>
    <w:rsid w:val="00887573"/>
    <w:rsid w:val="00890B3B"/>
    <w:rsid w:val="00890C92"/>
    <w:rsid w:val="00893194"/>
    <w:rsid w:val="00893B32"/>
    <w:rsid w:val="00894945"/>
    <w:rsid w:val="00895DAE"/>
    <w:rsid w:val="00896E92"/>
    <w:rsid w:val="008A0585"/>
    <w:rsid w:val="008A0F75"/>
    <w:rsid w:val="008A19A9"/>
    <w:rsid w:val="008A385C"/>
    <w:rsid w:val="008A461C"/>
    <w:rsid w:val="008A49D7"/>
    <w:rsid w:val="008A6EE3"/>
    <w:rsid w:val="008B6688"/>
    <w:rsid w:val="008B67D7"/>
    <w:rsid w:val="008B6856"/>
    <w:rsid w:val="008C05C8"/>
    <w:rsid w:val="008C0C56"/>
    <w:rsid w:val="008C0F0F"/>
    <w:rsid w:val="008C1714"/>
    <w:rsid w:val="008C1856"/>
    <w:rsid w:val="008C207F"/>
    <w:rsid w:val="008C2085"/>
    <w:rsid w:val="008C34CB"/>
    <w:rsid w:val="008C562B"/>
    <w:rsid w:val="008C7ED7"/>
    <w:rsid w:val="008D0FD1"/>
    <w:rsid w:val="008D1794"/>
    <w:rsid w:val="008D2102"/>
    <w:rsid w:val="008D3ACE"/>
    <w:rsid w:val="008D7673"/>
    <w:rsid w:val="008E0250"/>
    <w:rsid w:val="008E1473"/>
    <w:rsid w:val="008E2656"/>
    <w:rsid w:val="008E4C05"/>
    <w:rsid w:val="008E4C8F"/>
    <w:rsid w:val="008E5916"/>
    <w:rsid w:val="008E59B9"/>
    <w:rsid w:val="008E5A04"/>
    <w:rsid w:val="008E6DEB"/>
    <w:rsid w:val="008F00F8"/>
    <w:rsid w:val="008F24D4"/>
    <w:rsid w:val="008F54A1"/>
    <w:rsid w:val="008F629B"/>
    <w:rsid w:val="008F6DE0"/>
    <w:rsid w:val="009016B2"/>
    <w:rsid w:val="00905F6B"/>
    <w:rsid w:val="00906B4B"/>
    <w:rsid w:val="009070DA"/>
    <w:rsid w:val="009070DB"/>
    <w:rsid w:val="00910663"/>
    <w:rsid w:val="00913D77"/>
    <w:rsid w:val="00913FDA"/>
    <w:rsid w:val="00914308"/>
    <w:rsid w:val="00921FDC"/>
    <w:rsid w:val="00923650"/>
    <w:rsid w:val="0093000C"/>
    <w:rsid w:val="009306CD"/>
    <w:rsid w:val="00930847"/>
    <w:rsid w:val="0093265D"/>
    <w:rsid w:val="00932663"/>
    <w:rsid w:val="00932FC4"/>
    <w:rsid w:val="00936CDB"/>
    <w:rsid w:val="00936D05"/>
    <w:rsid w:val="00937954"/>
    <w:rsid w:val="00941C7B"/>
    <w:rsid w:val="009420D4"/>
    <w:rsid w:val="00942AF1"/>
    <w:rsid w:val="009437F4"/>
    <w:rsid w:val="0094442B"/>
    <w:rsid w:val="0094456E"/>
    <w:rsid w:val="0094492E"/>
    <w:rsid w:val="00945E4D"/>
    <w:rsid w:val="0094708A"/>
    <w:rsid w:val="0094734B"/>
    <w:rsid w:val="009533F4"/>
    <w:rsid w:val="009544F8"/>
    <w:rsid w:val="00955642"/>
    <w:rsid w:val="0095582A"/>
    <w:rsid w:val="009569C0"/>
    <w:rsid w:val="00956D42"/>
    <w:rsid w:val="00957670"/>
    <w:rsid w:val="0096336F"/>
    <w:rsid w:val="009663E1"/>
    <w:rsid w:val="00966D25"/>
    <w:rsid w:val="00967304"/>
    <w:rsid w:val="0097211E"/>
    <w:rsid w:val="00972C96"/>
    <w:rsid w:val="00973A74"/>
    <w:rsid w:val="009746D7"/>
    <w:rsid w:val="0097660E"/>
    <w:rsid w:val="009767C1"/>
    <w:rsid w:val="00986177"/>
    <w:rsid w:val="0098646B"/>
    <w:rsid w:val="00987944"/>
    <w:rsid w:val="009903B5"/>
    <w:rsid w:val="009911BD"/>
    <w:rsid w:val="00991F75"/>
    <w:rsid w:val="009969B9"/>
    <w:rsid w:val="00996E9F"/>
    <w:rsid w:val="009A26EF"/>
    <w:rsid w:val="009A3E03"/>
    <w:rsid w:val="009A4645"/>
    <w:rsid w:val="009A4D1B"/>
    <w:rsid w:val="009A745D"/>
    <w:rsid w:val="009A7A60"/>
    <w:rsid w:val="009B0D0D"/>
    <w:rsid w:val="009B1416"/>
    <w:rsid w:val="009B23F2"/>
    <w:rsid w:val="009B2768"/>
    <w:rsid w:val="009B310A"/>
    <w:rsid w:val="009B3422"/>
    <w:rsid w:val="009B6C10"/>
    <w:rsid w:val="009B7754"/>
    <w:rsid w:val="009C199C"/>
    <w:rsid w:val="009C2CE1"/>
    <w:rsid w:val="009C4968"/>
    <w:rsid w:val="009C733E"/>
    <w:rsid w:val="009D345E"/>
    <w:rsid w:val="009D47A3"/>
    <w:rsid w:val="009D6F9F"/>
    <w:rsid w:val="009D7832"/>
    <w:rsid w:val="009E0B7A"/>
    <w:rsid w:val="009E3623"/>
    <w:rsid w:val="009E4E5B"/>
    <w:rsid w:val="009E67FF"/>
    <w:rsid w:val="009E7B31"/>
    <w:rsid w:val="009F091C"/>
    <w:rsid w:val="009F1BC4"/>
    <w:rsid w:val="009F1C17"/>
    <w:rsid w:val="009F2CF5"/>
    <w:rsid w:val="00A00BE9"/>
    <w:rsid w:val="00A032ED"/>
    <w:rsid w:val="00A066C4"/>
    <w:rsid w:val="00A11731"/>
    <w:rsid w:val="00A11F75"/>
    <w:rsid w:val="00A14B67"/>
    <w:rsid w:val="00A16167"/>
    <w:rsid w:val="00A207B9"/>
    <w:rsid w:val="00A2193A"/>
    <w:rsid w:val="00A21D0C"/>
    <w:rsid w:val="00A2508B"/>
    <w:rsid w:val="00A268C9"/>
    <w:rsid w:val="00A2771A"/>
    <w:rsid w:val="00A30DFF"/>
    <w:rsid w:val="00A34C9A"/>
    <w:rsid w:val="00A34ED7"/>
    <w:rsid w:val="00A35E05"/>
    <w:rsid w:val="00A35EFD"/>
    <w:rsid w:val="00A36BF5"/>
    <w:rsid w:val="00A37EBD"/>
    <w:rsid w:val="00A4398E"/>
    <w:rsid w:val="00A451A4"/>
    <w:rsid w:val="00A45DD0"/>
    <w:rsid w:val="00A46DD8"/>
    <w:rsid w:val="00A50069"/>
    <w:rsid w:val="00A50EB6"/>
    <w:rsid w:val="00A52209"/>
    <w:rsid w:val="00A52681"/>
    <w:rsid w:val="00A53D72"/>
    <w:rsid w:val="00A540FA"/>
    <w:rsid w:val="00A56379"/>
    <w:rsid w:val="00A57613"/>
    <w:rsid w:val="00A61731"/>
    <w:rsid w:val="00A61E77"/>
    <w:rsid w:val="00A62F76"/>
    <w:rsid w:val="00A63022"/>
    <w:rsid w:val="00A6319E"/>
    <w:rsid w:val="00A65AED"/>
    <w:rsid w:val="00A67080"/>
    <w:rsid w:val="00A711DD"/>
    <w:rsid w:val="00A722AB"/>
    <w:rsid w:val="00A74921"/>
    <w:rsid w:val="00A74CFB"/>
    <w:rsid w:val="00A75768"/>
    <w:rsid w:val="00A763A5"/>
    <w:rsid w:val="00A76DF8"/>
    <w:rsid w:val="00A771B2"/>
    <w:rsid w:val="00A80897"/>
    <w:rsid w:val="00A81942"/>
    <w:rsid w:val="00A833DF"/>
    <w:rsid w:val="00A84A0E"/>
    <w:rsid w:val="00A85804"/>
    <w:rsid w:val="00A86E8C"/>
    <w:rsid w:val="00A875DD"/>
    <w:rsid w:val="00A90419"/>
    <w:rsid w:val="00A90D7C"/>
    <w:rsid w:val="00A9100F"/>
    <w:rsid w:val="00A9105F"/>
    <w:rsid w:val="00A91872"/>
    <w:rsid w:val="00A945B1"/>
    <w:rsid w:val="00A94B11"/>
    <w:rsid w:val="00A94B74"/>
    <w:rsid w:val="00A95FB3"/>
    <w:rsid w:val="00AA0F7F"/>
    <w:rsid w:val="00AA2EDA"/>
    <w:rsid w:val="00AA650C"/>
    <w:rsid w:val="00AA7631"/>
    <w:rsid w:val="00AB1753"/>
    <w:rsid w:val="00AB1FAC"/>
    <w:rsid w:val="00AB5B34"/>
    <w:rsid w:val="00AB77D0"/>
    <w:rsid w:val="00AB7C46"/>
    <w:rsid w:val="00AC0CEB"/>
    <w:rsid w:val="00AC5395"/>
    <w:rsid w:val="00AC6043"/>
    <w:rsid w:val="00AC6E64"/>
    <w:rsid w:val="00AD1181"/>
    <w:rsid w:val="00AD15F5"/>
    <w:rsid w:val="00AD1CDC"/>
    <w:rsid w:val="00AD304A"/>
    <w:rsid w:val="00AD3204"/>
    <w:rsid w:val="00AD3FE8"/>
    <w:rsid w:val="00AD4399"/>
    <w:rsid w:val="00AD5A4A"/>
    <w:rsid w:val="00AD5F0B"/>
    <w:rsid w:val="00AD7049"/>
    <w:rsid w:val="00AD798C"/>
    <w:rsid w:val="00AE00E7"/>
    <w:rsid w:val="00AE00E8"/>
    <w:rsid w:val="00AE1AEF"/>
    <w:rsid w:val="00AE2BFB"/>
    <w:rsid w:val="00AE4ED8"/>
    <w:rsid w:val="00AE4F2B"/>
    <w:rsid w:val="00AE5A7C"/>
    <w:rsid w:val="00AE5F1C"/>
    <w:rsid w:val="00AE6A7E"/>
    <w:rsid w:val="00AF0F5A"/>
    <w:rsid w:val="00AF1178"/>
    <w:rsid w:val="00AF12A3"/>
    <w:rsid w:val="00AF40C1"/>
    <w:rsid w:val="00AF4723"/>
    <w:rsid w:val="00AF6740"/>
    <w:rsid w:val="00AF6886"/>
    <w:rsid w:val="00AF7F65"/>
    <w:rsid w:val="00B05FAF"/>
    <w:rsid w:val="00B06158"/>
    <w:rsid w:val="00B0679C"/>
    <w:rsid w:val="00B07867"/>
    <w:rsid w:val="00B111BC"/>
    <w:rsid w:val="00B12143"/>
    <w:rsid w:val="00B14A82"/>
    <w:rsid w:val="00B16DE1"/>
    <w:rsid w:val="00B17F30"/>
    <w:rsid w:val="00B21DF0"/>
    <w:rsid w:val="00B2343A"/>
    <w:rsid w:val="00B25777"/>
    <w:rsid w:val="00B25DF4"/>
    <w:rsid w:val="00B26B37"/>
    <w:rsid w:val="00B27490"/>
    <w:rsid w:val="00B346F8"/>
    <w:rsid w:val="00B35391"/>
    <w:rsid w:val="00B362CF"/>
    <w:rsid w:val="00B37995"/>
    <w:rsid w:val="00B4113B"/>
    <w:rsid w:val="00B425A3"/>
    <w:rsid w:val="00B42C73"/>
    <w:rsid w:val="00B4477D"/>
    <w:rsid w:val="00B4499E"/>
    <w:rsid w:val="00B452EB"/>
    <w:rsid w:val="00B45F4D"/>
    <w:rsid w:val="00B50734"/>
    <w:rsid w:val="00B50F44"/>
    <w:rsid w:val="00B535A7"/>
    <w:rsid w:val="00B53822"/>
    <w:rsid w:val="00B5419B"/>
    <w:rsid w:val="00B553FC"/>
    <w:rsid w:val="00B60592"/>
    <w:rsid w:val="00B609B2"/>
    <w:rsid w:val="00B60A36"/>
    <w:rsid w:val="00B62B65"/>
    <w:rsid w:val="00B62E9B"/>
    <w:rsid w:val="00B64AD9"/>
    <w:rsid w:val="00B64C8D"/>
    <w:rsid w:val="00B67572"/>
    <w:rsid w:val="00B70314"/>
    <w:rsid w:val="00B717B0"/>
    <w:rsid w:val="00B71CCB"/>
    <w:rsid w:val="00B71F3E"/>
    <w:rsid w:val="00B725F0"/>
    <w:rsid w:val="00B728AA"/>
    <w:rsid w:val="00B72B6B"/>
    <w:rsid w:val="00B72EDB"/>
    <w:rsid w:val="00B7310B"/>
    <w:rsid w:val="00B7336F"/>
    <w:rsid w:val="00B73B5B"/>
    <w:rsid w:val="00B73E68"/>
    <w:rsid w:val="00B76A7C"/>
    <w:rsid w:val="00B81DAD"/>
    <w:rsid w:val="00B82C6E"/>
    <w:rsid w:val="00B83960"/>
    <w:rsid w:val="00B84652"/>
    <w:rsid w:val="00B85B83"/>
    <w:rsid w:val="00B86BB7"/>
    <w:rsid w:val="00B87C41"/>
    <w:rsid w:val="00B90BD8"/>
    <w:rsid w:val="00B91DB1"/>
    <w:rsid w:val="00B92812"/>
    <w:rsid w:val="00B94278"/>
    <w:rsid w:val="00B96A7B"/>
    <w:rsid w:val="00B97A61"/>
    <w:rsid w:val="00BA105A"/>
    <w:rsid w:val="00BA235A"/>
    <w:rsid w:val="00BA2A89"/>
    <w:rsid w:val="00BA653B"/>
    <w:rsid w:val="00BB068C"/>
    <w:rsid w:val="00BB4F26"/>
    <w:rsid w:val="00BB5226"/>
    <w:rsid w:val="00BB6DBC"/>
    <w:rsid w:val="00BB73FF"/>
    <w:rsid w:val="00BC0745"/>
    <w:rsid w:val="00BC416E"/>
    <w:rsid w:val="00BC45C9"/>
    <w:rsid w:val="00BC6B06"/>
    <w:rsid w:val="00BC7C97"/>
    <w:rsid w:val="00BD151B"/>
    <w:rsid w:val="00BD5B05"/>
    <w:rsid w:val="00BD747B"/>
    <w:rsid w:val="00BE04F9"/>
    <w:rsid w:val="00BE251B"/>
    <w:rsid w:val="00BE2A1A"/>
    <w:rsid w:val="00BE3EC5"/>
    <w:rsid w:val="00BE4815"/>
    <w:rsid w:val="00BE7C1B"/>
    <w:rsid w:val="00BF090A"/>
    <w:rsid w:val="00BF3674"/>
    <w:rsid w:val="00BF387D"/>
    <w:rsid w:val="00BF49A7"/>
    <w:rsid w:val="00BF4B46"/>
    <w:rsid w:val="00BF541F"/>
    <w:rsid w:val="00BF6DB9"/>
    <w:rsid w:val="00BF747F"/>
    <w:rsid w:val="00BF7DC1"/>
    <w:rsid w:val="00C01443"/>
    <w:rsid w:val="00C04CAE"/>
    <w:rsid w:val="00C0720E"/>
    <w:rsid w:val="00C103C9"/>
    <w:rsid w:val="00C10DB8"/>
    <w:rsid w:val="00C10F01"/>
    <w:rsid w:val="00C11BE7"/>
    <w:rsid w:val="00C1225E"/>
    <w:rsid w:val="00C13203"/>
    <w:rsid w:val="00C150F6"/>
    <w:rsid w:val="00C15280"/>
    <w:rsid w:val="00C15E86"/>
    <w:rsid w:val="00C20B53"/>
    <w:rsid w:val="00C2203C"/>
    <w:rsid w:val="00C22970"/>
    <w:rsid w:val="00C233F3"/>
    <w:rsid w:val="00C246FF"/>
    <w:rsid w:val="00C250CF"/>
    <w:rsid w:val="00C2510F"/>
    <w:rsid w:val="00C301DA"/>
    <w:rsid w:val="00C30E90"/>
    <w:rsid w:val="00C31667"/>
    <w:rsid w:val="00C32D6F"/>
    <w:rsid w:val="00C36D2F"/>
    <w:rsid w:val="00C42BEC"/>
    <w:rsid w:val="00C440BB"/>
    <w:rsid w:val="00C44647"/>
    <w:rsid w:val="00C447C8"/>
    <w:rsid w:val="00C50BB4"/>
    <w:rsid w:val="00C53737"/>
    <w:rsid w:val="00C5602F"/>
    <w:rsid w:val="00C60A7C"/>
    <w:rsid w:val="00C6377B"/>
    <w:rsid w:val="00C6599F"/>
    <w:rsid w:val="00C66F97"/>
    <w:rsid w:val="00C720B3"/>
    <w:rsid w:val="00C74328"/>
    <w:rsid w:val="00C74B54"/>
    <w:rsid w:val="00C74C69"/>
    <w:rsid w:val="00C756EC"/>
    <w:rsid w:val="00C8125A"/>
    <w:rsid w:val="00C817A9"/>
    <w:rsid w:val="00C82BF6"/>
    <w:rsid w:val="00C85570"/>
    <w:rsid w:val="00C86CA0"/>
    <w:rsid w:val="00C9118D"/>
    <w:rsid w:val="00C92803"/>
    <w:rsid w:val="00C967D0"/>
    <w:rsid w:val="00C96CFC"/>
    <w:rsid w:val="00C9724F"/>
    <w:rsid w:val="00CA04CB"/>
    <w:rsid w:val="00CA09B9"/>
    <w:rsid w:val="00CA1B26"/>
    <w:rsid w:val="00CA30B1"/>
    <w:rsid w:val="00CA5AF9"/>
    <w:rsid w:val="00CA6F4E"/>
    <w:rsid w:val="00CA7176"/>
    <w:rsid w:val="00CB036C"/>
    <w:rsid w:val="00CB05E6"/>
    <w:rsid w:val="00CB2195"/>
    <w:rsid w:val="00CB2DF5"/>
    <w:rsid w:val="00CC128A"/>
    <w:rsid w:val="00CC2371"/>
    <w:rsid w:val="00CC486B"/>
    <w:rsid w:val="00CC50A5"/>
    <w:rsid w:val="00CC5522"/>
    <w:rsid w:val="00CC5642"/>
    <w:rsid w:val="00CD29B7"/>
    <w:rsid w:val="00CD496E"/>
    <w:rsid w:val="00CD4A45"/>
    <w:rsid w:val="00CD4A65"/>
    <w:rsid w:val="00CD4AC6"/>
    <w:rsid w:val="00CD4FC4"/>
    <w:rsid w:val="00CD6382"/>
    <w:rsid w:val="00CD7792"/>
    <w:rsid w:val="00CE0836"/>
    <w:rsid w:val="00CE0969"/>
    <w:rsid w:val="00CE0E7C"/>
    <w:rsid w:val="00CE2466"/>
    <w:rsid w:val="00CE53A9"/>
    <w:rsid w:val="00CF0E40"/>
    <w:rsid w:val="00CF142D"/>
    <w:rsid w:val="00CF2E79"/>
    <w:rsid w:val="00CF5B78"/>
    <w:rsid w:val="00D00A1D"/>
    <w:rsid w:val="00D01C27"/>
    <w:rsid w:val="00D01D52"/>
    <w:rsid w:val="00D02A6F"/>
    <w:rsid w:val="00D03515"/>
    <w:rsid w:val="00D03A49"/>
    <w:rsid w:val="00D061B7"/>
    <w:rsid w:val="00D0685B"/>
    <w:rsid w:val="00D120B0"/>
    <w:rsid w:val="00D12E08"/>
    <w:rsid w:val="00D14A90"/>
    <w:rsid w:val="00D14FB6"/>
    <w:rsid w:val="00D167C1"/>
    <w:rsid w:val="00D248AB"/>
    <w:rsid w:val="00D33229"/>
    <w:rsid w:val="00D35768"/>
    <w:rsid w:val="00D374A1"/>
    <w:rsid w:val="00D374B7"/>
    <w:rsid w:val="00D40731"/>
    <w:rsid w:val="00D41AD1"/>
    <w:rsid w:val="00D41EAF"/>
    <w:rsid w:val="00D43E2F"/>
    <w:rsid w:val="00D44625"/>
    <w:rsid w:val="00D44F68"/>
    <w:rsid w:val="00D45774"/>
    <w:rsid w:val="00D5070F"/>
    <w:rsid w:val="00D53D08"/>
    <w:rsid w:val="00D57DAA"/>
    <w:rsid w:val="00D6092E"/>
    <w:rsid w:val="00D628FC"/>
    <w:rsid w:val="00D6553C"/>
    <w:rsid w:val="00D6587C"/>
    <w:rsid w:val="00D666DB"/>
    <w:rsid w:val="00D6757C"/>
    <w:rsid w:val="00D712DC"/>
    <w:rsid w:val="00D7333C"/>
    <w:rsid w:val="00D733DE"/>
    <w:rsid w:val="00D80AE7"/>
    <w:rsid w:val="00D82BE9"/>
    <w:rsid w:val="00D84615"/>
    <w:rsid w:val="00D86544"/>
    <w:rsid w:val="00D8728A"/>
    <w:rsid w:val="00D902F7"/>
    <w:rsid w:val="00D90A96"/>
    <w:rsid w:val="00D9104A"/>
    <w:rsid w:val="00D9140E"/>
    <w:rsid w:val="00D92285"/>
    <w:rsid w:val="00D93706"/>
    <w:rsid w:val="00D942CF"/>
    <w:rsid w:val="00D94458"/>
    <w:rsid w:val="00DA06EB"/>
    <w:rsid w:val="00DA20F5"/>
    <w:rsid w:val="00DA2B66"/>
    <w:rsid w:val="00DA7DAA"/>
    <w:rsid w:val="00DB1BDC"/>
    <w:rsid w:val="00DB1BE7"/>
    <w:rsid w:val="00DB1EF3"/>
    <w:rsid w:val="00DB329C"/>
    <w:rsid w:val="00DB395B"/>
    <w:rsid w:val="00DB3AB0"/>
    <w:rsid w:val="00DB3E7B"/>
    <w:rsid w:val="00DB3FAC"/>
    <w:rsid w:val="00DB413E"/>
    <w:rsid w:val="00DB65E4"/>
    <w:rsid w:val="00DB74AA"/>
    <w:rsid w:val="00DB7CBF"/>
    <w:rsid w:val="00DC55A9"/>
    <w:rsid w:val="00DC5E01"/>
    <w:rsid w:val="00DD13A4"/>
    <w:rsid w:val="00DD22AB"/>
    <w:rsid w:val="00DD2B0C"/>
    <w:rsid w:val="00DD3A1E"/>
    <w:rsid w:val="00DD46E7"/>
    <w:rsid w:val="00DD75DD"/>
    <w:rsid w:val="00DE5879"/>
    <w:rsid w:val="00DE6226"/>
    <w:rsid w:val="00DE692D"/>
    <w:rsid w:val="00DE70AB"/>
    <w:rsid w:val="00DE7318"/>
    <w:rsid w:val="00DF10DF"/>
    <w:rsid w:val="00DF1D24"/>
    <w:rsid w:val="00DF3A15"/>
    <w:rsid w:val="00DF67BC"/>
    <w:rsid w:val="00E02A52"/>
    <w:rsid w:val="00E043FD"/>
    <w:rsid w:val="00E072FF"/>
    <w:rsid w:val="00E1111E"/>
    <w:rsid w:val="00E114FF"/>
    <w:rsid w:val="00E1315B"/>
    <w:rsid w:val="00E14A58"/>
    <w:rsid w:val="00E15605"/>
    <w:rsid w:val="00E160FB"/>
    <w:rsid w:val="00E202A1"/>
    <w:rsid w:val="00E20CC9"/>
    <w:rsid w:val="00E21881"/>
    <w:rsid w:val="00E248A5"/>
    <w:rsid w:val="00E24AD3"/>
    <w:rsid w:val="00E25213"/>
    <w:rsid w:val="00E26096"/>
    <w:rsid w:val="00E27E6B"/>
    <w:rsid w:val="00E354B4"/>
    <w:rsid w:val="00E35AD6"/>
    <w:rsid w:val="00E35EE3"/>
    <w:rsid w:val="00E407B8"/>
    <w:rsid w:val="00E46775"/>
    <w:rsid w:val="00E50AA5"/>
    <w:rsid w:val="00E53C5C"/>
    <w:rsid w:val="00E55A37"/>
    <w:rsid w:val="00E607AB"/>
    <w:rsid w:val="00E6115F"/>
    <w:rsid w:val="00E61EA7"/>
    <w:rsid w:val="00E632E8"/>
    <w:rsid w:val="00E71760"/>
    <w:rsid w:val="00E73D21"/>
    <w:rsid w:val="00E742A6"/>
    <w:rsid w:val="00E7537F"/>
    <w:rsid w:val="00E77E47"/>
    <w:rsid w:val="00E81C93"/>
    <w:rsid w:val="00E82254"/>
    <w:rsid w:val="00E83835"/>
    <w:rsid w:val="00E84ACA"/>
    <w:rsid w:val="00E85C7B"/>
    <w:rsid w:val="00E866AB"/>
    <w:rsid w:val="00E87446"/>
    <w:rsid w:val="00E8757C"/>
    <w:rsid w:val="00E90614"/>
    <w:rsid w:val="00E929C9"/>
    <w:rsid w:val="00E93CF2"/>
    <w:rsid w:val="00E96988"/>
    <w:rsid w:val="00EA0000"/>
    <w:rsid w:val="00EA1064"/>
    <w:rsid w:val="00EA25D1"/>
    <w:rsid w:val="00EA2A08"/>
    <w:rsid w:val="00EA3624"/>
    <w:rsid w:val="00EA384A"/>
    <w:rsid w:val="00EA44F6"/>
    <w:rsid w:val="00EA44F7"/>
    <w:rsid w:val="00EB02E7"/>
    <w:rsid w:val="00EB14FE"/>
    <w:rsid w:val="00EB1F94"/>
    <w:rsid w:val="00EB27AA"/>
    <w:rsid w:val="00EB2910"/>
    <w:rsid w:val="00EB422E"/>
    <w:rsid w:val="00EB5F73"/>
    <w:rsid w:val="00EB7584"/>
    <w:rsid w:val="00EB7594"/>
    <w:rsid w:val="00EC1C88"/>
    <w:rsid w:val="00EC3F7D"/>
    <w:rsid w:val="00EC50D2"/>
    <w:rsid w:val="00EC5BEA"/>
    <w:rsid w:val="00EC5F4B"/>
    <w:rsid w:val="00EC6368"/>
    <w:rsid w:val="00EC6E16"/>
    <w:rsid w:val="00ED29C8"/>
    <w:rsid w:val="00ED32B1"/>
    <w:rsid w:val="00ED708B"/>
    <w:rsid w:val="00ED7852"/>
    <w:rsid w:val="00EE0152"/>
    <w:rsid w:val="00EE4502"/>
    <w:rsid w:val="00EF0445"/>
    <w:rsid w:val="00EF1DB9"/>
    <w:rsid w:val="00EF2B2B"/>
    <w:rsid w:val="00EF7172"/>
    <w:rsid w:val="00EF71EB"/>
    <w:rsid w:val="00F005A2"/>
    <w:rsid w:val="00F015B9"/>
    <w:rsid w:val="00F024FD"/>
    <w:rsid w:val="00F06579"/>
    <w:rsid w:val="00F072D8"/>
    <w:rsid w:val="00F13FC8"/>
    <w:rsid w:val="00F1500D"/>
    <w:rsid w:val="00F15889"/>
    <w:rsid w:val="00F17FDE"/>
    <w:rsid w:val="00F204E7"/>
    <w:rsid w:val="00F21A38"/>
    <w:rsid w:val="00F23715"/>
    <w:rsid w:val="00F253EA"/>
    <w:rsid w:val="00F25D25"/>
    <w:rsid w:val="00F26581"/>
    <w:rsid w:val="00F2779C"/>
    <w:rsid w:val="00F3161D"/>
    <w:rsid w:val="00F32156"/>
    <w:rsid w:val="00F3287A"/>
    <w:rsid w:val="00F3364B"/>
    <w:rsid w:val="00F34C48"/>
    <w:rsid w:val="00F36134"/>
    <w:rsid w:val="00F371F9"/>
    <w:rsid w:val="00F379DF"/>
    <w:rsid w:val="00F40C32"/>
    <w:rsid w:val="00F411A9"/>
    <w:rsid w:val="00F4308B"/>
    <w:rsid w:val="00F448A5"/>
    <w:rsid w:val="00F45E5C"/>
    <w:rsid w:val="00F46E2A"/>
    <w:rsid w:val="00F50E1F"/>
    <w:rsid w:val="00F51873"/>
    <w:rsid w:val="00F54C44"/>
    <w:rsid w:val="00F57BB3"/>
    <w:rsid w:val="00F60934"/>
    <w:rsid w:val="00F62583"/>
    <w:rsid w:val="00F62DCE"/>
    <w:rsid w:val="00F63027"/>
    <w:rsid w:val="00F6370B"/>
    <w:rsid w:val="00F64E0B"/>
    <w:rsid w:val="00F658A5"/>
    <w:rsid w:val="00F661CD"/>
    <w:rsid w:val="00F67658"/>
    <w:rsid w:val="00F67C6F"/>
    <w:rsid w:val="00F7165B"/>
    <w:rsid w:val="00F72D24"/>
    <w:rsid w:val="00F75355"/>
    <w:rsid w:val="00F81721"/>
    <w:rsid w:val="00F833CE"/>
    <w:rsid w:val="00F8385F"/>
    <w:rsid w:val="00F84198"/>
    <w:rsid w:val="00F84B50"/>
    <w:rsid w:val="00F8579F"/>
    <w:rsid w:val="00F92332"/>
    <w:rsid w:val="00F9282E"/>
    <w:rsid w:val="00FA0CE5"/>
    <w:rsid w:val="00FA5941"/>
    <w:rsid w:val="00FA63D9"/>
    <w:rsid w:val="00FA6A58"/>
    <w:rsid w:val="00FB3102"/>
    <w:rsid w:val="00FB3243"/>
    <w:rsid w:val="00FB3A1C"/>
    <w:rsid w:val="00FB4453"/>
    <w:rsid w:val="00FB7A52"/>
    <w:rsid w:val="00FC1D20"/>
    <w:rsid w:val="00FC2D7F"/>
    <w:rsid w:val="00FC2FA0"/>
    <w:rsid w:val="00FC3226"/>
    <w:rsid w:val="00FC38BB"/>
    <w:rsid w:val="00FC486C"/>
    <w:rsid w:val="00FC6824"/>
    <w:rsid w:val="00FC6D1B"/>
    <w:rsid w:val="00FD1622"/>
    <w:rsid w:val="00FD16B7"/>
    <w:rsid w:val="00FD208F"/>
    <w:rsid w:val="00FD2D47"/>
    <w:rsid w:val="00FD31C9"/>
    <w:rsid w:val="00FD44C7"/>
    <w:rsid w:val="00FD7771"/>
    <w:rsid w:val="00FE0F30"/>
    <w:rsid w:val="00FE474A"/>
    <w:rsid w:val="00FE58F7"/>
    <w:rsid w:val="00FF1695"/>
    <w:rsid w:val="00FF172B"/>
    <w:rsid w:val="00FF4CC1"/>
    <w:rsid w:val="00FF4F52"/>
    <w:rsid w:val="00FF58D5"/>
    <w:rsid w:val="00FF593E"/>
    <w:rsid w:val="00FF6CF3"/>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A5ADB"/>
  <w15:chartTrackingRefBased/>
  <w15:docId w15:val="{0BA410F7-92DF-46D2-A661-B20709A2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193A"/>
    <w:pPr>
      <w:overflowPunct w:val="0"/>
      <w:autoSpaceDE w:val="0"/>
      <w:autoSpaceDN w:val="0"/>
      <w:adjustRightInd w:val="0"/>
      <w:spacing w:after="0" w:line="240" w:lineRule="auto"/>
      <w:jc w:val="both"/>
      <w:textAlignment w:val="baseline"/>
    </w:pPr>
    <w:rPr>
      <w:rFonts w:ascii="Calibri" w:eastAsia="Times New Roman" w:hAnsi="Calibri" w:cs="Times New Roman"/>
      <w:szCs w:val="20"/>
      <w:lang w:eastAsia="fr-FR"/>
    </w:rPr>
  </w:style>
  <w:style w:type="paragraph" w:styleId="Titre1">
    <w:name w:val="heading 1"/>
    <w:basedOn w:val="Normal"/>
    <w:next w:val="Normal"/>
    <w:link w:val="Titre1Car"/>
    <w:qFormat/>
    <w:rsid w:val="00A2193A"/>
    <w:pPr>
      <w:keepNext/>
      <w:keepLines/>
      <w:numPr>
        <w:numId w:val="1"/>
      </w:numPr>
      <w:tabs>
        <w:tab w:val="clear" w:pos="0"/>
        <w:tab w:val="left" w:pos="567"/>
      </w:tabs>
      <w:spacing w:before="240"/>
      <w:ind w:hanging="567"/>
      <w:outlineLvl w:val="0"/>
    </w:pPr>
    <w:rPr>
      <w:b/>
      <w:caps/>
      <w:sz w:val="24"/>
      <w:szCs w:val="24"/>
    </w:rPr>
  </w:style>
  <w:style w:type="paragraph" w:styleId="Titre2">
    <w:name w:val="heading 2"/>
    <w:basedOn w:val="Normal"/>
    <w:next w:val="Normal"/>
    <w:link w:val="Titre2Car"/>
    <w:qFormat/>
    <w:rsid w:val="00A2193A"/>
    <w:pPr>
      <w:keepNext/>
      <w:keepLines/>
      <w:numPr>
        <w:ilvl w:val="1"/>
        <w:numId w:val="1"/>
      </w:numPr>
      <w:tabs>
        <w:tab w:val="clear" w:pos="0"/>
        <w:tab w:val="left" w:pos="567"/>
      </w:tabs>
      <w:spacing w:before="240"/>
      <w:ind w:left="567" w:hanging="567"/>
      <w:outlineLvl w:val="1"/>
    </w:pPr>
    <w:rPr>
      <w:b/>
      <w:caps/>
    </w:rPr>
  </w:style>
  <w:style w:type="paragraph" w:styleId="Titre3">
    <w:name w:val="heading 3"/>
    <w:basedOn w:val="Normal"/>
    <w:next w:val="Normal"/>
    <w:link w:val="Titre3Car"/>
    <w:qFormat/>
    <w:rsid w:val="00A2193A"/>
    <w:pPr>
      <w:keepNext/>
      <w:keepLines/>
      <w:numPr>
        <w:ilvl w:val="2"/>
        <w:numId w:val="1"/>
      </w:numPr>
      <w:tabs>
        <w:tab w:val="clear" w:pos="0"/>
        <w:tab w:val="left" w:pos="709"/>
      </w:tabs>
      <w:spacing w:before="120"/>
      <w:ind w:left="709" w:hanging="709"/>
      <w:outlineLvl w:val="2"/>
    </w:pPr>
    <w:rPr>
      <w:b/>
      <w:caps/>
      <w:sz w:val="20"/>
    </w:rPr>
  </w:style>
  <w:style w:type="paragraph" w:styleId="Titre4">
    <w:name w:val="heading 4"/>
    <w:basedOn w:val="Normal"/>
    <w:next w:val="Normal"/>
    <w:link w:val="Titre4Car"/>
    <w:qFormat/>
    <w:rsid w:val="00A2193A"/>
    <w:pPr>
      <w:keepNext/>
      <w:keepLines/>
      <w:numPr>
        <w:ilvl w:val="3"/>
        <w:numId w:val="1"/>
      </w:numPr>
      <w:tabs>
        <w:tab w:val="clear" w:pos="0"/>
        <w:tab w:val="left" w:pos="851"/>
      </w:tabs>
      <w:spacing w:before="120"/>
      <w:ind w:left="851" w:hanging="851"/>
      <w:outlineLvl w:val="3"/>
    </w:pPr>
    <w:rPr>
      <w:b/>
      <w:sz w:val="20"/>
    </w:rPr>
  </w:style>
  <w:style w:type="paragraph" w:styleId="Titre5">
    <w:name w:val="heading 5"/>
    <w:basedOn w:val="Normal"/>
    <w:next w:val="Normal"/>
    <w:link w:val="Titre5Car"/>
    <w:qFormat/>
    <w:rsid w:val="00A2193A"/>
    <w:pPr>
      <w:numPr>
        <w:ilvl w:val="4"/>
        <w:numId w:val="1"/>
      </w:numPr>
      <w:spacing w:after="60"/>
      <w:outlineLvl w:val="4"/>
    </w:pPr>
    <w:rPr>
      <w:b/>
      <w:i/>
      <w:sz w:val="26"/>
    </w:rPr>
  </w:style>
  <w:style w:type="paragraph" w:styleId="Titre6">
    <w:name w:val="heading 6"/>
    <w:basedOn w:val="Normal"/>
    <w:next w:val="Normal"/>
    <w:link w:val="Titre6Car"/>
    <w:qFormat/>
    <w:rsid w:val="00A2193A"/>
    <w:pPr>
      <w:numPr>
        <w:ilvl w:val="5"/>
        <w:numId w:val="1"/>
      </w:numPr>
      <w:spacing w:after="60"/>
      <w:outlineLvl w:val="5"/>
    </w:pPr>
    <w:rPr>
      <w:b/>
    </w:rPr>
  </w:style>
  <w:style w:type="paragraph" w:styleId="Titre7">
    <w:name w:val="heading 7"/>
    <w:basedOn w:val="Normal"/>
    <w:next w:val="Normal"/>
    <w:link w:val="Titre7Car"/>
    <w:qFormat/>
    <w:rsid w:val="00A2193A"/>
    <w:pPr>
      <w:numPr>
        <w:ilvl w:val="6"/>
        <w:numId w:val="1"/>
      </w:numPr>
      <w:spacing w:after="60"/>
      <w:outlineLvl w:val="6"/>
    </w:pPr>
  </w:style>
  <w:style w:type="paragraph" w:styleId="Titre8">
    <w:name w:val="heading 8"/>
    <w:basedOn w:val="Normal"/>
    <w:next w:val="Normal"/>
    <w:link w:val="Titre8Car"/>
    <w:qFormat/>
    <w:rsid w:val="00A2193A"/>
    <w:pPr>
      <w:numPr>
        <w:ilvl w:val="7"/>
        <w:numId w:val="1"/>
      </w:numPr>
      <w:spacing w:line="280" w:lineRule="atLeast"/>
      <w:outlineLvl w:val="7"/>
    </w:pPr>
    <w:rPr>
      <w:rFonts w:ascii="Palatino" w:hAnsi="Palatino"/>
      <w:i/>
      <w:sz w:val="20"/>
    </w:rPr>
  </w:style>
  <w:style w:type="paragraph" w:styleId="Titre9">
    <w:name w:val="heading 9"/>
    <w:basedOn w:val="Normal"/>
    <w:next w:val="Normal"/>
    <w:link w:val="Titre9Car"/>
    <w:rsid w:val="00A2193A"/>
    <w:pPr>
      <w:numPr>
        <w:ilvl w:val="8"/>
        <w:numId w:val="1"/>
      </w:numPr>
      <w:spacing w:after="60"/>
      <w:outlineLvl w:val="8"/>
    </w:pPr>
    <w:rPr>
      <w:rFonts w:ascii="Arial" w:hAnsi="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A2193A"/>
    <w:rPr>
      <w:rFonts w:ascii="Calibri" w:eastAsia="Times New Roman" w:hAnsi="Calibri" w:cs="Times New Roman"/>
      <w:b/>
      <w:caps/>
      <w:sz w:val="24"/>
      <w:szCs w:val="24"/>
      <w:lang w:eastAsia="fr-FR"/>
    </w:rPr>
  </w:style>
  <w:style w:type="character" w:customStyle="1" w:styleId="Titre2Car">
    <w:name w:val="Titre 2 Car"/>
    <w:basedOn w:val="Policepardfaut"/>
    <w:link w:val="Titre2"/>
    <w:rsid w:val="00A2193A"/>
    <w:rPr>
      <w:rFonts w:ascii="Calibri" w:eastAsia="Times New Roman" w:hAnsi="Calibri" w:cs="Times New Roman"/>
      <w:b/>
      <w:caps/>
      <w:szCs w:val="20"/>
      <w:lang w:eastAsia="fr-FR"/>
    </w:rPr>
  </w:style>
  <w:style w:type="character" w:customStyle="1" w:styleId="Titre3Car">
    <w:name w:val="Titre 3 Car"/>
    <w:basedOn w:val="Policepardfaut"/>
    <w:link w:val="Titre3"/>
    <w:rsid w:val="00A2193A"/>
    <w:rPr>
      <w:rFonts w:ascii="Calibri" w:eastAsia="Times New Roman" w:hAnsi="Calibri" w:cs="Times New Roman"/>
      <w:b/>
      <w:caps/>
      <w:sz w:val="20"/>
      <w:szCs w:val="20"/>
      <w:lang w:eastAsia="fr-FR"/>
    </w:rPr>
  </w:style>
  <w:style w:type="character" w:customStyle="1" w:styleId="Titre4Car">
    <w:name w:val="Titre 4 Car"/>
    <w:basedOn w:val="Policepardfaut"/>
    <w:link w:val="Titre4"/>
    <w:rsid w:val="00A2193A"/>
    <w:rPr>
      <w:rFonts w:ascii="Calibri" w:eastAsia="Times New Roman" w:hAnsi="Calibri" w:cs="Times New Roman"/>
      <w:b/>
      <w:sz w:val="20"/>
      <w:szCs w:val="20"/>
      <w:lang w:eastAsia="fr-FR"/>
    </w:rPr>
  </w:style>
  <w:style w:type="character" w:customStyle="1" w:styleId="Titre5Car">
    <w:name w:val="Titre 5 Car"/>
    <w:basedOn w:val="Policepardfaut"/>
    <w:link w:val="Titre5"/>
    <w:rsid w:val="00A2193A"/>
    <w:rPr>
      <w:rFonts w:ascii="Calibri" w:eastAsia="Times New Roman" w:hAnsi="Calibri" w:cs="Times New Roman"/>
      <w:b/>
      <w:i/>
      <w:sz w:val="26"/>
      <w:szCs w:val="20"/>
      <w:lang w:eastAsia="fr-FR"/>
    </w:rPr>
  </w:style>
  <w:style w:type="character" w:customStyle="1" w:styleId="Titre6Car">
    <w:name w:val="Titre 6 Car"/>
    <w:basedOn w:val="Policepardfaut"/>
    <w:link w:val="Titre6"/>
    <w:rsid w:val="00A2193A"/>
    <w:rPr>
      <w:rFonts w:ascii="Calibri" w:eastAsia="Times New Roman" w:hAnsi="Calibri" w:cs="Times New Roman"/>
      <w:b/>
      <w:szCs w:val="20"/>
      <w:lang w:eastAsia="fr-FR"/>
    </w:rPr>
  </w:style>
  <w:style w:type="character" w:customStyle="1" w:styleId="Titre7Car">
    <w:name w:val="Titre 7 Car"/>
    <w:basedOn w:val="Policepardfaut"/>
    <w:link w:val="Titre7"/>
    <w:rsid w:val="00A2193A"/>
    <w:rPr>
      <w:rFonts w:ascii="Calibri" w:eastAsia="Times New Roman" w:hAnsi="Calibri" w:cs="Times New Roman"/>
      <w:szCs w:val="20"/>
      <w:lang w:eastAsia="fr-FR"/>
    </w:rPr>
  </w:style>
  <w:style w:type="character" w:customStyle="1" w:styleId="Titre8Car">
    <w:name w:val="Titre 8 Car"/>
    <w:basedOn w:val="Policepardfaut"/>
    <w:link w:val="Titre8"/>
    <w:rsid w:val="00A2193A"/>
    <w:rPr>
      <w:rFonts w:ascii="Palatino" w:eastAsia="Times New Roman" w:hAnsi="Palatino" w:cs="Times New Roman"/>
      <w:i/>
      <w:sz w:val="20"/>
      <w:szCs w:val="20"/>
      <w:lang w:eastAsia="fr-FR"/>
    </w:rPr>
  </w:style>
  <w:style w:type="character" w:customStyle="1" w:styleId="Titre9Car">
    <w:name w:val="Titre 9 Car"/>
    <w:basedOn w:val="Policepardfaut"/>
    <w:link w:val="Titre9"/>
    <w:rsid w:val="00A2193A"/>
    <w:rPr>
      <w:rFonts w:ascii="Arial" w:eastAsia="Times New Roman" w:hAnsi="Arial" w:cs="Times New Roman"/>
      <w:szCs w:val="20"/>
      <w:lang w:eastAsia="fr-FR"/>
    </w:rPr>
  </w:style>
  <w:style w:type="paragraph" w:styleId="Textedebulles">
    <w:name w:val="Balloon Text"/>
    <w:basedOn w:val="Normal"/>
    <w:link w:val="TextedebullesCar"/>
    <w:uiPriority w:val="99"/>
    <w:semiHidden/>
    <w:unhideWhenUsed/>
    <w:rsid w:val="00011971"/>
    <w:rPr>
      <w:rFonts w:ascii="Segoe UI" w:hAnsi="Segoe UI" w:cs="Segoe UI"/>
      <w:sz w:val="18"/>
      <w:szCs w:val="18"/>
    </w:rPr>
  </w:style>
  <w:style w:type="character" w:customStyle="1" w:styleId="TextedebullesCar">
    <w:name w:val="Texte de bulles Car"/>
    <w:basedOn w:val="Policepardfaut"/>
    <w:link w:val="Textedebulles"/>
    <w:uiPriority w:val="99"/>
    <w:semiHidden/>
    <w:rsid w:val="00011971"/>
    <w:rPr>
      <w:rFonts w:ascii="Segoe UI" w:eastAsia="Times New Roman" w:hAnsi="Segoe UI" w:cs="Segoe UI"/>
      <w:sz w:val="18"/>
      <w:szCs w:val="18"/>
      <w:lang w:eastAsia="fr-FR"/>
    </w:rPr>
  </w:style>
  <w:style w:type="paragraph" w:styleId="Titre">
    <w:name w:val="Title"/>
    <w:basedOn w:val="Normal"/>
    <w:next w:val="Normal"/>
    <w:link w:val="TitreCar"/>
    <w:uiPriority w:val="10"/>
    <w:qFormat/>
    <w:rsid w:val="00471312"/>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71312"/>
    <w:rPr>
      <w:rFonts w:asciiTheme="majorHAnsi" w:eastAsiaTheme="majorEastAsia" w:hAnsiTheme="majorHAnsi" w:cstheme="majorBidi"/>
      <w:spacing w:val="-10"/>
      <w:kern w:val="28"/>
      <w:sz w:val="56"/>
      <w:szCs w:val="56"/>
      <w:lang w:eastAsia="fr-FR"/>
    </w:rPr>
  </w:style>
  <w:style w:type="paragraph" w:styleId="Paragraphedeliste">
    <w:name w:val="List Paragraph"/>
    <w:basedOn w:val="Normal"/>
    <w:uiPriority w:val="34"/>
    <w:qFormat/>
    <w:rsid w:val="007D3FB3"/>
    <w:pPr>
      <w:ind w:left="720"/>
      <w:contextualSpacing/>
      <w:jc w:val="left"/>
    </w:pPr>
  </w:style>
  <w:style w:type="paragraph" w:styleId="Lgende">
    <w:name w:val="caption"/>
    <w:basedOn w:val="Normal"/>
    <w:next w:val="Normal"/>
    <w:uiPriority w:val="35"/>
    <w:unhideWhenUsed/>
    <w:qFormat/>
    <w:rsid w:val="00DE6226"/>
    <w:pPr>
      <w:overflowPunct/>
      <w:autoSpaceDE/>
      <w:autoSpaceDN/>
      <w:adjustRightInd/>
      <w:spacing w:after="200"/>
      <w:jc w:val="left"/>
      <w:textAlignment w:val="auto"/>
    </w:pPr>
    <w:rPr>
      <w:rFonts w:asciiTheme="minorHAnsi" w:eastAsiaTheme="minorEastAsia" w:hAnsiTheme="minorHAnsi" w:cstheme="minorBidi"/>
      <w:i/>
      <w:iCs/>
      <w:color w:val="000000" w:themeColor="text1"/>
      <w:sz w:val="18"/>
      <w:szCs w:val="18"/>
      <w:lang w:eastAsia="zh-CN"/>
    </w:rPr>
  </w:style>
  <w:style w:type="character" w:styleId="Appelnotedebasdep">
    <w:name w:val="footnote reference"/>
    <w:basedOn w:val="Policepardfaut"/>
    <w:uiPriority w:val="99"/>
    <w:semiHidden/>
    <w:unhideWhenUsed/>
    <w:rsid w:val="00263793"/>
    <w:rPr>
      <w:vertAlign w:val="superscript"/>
    </w:rPr>
  </w:style>
  <w:style w:type="character" w:customStyle="1" w:styleId="hps">
    <w:name w:val="hps"/>
    <w:basedOn w:val="Policepardfaut"/>
    <w:rsid w:val="00263793"/>
  </w:style>
  <w:style w:type="character" w:styleId="Textedelespacerserv">
    <w:name w:val="Placeholder Text"/>
    <w:basedOn w:val="Policepardfaut"/>
    <w:uiPriority w:val="99"/>
    <w:semiHidden/>
    <w:rsid w:val="00A67080"/>
    <w:rPr>
      <w:color w:val="808080"/>
    </w:rPr>
  </w:style>
  <w:style w:type="table" w:styleId="Grilledutableau">
    <w:name w:val="Table Grid"/>
    <w:basedOn w:val="TableauNormal"/>
    <w:uiPriority w:val="59"/>
    <w:rsid w:val="0096336F"/>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Style1">
    <w:name w:val="Style1"/>
    <w:uiPriority w:val="99"/>
    <w:rsid w:val="0096336F"/>
    <w:pPr>
      <w:numPr>
        <w:numId w:val="13"/>
      </w:numPr>
    </w:pPr>
  </w:style>
  <w:style w:type="character" w:customStyle="1" w:styleId="shorttext">
    <w:name w:val="short_text"/>
    <w:basedOn w:val="Policepardfaut"/>
    <w:rsid w:val="001749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4458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4565</TotalTime>
  <Pages>24</Pages>
  <Words>9217</Words>
  <Characters>50697</Characters>
  <Application>Microsoft Office Word</Application>
  <DocSecurity>0</DocSecurity>
  <Lines>422</Lines>
  <Paragraphs>119</Paragraphs>
  <ScaleCrop>false</ScaleCrop>
  <HeadingPairs>
    <vt:vector size="2" baseType="variant">
      <vt:variant>
        <vt:lpstr>Titre</vt:lpstr>
      </vt:variant>
      <vt:variant>
        <vt:i4>1</vt:i4>
      </vt:variant>
    </vt:vector>
  </HeadingPairs>
  <TitlesOfParts>
    <vt:vector size="1" baseType="lpstr">
      <vt:lpstr/>
    </vt:vector>
  </TitlesOfParts>
  <Company>EDF</Company>
  <LinksUpToDate>false</LinksUpToDate>
  <CharactersWithSpaces>59795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Silun</dc:creator>
  <cp:keywords/>
  <dc:description/>
  <cp:lastModifiedBy>ZHANG Silun</cp:lastModifiedBy>
  <cp:revision>455</cp:revision>
  <dcterms:created xsi:type="dcterms:W3CDTF">2018-08-22T09:00:00Z</dcterms:created>
  <dcterms:modified xsi:type="dcterms:W3CDTF">2018-12-17T18:37:00Z</dcterms:modified>
</cp:coreProperties>
</file>