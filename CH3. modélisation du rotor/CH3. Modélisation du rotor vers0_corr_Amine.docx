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3A30E3" w14:textId="110C0AC0" w:rsidR="00540088" w:rsidRDefault="00F171D4" w:rsidP="00F171D4">
      <w:pPr>
        <w:pStyle w:val="Titre"/>
      </w:pPr>
      <w:r>
        <w:t xml:space="preserve">Chapitre III : </w:t>
      </w:r>
      <w:r w:rsidR="00A51882">
        <w:t>Modélisation des rotors</w:t>
      </w:r>
    </w:p>
    <w:p w14:paraId="738AA6D6" w14:textId="292F4A38" w:rsidR="00971AB6" w:rsidRDefault="00971AB6" w:rsidP="00971AB6">
      <w:pPr>
        <w:pStyle w:val="Titre1"/>
      </w:pPr>
      <w:r>
        <w:t>Introduction</w:t>
      </w:r>
    </w:p>
    <w:p w14:paraId="5756195C" w14:textId="77777777" w:rsidR="000F7471" w:rsidRDefault="000F7471" w:rsidP="000F7471"/>
    <w:p w14:paraId="19E93FCD" w14:textId="11E29A57" w:rsidR="00067A42" w:rsidRDefault="00EE5537" w:rsidP="00CE0733">
      <w:pPr>
        <w:spacing w:line="360" w:lineRule="auto"/>
      </w:pPr>
      <w:r>
        <w:t xml:space="preserve">Au chapitre II, </w:t>
      </w:r>
      <w:r w:rsidR="005E2055">
        <w:t>la résolution de l’équation de Reynolds et de l’énergie est présentée en vue de calculer la force hydrodynamique et le</w:t>
      </w:r>
      <w:r w:rsidR="00D86347">
        <w:t>s</w:t>
      </w:r>
      <w:r w:rsidR="005E2055">
        <w:t xml:space="preserve"> flux thermique</w:t>
      </w:r>
      <w:r w:rsidR="00D86347">
        <w:t>s</w:t>
      </w:r>
      <w:r w:rsidR="005E2055">
        <w:t xml:space="preserve"> </w:t>
      </w:r>
      <w:r w:rsidR="00FD18E3">
        <w:t xml:space="preserve">générés </w:t>
      </w:r>
      <w:r w:rsidR="00A740F6">
        <w:t>au sein du palier</w:t>
      </w:r>
      <w:r w:rsidR="005E2055">
        <w:t xml:space="preserve">. Ces deux informations </w:t>
      </w:r>
      <w:r w:rsidR="002229DA">
        <w:t>ser</w:t>
      </w:r>
      <w:r w:rsidR="00C24A03">
        <w:t>ont</w:t>
      </w:r>
      <w:r w:rsidR="005E2055">
        <w:t xml:space="preserve"> </w:t>
      </w:r>
      <w:r w:rsidR="008F0C27">
        <w:t>utilisées</w:t>
      </w:r>
      <w:r w:rsidR="005E2055">
        <w:t xml:space="preserve"> par les modèles</w:t>
      </w:r>
      <w:r w:rsidR="00861214">
        <w:t xml:space="preserve"> dynamique et thermomécanique</w:t>
      </w:r>
      <w:r w:rsidR="005E2055">
        <w:t xml:space="preserve"> des rotors </w:t>
      </w:r>
      <w:r w:rsidR="00D84ED1">
        <w:t>détaillés</w:t>
      </w:r>
      <w:r w:rsidR="0059677B">
        <w:t xml:space="preserve"> </w:t>
      </w:r>
      <w:r w:rsidR="005E2055">
        <w:t xml:space="preserve">dans ce chapitre afin de réaliser </w:t>
      </w:r>
      <w:r w:rsidR="006948CF">
        <w:t>l’</w:t>
      </w:r>
      <w:r w:rsidR="005E2055">
        <w:t xml:space="preserve">analyse de l’effet Morton. </w:t>
      </w:r>
    </w:p>
    <w:p w14:paraId="6A8DFF99" w14:textId="0C21F7C3" w:rsidR="00DB201D" w:rsidRDefault="007A0B38" w:rsidP="00CE0733">
      <w:pPr>
        <w:spacing w:line="360" w:lineRule="auto"/>
        <w:rPr>
          <w:sz w:val="23"/>
          <w:szCs w:val="23"/>
        </w:rPr>
      </w:pPr>
      <w:r>
        <w:t>A propos des rotors, ils</w:t>
      </w:r>
      <w:r w:rsidR="004949CE">
        <w:t xml:space="preserve"> </w:t>
      </w:r>
      <w:r w:rsidR="00250E89">
        <w:t>représentent</w:t>
      </w:r>
      <w:r w:rsidR="004949CE">
        <w:t xml:space="preserve"> un élément essentiel </w:t>
      </w:r>
      <w:r w:rsidR="003E0A69">
        <w:t xml:space="preserve">constituant </w:t>
      </w:r>
      <w:r w:rsidR="004949CE">
        <w:t>les machines tournantes</w:t>
      </w:r>
      <w:r w:rsidR="003E0A69">
        <w:t xml:space="preserve">. </w:t>
      </w:r>
      <w:del w:id="0" w:author="HASSINI Mohamed-amine" w:date="2018-11-05T11:19:00Z">
        <w:r w:rsidR="00CD3A81" w:rsidDel="00144DF9">
          <w:delText xml:space="preserve">Son </w:delText>
        </w:r>
      </w:del>
      <w:ins w:id="1" w:author="HASSINI Mohamed-amine" w:date="2018-11-05T11:19:00Z">
        <w:r w:rsidR="00144DF9">
          <w:t xml:space="preserve">Leur </w:t>
        </w:r>
      </w:ins>
      <w:r w:rsidR="00CD3A81">
        <w:t>comportement dynamique concerne directement la sécurité de l’</w:t>
      </w:r>
      <w:r w:rsidR="00AF2FE1">
        <w:t>exploitation,</w:t>
      </w:r>
      <w:r w:rsidR="00CD3A81">
        <w:t xml:space="preserve"> </w:t>
      </w:r>
      <w:r w:rsidR="00AF2FE1">
        <w:t>la maintenan</w:t>
      </w:r>
      <w:ins w:id="2" w:author="HASSINI Mohamed-amine" w:date="2018-11-05T11:19:00Z">
        <w:r w:rsidR="00144DF9">
          <w:t>ce</w:t>
        </w:r>
      </w:ins>
      <w:del w:id="3" w:author="HASSINI Mohamed-amine" w:date="2018-11-05T11:19:00Z">
        <w:r w:rsidR="00AF2FE1" w:rsidDel="00144DF9">
          <w:delText>t</w:delText>
        </w:r>
      </w:del>
      <w:r w:rsidR="00AF2FE1">
        <w:t xml:space="preserve"> et la performance des machines. </w:t>
      </w:r>
      <w:r w:rsidR="003976FB">
        <w:t xml:space="preserve">Par conséquent, la prédiction du comportement dynamique des rotors </w:t>
      </w:r>
      <w:ins w:id="4" w:author="HASSINI Mohamed-amine" w:date="2018-11-05T11:19:00Z">
        <w:r w:rsidR="00144DF9">
          <w:t xml:space="preserve">constitue </w:t>
        </w:r>
      </w:ins>
      <w:del w:id="5" w:author="HASSINI Mohamed-amine" w:date="2018-11-05T11:19:00Z">
        <w:r w:rsidR="00916AC9" w:rsidDel="00144DF9">
          <w:delText>me</w:delText>
        </w:r>
        <w:r w:rsidR="00A7392E" w:rsidDel="00144DF9">
          <w:delText>nait</w:delText>
        </w:r>
        <w:r w:rsidR="003976FB" w:rsidDel="00144DF9">
          <w:delText xml:space="preserve"> à</w:delText>
        </w:r>
      </w:del>
      <w:r w:rsidR="003976FB">
        <w:t xml:space="preserve"> </w:t>
      </w:r>
      <w:r w:rsidR="003976FB">
        <w:rPr>
          <w:sz w:val="23"/>
          <w:szCs w:val="23"/>
        </w:rPr>
        <w:t xml:space="preserve">un thème de recherche depuis très longtemps. </w:t>
      </w:r>
      <w:r w:rsidR="00594E83">
        <w:rPr>
          <w:sz w:val="23"/>
          <w:szCs w:val="23"/>
        </w:rPr>
        <w:t>Dans ce contexte, la littérature comprend de nombreux</w:t>
      </w:r>
      <w:ins w:id="6" w:author="HASSINI Mohamed-amine" w:date="2018-11-05T11:20:00Z">
        <w:r w:rsidR="00144DF9">
          <w:rPr>
            <w:sz w:val="23"/>
            <w:szCs w:val="23"/>
          </w:rPr>
          <w:t xml:space="preserve"> ouvrages</w:t>
        </w:r>
      </w:ins>
      <w:del w:id="7" w:author="HASSINI Mohamed-amine" w:date="2018-11-05T11:20:00Z">
        <w:r w:rsidR="00594E83" w:rsidDel="00144DF9">
          <w:rPr>
            <w:sz w:val="23"/>
            <w:szCs w:val="23"/>
          </w:rPr>
          <w:delText xml:space="preserve"> livres</w:delText>
        </w:r>
      </w:del>
      <w:r w:rsidR="00594E83">
        <w:rPr>
          <w:sz w:val="23"/>
          <w:szCs w:val="23"/>
        </w:rPr>
        <w:t xml:space="preserve"> qui présentent </w:t>
      </w:r>
      <w:r w:rsidR="000B0C9B">
        <w:rPr>
          <w:sz w:val="23"/>
          <w:szCs w:val="23"/>
        </w:rPr>
        <w:t>les phénomènes</w:t>
      </w:r>
      <w:r w:rsidR="00594E83">
        <w:rPr>
          <w:sz w:val="23"/>
          <w:szCs w:val="23"/>
        </w:rPr>
        <w:t xml:space="preserve"> </w:t>
      </w:r>
      <w:del w:id="8" w:author="HASSINI Mohamed-amine" w:date="2018-11-05T11:20:00Z">
        <w:r w:rsidR="00594E83" w:rsidDel="00144DF9">
          <w:rPr>
            <w:sz w:val="23"/>
            <w:szCs w:val="23"/>
          </w:rPr>
          <w:delText>re</w:delText>
        </w:r>
      </w:del>
      <w:r w:rsidR="00594E83">
        <w:rPr>
          <w:sz w:val="23"/>
          <w:szCs w:val="23"/>
        </w:rPr>
        <w:t xml:space="preserve">liés à la dynamique des </w:t>
      </w:r>
      <w:r w:rsidR="00E0385D">
        <w:rPr>
          <w:sz w:val="23"/>
          <w:szCs w:val="23"/>
        </w:rPr>
        <w:t>machines tournantes</w:t>
      </w:r>
      <w:r w:rsidR="004C7F1B">
        <w:rPr>
          <w:sz w:val="23"/>
          <w:szCs w:val="23"/>
        </w:rPr>
        <w:t xml:space="preserve"> </w:t>
      </w:r>
      <w:r w:rsidR="004C7F1B">
        <w:rPr>
          <w:sz w:val="23"/>
          <w:szCs w:val="23"/>
        </w:rPr>
        <w:fldChar w:fldCharType="begin"/>
      </w:r>
      <w:r w:rsidR="004C7F1B">
        <w:rPr>
          <w:sz w:val="23"/>
          <w:szCs w:val="23"/>
        </w:rPr>
        <w:instrText xml:space="preserve"> REF _Ref526346276 \r \h </w:instrText>
      </w:r>
      <w:r w:rsidR="00CE0733">
        <w:rPr>
          <w:sz w:val="23"/>
          <w:szCs w:val="23"/>
        </w:rPr>
        <w:instrText xml:space="preserve"> \* MERGEFORMAT </w:instrText>
      </w:r>
      <w:r w:rsidR="004C7F1B">
        <w:rPr>
          <w:sz w:val="23"/>
          <w:szCs w:val="23"/>
        </w:rPr>
      </w:r>
      <w:r w:rsidR="004C7F1B">
        <w:rPr>
          <w:sz w:val="23"/>
          <w:szCs w:val="23"/>
        </w:rPr>
        <w:fldChar w:fldCharType="separate"/>
      </w:r>
      <w:r w:rsidR="00453126">
        <w:rPr>
          <w:sz w:val="23"/>
          <w:szCs w:val="23"/>
        </w:rPr>
        <w:t>[2]</w:t>
      </w:r>
      <w:r w:rsidR="004C7F1B">
        <w:rPr>
          <w:sz w:val="23"/>
          <w:szCs w:val="23"/>
        </w:rPr>
        <w:fldChar w:fldCharType="end"/>
      </w:r>
      <w:r w:rsidR="004E5272">
        <w:rPr>
          <w:sz w:val="23"/>
          <w:szCs w:val="23"/>
        </w:rPr>
        <w:t>-</w:t>
      </w:r>
      <w:r w:rsidR="004E5272">
        <w:rPr>
          <w:sz w:val="23"/>
          <w:szCs w:val="23"/>
        </w:rPr>
        <w:fldChar w:fldCharType="begin"/>
      </w:r>
      <w:r w:rsidR="004E5272">
        <w:rPr>
          <w:sz w:val="23"/>
          <w:szCs w:val="23"/>
        </w:rPr>
        <w:instrText xml:space="preserve"> REF _Ref526357534 \r \h </w:instrText>
      </w:r>
      <w:r w:rsidR="00CE0733">
        <w:rPr>
          <w:sz w:val="23"/>
          <w:szCs w:val="23"/>
        </w:rPr>
        <w:instrText xml:space="preserve"> \* MERGEFORMAT </w:instrText>
      </w:r>
      <w:r w:rsidR="004E5272">
        <w:rPr>
          <w:sz w:val="23"/>
          <w:szCs w:val="23"/>
        </w:rPr>
      </w:r>
      <w:r w:rsidR="004E5272">
        <w:rPr>
          <w:sz w:val="23"/>
          <w:szCs w:val="23"/>
        </w:rPr>
        <w:fldChar w:fldCharType="separate"/>
      </w:r>
      <w:r w:rsidR="00453126">
        <w:rPr>
          <w:sz w:val="23"/>
          <w:szCs w:val="23"/>
        </w:rPr>
        <w:t>[4]</w:t>
      </w:r>
      <w:r w:rsidR="004E5272">
        <w:rPr>
          <w:sz w:val="23"/>
          <w:szCs w:val="23"/>
        </w:rPr>
        <w:fldChar w:fldCharType="end"/>
      </w:r>
      <w:r w:rsidR="004E5272">
        <w:rPr>
          <w:sz w:val="23"/>
          <w:szCs w:val="23"/>
        </w:rPr>
        <w:t xml:space="preserve">. </w:t>
      </w:r>
      <w:r w:rsidR="00F677EF">
        <w:rPr>
          <w:sz w:val="23"/>
          <w:szCs w:val="23"/>
        </w:rPr>
        <w:t>C</w:t>
      </w:r>
      <w:r w:rsidR="0061516B">
        <w:rPr>
          <w:sz w:val="23"/>
          <w:szCs w:val="23"/>
        </w:rPr>
        <w:t>es rotors</w:t>
      </w:r>
      <w:del w:id="9" w:author="HASSINI Mohamed-amine" w:date="2018-11-05T11:20:00Z">
        <w:r w:rsidR="0061516B" w:rsidDel="00144DF9">
          <w:rPr>
            <w:sz w:val="23"/>
            <w:szCs w:val="23"/>
          </w:rPr>
          <w:delText xml:space="preserve"> </w:delText>
        </w:r>
        <w:r w:rsidR="00DC7F2D" w:rsidDel="00144DF9">
          <w:rPr>
            <w:sz w:val="23"/>
            <w:szCs w:val="23"/>
          </w:rPr>
          <w:delText>décrits</w:delText>
        </w:r>
      </w:del>
      <w:r w:rsidR="00DC7F2D">
        <w:rPr>
          <w:sz w:val="23"/>
          <w:szCs w:val="23"/>
        </w:rPr>
        <w:t xml:space="preserve"> </w:t>
      </w:r>
      <w:r w:rsidR="0061516B">
        <w:rPr>
          <w:sz w:val="23"/>
          <w:szCs w:val="23"/>
        </w:rPr>
        <w:t>s</w:t>
      </w:r>
      <w:r w:rsidR="00066122">
        <w:rPr>
          <w:sz w:val="23"/>
          <w:szCs w:val="23"/>
        </w:rPr>
        <w:t xml:space="preserve">ont </w:t>
      </w:r>
      <w:r w:rsidR="00301306">
        <w:rPr>
          <w:sz w:val="23"/>
          <w:szCs w:val="23"/>
        </w:rPr>
        <w:t>modélisés</w:t>
      </w:r>
      <w:r w:rsidR="00066122">
        <w:rPr>
          <w:sz w:val="23"/>
          <w:szCs w:val="23"/>
        </w:rPr>
        <w:t xml:space="preserve"> de </w:t>
      </w:r>
      <w:r w:rsidR="00301306">
        <w:rPr>
          <w:sz w:val="23"/>
          <w:szCs w:val="23"/>
        </w:rPr>
        <w:t xml:space="preserve">manière rigide ou flexible </w:t>
      </w:r>
      <w:r w:rsidR="0061516B">
        <w:rPr>
          <w:sz w:val="23"/>
          <w:szCs w:val="23"/>
        </w:rPr>
        <w:t>montés sur des paliers</w:t>
      </w:r>
      <w:ins w:id="10" w:author="HASSINI Mohamed-amine" w:date="2018-11-05T11:20:00Z">
        <w:r w:rsidR="00144DF9">
          <w:rPr>
            <w:sz w:val="23"/>
            <w:szCs w:val="23"/>
          </w:rPr>
          <w:t xml:space="preserve"> rigides ou flexibles</w:t>
        </w:r>
      </w:ins>
      <w:del w:id="11" w:author="HASSINI Mohamed-amine" w:date="2018-11-05T11:20:00Z">
        <w:r w:rsidR="0061516B" w:rsidDel="00144DF9">
          <w:rPr>
            <w:sz w:val="23"/>
            <w:szCs w:val="23"/>
          </w:rPr>
          <w:delText xml:space="preserve"> linéaires</w:delText>
        </w:r>
        <w:r w:rsidR="00066122" w:rsidDel="00144DF9">
          <w:rPr>
            <w:sz w:val="23"/>
            <w:szCs w:val="23"/>
          </w:rPr>
          <w:delText xml:space="preserve"> ou </w:delText>
        </w:r>
        <w:r w:rsidR="0061516B" w:rsidDel="00144DF9">
          <w:rPr>
            <w:sz w:val="23"/>
            <w:szCs w:val="23"/>
          </w:rPr>
          <w:delText>non linéaires</w:delText>
        </w:r>
      </w:del>
      <w:r w:rsidR="001268AE">
        <w:rPr>
          <w:sz w:val="23"/>
          <w:szCs w:val="23"/>
        </w:rPr>
        <w:t>.</w:t>
      </w:r>
      <w:r w:rsidR="00130A5C">
        <w:rPr>
          <w:sz w:val="23"/>
          <w:szCs w:val="23"/>
        </w:rPr>
        <w:t xml:space="preserve"> </w:t>
      </w:r>
      <w:r w:rsidR="00D328D4">
        <w:rPr>
          <w:sz w:val="23"/>
          <w:szCs w:val="23"/>
        </w:rPr>
        <w:t>Bien que c</w:t>
      </w:r>
      <w:r w:rsidR="004160EF">
        <w:rPr>
          <w:sz w:val="23"/>
          <w:szCs w:val="23"/>
        </w:rPr>
        <w:t xml:space="preserve">es modèles des rotors </w:t>
      </w:r>
      <w:r w:rsidR="00D328D4">
        <w:rPr>
          <w:sz w:val="23"/>
          <w:szCs w:val="23"/>
        </w:rPr>
        <w:t>soient</w:t>
      </w:r>
      <w:r w:rsidR="00DA7A68">
        <w:rPr>
          <w:sz w:val="23"/>
          <w:szCs w:val="23"/>
        </w:rPr>
        <w:t xml:space="preserve"> conçus pour </w:t>
      </w:r>
      <w:r w:rsidR="004160EF">
        <w:rPr>
          <w:sz w:val="23"/>
          <w:szCs w:val="23"/>
        </w:rPr>
        <w:t xml:space="preserve">effectuer </w:t>
      </w:r>
      <w:r w:rsidR="001C7C78">
        <w:rPr>
          <w:sz w:val="23"/>
          <w:szCs w:val="23"/>
        </w:rPr>
        <w:t xml:space="preserve">des </w:t>
      </w:r>
      <w:r w:rsidR="004160EF">
        <w:rPr>
          <w:sz w:val="23"/>
          <w:szCs w:val="23"/>
        </w:rPr>
        <w:t>analyse</w:t>
      </w:r>
      <w:r w:rsidR="001C7C78">
        <w:rPr>
          <w:sz w:val="23"/>
          <w:szCs w:val="23"/>
        </w:rPr>
        <w:t>s</w:t>
      </w:r>
      <w:r w:rsidR="004160EF">
        <w:rPr>
          <w:sz w:val="23"/>
          <w:szCs w:val="23"/>
        </w:rPr>
        <w:t xml:space="preserve"> </w:t>
      </w:r>
      <w:r w:rsidR="00916AC9">
        <w:rPr>
          <w:sz w:val="23"/>
          <w:szCs w:val="23"/>
        </w:rPr>
        <w:t>de la</w:t>
      </w:r>
      <w:r w:rsidR="004160EF">
        <w:rPr>
          <w:sz w:val="23"/>
          <w:szCs w:val="23"/>
        </w:rPr>
        <w:t xml:space="preserve"> dynamique </w:t>
      </w:r>
      <w:r w:rsidR="00083269">
        <w:rPr>
          <w:sz w:val="23"/>
          <w:szCs w:val="23"/>
        </w:rPr>
        <w:t>des rotors</w:t>
      </w:r>
      <w:r w:rsidR="00916AC9">
        <w:rPr>
          <w:sz w:val="23"/>
          <w:szCs w:val="23"/>
        </w:rPr>
        <w:t xml:space="preserve"> classiques</w:t>
      </w:r>
      <w:r w:rsidR="00D328D4">
        <w:rPr>
          <w:sz w:val="23"/>
          <w:szCs w:val="23"/>
        </w:rPr>
        <w:t xml:space="preserve">, </w:t>
      </w:r>
      <w:r w:rsidR="00503A85">
        <w:rPr>
          <w:sz w:val="23"/>
          <w:szCs w:val="23"/>
        </w:rPr>
        <w:t>ils pourraient</w:t>
      </w:r>
      <w:r w:rsidR="007E0280">
        <w:rPr>
          <w:sz w:val="23"/>
          <w:szCs w:val="23"/>
        </w:rPr>
        <w:t xml:space="preserve"> également </w:t>
      </w:r>
      <w:r w:rsidR="00503A85">
        <w:rPr>
          <w:sz w:val="23"/>
          <w:szCs w:val="23"/>
        </w:rPr>
        <w:t xml:space="preserve">être utilisés </w:t>
      </w:r>
      <w:r w:rsidR="007422C6">
        <w:rPr>
          <w:sz w:val="23"/>
          <w:szCs w:val="23"/>
        </w:rPr>
        <w:t xml:space="preserve">dans l’analyse de l’effet Morton. </w:t>
      </w:r>
      <w:r w:rsidR="00031256">
        <w:rPr>
          <w:sz w:val="23"/>
          <w:szCs w:val="23"/>
        </w:rPr>
        <w:t xml:space="preserve">Ces modèles dynamiques permettent de </w:t>
      </w:r>
      <w:r w:rsidR="009A684A">
        <w:rPr>
          <w:sz w:val="23"/>
          <w:szCs w:val="23"/>
        </w:rPr>
        <w:t>connaitre</w:t>
      </w:r>
      <w:r w:rsidR="00031256">
        <w:rPr>
          <w:sz w:val="23"/>
          <w:szCs w:val="23"/>
        </w:rPr>
        <w:t xml:space="preserve"> le niveau de vibration</w:t>
      </w:r>
      <w:ins w:id="12" w:author="HASSINI Mohamed-amine" w:date="2018-11-05T11:21:00Z">
        <w:r w:rsidR="00144DF9">
          <w:rPr>
            <w:sz w:val="23"/>
            <w:szCs w:val="23"/>
          </w:rPr>
          <w:t>s</w:t>
        </w:r>
      </w:ins>
      <w:r w:rsidR="00031256">
        <w:rPr>
          <w:sz w:val="23"/>
          <w:szCs w:val="23"/>
        </w:rPr>
        <w:t xml:space="preserve"> sous différentes conditions de </w:t>
      </w:r>
      <w:r w:rsidR="009A684A">
        <w:rPr>
          <w:sz w:val="23"/>
          <w:szCs w:val="23"/>
        </w:rPr>
        <w:t>fonctionnement</w:t>
      </w:r>
      <w:r w:rsidR="00936201">
        <w:rPr>
          <w:sz w:val="23"/>
          <w:szCs w:val="23"/>
        </w:rPr>
        <w:t>, sachant que l’effet Morton modifie légèrement ces conditions de fonctionnement dans le temps</w:t>
      </w:r>
      <w:r w:rsidR="009A684A">
        <w:rPr>
          <w:sz w:val="23"/>
          <w:szCs w:val="23"/>
        </w:rPr>
        <w:t>.</w:t>
      </w:r>
      <w:r w:rsidR="00600C03">
        <w:rPr>
          <w:sz w:val="23"/>
          <w:szCs w:val="23"/>
        </w:rPr>
        <w:t xml:space="preserve"> </w:t>
      </w:r>
      <w:r w:rsidR="009A684A">
        <w:rPr>
          <w:sz w:val="23"/>
          <w:szCs w:val="23"/>
        </w:rPr>
        <w:t xml:space="preserve"> </w:t>
      </w:r>
      <w:r w:rsidR="00DF6725">
        <w:rPr>
          <w:sz w:val="23"/>
          <w:szCs w:val="23"/>
        </w:rPr>
        <w:t xml:space="preserve"> </w:t>
      </w:r>
    </w:p>
    <w:p w14:paraId="339CE1A6" w14:textId="7C530E73" w:rsidR="000F7471" w:rsidRPr="007D5F54" w:rsidRDefault="00810AA4" w:rsidP="001D6B5C">
      <w:pPr>
        <w:spacing w:line="360" w:lineRule="auto"/>
        <w:rPr>
          <w:sz w:val="23"/>
          <w:szCs w:val="23"/>
        </w:rPr>
      </w:pPr>
      <w:r>
        <w:rPr>
          <w:sz w:val="23"/>
          <w:szCs w:val="23"/>
        </w:rPr>
        <w:t>Dans ce chapitre</w:t>
      </w:r>
      <w:r w:rsidR="00AC308F">
        <w:rPr>
          <w:sz w:val="23"/>
          <w:szCs w:val="23"/>
        </w:rPr>
        <w:t xml:space="preserve">, </w:t>
      </w:r>
      <w:r w:rsidR="00C641CB">
        <w:rPr>
          <w:sz w:val="23"/>
          <w:szCs w:val="23"/>
        </w:rPr>
        <w:t xml:space="preserve">une synthèse sur la modélisation et les analyses </w:t>
      </w:r>
      <w:r w:rsidR="001A7F53">
        <w:rPr>
          <w:sz w:val="23"/>
          <w:szCs w:val="23"/>
        </w:rPr>
        <w:t xml:space="preserve">de la </w:t>
      </w:r>
      <w:r w:rsidR="00C641CB">
        <w:rPr>
          <w:sz w:val="23"/>
          <w:szCs w:val="23"/>
        </w:rPr>
        <w:t>dynamique des rotors</w:t>
      </w:r>
      <w:r w:rsidR="001A7F53">
        <w:rPr>
          <w:sz w:val="23"/>
          <w:szCs w:val="23"/>
        </w:rPr>
        <w:t xml:space="preserve"> </w:t>
      </w:r>
      <w:del w:id="13" w:author="HASSINI Mohamed-amine" w:date="2018-11-05T11:22:00Z">
        <w:r w:rsidR="001A7F53" w:rsidDel="00144DF9">
          <w:rPr>
            <w:sz w:val="23"/>
            <w:szCs w:val="23"/>
          </w:rPr>
          <w:delText>classiques</w:delText>
        </w:r>
        <w:r w:rsidR="008A3035" w:rsidDel="00144DF9">
          <w:rPr>
            <w:sz w:val="23"/>
            <w:szCs w:val="23"/>
          </w:rPr>
          <w:delText xml:space="preserve"> </w:delText>
        </w:r>
      </w:del>
      <w:r w:rsidR="008A3035">
        <w:rPr>
          <w:sz w:val="23"/>
          <w:szCs w:val="23"/>
        </w:rPr>
        <w:t>est décrite. Deux</w:t>
      </w:r>
      <w:r w:rsidR="00833480">
        <w:rPr>
          <w:sz w:val="23"/>
          <w:szCs w:val="23"/>
        </w:rPr>
        <w:t xml:space="preserve"> modèles dynamiques des rotors</w:t>
      </w:r>
      <w:r w:rsidR="007F2554">
        <w:rPr>
          <w:sz w:val="23"/>
          <w:szCs w:val="23"/>
        </w:rPr>
        <w:t xml:space="preserve"> </w:t>
      </w:r>
      <w:r w:rsidR="00833480">
        <w:rPr>
          <w:sz w:val="23"/>
          <w:szCs w:val="23"/>
        </w:rPr>
        <w:t xml:space="preserve">utilisées pour l’effet Morton sont </w:t>
      </w:r>
      <w:r w:rsidR="009E18D2">
        <w:rPr>
          <w:sz w:val="23"/>
          <w:szCs w:val="23"/>
        </w:rPr>
        <w:t>exposés</w:t>
      </w:r>
      <w:r w:rsidR="00833480">
        <w:rPr>
          <w:sz w:val="23"/>
          <w:szCs w:val="23"/>
        </w:rPr>
        <w:t>, à savoir un rotor rigide</w:t>
      </w:r>
      <w:r w:rsidR="007B6954">
        <w:rPr>
          <w:sz w:val="23"/>
          <w:szCs w:val="23"/>
        </w:rPr>
        <w:t xml:space="preserve"> à quatre degrés de liberté </w:t>
      </w:r>
      <w:r w:rsidR="00833480">
        <w:rPr>
          <w:sz w:val="23"/>
          <w:szCs w:val="23"/>
        </w:rPr>
        <w:t>et</w:t>
      </w:r>
      <w:r w:rsidR="00387E2F">
        <w:rPr>
          <w:sz w:val="23"/>
          <w:szCs w:val="23"/>
        </w:rPr>
        <w:t xml:space="preserve"> un rotor flexible</w:t>
      </w:r>
      <w:r w:rsidR="007B6954">
        <w:rPr>
          <w:sz w:val="23"/>
          <w:szCs w:val="23"/>
        </w:rPr>
        <w:t xml:space="preserve"> à </w:t>
      </w:r>
      <m:oMath>
        <m:r>
          <w:rPr>
            <w:rFonts w:ascii="Cambria Math" w:hAnsi="Cambria Math"/>
            <w:sz w:val="23"/>
            <w:szCs w:val="23"/>
          </w:rPr>
          <m:t>n</m:t>
        </m:r>
      </m:oMath>
      <w:r w:rsidR="007B6954">
        <w:rPr>
          <w:sz w:val="23"/>
          <w:szCs w:val="23"/>
        </w:rPr>
        <w:t xml:space="preserve"> degrés de liberté</w:t>
      </w:r>
      <w:r w:rsidR="00387E2F">
        <w:rPr>
          <w:sz w:val="23"/>
          <w:szCs w:val="23"/>
        </w:rPr>
        <w:t>.</w:t>
      </w:r>
      <w:r w:rsidR="003853BF">
        <w:rPr>
          <w:sz w:val="23"/>
          <w:szCs w:val="23"/>
        </w:rPr>
        <w:t xml:space="preserve"> </w:t>
      </w:r>
      <w:r w:rsidR="00833480">
        <w:rPr>
          <w:sz w:val="23"/>
          <w:szCs w:val="23"/>
        </w:rPr>
        <w:t xml:space="preserve"> </w:t>
      </w:r>
      <w:r w:rsidR="00BE3446">
        <w:rPr>
          <w:sz w:val="23"/>
          <w:szCs w:val="23"/>
        </w:rPr>
        <w:t xml:space="preserve">En utilisant ces deux modèles, </w:t>
      </w:r>
      <w:r w:rsidR="00111FDE">
        <w:rPr>
          <w:sz w:val="23"/>
          <w:szCs w:val="23"/>
        </w:rPr>
        <w:t xml:space="preserve">le système des </w:t>
      </w:r>
      <w:r w:rsidR="00CE3647">
        <w:rPr>
          <w:sz w:val="23"/>
          <w:szCs w:val="23"/>
        </w:rPr>
        <w:t>équation</w:t>
      </w:r>
      <w:r w:rsidR="00F556FB">
        <w:rPr>
          <w:sz w:val="23"/>
          <w:szCs w:val="23"/>
        </w:rPr>
        <w:t>s</w:t>
      </w:r>
      <w:r w:rsidR="00CE3647">
        <w:rPr>
          <w:sz w:val="23"/>
          <w:szCs w:val="23"/>
        </w:rPr>
        <w:t xml:space="preserve"> du mouvement d</w:t>
      </w:r>
      <w:r w:rsidR="00F41DBA">
        <w:rPr>
          <w:sz w:val="23"/>
          <w:szCs w:val="23"/>
        </w:rPr>
        <w:t>u</w:t>
      </w:r>
      <w:r w:rsidR="00CE3647">
        <w:rPr>
          <w:sz w:val="23"/>
          <w:szCs w:val="23"/>
        </w:rPr>
        <w:t xml:space="preserve"> rotor </w:t>
      </w:r>
      <w:del w:id="14" w:author="HASSINI Mohamed-amine" w:date="2018-11-05T11:22:00Z">
        <w:r w:rsidR="0019024C" w:rsidDel="00144DF9">
          <w:rPr>
            <w:sz w:val="23"/>
            <w:szCs w:val="23"/>
          </w:rPr>
          <w:delText>s’</w:delText>
        </w:r>
      </w:del>
      <w:r w:rsidR="00CE3647">
        <w:rPr>
          <w:sz w:val="23"/>
          <w:szCs w:val="23"/>
        </w:rPr>
        <w:t>est</w:t>
      </w:r>
      <w:r w:rsidR="00AA157D">
        <w:rPr>
          <w:sz w:val="23"/>
          <w:szCs w:val="23"/>
        </w:rPr>
        <w:t xml:space="preserve"> </w:t>
      </w:r>
      <w:r w:rsidR="007C36F5">
        <w:rPr>
          <w:sz w:val="23"/>
          <w:szCs w:val="23"/>
        </w:rPr>
        <w:t>établi</w:t>
      </w:r>
      <w:r w:rsidR="007071D5">
        <w:rPr>
          <w:sz w:val="23"/>
          <w:szCs w:val="23"/>
        </w:rPr>
        <w:t xml:space="preserve">. Sa résolution en transitoire est effectuée grâce </w:t>
      </w:r>
      <w:r w:rsidR="00AD1690">
        <w:rPr>
          <w:sz w:val="23"/>
          <w:szCs w:val="23"/>
        </w:rPr>
        <w:t xml:space="preserve">à </w:t>
      </w:r>
      <w:r w:rsidR="00AD1690">
        <w:t>une méthode d’intégration temporelle qui combine la méthode de Newton-</w:t>
      </w:r>
      <w:proofErr w:type="spellStart"/>
      <w:r w:rsidR="00AD1690">
        <w:t>Raphson</w:t>
      </w:r>
      <w:proofErr w:type="spellEnd"/>
      <w:r w:rsidR="00AD1690">
        <w:t xml:space="preserve"> avec le schéma d’intégration temporelle de </w:t>
      </w:r>
      <w:proofErr w:type="spellStart"/>
      <w:r w:rsidR="00AD1690">
        <w:t>Newmark</w:t>
      </w:r>
      <w:proofErr w:type="spellEnd"/>
      <w:r w:rsidR="00CE3647">
        <w:rPr>
          <w:sz w:val="23"/>
          <w:szCs w:val="23"/>
        </w:rPr>
        <w:t>.</w:t>
      </w:r>
      <w:r w:rsidR="00E87526">
        <w:rPr>
          <w:sz w:val="23"/>
          <w:szCs w:val="23"/>
        </w:rPr>
        <w:t xml:space="preserve"> </w:t>
      </w:r>
      <w:r w:rsidR="007410EE">
        <w:rPr>
          <w:sz w:val="23"/>
          <w:szCs w:val="23"/>
        </w:rPr>
        <w:t xml:space="preserve"> </w:t>
      </w:r>
      <w:r w:rsidR="00F96E14">
        <w:rPr>
          <w:sz w:val="23"/>
          <w:szCs w:val="23"/>
        </w:rPr>
        <w:t>En outre,</w:t>
      </w:r>
      <w:r w:rsidR="007C23D7">
        <w:rPr>
          <w:sz w:val="23"/>
          <w:szCs w:val="23"/>
        </w:rPr>
        <w:t xml:space="preserve"> </w:t>
      </w:r>
      <w:r w:rsidR="00F22119">
        <w:rPr>
          <w:sz w:val="23"/>
          <w:szCs w:val="23"/>
        </w:rPr>
        <w:t xml:space="preserve">concernant </w:t>
      </w:r>
      <w:r w:rsidR="007F2554">
        <w:rPr>
          <w:sz w:val="23"/>
          <w:szCs w:val="23"/>
        </w:rPr>
        <w:t>la déformation thermique suite à l’échauffement du palier,</w:t>
      </w:r>
      <w:r w:rsidR="00F96E14">
        <w:rPr>
          <w:sz w:val="23"/>
          <w:szCs w:val="23"/>
        </w:rPr>
        <w:t xml:space="preserve"> </w:t>
      </w:r>
      <w:r w:rsidR="000C4DB5">
        <w:rPr>
          <w:sz w:val="23"/>
          <w:szCs w:val="23"/>
        </w:rPr>
        <w:t>un modèle thermomécanique du rotor basé sur la méthode d</w:t>
      </w:r>
      <w:ins w:id="15" w:author="HASSINI Mohamed-amine" w:date="2018-11-05T11:22:00Z">
        <w:r w:rsidR="00144DF9">
          <w:rPr>
            <w:sz w:val="23"/>
            <w:szCs w:val="23"/>
          </w:rPr>
          <w:t xml:space="preserve">es </w:t>
        </w:r>
      </w:ins>
      <w:del w:id="16" w:author="HASSINI Mohamed-amine" w:date="2018-11-05T11:22:00Z">
        <w:r w:rsidR="000C4DB5" w:rsidDel="00144DF9">
          <w:rPr>
            <w:sz w:val="23"/>
            <w:szCs w:val="23"/>
          </w:rPr>
          <w:delText>’</w:delText>
        </w:r>
      </w:del>
      <w:r w:rsidR="000C4DB5">
        <w:rPr>
          <w:sz w:val="23"/>
          <w:szCs w:val="23"/>
        </w:rPr>
        <w:t>éléments finis est également présenté.</w:t>
      </w:r>
      <w:r w:rsidR="007F2554">
        <w:rPr>
          <w:sz w:val="23"/>
          <w:szCs w:val="23"/>
        </w:rPr>
        <w:t xml:space="preserve"> </w:t>
      </w:r>
      <w:r w:rsidR="009A1AE9">
        <w:rPr>
          <w:sz w:val="23"/>
          <w:szCs w:val="23"/>
        </w:rPr>
        <w:t>Il permet d’</w:t>
      </w:r>
      <w:r w:rsidR="0045121B">
        <w:rPr>
          <w:sz w:val="23"/>
          <w:szCs w:val="23"/>
        </w:rPr>
        <w:t>approximer la déformation d</w:t>
      </w:r>
      <w:r w:rsidR="00D9346B">
        <w:rPr>
          <w:sz w:val="23"/>
          <w:szCs w:val="23"/>
        </w:rPr>
        <w:t>u</w:t>
      </w:r>
      <w:r w:rsidR="0045121B">
        <w:rPr>
          <w:sz w:val="23"/>
          <w:szCs w:val="23"/>
        </w:rPr>
        <w:t xml:space="preserve"> rotor</w:t>
      </w:r>
      <w:r w:rsidR="004E7A84">
        <w:rPr>
          <w:sz w:val="23"/>
          <w:szCs w:val="23"/>
        </w:rPr>
        <w:t xml:space="preserve"> sous le chargement thermique et d’</w:t>
      </w:r>
      <w:r w:rsidR="00934D49">
        <w:rPr>
          <w:sz w:val="23"/>
          <w:szCs w:val="23"/>
        </w:rPr>
        <w:t>entamer</w:t>
      </w:r>
      <w:r w:rsidR="004E7A84">
        <w:rPr>
          <w:sz w:val="23"/>
          <w:szCs w:val="23"/>
        </w:rPr>
        <w:t xml:space="preserve"> deux approches dédié</w:t>
      </w:r>
      <w:r w:rsidR="00B95CB7">
        <w:rPr>
          <w:sz w:val="23"/>
          <w:szCs w:val="23"/>
        </w:rPr>
        <w:t>es</w:t>
      </w:r>
      <w:r w:rsidR="004E7A84">
        <w:rPr>
          <w:sz w:val="23"/>
          <w:szCs w:val="23"/>
        </w:rPr>
        <w:t xml:space="preserve"> à </w:t>
      </w:r>
      <w:r w:rsidR="00DF6725">
        <w:rPr>
          <w:sz w:val="23"/>
          <w:szCs w:val="23"/>
        </w:rPr>
        <w:t>modéliser</w:t>
      </w:r>
      <w:r w:rsidR="004E7A84">
        <w:rPr>
          <w:sz w:val="23"/>
          <w:szCs w:val="23"/>
        </w:rPr>
        <w:t xml:space="preserve"> l’influence de </w:t>
      </w:r>
      <w:r w:rsidR="009614E3">
        <w:rPr>
          <w:sz w:val="23"/>
          <w:szCs w:val="23"/>
        </w:rPr>
        <w:t>cette</w:t>
      </w:r>
      <w:r w:rsidR="004E7A84">
        <w:rPr>
          <w:sz w:val="23"/>
          <w:szCs w:val="23"/>
        </w:rPr>
        <w:t xml:space="preserve"> déformation </w:t>
      </w:r>
      <w:ins w:id="17" w:author="HASSINI Mohamed-amine" w:date="2018-11-05T11:23:00Z">
        <w:r w:rsidR="00144DF9">
          <w:rPr>
            <w:sz w:val="23"/>
            <w:szCs w:val="23"/>
          </w:rPr>
          <w:t xml:space="preserve">sur le </w:t>
        </w:r>
      </w:ins>
      <w:del w:id="18" w:author="HASSINI Mohamed-amine" w:date="2018-11-05T11:23:00Z">
        <w:r w:rsidR="002F6C9C" w:rsidDel="00144DF9">
          <w:rPr>
            <w:sz w:val="23"/>
            <w:szCs w:val="23"/>
          </w:rPr>
          <w:delText xml:space="preserve">au </w:delText>
        </w:r>
      </w:del>
      <w:r w:rsidR="002F6C9C">
        <w:rPr>
          <w:sz w:val="23"/>
          <w:szCs w:val="23"/>
        </w:rPr>
        <w:t>comportement</w:t>
      </w:r>
      <w:r w:rsidR="004E7A84">
        <w:rPr>
          <w:sz w:val="23"/>
          <w:szCs w:val="23"/>
        </w:rPr>
        <w:t xml:space="preserve"> dynamique</w:t>
      </w:r>
      <w:r w:rsidR="00F70468">
        <w:rPr>
          <w:sz w:val="23"/>
          <w:szCs w:val="23"/>
        </w:rPr>
        <w:t xml:space="preserve">. </w:t>
      </w:r>
      <w:r w:rsidR="004E7A84">
        <w:rPr>
          <w:sz w:val="23"/>
          <w:szCs w:val="23"/>
        </w:rPr>
        <w:t xml:space="preserve">   </w:t>
      </w:r>
    </w:p>
    <w:p w14:paraId="5D1A51D4" w14:textId="56C97E13" w:rsidR="0037065F" w:rsidRDefault="001523D4" w:rsidP="001D6B5C">
      <w:pPr>
        <w:pStyle w:val="Titre1"/>
        <w:spacing w:line="360" w:lineRule="auto"/>
      </w:pPr>
      <w:r>
        <w:lastRenderedPageBreak/>
        <w:t>modèles dynamique</w:t>
      </w:r>
      <w:r w:rsidR="006D4999">
        <w:t>s</w:t>
      </w:r>
      <w:r>
        <w:t xml:space="preserve"> </w:t>
      </w:r>
      <w:r w:rsidR="006D4999">
        <w:t>des rotors</w:t>
      </w:r>
    </w:p>
    <w:p w14:paraId="5D166B5C" w14:textId="195E4B63" w:rsidR="00E82836" w:rsidRDefault="00E82836" w:rsidP="001D6B5C">
      <w:pPr>
        <w:pStyle w:val="Titre2"/>
        <w:spacing w:line="360" w:lineRule="auto"/>
      </w:pPr>
      <w:bookmarkStart w:id="19" w:name="_Ref527996266"/>
      <w:r>
        <w:t>Généralité sur la dynamique des rotor</w:t>
      </w:r>
      <w:bookmarkEnd w:id="19"/>
      <w:ins w:id="20" w:author="HASSINI Mohamed-amine" w:date="2018-11-05T11:23:00Z">
        <w:r w:rsidR="00144DF9">
          <w:t>s</w:t>
        </w:r>
      </w:ins>
    </w:p>
    <w:p w14:paraId="7DF64511" w14:textId="517EE74F" w:rsidR="00807624" w:rsidRDefault="005250EC" w:rsidP="001D6B5C">
      <w:pPr>
        <w:spacing w:line="360" w:lineRule="auto"/>
      </w:pPr>
      <w:r>
        <w:t xml:space="preserve">Le but de cette section est de </w:t>
      </w:r>
      <w:r w:rsidR="00D36C9D">
        <w:t>synthétiser</w:t>
      </w:r>
      <w:r>
        <w:t xml:space="preserve"> </w:t>
      </w:r>
      <w:r w:rsidR="00924E4F">
        <w:t xml:space="preserve">les </w:t>
      </w:r>
      <w:del w:id="21" w:author="HASSINI Mohamed-amine" w:date="2018-11-05T11:23:00Z">
        <w:r w:rsidR="00924E4F" w:rsidDel="00144DF9">
          <w:delText>essentielles</w:delText>
        </w:r>
      </w:del>
      <w:r w:rsidR="00924E4F">
        <w:t xml:space="preserve"> démarches</w:t>
      </w:r>
      <w:ins w:id="22" w:author="HASSINI Mohamed-amine" w:date="2018-11-05T11:23:00Z">
        <w:r w:rsidR="00144DF9">
          <w:t xml:space="preserve"> essentielles</w:t>
        </w:r>
      </w:ins>
      <w:r>
        <w:t xml:space="preserve"> permettant de modéliser un rotor</w:t>
      </w:r>
      <w:r w:rsidR="00691FFC">
        <w:t xml:space="preserve"> et de rappeler les analyses classiques liées à la dynamique des rotors</w:t>
      </w:r>
      <w:r>
        <w:t xml:space="preserve">. </w:t>
      </w:r>
      <w:r w:rsidR="00AF1E1E">
        <w:t xml:space="preserve"> </w:t>
      </w:r>
      <w:commentRangeStart w:id="23"/>
      <w:r w:rsidR="00807624">
        <w:t xml:space="preserve">Il faut savoir que la modélisation dynamique des rotors conduit à </w:t>
      </w:r>
      <w:r w:rsidR="008969BA">
        <w:t>l’établissement des équations de</w:t>
      </w:r>
      <w:r w:rsidR="00807624">
        <w:t xml:space="preserve"> mouvement nécessaires à la compréhension et à la prédiction de son comportement dynamique.</w:t>
      </w:r>
      <w:commentRangeEnd w:id="23"/>
      <w:r w:rsidR="00144DF9">
        <w:rPr>
          <w:rStyle w:val="Marquedecommentaire"/>
        </w:rPr>
        <w:commentReference w:id="23"/>
      </w:r>
      <w:r w:rsidR="00807624">
        <w:t xml:space="preserve">  </w:t>
      </w:r>
    </w:p>
    <w:p w14:paraId="58B0F035" w14:textId="5174355A" w:rsidR="00691FFC" w:rsidRDefault="00807624" w:rsidP="001D6B5C">
      <w:pPr>
        <w:spacing w:line="360" w:lineRule="auto"/>
      </w:pPr>
      <w:r>
        <w:t>L</w:t>
      </w:r>
      <w:r w:rsidR="004B5AB3">
        <w:t>ors de la conception d’un rotor, avant tout, il faut concevoir</w:t>
      </w:r>
      <w:r w:rsidR="000B0E3D">
        <w:t xml:space="preserve"> et </w:t>
      </w:r>
      <w:r w:rsidR="004B5AB3">
        <w:t xml:space="preserve">dimensionner </w:t>
      </w:r>
      <w:r w:rsidR="009B2419">
        <w:t xml:space="preserve">le </w:t>
      </w:r>
      <w:r w:rsidR="004B5AB3">
        <w:t xml:space="preserve">rotor </w:t>
      </w:r>
      <w:r w:rsidR="000B0E3D">
        <w:t>à partir de la résistance des matériaux, c’est-à-dire qu’il faut déterminer le diamètre minimal de l’arbre pouvant supporter la puissance nominal</w:t>
      </w:r>
      <w:r w:rsidR="00836CA0">
        <w:t>e</w:t>
      </w:r>
      <w:r w:rsidR="000B0E3D">
        <w:t xml:space="preserve"> fourni</w:t>
      </w:r>
      <w:r w:rsidR="00836CA0">
        <w:t>e</w:t>
      </w:r>
      <w:r w:rsidR="000B0E3D">
        <w:t xml:space="preserve"> ou transmis</w:t>
      </w:r>
      <w:r w:rsidR="00836CA0">
        <w:t>e</w:t>
      </w:r>
      <w:r w:rsidR="000B0E3D">
        <w:t xml:space="preserve">. </w:t>
      </w:r>
      <w:r w:rsidR="00FD775A">
        <w:t xml:space="preserve">La </w:t>
      </w:r>
      <w:r w:rsidR="007A2E39">
        <w:t>prédiction</w:t>
      </w:r>
      <w:r w:rsidR="00FD775A">
        <w:t xml:space="preserve"> du comportement dynamique en torsion est ensuite effectuée pour éviter le fonctionnement dans une plage de vitesse contenant des vitesses critiques </w:t>
      </w:r>
      <w:r w:rsidR="004934AA">
        <w:t xml:space="preserve">de </w:t>
      </w:r>
      <w:r w:rsidR="003144EC">
        <w:t>torsion</w:t>
      </w:r>
      <w:r w:rsidR="00FD775A">
        <w:t xml:space="preserve">. </w:t>
      </w:r>
      <w:r w:rsidR="009D737E">
        <w:t>Cette</w:t>
      </w:r>
      <w:r w:rsidR="00671C3A">
        <w:t xml:space="preserve"> </w:t>
      </w:r>
      <w:r w:rsidR="00547956">
        <w:t>prédiction</w:t>
      </w:r>
      <w:r w:rsidR="00671C3A">
        <w:t xml:space="preserve"> est souvent nécessaire au niveau des accouplements </w:t>
      </w:r>
      <w:r w:rsidR="000D2F51">
        <w:t>de</w:t>
      </w:r>
      <w:r w:rsidR="009D737E">
        <w:t xml:space="preserve"> la ligne d’arbres</w:t>
      </w:r>
      <w:r w:rsidR="004C2621">
        <w:t xml:space="preserve"> </w:t>
      </w:r>
      <w:ins w:id="24" w:author="HASSINI Mohamed-amine" w:date="2018-11-05T11:25:00Z">
        <w:r w:rsidR="00144DF9">
          <w:t>comportant plusieurs rotors</w:t>
        </w:r>
      </w:ins>
      <w:del w:id="25" w:author="HASSINI Mohamed-amine" w:date="2018-11-05T11:25:00Z">
        <w:r w:rsidR="004C2621" w:rsidDel="00144DF9">
          <w:delText>dans les cas de multi-rotor</w:delText>
        </w:r>
      </w:del>
      <w:r w:rsidR="009D737E">
        <w:t>.</w:t>
      </w:r>
      <w:r w:rsidR="00671C3A">
        <w:t xml:space="preserve"> </w:t>
      </w:r>
      <w:r w:rsidR="00FD775A">
        <w:t xml:space="preserve">En </w:t>
      </w:r>
      <w:r w:rsidR="00997BD6">
        <w:t>plus</w:t>
      </w:r>
      <w:r w:rsidR="00FD775A">
        <w:t xml:space="preserve">, s’il y a des </w:t>
      </w:r>
      <w:r w:rsidR="00B24138">
        <w:t xml:space="preserve">régimes transitoires, </w:t>
      </w:r>
      <w:r w:rsidR="00FD775A">
        <w:t xml:space="preserve">par exemple le cas d’un moteur électrique lors du démarrage ou lors d’un court-circuit accidentel, le comportement </w:t>
      </w:r>
      <w:r w:rsidR="007F2F92">
        <w:t xml:space="preserve">en </w:t>
      </w:r>
      <w:r w:rsidR="00CB7867">
        <w:t xml:space="preserve">régime </w:t>
      </w:r>
      <w:r w:rsidR="00FD775A">
        <w:t xml:space="preserve">transitoire doit être </w:t>
      </w:r>
      <w:r w:rsidR="00480AAF">
        <w:t>considéré</w:t>
      </w:r>
      <w:r w:rsidR="00FD775A">
        <w:t xml:space="preserve">. Cette prévision fournit </w:t>
      </w:r>
      <w:r w:rsidR="005D4AD7">
        <w:t>ainsi</w:t>
      </w:r>
      <w:r w:rsidR="00FD775A">
        <w:t xml:space="preserve"> un diamètre de</w:t>
      </w:r>
      <w:r w:rsidR="009D737E">
        <w:t xml:space="preserve"> </w:t>
      </w:r>
      <w:r w:rsidR="00FD775A">
        <w:t>l’arbre supérieur au diamètre minimal calculé</w:t>
      </w:r>
      <w:r w:rsidR="00EC3DC2">
        <w:t xml:space="preserve"> qui prend en compte </w:t>
      </w:r>
      <w:ins w:id="26" w:author="HASSINI Mohamed-amine" w:date="2018-11-05T11:25:00Z">
        <w:r w:rsidR="00144DF9">
          <w:t>ces</w:t>
        </w:r>
      </w:ins>
      <w:del w:id="27" w:author="HASSINI Mohamed-amine" w:date="2018-11-05T11:25:00Z">
        <w:r w:rsidR="00EC3DC2" w:rsidDel="00144DF9">
          <w:delText>la</w:delText>
        </w:r>
      </w:del>
      <w:r w:rsidR="00EC3DC2">
        <w:t xml:space="preserve"> situation</w:t>
      </w:r>
      <w:ins w:id="28" w:author="HASSINI Mohamed-amine" w:date="2018-11-05T11:26:00Z">
        <w:r w:rsidR="00144DF9">
          <w:t>s</w:t>
        </w:r>
      </w:ins>
      <w:r w:rsidR="00EC3DC2">
        <w:t xml:space="preserve"> extrême</w:t>
      </w:r>
      <w:ins w:id="29" w:author="HASSINI Mohamed-amine" w:date="2018-11-05T11:26:00Z">
        <w:r w:rsidR="00144DF9">
          <w:t>s</w:t>
        </w:r>
      </w:ins>
      <w:r w:rsidR="00FD775A">
        <w:t>.</w:t>
      </w:r>
      <w:r w:rsidR="009D737E">
        <w:t xml:space="preserve"> </w:t>
      </w:r>
      <w:r w:rsidR="00D337EC">
        <w:t xml:space="preserve">La dynamique des rotors en flexion est enfin à </w:t>
      </w:r>
      <w:r w:rsidR="00F8670D">
        <w:t xml:space="preserve">considérer </w:t>
      </w:r>
      <w:r w:rsidR="00D337EC">
        <w:t xml:space="preserve">et ses équations </w:t>
      </w:r>
      <w:r w:rsidR="0014560E">
        <w:t xml:space="preserve">du mouvement </w:t>
      </w:r>
      <w:r w:rsidR="00D337EC">
        <w:t xml:space="preserve">sont </w:t>
      </w:r>
      <w:del w:id="30" w:author="HASSINI Mohamed-amine" w:date="2018-11-05T11:26:00Z">
        <w:r w:rsidR="00D337EC" w:rsidDel="00144DF9">
          <w:delText xml:space="preserve">souvent </w:delText>
        </w:r>
      </w:del>
      <w:r w:rsidR="00D96D84">
        <w:t>déduites</w:t>
      </w:r>
      <w:r w:rsidR="00D337EC">
        <w:t xml:space="preserve"> </w:t>
      </w:r>
      <w:r w:rsidR="009B1D5D">
        <w:t>à partir d</w:t>
      </w:r>
      <w:r w:rsidR="00D337EC">
        <w:t>e</w:t>
      </w:r>
      <w:del w:id="31" w:author="HASSINI Mohamed-amine" w:date="2018-11-05T11:26:00Z">
        <w:r w:rsidR="00D337EC" w:rsidDel="00144DF9">
          <w:delText>s</w:delText>
        </w:r>
      </w:del>
      <w:r w:rsidR="00D337EC">
        <w:t xml:space="preserve"> </w:t>
      </w:r>
      <w:ins w:id="32" w:author="HASSINI Mohamed-amine" w:date="2018-11-05T11:26:00Z">
        <w:r w:rsidR="00144DF9">
          <w:t>l’</w:t>
        </w:r>
      </w:ins>
      <w:r w:rsidR="00D337EC">
        <w:t>équation</w:t>
      </w:r>
      <w:del w:id="33" w:author="HASSINI Mohamed-amine" w:date="2018-11-05T11:26:00Z">
        <w:r w:rsidR="00D337EC" w:rsidDel="00144DF9">
          <w:delText>s</w:delText>
        </w:r>
      </w:del>
      <w:r w:rsidR="00D337EC">
        <w:t xml:space="preserve"> de </w:t>
      </w:r>
      <w:r w:rsidR="00EB45D6">
        <w:t>Lagrange</w:t>
      </w:r>
      <w:r w:rsidR="0014560E">
        <w:t> :</w:t>
      </w:r>
      <w:r w:rsidR="00567A0D">
        <w:t xml:space="preserve"> </w:t>
      </w:r>
      <w:r w:rsidR="00997BD6">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14560E" w:rsidRPr="00AA3E05" w14:paraId="0090D89B" w14:textId="77777777" w:rsidTr="00237B6F">
        <w:trPr>
          <w:trHeight w:val="635"/>
          <w:tblHeader/>
          <w:jc w:val="center"/>
        </w:trPr>
        <w:tc>
          <w:tcPr>
            <w:tcW w:w="8080" w:type="dxa"/>
            <w:vAlign w:val="center"/>
          </w:tcPr>
          <w:p w14:paraId="77151D56" w14:textId="4B95C56E" w:rsidR="0014560E" w:rsidRPr="00D51381" w:rsidRDefault="00144DF9" w:rsidP="00CA5B62">
            <w:pPr>
              <w:spacing w:line="360" w:lineRule="auto"/>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ciné</m:t>
                            </m:r>
                          </m:sub>
                        </m:sSub>
                      </m:num>
                      <m:den>
                        <m:r>
                          <w:rPr>
                            <w:rFonts w:ascii="Cambria Math" w:hAnsi="Cambria Math"/>
                          </w:rPr>
                          <m:t>∂</m:t>
                        </m:r>
                        <m:acc>
                          <m:accPr>
                            <m:chr m:val="̇"/>
                            <m:ctrlPr>
                              <w:rPr>
                                <w:rFonts w:ascii="Cambria Math" w:hAnsi="Cambria Math"/>
                                <w:b/>
                                <w:i/>
                              </w:rPr>
                            </m:ctrlPr>
                          </m:accPr>
                          <m:e>
                            <m:r>
                              <m:rPr>
                                <m:sty m:val="bi"/>
                              </m:rPr>
                              <w:rPr>
                                <w:rFonts w:ascii="Cambria Math" w:hAnsi="Cambria Math"/>
                              </w:rPr>
                              <m:t>q</m:t>
                            </m:r>
                          </m:e>
                        </m:acc>
                      </m:den>
                    </m:f>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ciné</m:t>
                        </m:r>
                      </m:sub>
                    </m:sSub>
                  </m:num>
                  <m:den>
                    <m:r>
                      <w:rPr>
                        <w:rFonts w:ascii="Cambria Math" w:hAnsi="Cambria Math"/>
                      </w:rPr>
                      <m:t>∂</m:t>
                    </m:r>
                    <m:r>
                      <m:rPr>
                        <m:sty m:val="bi"/>
                      </m:rP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élas</m:t>
                        </m:r>
                      </m:sub>
                    </m:sSub>
                  </m:num>
                  <m:den>
                    <m:r>
                      <w:rPr>
                        <w:rFonts w:ascii="Cambria Math" w:hAnsi="Cambria Math"/>
                      </w:rPr>
                      <m:t>∂</m:t>
                    </m:r>
                    <m:r>
                      <m:rPr>
                        <m:sty m:val="bi"/>
                      </m:rP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ty m:val="bi"/>
                          </m:rPr>
                          <w:rPr>
                            <w:rFonts w:ascii="Cambria Math" w:hAnsi="Cambria Math"/>
                          </w:rPr>
                          <m:t>E</m:t>
                        </m:r>
                        <m:ctrlPr>
                          <w:rPr>
                            <w:rFonts w:ascii="Cambria Math" w:hAnsi="Cambria Math"/>
                            <w:b/>
                            <w:i/>
                          </w:rPr>
                        </m:ctrlPr>
                      </m:e>
                      <m:sub>
                        <m:r>
                          <w:rPr>
                            <w:rFonts w:ascii="Cambria Math" w:hAnsi="Cambria Math"/>
                          </w:rPr>
                          <m:t>dissi</m:t>
                        </m:r>
                      </m:sub>
                    </m:sSub>
                  </m:num>
                  <m:den>
                    <m:r>
                      <w:rPr>
                        <w:rFonts w:ascii="Cambria Math" w:hAnsi="Cambria Math"/>
                      </w:rPr>
                      <m:t>∂</m:t>
                    </m:r>
                    <m:acc>
                      <m:accPr>
                        <m:chr m:val="̇"/>
                        <m:ctrlPr>
                          <w:rPr>
                            <w:rFonts w:ascii="Cambria Math" w:hAnsi="Cambria Math"/>
                            <w:b/>
                            <w:i/>
                          </w:rPr>
                        </m:ctrlPr>
                      </m:accPr>
                      <m:e>
                        <m:r>
                          <m:rPr>
                            <m:sty m:val="bi"/>
                          </m:rPr>
                          <w:rPr>
                            <w:rFonts w:ascii="Cambria Math" w:hAnsi="Cambria Math"/>
                          </w:rPr>
                          <m:t>q</m:t>
                        </m:r>
                      </m:e>
                    </m:acc>
                  </m:den>
                </m:f>
                <m:r>
                  <w:rPr>
                    <w:rFonts w:ascii="Cambria Math" w:hAnsi="Cambria Math"/>
                  </w:rPr>
                  <m:t>=</m:t>
                </m:r>
                <m:r>
                  <m:rPr>
                    <m:sty m:val="bi"/>
                  </m:rPr>
                  <w:rPr>
                    <w:rFonts w:ascii="Cambria Math" w:hAnsi="Cambria Math"/>
                  </w:rPr>
                  <m:t>F(</m:t>
                </m:r>
                <m:r>
                  <w:rPr>
                    <w:rFonts w:ascii="Cambria Math" w:hAnsi="Cambria Math"/>
                  </w:rPr>
                  <m:t>t</m:t>
                </m:r>
                <m:r>
                  <m:rPr>
                    <m:sty m:val="p"/>
                  </m:rPr>
                  <w:rPr>
                    <w:rStyle w:val="Marquedecommentaire"/>
                  </w:rPr>
                  <w:commentReference w:id="34"/>
                </m:r>
                <m:r>
                  <m:rPr>
                    <m:sty m:val="bi"/>
                  </m:rPr>
                  <w:rPr>
                    <w:rFonts w:ascii="Cambria Math" w:hAnsi="Cambria Math"/>
                  </w:rPr>
                  <m:t>)</m:t>
                </m:r>
              </m:oMath>
            </m:oMathPara>
          </w:p>
        </w:tc>
        <w:tc>
          <w:tcPr>
            <w:tcW w:w="959" w:type="dxa"/>
            <w:vAlign w:val="center"/>
          </w:tcPr>
          <w:p w14:paraId="0013542C" w14:textId="77777777" w:rsidR="0014560E" w:rsidRPr="001C390D" w:rsidRDefault="0014560E" w:rsidP="00CA4005">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35" w:name="_Ref527987715"/>
            <w:r w:rsidRPr="001C390D">
              <w:rPr>
                <w:rFonts w:ascii="Calibri" w:eastAsia="Times New Roman" w:hAnsi="Calibri" w:cs="Times New Roman"/>
                <w:i w:val="0"/>
                <w:iCs w:val="0"/>
                <w:color w:val="auto"/>
                <w:sz w:val="22"/>
                <w:szCs w:val="20"/>
                <w:lang w:eastAsia="fr-FR"/>
              </w:rPr>
              <w:t xml:space="preserve"> </w:t>
            </w:r>
            <w:bookmarkEnd w:id="35"/>
          </w:p>
        </w:tc>
      </w:tr>
    </w:tbl>
    <w:p w14:paraId="4FD263C3" w14:textId="77777777" w:rsidR="0014560E" w:rsidRDefault="0014560E" w:rsidP="00582ACC">
      <w:pPr>
        <w:spacing w:line="276" w:lineRule="auto"/>
        <w:ind w:left="708"/>
      </w:pPr>
      <w:proofErr w:type="gramStart"/>
      <w:r>
        <w:t>où</w:t>
      </w:r>
      <w:proofErr w:type="gramEnd"/>
      <w:r>
        <w:t> :</w:t>
      </w:r>
    </w:p>
    <w:p w14:paraId="554A12D6" w14:textId="253B4238" w:rsidR="0014560E" w:rsidRDefault="00144DF9" w:rsidP="00582ACC">
      <w:pPr>
        <w:spacing w:line="276" w:lineRule="auto"/>
        <w:ind w:left="708"/>
      </w:pP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ciné</m:t>
            </m:r>
          </m:sub>
        </m:sSub>
      </m:oMath>
      <w:r w:rsidR="0014560E">
        <w:t xml:space="preserve"> </w:t>
      </w:r>
      <w:r w:rsidR="004D025E">
        <w:t>,</w:t>
      </w:r>
      <w:r w:rsidR="0014560E">
        <w:t> </w:t>
      </w:r>
      <m:oMath>
        <m:sSub>
          <m:sSubPr>
            <m:ctrlPr>
              <w:rPr>
                <w:rFonts w:ascii="Cambria Math" w:hAnsi="Cambria Math"/>
                <w:b/>
                <w:i/>
              </w:rPr>
            </m:ctrlPr>
          </m:sSubPr>
          <m:e>
            <m:r>
              <m:rPr>
                <m:sty m:val="bi"/>
              </m:rPr>
              <w:rPr>
                <w:rFonts w:ascii="Cambria Math" w:hAnsi="Cambria Math"/>
              </w:rPr>
              <m:t>E</m:t>
            </m:r>
          </m:e>
          <m:sub>
            <m:r>
              <w:rPr>
                <w:rFonts w:ascii="Cambria Math" w:hAnsi="Cambria Math"/>
              </w:rPr>
              <m:t>é</m:t>
            </m:r>
            <m:r>
              <m:rPr>
                <m:sty m:val="bi"/>
              </m:rPr>
              <w:rPr>
                <w:rFonts w:ascii="Cambria Math" w:hAnsi="Cambria Math"/>
              </w:rPr>
              <m:t>las</m:t>
            </m:r>
          </m:sub>
        </m:sSub>
      </m:oMath>
      <w:r w:rsidR="004D025E" w:rsidRPr="004D025E">
        <w:t xml:space="preserve"> et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diss</m:t>
            </m:r>
          </m:sub>
        </m:sSub>
      </m:oMath>
      <w:r w:rsidR="0014560E">
        <w:t xml:space="preserve"> sont les énergies </w:t>
      </w:r>
      <w:r w:rsidR="001A6E70">
        <w:t>cinétique,</w:t>
      </w:r>
      <w:r w:rsidR="004D025E">
        <w:t xml:space="preserve"> </w:t>
      </w:r>
      <w:r w:rsidR="0014560E">
        <w:t>de déformation</w:t>
      </w:r>
      <w:r w:rsidR="004D025E">
        <w:t xml:space="preserve"> et dissipée</w:t>
      </w:r>
      <w:r w:rsidR="005A167B">
        <w:t>.</w:t>
      </w:r>
    </w:p>
    <w:p w14:paraId="15C18C5D" w14:textId="09266735" w:rsidR="0014560E" w:rsidRDefault="003C19E0" w:rsidP="00582ACC">
      <w:pPr>
        <w:spacing w:line="276" w:lineRule="auto"/>
        <w:ind w:left="708"/>
      </w:pPr>
      <m:oMath>
        <m:r>
          <m:rPr>
            <m:sty m:val="bi"/>
          </m:rPr>
          <w:rPr>
            <w:rFonts w:ascii="Cambria Math" w:hAnsi="Cambria Math"/>
          </w:rPr>
          <m:t>F</m:t>
        </m:r>
        <m:r>
          <w:rPr>
            <w:rFonts w:ascii="Cambria Math" w:hAnsi="Cambria Math"/>
          </w:rPr>
          <m:t>(t) </m:t>
        </m:r>
      </m:oMath>
      <w:proofErr w:type="gramStart"/>
      <w:r w:rsidR="0014560E">
        <w:t>sont</w:t>
      </w:r>
      <w:proofErr w:type="gramEnd"/>
      <w:r w:rsidR="0014560E">
        <w:t xml:space="preserve"> les forces extérieures</w:t>
      </w:r>
    </w:p>
    <w:p w14:paraId="3D327F7C" w14:textId="7410E99A" w:rsidR="0014560E" w:rsidRDefault="003C19E0" w:rsidP="00582ACC">
      <w:pPr>
        <w:spacing w:line="360" w:lineRule="auto"/>
        <w:ind w:left="708"/>
      </w:pPr>
      <m:oMath>
        <m:r>
          <m:rPr>
            <m:sty m:val="bi"/>
          </m:rPr>
          <w:rPr>
            <w:rFonts w:ascii="Cambria Math" w:hAnsi="Cambria Math"/>
          </w:rPr>
          <m:t>q</m:t>
        </m:r>
        <m:r>
          <w:rPr>
            <w:rFonts w:ascii="Cambria Math" w:hAnsi="Cambria Math"/>
          </w:rPr>
          <m:t xml:space="preserve">, </m:t>
        </m:r>
        <m:acc>
          <m:accPr>
            <m:chr m:val="̇"/>
            <m:ctrlPr>
              <w:rPr>
                <w:rFonts w:ascii="Cambria Math" w:hAnsi="Cambria Math"/>
                <w:i/>
              </w:rPr>
            </m:ctrlPr>
          </m:accPr>
          <m:e>
            <m:r>
              <m:rPr>
                <m:sty m:val="bi"/>
              </m:rPr>
              <w:rPr>
                <w:rFonts w:ascii="Cambria Math" w:hAnsi="Cambria Math"/>
              </w:rPr>
              <m:t>q</m:t>
            </m:r>
          </m:e>
        </m:acc>
      </m:oMath>
      <w:r w:rsidR="0014560E">
        <w:t xml:space="preserve"> </w:t>
      </w:r>
      <w:proofErr w:type="gramStart"/>
      <w:r w:rsidR="0014560E">
        <w:t>sont</w:t>
      </w:r>
      <w:proofErr w:type="gramEnd"/>
      <w:r w:rsidR="0014560E">
        <w:t xml:space="preserve"> </w:t>
      </w:r>
      <w:ins w:id="36" w:author="HASSINI Mohamed-amine" w:date="2018-11-05T11:28:00Z">
        <w:r w:rsidR="00144DF9">
          <w:t xml:space="preserve">les déplacements et les vitesses exprimés selon </w:t>
        </w:r>
      </w:ins>
      <w:ins w:id="37" w:author="HASSINI Mohamed-amine" w:date="2018-11-05T11:27:00Z">
        <w:r w:rsidR="00144DF9">
          <w:t xml:space="preserve">les </w:t>
        </w:r>
        <w:proofErr w:type="spellStart"/>
        <w:r w:rsidR="00144DF9">
          <w:t>degrès</w:t>
        </w:r>
        <w:proofErr w:type="spellEnd"/>
        <w:r w:rsidR="00144DF9">
          <w:t xml:space="preserve"> de liberté dit généralisés </w:t>
        </w:r>
      </w:ins>
      <w:del w:id="38" w:author="HASSINI Mohamed-amine" w:date="2018-11-05T11:27:00Z">
        <w:r w:rsidR="0014560E" w:rsidDel="00144DF9">
          <w:delText>respectivement le déplacement latéral et la vitesse latérale du r</w:delText>
        </w:r>
      </w:del>
      <w:del w:id="39" w:author="HASSINI Mohamed-amine" w:date="2018-11-05T11:28:00Z">
        <w:r w:rsidR="0014560E" w:rsidDel="00144DF9">
          <w:delText>otor.</w:delText>
        </w:r>
      </w:del>
    </w:p>
    <w:p w14:paraId="66BD7BC8" w14:textId="4B01506E" w:rsidR="00656BE1" w:rsidRDefault="00FD7697" w:rsidP="00582ACC">
      <w:pPr>
        <w:spacing w:line="360" w:lineRule="auto"/>
      </w:pPr>
      <w:r>
        <w:t xml:space="preserve">Pour appliquer les équations de </w:t>
      </w:r>
      <w:r w:rsidR="00C5556D">
        <w:t>Lagrange</w:t>
      </w:r>
      <w:r>
        <w:t>, il faut d’abord</w:t>
      </w:r>
      <w:ins w:id="40" w:author="HASSINI Mohamed-amine" w:date="2018-11-05T11:26:00Z">
        <w:r w:rsidR="00144DF9">
          <w:t xml:space="preserve"> expliciter</w:t>
        </w:r>
      </w:ins>
      <w:r>
        <w:t xml:space="preserve"> </w:t>
      </w:r>
      <w:del w:id="41" w:author="HASSINI Mohamed-amine" w:date="2018-11-05T11:26:00Z">
        <w:r w:rsidDel="00144DF9">
          <w:delText xml:space="preserve">écrire </w:delText>
        </w:r>
      </w:del>
      <w:r>
        <w:t xml:space="preserve">les énergies cinétiques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ciné</m:t>
            </m:r>
          </m:sub>
        </m:sSub>
      </m:oMath>
      <w:r w:rsidR="00631FBE">
        <w:t xml:space="preserve"> et</w:t>
      </w:r>
      <w:r>
        <w:t xml:space="preserve"> de déformation</w:t>
      </w:r>
      <w:r w:rsidR="00323724">
        <w:t xml:space="preserve"> </w:t>
      </w:r>
      <m:oMath>
        <m:sSub>
          <m:sSubPr>
            <m:ctrlPr>
              <w:rPr>
                <w:rFonts w:ascii="Cambria Math" w:hAnsi="Cambria Math"/>
                <w:b/>
                <w:i/>
              </w:rPr>
            </m:ctrlPr>
          </m:sSubPr>
          <m:e>
            <m:r>
              <m:rPr>
                <m:sty m:val="bi"/>
              </m:rPr>
              <w:rPr>
                <w:rFonts w:ascii="Cambria Math" w:hAnsi="Cambria Math"/>
              </w:rPr>
              <m:t>E</m:t>
            </m:r>
          </m:e>
          <m:sub>
            <m:r>
              <w:rPr>
                <w:rFonts w:ascii="Cambria Math" w:hAnsi="Cambria Math"/>
              </w:rPr>
              <m:t>é</m:t>
            </m:r>
            <m:r>
              <m:rPr>
                <m:sty m:val="bi"/>
              </m:rPr>
              <w:rPr>
                <w:rFonts w:ascii="Cambria Math" w:hAnsi="Cambria Math"/>
              </w:rPr>
              <m:t>las</m:t>
            </m:r>
          </m:sub>
        </m:sSub>
      </m:oMath>
      <w:r w:rsidR="00926777">
        <w:t xml:space="preserve"> de l’ensemble des</w:t>
      </w:r>
      <w:r>
        <w:t xml:space="preserve"> composants du rotor</w:t>
      </w:r>
      <w:r w:rsidR="00552417">
        <w:t>, ainsi que</w:t>
      </w:r>
      <w:r w:rsidR="00631FBE">
        <w:t xml:space="preserve"> celle de dissipation par le système rotor</w:t>
      </w:r>
      <w:r w:rsidR="001A6E70">
        <w:t xml:space="preserv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diss</m:t>
            </m:r>
          </m:sub>
        </m:sSub>
      </m:oMath>
      <w:r w:rsidR="00631FBE">
        <w:t xml:space="preserve"> et</w:t>
      </w:r>
      <w:r w:rsidR="00552417">
        <w:t xml:space="preserve"> les forces extérieures </w:t>
      </w:r>
      <m:oMath>
        <m:r>
          <m:rPr>
            <m:sty m:val="bi"/>
          </m:rPr>
          <w:rPr>
            <w:rFonts w:ascii="Cambria Math" w:hAnsi="Cambria Math"/>
          </w:rPr>
          <m:t>F</m:t>
        </m:r>
      </m:oMath>
      <w:r w:rsidR="00552417">
        <w:t xml:space="preserve"> </w:t>
      </w:r>
      <w:r w:rsidR="00D96916">
        <w:t xml:space="preserve">appliquées </w:t>
      </w:r>
      <w:r w:rsidR="00552417">
        <w:t>au rotor</w:t>
      </w:r>
      <w:r>
        <w:t>.</w:t>
      </w:r>
      <w:r w:rsidR="003A0A95">
        <w:t xml:space="preserve"> </w:t>
      </w:r>
      <w:r>
        <w:t xml:space="preserve">Le calcul des énergies nécessite </w:t>
      </w:r>
      <w:r w:rsidR="00BB5F87">
        <w:t>la connaissance du champ de déplacement</w:t>
      </w:r>
      <w:r w:rsidR="00532E23">
        <w:t xml:space="preserve"> </w:t>
      </w:r>
      <m:oMath>
        <m:r>
          <m:rPr>
            <m:sty m:val="bi"/>
          </m:rPr>
          <w:rPr>
            <w:rFonts w:ascii="Cambria Math" w:hAnsi="Cambria Math"/>
          </w:rPr>
          <m:t>q</m:t>
        </m:r>
      </m:oMath>
      <w:r w:rsidR="00BB5F87">
        <w:t xml:space="preserve"> </w:t>
      </w:r>
      <w:ins w:id="42" w:author="HASSINI Mohamed-amine" w:date="2018-11-05T11:29:00Z">
        <w:r w:rsidR="00AF085B">
          <w:t xml:space="preserve">et de vitesse </w:t>
        </w:r>
      </w:ins>
      <w:r w:rsidR="00BB5F87">
        <w:t>sur tout le domaine étudié et</w:t>
      </w:r>
      <w:r w:rsidR="0064707E">
        <w:t xml:space="preserve"> a besoin de poser</w:t>
      </w:r>
      <w:r w:rsidR="00BB5F87">
        <w:t xml:space="preserve"> des </w:t>
      </w:r>
      <w:r>
        <w:t xml:space="preserve">quelques </w:t>
      </w:r>
      <w:commentRangeStart w:id="43"/>
      <w:r>
        <w:t>hypothèses et simplifications</w:t>
      </w:r>
      <w:r w:rsidR="00ED1073">
        <w:t xml:space="preserve"> telles que la prise en compte des effets de cisaillement et in</w:t>
      </w:r>
      <w:r w:rsidR="0070227B">
        <w:t>ertie de rotation des sections</w:t>
      </w:r>
      <w:r w:rsidR="00ED1073">
        <w:t xml:space="preserve"> dans le calcul de l’énergie de déformation</w:t>
      </w:r>
      <w:r w:rsidR="003513DE">
        <w:t xml:space="preserve"> </w:t>
      </w:r>
      <w:r w:rsidR="00ED1073">
        <w:t xml:space="preserve"> et des effets gyroscopiques dans le calcul de l’énergie cinétique</w:t>
      </w:r>
      <w:commentRangeEnd w:id="43"/>
      <w:r w:rsidR="00AF085B">
        <w:rPr>
          <w:rStyle w:val="Marquedecommentaire"/>
        </w:rPr>
        <w:commentReference w:id="43"/>
      </w:r>
      <w:r w:rsidR="00ED1073">
        <w:t xml:space="preserve">. </w:t>
      </w:r>
      <w:r w:rsidR="007E40F4">
        <w:t>Après l’application de l’équation</w:t>
      </w:r>
      <w:r w:rsidR="00477B63">
        <w:t xml:space="preserve"> de Lagrange</w:t>
      </w:r>
      <w:r w:rsidR="007E40F4">
        <w:t xml:space="preserve"> </w:t>
      </w:r>
      <w:r w:rsidR="007E40F4" w:rsidRPr="00882F58">
        <w:rPr>
          <w:b/>
        </w:rPr>
        <w:fldChar w:fldCharType="begin"/>
      </w:r>
      <w:r w:rsidR="007E40F4" w:rsidRPr="00882F58">
        <w:rPr>
          <w:b/>
        </w:rPr>
        <w:instrText xml:space="preserve"> REF _Ref527987715 \r \h </w:instrText>
      </w:r>
      <w:r w:rsidR="00B86EC5" w:rsidRPr="00882F58">
        <w:rPr>
          <w:b/>
        </w:rPr>
        <w:instrText xml:space="preserve"> \* MERGEFORMAT </w:instrText>
      </w:r>
      <w:r w:rsidR="007E40F4" w:rsidRPr="00882F58">
        <w:rPr>
          <w:b/>
        </w:rPr>
      </w:r>
      <w:r w:rsidR="007E40F4" w:rsidRPr="00882F58">
        <w:rPr>
          <w:b/>
        </w:rPr>
        <w:fldChar w:fldCharType="separate"/>
      </w:r>
      <w:r w:rsidR="00453126">
        <w:rPr>
          <w:b/>
        </w:rPr>
        <w:t>Eq.1</w:t>
      </w:r>
      <w:r w:rsidR="007E40F4" w:rsidRPr="00882F58">
        <w:rPr>
          <w:b/>
        </w:rPr>
        <w:fldChar w:fldCharType="end"/>
      </w:r>
      <w:r w:rsidR="007E40F4">
        <w:t xml:space="preserve"> et si le comportement du palier </w:t>
      </w:r>
      <w:r w:rsidR="008B6778">
        <w:t>pourrait</w:t>
      </w:r>
      <w:r w:rsidR="00E52A78">
        <w:t xml:space="preserve"> être</w:t>
      </w:r>
      <w:r w:rsidR="007E40F4">
        <w:t xml:space="preserve"> modélisé de manière linéaire par les coefficients dynamiques, les équations différentielles classiques du mouvement vibratoire du rotor s’écrivent alors sous la forme matricielle suivante :</w:t>
      </w:r>
    </w:p>
    <w:tbl>
      <w:tblPr>
        <w:tblStyle w:val="Grilledutableau"/>
        <w:tblpPr w:leftFromText="141" w:rightFromText="141" w:vertAnchor="text" w:horzAnchor="margin" w:tblpY="14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7E40F4" w:rsidRPr="00AA3E05" w14:paraId="52939C9A" w14:textId="77777777" w:rsidTr="007E40F4">
        <w:trPr>
          <w:trHeight w:val="635"/>
          <w:tblHeader/>
        </w:trPr>
        <w:tc>
          <w:tcPr>
            <w:tcW w:w="8080" w:type="dxa"/>
            <w:vAlign w:val="center"/>
          </w:tcPr>
          <w:p w14:paraId="0ACE529D" w14:textId="4E14BF04" w:rsidR="007E40F4" w:rsidRPr="00073466" w:rsidRDefault="007E40F4" w:rsidP="001265D4">
            <w:pPr>
              <w:spacing w:line="360" w:lineRule="auto"/>
              <w:rPr>
                <w:b/>
              </w:rPr>
            </w:pPr>
            <m:oMathPara>
              <m:oMath>
                <m:r>
                  <m:rPr>
                    <m:sty m:val="bi"/>
                  </m:rPr>
                  <w:rPr>
                    <w:rFonts w:ascii="Cambria Math" w:hAnsi="Cambria Math"/>
                  </w:rPr>
                  <w:lastRenderedPageBreak/>
                  <m:t>M</m:t>
                </m:r>
                <m:acc>
                  <m:accPr>
                    <m:chr m:val="̈"/>
                    <m:ctrlPr>
                      <w:rPr>
                        <w:rFonts w:ascii="Cambria Math" w:hAnsi="Cambria Math"/>
                        <w:b/>
                        <w:i/>
                      </w:rPr>
                    </m:ctrlPr>
                  </m:accPr>
                  <m:e>
                    <m:r>
                      <m:rPr>
                        <m:sty m:val="bi"/>
                      </m:rPr>
                      <w:rPr>
                        <w:rFonts w:ascii="Cambria Math" w:hAnsi="Cambria Math"/>
                      </w:rPr>
                      <m:t>q</m:t>
                    </m:r>
                  </m:e>
                </m:acc>
                <m:r>
                  <w:rPr>
                    <w:rFonts w:ascii="Cambria Math" w:hAnsi="Cambria Math"/>
                  </w:rPr>
                  <m:t>+</m:t>
                </m:r>
                <m:d>
                  <m:dPr>
                    <m:begChr m:val="["/>
                    <m:endChr m:val="]"/>
                    <m:ctrlPr>
                      <w:rPr>
                        <w:rFonts w:ascii="Cambria Math" w:hAnsi="Cambria Math"/>
                        <w:b/>
                        <w:i/>
                      </w:rPr>
                    </m:ctrlPr>
                  </m:dPr>
                  <m:e>
                    <m:r>
                      <m:rPr>
                        <m:sty m:val="bi"/>
                      </m:rPr>
                      <w:rPr>
                        <w:rFonts w:ascii="Cambria Math" w:hAnsi="Cambria Math"/>
                      </w:rPr>
                      <m:t>C+G</m:t>
                    </m:r>
                    <m:d>
                      <m:dPr>
                        <m:ctrlPr>
                          <w:rPr>
                            <w:rFonts w:ascii="Cambria Math" w:hAnsi="Cambria Math"/>
                            <w:b/>
                            <w:i/>
                          </w:rPr>
                        </m:ctrlPr>
                      </m:dPr>
                      <m:e>
                        <m:r>
                          <m:rPr>
                            <m:sty m:val="p"/>
                          </m:rPr>
                          <w:rPr>
                            <w:rFonts w:ascii="Cambria Math" w:hAnsi="Cambria Math"/>
                          </w:rPr>
                          <m:t>Ω</m:t>
                        </m:r>
                      </m:e>
                    </m:d>
                  </m:e>
                </m:d>
                <m:acc>
                  <m:accPr>
                    <m:chr m:val="̇"/>
                    <m:ctrlPr>
                      <w:rPr>
                        <w:rFonts w:ascii="Cambria Math" w:hAnsi="Cambria Math"/>
                        <w:b/>
                        <w:i/>
                      </w:rPr>
                    </m:ctrlPr>
                  </m:accPr>
                  <m:e>
                    <m:r>
                      <m:rPr>
                        <m:sty m:val="bi"/>
                      </m:rPr>
                      <w:rPr>
                        <w:rFonts w:ascii="Cambria Math" w:hAnsi="Cambria Math"/>
                      </w:rPr>
                      <m:t>q</m:t>
                    </m:r>
                  </m:e>
                </m:acc>
                <m:r>
                  <w:rPr>
                    <w:rFonts w:ascii="Cambria Math" w:hAnsi="Cambria Math"/>
                  </w:rPr>
                  <m:t>+</m:t>
                </m:r>
                <m:r>
                  <m:rPr>
                    <m:sty m:val="bi"/>
                  </m:rPr>
                  <w:rPr>
                    <w:rFonts w:ascii="Cambria Math" w:hAnsi="Cambria Math"/>
                  </w:rPr>
                  <m:t>Kq=F(t)</m:t>
                </m:r>
              </m:oMath>
            </m:oMathPara>
          </w:p>
        </w:tc>
        <w:tc>
          <w:tcPr>
            <w:tcW w:w="959" w:type="dxa"/>
            <w:vAlign w:val="center"/>
          </w:tcPr>
          <w:p w14:paraId="2843F826" w14:textId="77777777" w:rsidR="007E40F4" w:rsidRPr="001C390D" w:rsidRDefault="007E40F4" w:rsidP="00CA4005">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44" w:name="_Ref527988318"/>
            <w:r w:rsidRPr="001C390D">
              <w:rPr>
                <w:rFonts w:ascii="Calibri" w:eastAsia="Times New Roman" w:hAnsi="Calibri" w:cs="Times New Roman"/>
                <w:i w:val="0"/>
                <w:iCs w:val="0"/>
                <w:color w:val="auto"/>
                <w:sz w:val="22"/>
                <w:szCs w:val="20"/>
                <w:lang w:eastAsia="fr-FR"/>
              </w:rPr>
              <w:t xml:space="preserve"> </w:t>
            </w:r>
            <w:bookmarkEnd w:id="44"/>
          </w:p>
        </w:tc>
      </w:tr>
    </w:tbl>
    <w:p w14:paraId="0E1C8C04" w14:textId="3C4D2061" w:rsidR="0041571A" w:rsidRDefault="00185C38" w:rsidP="00B86EC5">
      <w:pPr>
        <w:spacing w:line="360" w:lineRule="auto"/>
      </w:pPr>
      <w:r>
        <w:t>où </w:t>
      </w:r>
      <w:proofErr w:type="gramStart"/>
      <w:r>
        <w:t>:</w:t>
      </w:r>
      <w:proofErr w:type="gramEnd"/>
      <w:r>
        <w:br/>
      </w:r>
      <m:oMath>
        <m:r>
          <m:rPr>
            <m:sty m:val="bi"/>
          </m:rPr>
          <w:rPr>
            <w:rFonts w:ascii="Cambria Math" w:hAnsi="Cambria Math"/>
          </w:rPr>
          <m:t>M, C, G</m:t>
        </m:r>
        <m:r>
          <w:rPr>
            <w:rFonts w:ascii="Cambria Math" w:hAnsi="Cambria Math"/>
          </w:rPr>
          <m:t xml:space="preserve"> </m:t>
        </m:r>
      </m:oMath>
      <w:r w:rsidRPr="00185C38">
        <w:t>et</w:t>
      </w:r>
      <m:oMath>
        <m:r>
          <w:rPr>
            <w:rFonts w:ascii="Cambria Math" w:hAnsi="Cambria Math"/>
          </w:rPr>
          <m:t xml:space="preserve"> </m:t>
        </m:r>
        <m:r>
          <m:rPr>
            <m:sty m:val="bi"/>
          </m:rPr>
          <w:rPr>
            <w:rFonts w:ascii="Cambria Math" w:hAnsi="Cambria Math"/>
          </w:rPr>
          <m:t>K</m:t>
        </m:r>
      </m:oMath>
      <w:r>
        <w:t xml:space="preserve"> sont respectivement les matrices de masse, d’amo</w:t>
      </w:r>
      <w:proofErr w:type="spellStart"/>
      <w:r w:rsidR="0041571A">
        <w:t>rtissement</w:t>
      </w:r>
      <w:proofErr w:type="spellEnd"/>
      <w:r w:rsidR="0041571A">
        <w:t xml:space="preserve">, de </w:t>
      </w:r>
      <w:proofErr w:type="spellStart"/>
      <w:r w:rsidR="0041571A">
        <w:t>g</w:t>
      </w:r>
      <w:r>
        <w:t>yroscop</w:t>
      </w:r>
      <w:ins w:id="45" w:author="HASSINI Mohamed-amine" w:date="2018-11-05T11:30:00Z">
        <w:r w:rsidR="00AF085B">
          <w:t>ie</w:t>
        </w:r>
      </w:ins>
      <w:proofErr w:type="spellEnd"/>
      <w:del w:id="46" w:author="HASSINI Mohamed-amine" w:date="2018-11-05T11:30:00Z">
        <w:r w:rsidDel="00AF085B">
          <w:delText>e</w:delText>
        </w:r>
      </w:del>
      <w:r>
        <w:t xml:space="preserve"> et de raideur</w:t>
      </w:r>
      <w:r w:rsidR="0041571A">
        <w:t>.</w:t>
      </w:r>
    </w:p>
    <w:p w14:paraId="379D7D15" w14:textId="77777777" w:rsidR="00824AAF" w:rsidRDefault="00144DF9" w:rsidP="00B86EC5">
      <w:pPr>
        <w:spacing w:line="360" w:lineRule="auto"/>
      </w:pPr>
      <m:oMath>
        <m:acc>
          <m:accPr>
            <m:chr m:val="̈"/>
            <m:ctrlPr>
              <w:rPr>
                <w:rFonts w:ascii="Cambria Math" w:hAnsi="Cambria Math"/>
                <w:b/>
                <w:i/>
              </w:rPr>
            </m:ctrlPr>
          </m:accPr>
          <m:e>
            <m:r>
              <m:rPr>
                <m:sty m:val="bi"/>
              </m:rPr>
              <w:rPr>
                <w:rFonts w:ascii="Cambria Math" w:hAnsi="Cambria Math"/>
              </w:rPr>
              <m:t>q</m:t>
            </m:r>
          </m:e>
        </m:acc>
        <m:r>
          <m:rPr>
            <m:sty m:val="bi"/>
          </m:rPr>
          <w:rPr>
            <w:rFonts w:ascii="Cambria Math" w:hAnsi="Cambria Math"/>
          </w:rPr>
          <m:t xml:space="preserve">, </m:t>
        </m:r>
        <m:acc>
          <m:accPr>
            <m:chr m:val="̇"/>
            <m:ctrlPr>
              <w:rPr>
                <w:rFonts w:ascii="Cambria Math" w:hAnsi="Cambria Math"/>
                <w:b/>
                <w:i/>
              </w:rPr>
            </m:ctrlPr>
          </m:accPr>
          <m:e>
            <m:r>
              <m:rPr>
                <m:sty m:val="bi"/>
              </m:rPr>
              <w:rPr>
                <w:rFonts w:ascii="Cambria Math" w:hAnsi="Cambria Math"/>
              </w:rPr>
              <m:t>q</m:t>
            </m:r>
          </m:e>
        </m:acc>
        <m:r>
          <w:rPr>
            <w:rFonts w:ascii="Cambria Math" w:hAnsi="Cambria Math"/>
          </w:rPr>
          <m:t xml:space="preserve"> </m:t>
        </m:r>
      </m:oMath>
      <w:proofErr w:type="gramStart"/>
      <w:r w:rsidR="004C78F8" w:rsidRPr="004C78F8">
        <w:t>et</w:t>
      </w:r>
      <w:proofErr w:type="gramEnd"/>
      <w:r w:rsidR="004C78F8">
        <w:t xml:space="preserve"> </w:t>
      </w:r>
      <m:oMath>
        <m:r>
          <m:rPr>
            <m:sty m:val="bi"/>
          </m:rPr>
          <w:rPr>
            <w:rFonts w:ascii="Cambria Math" w:hAnsi="Cambria Math"/>
          </w:rPr>
          <m:t>q</m:t>
        </m:r>
      </m:oMath>
      <w:r w:rsidR="003F597D">
        <w:t xml:space="preserve"> sont respectivement les vecteurs d’accélération, de vitesse et de déplacement.</w:t>
      </w:r>
    </w:p>
    <w:p w14:paraId="214CEEBA" w14:textId="3B44D4D5" w:rsidR="003943E9" w:rsidRDefault="00B6695F" w:rsidP="00B86EC5">
      <w:pPr>
        <w:spacing w:line="360" w:lineRule="auto"/>
      </w:pPr>
      <w:r>
        <w:t>Grâce à ce système</w:t>
      </w:r>
      <w:del w:id="47" w:author="HASSINI Mohamed-amine" w:date="2018-11-05T11:30:00Z">
        <w:r w:rsidDel="00AF085B">
          <w:delText xml:space="preserve"> des</w:delText>
        </w:r>
      </w:del>
      <w:r>
        <w:t xml:space="preserve"> </w:t>
      </w:r>
      <w:ins w:id="48" w:author="HASSINI Mohamed-amine" w:date="2018-11-05T11:31:00Z">
        <w:r w:rsidR="00AF085B">
          <w:t>d’</w:t>
        </w:r>
      </w:ins>
      <w:r>
        <w:t>équations</w:t>
      </w:r>
      <w:del w:id="49" w:author="HASSINI Mohamed-amine" w:date="2018-11-05T11:31:00Z">
        <w:r w:rsidDel="00AF085B">
          <w:delText xml:space="preserve"> du mouvement établi</w:delText>
        </w:r>
      </w:del>
      <w:r>
        <w:t xml:space="preserve">, les analyses </w:t>
      </w:r>
      <w:r w:rsidR="007803B1">
        <w:t>de la</w:t>
      </w:r>
      <w:r w:rsidR="003943E9">
        <w:t xml:space="preserve"> dynamique des rotors </w:t>
      </w:r>
      <w:r w:rsidR="007803B1">
        <w:t xml:space="preserve">classiques </w:t>
      </w:r>
      <w:r>
        <w:t xml:space="preserve">telles que </w:t>
      </w:r>
      <w:r w:rsidR="003943E9">
        <w:t>l</w:t>
      </w:r>
      <w:r>
        <w:t>’</w:t>
      </w:r>
      <w:r w:rsidR="003943E9">
        <w:t>a</w:t>
      </w:r>
      <w:r>
        <w:t xml:space="preserve">nalyse modale, </w:t>
      </w:r>
      <w:r w:rsidR="003943E9">
        <w:t>les réponses aux effets des forces d’excitation extérieure (forces synchrones de balourd, forces asynchrones</w:t>
      </w:r>
      <w:r w:rsidR="00660109">
        <w:t xml:space="preserve"> etc…</w:t>
      </w:r>
      <w:r w:rsidR="003943E9">
        <w:t>)</w:t>
      </w:r>
      <w:r>
        <w:t xml:space="preserve"> peuvent être</w:t>
      </w:r>
      <w:del w:id="50" w:author="HASSINI Mohamed-amine" w:date="2018-11-05T11:31:00Z">
        <w:r w:rsidDel="00AF085B">
          <w:delText xml:space="preserve"> donc</w:delText>
        </w:r>
      </w:del>
      <w:r>
        <w:t xml:space="preserve"> effectuées</w:t>
      </w:r>
      <w:r w:rsidR="003943E9">
        <w:t>.</w:t>
      </w:r>
    </w:p>
    <w:p w14:paraId="6AA655F6" w14:textId="5AA5D61B" w:rsidR="00F2595A" w:rsidRDefault="00D03A3B" w:rsidP="00B86EC5">
      <w:pPr>
        <w:spacing w:line="360" w:lineRule="auto"/>
      </w:pPr>
      <w:r>
        <w:t>L’analyse modale</w:t>
      </w:r>
      <w:r w:rsidR="00EB5490">
        <w:t xml:space="preserve"> est primordiale en dynamique des rotors classique</w:t>
      </w:r>
      <w:del w:id="51" w:author="HASSINI Mohamed-amine" w:date="2018-11-05T11:31:00Z">
        <w:r w:rsidR="00EB5490" w:rsidDel="00AF085B">
          <w:delText>s</w:delText>
        </w:r>
      </w:del>
      <w:r w:rsidR="00EB5490">
        <w:t>. Elle</w:t>
      </w:r>
      <w:r>
        <w:t xml:space="preserve"> consiste à chercher les valeurs propres et des vecteurs propres</w:t>
      </w:r>
      <w:r w:rsidR="00EB5490">
        <w:t xml:space="preserve"> du système rotor</w:t>
      </w:r>
      <w:ins w:id="52" w:author="HASSINI Mohamed-amine" w:date="2018-11-05T11:32:00Z">
        <w:r w:rsidR="00AF085B">
          <w:t>-palier</w:t>
        </w:r>
      </w:ins>
      <w:r>
        <w:t>.</w:t>
      </w:r>
      <w:r w:rsidR="00EB5490">
        <w:t xml:space="preserve"> </w:t>
      </w:r>
      <w:r w:rsidR="00337B2C">
        <w:t>Les valeurs propres contiennent les amortissements modaux ainsi que les fréquences naturelles du rotor, alors que les vecteurs propres décrivent les formes modales (modes propres)</w:t>
      </w:r>
      <w:r w:rsidR="007B0217">
        <w:t xml:space="preserve"> du rotor</w:t>
      </w:r>
      <w:r w:rsidR="00337B2C">
        <w:t>.</w:t>
      </w:r>
      <w:r w:rsidR="002A1ACA">
        <w:t xml:space="preserve"> Afin d’effectuer </w:t>
      </w:r>
      <w:r w:rsidR="00507FF5">
        <w:t>cette analyse</w:t>
      </w:r>
      <w:r w:rsidR="002A1ACA">
        <w:t>, il faut résoudre le système d’équations différentielles</w:t>
      </w:r>
      <w:r w:rsidR="00BF135B">
        <w:t xml:space="preserve"> </w:t>
      </w:r>
      <w:r w:rsidR="002A1ACA">
        <w:t>linéaires homogènes du mouvement</w:t>
      </w:r>
      <w:r w:rsidR="002B104D">
        <w:t xml:space="preserve"> (</w:t>
      </w:r>
      <w:r w:rsidR="002B104D" w:rsidRPr="00ED5229">
        <w:rPr>
          <w:b/>
        </w:rPr>
        <w:fldChar w:fldCharType="begin"/>
      </w:r>
      <w:r w:rsidR="002B104D" w:rsidRPr="00ED5229">
        <w:rPr>
          <w:b/>
        </w:rPr>
        <w:instrText xml:space="preserve"> REF _Ref527988318 \r \h  \* MERGEFORMAT </w:instrText>
      </w:r>
      <w:r w:rsidR="002B104D" w:rsidRPr="00ED5229">
        <w:rPr>
          <w:b/>
        </w:rPr>
      </w:r>
      <w:r w:rsidR="002B104D" w:rsidRPr="00ED5229">
        <w:rPr>
          <w:b/>
        </w:rPr>
        <w:fldChar w:fldCharType="separate"/>
      </w:r>
      <w:r w:rsidR="00453126">
        <w:rPr>
          <w:b/>
        </w:rPr>
        <w:t>Eq.2</w:t>
      </w:r>
      <w:r w:rsidR="002B104D" w:rsidRPr="00ED5229">
        <w:rPr>
          <w:b/>
        </w:rPr>
        <w:fldChar w:fldCharType="end"/>
      </w:r>
      <w:r w:rsidR="000E574F">
        <w:t>), i.e. sans l’effort</w:t>
      </w:r>
      <w:r w:rsidR="00D33B6A">
        <w:t xml:space="preserve"> </w:t>
      </w:r>
      <w:r w:rsidR="000E574F">
        <w:t>extérieur</w:t>
      </w:r>
      <w:r w:rsidR="002A1ACA">
        <w:t>.</w:t>
      </w:r>
      <w:r w:rsidR="00F2595A">
        <w:t xml:space="preserve"> La résolution consiste à transformer le système du second ordre en un système du premier ordre</w:t>
      </w:r>
      <w:r w:rsidR="00A90216">
        <w:t xml:space="preserve"> (</w:t>
      </w:r>
      <w:r w:rsidR="00A90216">
        <w:fldChar w:fldCharType="begin"/>
      </w:r>
      <w:r w:rsidR="00A90216">
        <w:instrText xml:space="preserve"> REF _Ref527634992 \r \h </w:instrText>
      </w:r>
      <w:r w:rsidR="00B86EC5">
        <w:instrText xml:space="preserve"> \* MERGEFORMAT </w:instrText>
      </w:r>
      <w:r w:rsidR="00A90216">
        <w:fldChar w:fldCharType="separate"/>
      </w:r>
      <w:r w:rsidR="00453126">
        <w:t>Eq.3</w:t>
      </w:r>
      <w:r w:rsidR="00A90216">
        <w:fldChar w:fldCharType="end"/>
      </w:r>
      <w:r w:rsidR="00A90216">
        <w:t>)</w:t>
      </w:r>
      <w:r w:rsidR="00B13FCC">
        <w:t xml:space="preserve"> qui permet de mettre les </w:t>
      </w:r>
      <w:r w:rsidR="00E72FE5">
        <w:t>équations</w:t>
      </w:r>
      <w:r w:rsidR="00F2595A">
        <w:t xml:space="preserve"> sous forme d’état </w:t>
      </w:r>
      <w:r w:rsidR="00E72FE5">
        <w:t xml:space="preserve">ou </w:t>
      </w:r>
      <w:r w:rsidR="00F2595A">
        <w:t>forme canonique. Il est ensuite ramené à un problème aux valeurs propres de la matrice d’état</w:t>
      </w:r>
      <w:r w:rsidR="007B7DF0">
        <w:t xml:space="preserve"> </w:t>
      </w:r>
      <m:oMath>
        <m:r>
          <m:rPr>
            <m:sty m:val="bi"/>
          </m:rPr>
          <w:rPr>
            <w:rFonts w:ascii="Cambria Math" w:hAnsi="Cambria Math"/>
          </w:rPr>
          <m:t>A</m:t>
        </m:r>
      </m:oMath>
      <w:r w:rsidR="00F2595A">
        <w:t xml:space="preserve"> de taille double du système d’origine.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F2595A" w:rsidRPr="00AA3E05" w14:paraId="304F3006" w14:textId="77777777" w:rsidTr="00237B6F">
        <w:trPr>
          <w:trHeight w:val="635"/>
          <w:tblHeader/>
          <w:jc w:val="center"/>
        </w:trPr>
        <w:tc>
          <w:tcPr>
            <w:tcW w:w="8080" w:type="dxa"/>
            <w:vAlign w:val="center"/>
          </w:tcPr>
          <w:p w14:paraId="501D9034" w14:textId="431C3E74" w:rsidR="00F2595A" w:rsidRPr="00073466" w:rsidRDefault="00144DF9" w:rsidP="00B86EC5">
            <w:pPr>
              <w:spacing w:line="360" w:lineRule="auto"/>
              <w:rPr>
                <w:b/>
              </w:rPr>
            </w:pPr>
            <m:oMathPara>
              <m:oMath>
                <m:acc>
                  <m:accPr>
                    <m:chr m:val="̇"/>
                    <m:ctrlPr>
                      <w:rPr>
                        <w:rFonts w:ascii="Cambria Math" w:hAnsi="Cambria Math"/>
                        <w:b/>
                        <w:i/>
                      </w:rPr>
                    </m:ctrlPr>
                  </m:accPr>
                  <m:e>
                    <m:r>
                      <m:rPr>
                        <m:sty m:val="bi"/>
                      </m:rPr>
                      <w:rPr>
                        <w:rFonts w:ascii="Cambria Math" w:hAnsi="Cambria Math"/>
                      </w:rPr>
                      <m:t>δ</m:t>
                    </m:r>
                  </m:e>
                </m:acc>
                <m:r>
                  <m:rPr>
                    <m:sty m:val="bi"/>
                  </m:rPr>
                  <w:rPr>
                    <w:rFonts w:ascii="Cambria Math" w:hAnsi="Cambria Math"/>
                  </w:rPr>
                  <m:t>=Aδ</m:t>
                </m:r>
              </m:oMath>
            </m:oMathPara>
          </w:p>
        </w:tc>
        <w:tc>
          <w:tcPr>
            <w:tcW w:w="959" w:type="dxa"/>
            <w:vAlign w:val="center"/>
          </w:tcPr>
          <w:p w14:paraId="19320DFC" w14:textId="77777777" w:rsidR="00F2595A" w:rsidRPr="001C390D" w:rsidRDefault="00F2595A" w:rsidP="00CA4005">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53" w:name="_Ref527634992"/>
            <w:r w:rsidRPr="001C390D">
              <w:rPr>
                <w:rFonts w:ascii="Calibri" w:eastAsia="Times New Roman" w:hAnsi="Calibri" w:cs="Times New Roman"/>
                <w:i w:val="0"/>
                <w:iCs w:val="0"/>
                <w:color w:val="auto"/>
                <w:sz w:val="22"/>
                <w:szCs w:val="20"/>
                <w:lang w:eastAsia="fr-FR"/>
              </w:rPr>
              <w:t xml:space="preserve"> </w:t>
            </w:r>
            <w:bookmarkEnd w:id="53"/>
          </w:p>
        </w:tc>
      </w:tr>
    </w:tbl>
    <w:p w14:paraId="68F227D9" w14:textId="77777777" w:rsidR="00F2595A" w:rsidRDefault="00F2595A" w:rsidP="00333534">
      <w:pPr>
        <w:spacing w:line="276" w:lineRule="auto"/>
      </w:pPr>
      <w:proofErr w:type="gramStart"/>
      <w:r>
        <w:t>où</w:t>
      </w:r>
      <w:proofErr w:type="gramEnd"/>
      <w:r>
        <w:t> :</w:t>
      </w:r>
    </w:p>
    <w:p w14:paraId="2CEFAF96" w14:textId="00879199" w:rsidR="00F2595A" w:rsidRDefault="00F2595A" w:rsidP="00333534">
      <w:pPr>
        <w:spacing w:line="360" w:lineRule="auto"/>
        <w:jc w:val="center"/>
      </w:pPr>
      <m:oMathPara>
        <m:oMath>
          <m:r>
            <m:rPr>
              <m:sty m:val="bi"/>
            </m:rPr>
            <w:rPr>
              <w:rFonts w:ascii="Cambria Math" w:hAnsi="Cambria Math"/>
            </w:rPr>
            <m:t xml:space="preserve"> A=</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p>
                      <m:sSupPr>
                        <m:ctrlPr>
                          <w:ins w:id="54" w:author="HASSINI Mohamed-amine" w:date="2018-11-05T11:33:00Z">
                            <w:rPr>
                              <w:rFonts w:ascii="Cambria Math" w:hAnsi="Cambria Math"/>
                              <w:b/>
                              <w:i/>
                            </w:rPr>
                          </w:ins>
                        </m:ctrlPr>
                      </m:sSupPr>
                      <m:e>
                        <m:r>
                          <m:rPr>
                            <m:sty m:val="bi"/>
                          </m:rPr>
                          <w:rPr>
                            <w:rFonts w:ascii="Cambria Math" w:hAnsi="Cambria Math"/>
                          </w:rPr>
                          <m:t>0</m:t>
                        </m:r>
                      </m:e>
                      <m:sup>
                        <m:r>
                          <w:ins w:id="55" w:author="HASSINI Mohamed-amine" w:date="2018-11-05T11:33:00Z">
                            <m:rPr>
                              <m:sty m:val="bi"/>
                            </m:rPr>
                            <w:rPr>
                              <w:rFonts w:ascii="Cambria Math" w:hAnsi="Cambria Math"/>
                            </w:rPr>
                            <m:t>n,n</m:t>
                          </w:ins>
                        </m:r>
                      </m:sup>
                    </m:sSup>
                  </m:e>
                  <m:e>
                    <m:sSup>
                      <m:sSupPr>
                        <m:ctrlPr>
                          <w:ins w:id="56" w:author="HASSINI Mohamed-amine" w:date="2018-11-05T11:33:00Z">
                            <w:rPr>
                              <w:rFonts w:ascii="Cambria Math" w:hAnsi="Cambria Math"/>
                              <w:b/>
                              <w:i/>
                            </w:rPr>
                          </w:ins>
                        </m:ctrlPr>
                      </m:sSupPr>
                      <m:e>
                        <m:r>
                          <w:ins w:id="57" w:author="HASSINI Mohamed-amine" w:date="2018-11-05T11:33:00Z">
                            <m:rPr>
                              <m:sty m:val="bi"/>
                            </m:rPr>
                            <w:rPr>
                              <w:rFonts w:ascii="Cambria Math" w:hAnsi="Cambria Math"/>
                            </w:rPr>
                            <m:t>I</m:t>
                          </w:ins>
                        </m:r>
                      </m:e>
                      <m:sup>
                        <m:r>
                          <w:ins w:id="58" w:author="HASSINI Mohamed-amine" w:date="2018-11-05T11:33:00Z">
                            <m:rPr>
                              <m:sty m:val="bi"/>
                            </m:rPr>
                            <w:rPr>
                              <w:rFonts w:ascii="Cambria Math" w:hAnsi="Cambria Math"/>
                            </w:rPr>
                            <m:t>n,n</m:t>
                          </w:ins>
                        </m:r>
                      </m:sup>
                    </m:sSup>
                    <m:r>
                      <w:del w:id="59" w:author="HASSINI Mohamed-amine" w:date="2018-11-05T11:33:00Z">
                        <m:rPr>
                          <m:sty m:val="bi"/>
                        </m:rPr>
                        <w:rPr>
                          <w:rFonts w:ascii="Cambria Math" w:hAnsi="Cambria Math"/>
                        </w:rPr>
                        <m:t>1</m:t>
                      </w:del>
                    </m:r>
                  </m:e>
                </m:mr>
                <m:mr>
                  <m:e>
                    <m:r>
                      <m:rPr>
                        <m:sty m:val="bi"/>
                      </m:rPr>
                      <w:rPr>
                        <w:rFonts w:ascii="Cambria Math" w:hAnsi="Cambria Math"/>
                      </w:rPr>
                      <m:t>-K</m:t>
                    </m:r>
                    <m:r>
                      <w:del w:id="60" w:author="HASSINI Mohamed-amine" w:date="2018-11-05T11:33:00Z">
                        <m:rPr>
                          <m:sty m:val="bi"/>
                        </m:rPr>
                        <w:rPr>
                          <w:rFonts w:ascii="Cambria Math" w:hAnsi="Cambria Math"/>
                        </w:rPr>
                        <m:t>/</m:t>
                      </w:del>
                    </m:r>
                    <m:sSup>
                      <m:sSupPr>
                        <m:ctrlPr>
                          <w:ins w:id="61" w:author="HASSINI Mohamed-amine" w:date="2018-11-05T11:33:00Z">
                            <w:rPr>
                              <w:rFonts w:ascii="Cambria Math" w:hAnsi="Cambria Math"/>
                              <w:b/>
                              <w:i/>
                            </w:rPr>
                          </w:ins>
                        </m:ctrlPr>
                      </m:sSupPr>
                      <m:e>
                        <m:r>
                          <m:rPr>
                            <m:sty m:val="bi"/>
                          </m:rPr>
                          <w:rPr>
                            <w:rFonts w:ascii="Cambria Math" w:hAnsi="Cambria Math"/>
                          </w:rPr>
                          <m:t>M</m:t>
                        </m:r>
                      </m:e>
                      <m:sup>
                        <m:r>
                          <w:ins w:id="62" w:author="HASSINI Mohamed-amine" w:date="2018-11-05T11:33:00Z">
                            <m:rPr>
                              <m:sty m:val="bi"/>
                            </m:rPr>
                            <w:rPr>
                              <w:rFonts w:ascii="Cambria Math" w:hAnsi="Cambria Math"/>
                            </w:rPr>
                            <m:t>-1</m:t>
                          </w:ins>
                        </m:r>
                      </m:sup>
                    </m:sSup>
                  </m:e>
                  <m:e>
                    <m:r>
                      <m:rPr>
                        <m:sty m:val="bi"/>
                      </m:rPr>
                      <w:rPr>
                        <w:rFonts w:ascii="Cambria Math" w:hAnsi="Cambria Math"/>
                      </w:rPr>
                      <m:t>-</m:t>
                    </m:r>
                    <m:d>
                      <m:dPr>
                        <m:begChr m:val="["/>
                        <m:endChr m:val="]"/>
                        <m:ctrlPr>
                          <w:rPr>
                            <w:rFonts w:ascii="Cambria Math" w:hAnsi="Cambria Math"/>
                            <w:b/>
                            <w:i/>
                          </w:rPr>
                        </m:ctrlPr>
                      </m:dPr>
                      <m:e>
                        <m:r>
                          <m:rPr>
                            <m:sty m:val="bi"/>
                          </m:rPr>
                          <w:rPr>
                            <w:rFonts w:ascii="Cambria Math" w:hAnsi="Cambria Math"/>
                          </w:rPr>
                          <m:t>C+G</m:t>
                        </m:r>
                        <m:d>
                          <m:dPr>
                            <m:ctrlPr>
                              <w:rPr>
                                <w:rFonts w:ascii="Cambria Math" w:hAnsi="Cambria Math"/>
                                <w:i/>
                              </w:rPr>
                            </m:ctrlPr>
                          </m:dPr>
                          <m:e>
                            <m:r>
                              <m:rPr>
                                <m:sty m:val="p"/>
                              </m:rPr>
                              <w:rPr>
                                <w:rFonts w:ascii="Cambria Math" w:hAnsi="Cambria Math"/>
                              </w:rPr>
                              <m:t>Ω</m:t>
                            </m:r>
                          </m:e>
                        </m:d>
                      </m:e>
                    </m:d>
                    <m:r>
                      <w:del w:id="63" w:author="HASSINI Mohamed-amine" w:date="2018-11-05T11:33:00Z">
                        <m:rPr>
                          <m:sty m:val="bi"/>
                        </m:rPr>
                        <w:rPr>
                          <w:rFonts w:ascii="Cambria Math" w:hAnsi="Cambria Math"/>
                        </w:rPr>
                        <m:t>/</m:t>
                      </w:del>
                    </m:r>
                    <m:sSup>
                      <m:sSupPr>
                        <m:ctrlPr>
                          <w:ins w:id="64" w:author="HASSINI Mohamed-amine" w:date="2018-11-05T11:33:00Z">
                            <w:rPr>
                              <w:rFonts w:ascii="Cambria Math" w:hAnsi="Cambria Math"/>
                              <w:b/>
                              <w:i/>
                            </w:rPr>
                          </w:ins>
                        </m:ctrlPr>
                      </m:sSupPr>
                      <m:e>
                        <m:r>
                          <m:rPr>
                            <m:sty m:val="bi"/>
                          </m:rPr>
                          <w:rPr>
                            <w:rFonts w:ascii="Cambria Math" w:hAnsi="Cambria Math"/>
                          </w:rPr>
                          <m:t>M</m:t>
                        </m:r>
                      </m:e>
                      <m:sup>
                        <m:r>
                          <w:ins w:id="65" w:author="HASSINI Mohamed-amine" w:date="2018-11-05T11:33:00Z">
                            <m:rPr>
                              <m:sty m:val="bi"/>
                            </m:rPr>
                            <w:rPr>
                              <w:rFonts w:ascii="Cambria Math" w:hAnsi="Cambria Math"/>
                            </w:rPr>
                            <m:t>-1</m:t>
                          </w:ins>
                        </m:r>
                      </m:sup>
                    </m:sSup>
                  </m:e>
                </m:mr>
              </m:m>
            </m:e>
          </m:d>
          <m:r>
            <m:rPr>
              <m:sty m:val="bi"/>
            </m:rPr>
            <w:rPr>
              <w:rFonts w:ascii="Cambria Math" w:hAnsi="Cambria Math"/>
            </w:rPr>
            <m:t>,      δ=</m:t>
          </m:r>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r>
                      <m:rPr>
                        <m:sty m:val="bi"/>
                      </m:rPr>
                      <w:rPr>
                        <w:rFonts w:ascii="Cambria Math" w:hAnsi="Cambria Math"/>
                      </w:rPr>
                      <m:t>q</m:t>
                    </m:r>
                  </m:e>
                </m:mr>
                <m:mr>
                  <m:e>
                    <m:acc>
                      <m:accPr>
                        <m:chr m:val="̇"/>
                        <m:ctrlPr>
                          <w:rPr>
                            <w:rFonts w:ascii="Cambria Math" w:hAnsi="Cambria Math"/>
                            <w:b/>
                            <w:i/>
                          </w:rPr>
                        </m:ctrlPr>
                      </m:accPr>
                      <m:e>
                        <m:r>
                          <m:rPr>
                            <m:sty m:val="bi"/>
                          </m:rPr>
                          <w:rPr>
                            <w:rFonts w:ascii="Cambria Math" w:hAnsi="Cambria Math"/>
                          </w:rPr>
                          <m:t>q</m:t>
                        </m:r>
                      </m:e>
                    </m:acc>
                  </m:e>
                </m:mr>
              </m:m>
            </m:e>
          </m:d>
        </m:oMath>
      </m:oMathPara>
    </w:p>
    <w:p w14:paraId="022FDBB9" w14:textId="1D9812F4" w:rsidR="00F2595A" w:rsidRDefault="008155A9" w:rsidP="00333534">
      <w:pPr>
        <w:spacing w:line="360" w:lineRule="auto"/>
      </w:pPr>
      <w:r>
        <w:t xml:space="preserve">Les valeurs propres </w:t>
      </w:r>
      <w:r w:rsidR="00485259">
        <w:t xml:space="preserve">de la matrice </w:t>
      </w:r>
      <m:oMath>
        <m:r>
          <m:rPr>
            <m:sty m:val="bi"/>
          </m:rPr>
          <w:rPr>
            <w:rFonts w:ascii="Cambria Math" w:hAnsi="Cambria Math"/>
          </w:rPr>
          <m:t>A</m:t>
        </m:r>
      </m:oMath>
      <w:r w:rsidR="00485259">
        <w:t xml:space="preserve"> </w:t>
      </w:r>
      <w:r>
        <w:t>sont des</w:t>
      </w:r>
      <w:ins w:id="66" w:author="HASSINI Mohamed-amine" w:date="2018-11-05T11:33:00Z">
        <w:r w:rsidR="00AF085B">
          <w:t xml:space="preserve"> paires de </w:t>
        </w:r>
      </w:ins>
      <w:del w:id="67" w:author="HASSINI Mohamed-amine" w:date="2018-11-05T11:34:00Z">
        <w:r w:rsidDel="00AF085B">
          <w:delText xml:space="preserve"> </w:delText>
        </w:r>
      </w:del>
      <w:del w:id="68" w:author="HASSINI Mohamed-amine" w:date="2018-11-05T11:33:00Z">
        <w:r w:rsidDel="00AF085B">
          <w:delText xml:space="preserve">couples </w:delText>
        </w:r>
      </w:del>
      <w:del w:id="69" w:author="HASSINI Mohamed-amine" w:date="2018-11-05T11:34:00Z">
        <w:r w:rsidDel="00AF085B">
          <w:delText>de solutions</w:delText>
        </w:r>
      </w:del>
      <w:r>
        <w:t xml:space="preserve"> complexes conjuguées</w:t>
      </w:r>
      <w:del w:id="70" w:author="HASSINI Mohamed-amine" w:date="2018-11-05T11:34:00Z">
        <w:r w:rsidDel="00AF085B">
          <w:delText xml:space="preserve"> et ont deux à deux le même module</w:delText>
        </w:r>
      </w:del>
      <w:r>
        <w:t>. Elles comportent les coefficients d’amortissement propres (parties réelles) et les fréquences naturelles (parties imaginaires positives et négatives) du rotor et prennent la forme suivante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8155A9" w:rsidRPr="00AA3E05" w14:paraId="237EC6AA" w14:textId="77777777" w:rsidTr="00237B6F">
        <w:trPr>
          <w:trHeight w:val="635"/>
          <w:tblHeader/>
          <w:jc w:val="center"/>
        </w:trPr>
        <w:tc>
          <w:tcPr>
            <w:tcW w:w="8080" w:type="dxa"/>
            <w:vAlign w:val="center"/>
          </w:tcPr>
          <w:p w14:paraId="245F0C5D" w14:textId="77777777" w:rsidR="008155A9" w:rsidRPr="006C66F3" w:rsidRDefault="00144DF9" w:rsidP="00B86EC5">
            <w:pPr>
              <w:spacing w:line="360" w:lineRule="auto"/>
            </w:pPr>
            <m:oMathPara>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i</m:t>
                    </m:r>
                  </m:sub>
                </m:sSub>
              </m:oMath>
            </m:oMathPara>
          </w:p>
          <w:p w14:paraId="1980D069" w14:textId="009A1AEA" w:rsidR="006C66F3" w:rsidRDefault="006C66F3" w:rsidP="00B86EC5">
            <w:pPr>
              <w:spacing w:line="360" w:lineRule="auto"/>
            </w:pPr>
            <w:r>
              <w:t>avec :</w:t>
            </w:r>
          </w:p>
          <w:p w14:paraId="20A2B622" w14:textId="5C55CCC7" w:rsidR="006C66F3" w:rsidRPr="008155A9" w:rsidRDefault="00144DF9" w:rsidP="00B86EC5">
            <w:pPr>
              <w:spacing w:line="360" w:lineRule="auto"/>
            </w:pPr>
            <m:oMathPara>
              <m:oMath>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i</m:t>
                        </m:r>
                      </m:sub>
                    </m:sSub>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sup>
                            <m:r>
                              <w:rPr>
                                <w:rFonts w:ascii="Cambria Math" w:hAnsi="Cambria Math"/>
                              </w:rPr>
                              <m:t>2</m:t>
                            </m:r>
                          </m:sup>
                        </m:sSup>
                      </m:e>
                    </m:rad>
                  </m:den>
                </m:f>
                <m:r>
                  <w:rPr>
                    <w:rFonts w:ascii="Cambria Math" w:hAnsi="Cambria Math"/>
                  </w:rPr>
                  <m:t xml:space="preserve"> </m:t>
                </m:r>
              </m:oMath>
            </m:oMathPara>
          </w:p>
        </w:tc>
        <w:tc>
          <w:tcPr>
            <w:tcW w:w="959" w:type="dxa"/>
            <w:vAlign w:val="center"/>
          </w:tcPr>
          <w:p w14:paraId="1D32088D" w14:textId="77777777" w:rsidR="008155A9" w:rsidRPr="001C390D" w:rsidRDefault="008155A9" w:rsidP="00CA4005">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1C390D">
              <w:rPr>
                <w:rFonts w:ascii="Calibri" w:eastAsia="Times New Roman" w:hAnsi="Calibri" w:cs="Times New Roman"/>
                <w:i w:val="0"/>
                <w:iCs w:val="0"/>
                <w:color w:val="auto"/>
                <w:sz w:val="22"/>
                <w:szCs w:val="20"/>
                <w:lang w:eastAsia="fr-FR"/>
              </w:rPr>
              <w:t xml:space="preserve"> </w:t>
            </w:r>
          </w:p>
        </w:tc>
      </w:tr>
    </w:tbl>
    <w:p w14:paraId="4F25F2C0" w14:textId="2E3C2882" w:rsidR="008155A9" w:rsidRDefault="00ED6239" w:rsidP="00B2586B">
      <w:pPr>
        <w:spacing w:line="276" w:lineRule="auto"/>
        <w:ind w:left="708"/>
      </w:pPr>
      <w:proofErr w:type="gramStart"/>
      <w:r>
        <w:t>où</w:t>
      </w:r>
      <w:proofErr w:type="gramEnd"/>
      <w:r>
        <w:t> :</w:t>
      </w:r>
    </w:p>
    <w:commentRangeStart w:id="71"/>
    <w:p w14:paraId="58A11CEF" w14:textId="40BB6D26" w:rsidR="00294888" w:rsidRDefault="00144DF9" w:rsidP="00B2586B">
      <w:pPr>
        <w:spacing w:line="276" w:lineRule="auto"/>
        <w:ind w:left="708"/>
      </w:pP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294888">
        <w:t xml:space="preserve"> </w:t>
      </w:r>
      <w:proofErr w:type="gramStart"/>
      <w:r w:rsidR="00294888">
        <w:t>est</w:t>
      </w:r>
      <w:proofErr w:type="gramEnd"/>
      <w:r w:rsidR="00294888">
        <w:t xml:space="preserve"> le coefficient d’amortissement propres</w:t>
      </w:r>
      <w:r w:rsidR="00FE52A8">
        <w:t>.</w:t>
      </w:r>
      <w:commentRangeEnd w:id="71"/>
      <w:r w:rsidR="00AF085B">
        <w:rPr>
          <w:rStyle w:val="Marquedecommentaire"/>
        </w:rPr>
        <w:commentReference w:id="71"/>
      </w:r>
    </w:p>
    <w:p w14:paraId="0A3CA360" w14:textId="47D96C2D" w:rsidR="00F2595A" w:rsidRDefault="00144DF9" w:rsidP="00B2586B">
      <w:pPr>
        <w:spacing w:line="276" w:lineRule="auto"/>
        <w:ind w:left="708"/>
      </w:pPr>
      <m:oMath>
        <m:sSub>
          <m:sSubPr>
            <m:ctrlPr>
              <w:rPr>
                <w:rFonts w:ascii="Cambria Math" w:hAnsi="Cambria Math"/>
                <w:i/>
              </w:rPr>
            </m:ctrlPr>
          </m:sSubPr>
          <m:e>
            <m:r>
              <w:rPr>
                <w:rFonts w:ascii="Cambria Math" w:hAnsi="Cambria Math"/>
              </w:rPr>
              <m:t>ξ</m:t>
            </m:r>
          </m:e>
          <m:sub>
            <m:r>
              <w:rPr>
                <w:rFonts w:ascii="Cambria Math" w:hAnsi="Cambria Math"/>
              </w:rPr>
              <m:t>i</m:t>
            </m:r>
          </m:sub>
        </m:sSub>
      </m:oMath>
      <w:r w:rsidR="00294888">
        <w:t xml:space="preserve"> </w:t>
      </w:r>
      <w:proofErr w:type="gramStart"/>
      <w:r w:rsidR="00294888">
        <w:t>est</w:t>
      </w:r>
      <w:proofErr w:type="gramEnd"/>
      <w:r w:rsidR="00294888">
        <w:t xml:space="preserve"> le facteur d’amortissement du ième mode</w:t>
      </w:r>
      <w:r w:rsidR="00FE52A8">
        <w:t>.</w:t>
      </w:r>
      <w:r w:rsidR="00294888">
        <w:t xml:space="preserve"> </w:t>
      </w:r>
    </w:p>
    <w:p w14:paraId="606D4226" w14:textId="59BBA38F" w:rsidR="00294888" w:rsidRDefault="00144DF9" w:rsidP="00B2586B">
      <w:pPr>
        <w:spacing w:line="360" w:lineRule="auto"/>
        <w:ind w:left="708"/>
      </w:pP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294888">
        <w:t xml:space="preserve"> </w:t>
      </w:r>
      <w:proofErr w:type="gramStart"/>
      <w:r w:rsidR="00294888">
        <w:t>est</w:t>
      </w:r>
      <w:proofErr w:type="gramEnd"/>
      <w:r w:rsidR="00294888">
        <w:t xml:space="preserve"> la f</w:t>
      </w:r>
      <w:proofErr w:type="spellStart"/>
      <w:r w:rsidR="00FE52A8">
        <w:t>réquence</w:t>
      </w:r>
      <w:proofErr w:type="spellEnd"/>
      <w:r w:rsidR="00FE52A8">
        <w:t xml:space="preserve"> naturelle du </w:t>
      </w:r>
      <w:proofErr w:type="spellStart"/>
      <w:r w:rsidR="00FE52A8">
        <w:t>ième</w:t>
      </w:r>
      <w:proofErr w:type="spellEnd"/>
      <w:r w:rsidR="00FE52A8">
        <w:t xml:space="preserve"> mode.</w:t>
      </w:r>
    </w:p>
    <w:p w14:paraId="209DAF2B" w14:textId="29E5D927" w:rsidR="00CB24CA" w:rsidRDefault="00C51D57" w:rsidP="00B2586B">
      <w:pPr>
        <w:spacing w:line="360" w:lineRule="auto"/>
      </w:pPr>
      <w:del w:id="72" w:author="HASSINI Mohamed-amine" w:date="2018-11-05T11:35:00Z">
        <w:r w:rsidDel="00AF085B">
          <w:delText xml:space="preserve">Le mouvement libre d’un rotor sous l’influence de conditions initiales peut augmenter indéfiniment avec </w:delText>
        </w:r>
        <w:r w:rsidR="00B95FE6" w:rsidDel="00AF085B">
          <w:delText>le temps. Ce système rotor</w:delText>
        </w:r>
        <w:r w:rsidDel="00AF085B">
          <w:delText xml:space="preserve"> est</w:delText>
        </w:r>
        <w:r w:rsidR="00B95FE6" w:rsidDel="00AF085B">
          <w:delText xml:space="preserve"> donc</w:delText>
        </w:r>
        <w:r w:rsidDel="00AF085B">
          <w:delText xml:space="preserve"> asymptotiquement instable. L’instabilité </w:delText>
        </w:r>
        <w:r w:rsidR="00CB046F" w:rsidDel="00AF085B">
          <w:delText xml:space="preserve">de la vibration </w:delText>
        </w:r>
        <w:r w:rsidDel="00AF085B">
          <w:lastRenderedPageBreak/>
          <w:delText xml:space="preserve">latérale </w:delText>
        </w:r>
        <w:r w:rsidR="006B470B" w:rsidDel="00AF085B">
          <w:delText>pourrait être trouvée</w:delText>
        </w:r>
        <w:r w:rsidR="002B0DEC" w:rsidDel="00AF085B">
          <w:delText xml:space="preserve"> lors de l’analyse modale.</w:delText>
        </w:r>
        <w:r w:rsidDel="00AF085B">
          <w:delText xml:space="preserve"> La condition impose que si</w:delText>
        </w:r>
        <w:r w:rsidR="0012493F" w:rsidDel="00AF085B">
          <w:delText xml:space="preserve"> un</w:delText>
        </w:r>
        <w:r w:rsidR="006036A2" w:rsidDel="00AF085B">
          <w:delText xml:space="preserve"> des</w:delText>
        </w:r>
        <w:r w:rsidDel="00AF085B">
          <w:delText xml:space="preserve"> termes réels </w:delTex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Del="00AF085B">
          <w:delText xml:space="preserve"> est positif, le mouvement du rotor est instable.</w:delText>
        </w:r>
      </w:del>
    </w:p>
    <w:p w14:paraId="0C1D736C" w14:textId="7F53BC97" w:rsidR="00364F5E" w:rsidRDefault="00364F5E" w:rsidP="00B86EC5">
      <w:pPr>
        <w:spacing w:line="360" w:lineRule="auto"/>
      </w:pPr>
      <w:r>
        <w:t xml:space="preserve">Les fréquences naturelles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du rotor dépendent de sa vitesse de rotation </w:t>
      </w:r>
      <m:oMath>
        <m:r>
          <m:rPr>
            <m:sty m:val="p"/>
          </m:rPr>
          <w:rPr>
            <w:rFonts w:ascii="Cambria Math" w:hAnsi="Cambria Math"/>
          </w:rPr>
          <m:t>Ω</m:t>
        </m:r>
      </m:oMath>
      <w:r>
        <w:t xml:space="preserve"> </w:t>
      </w:r>
      <w:ins w:id="73" w:author="HASSINI Mohamed-amine" w:date="2018-11-05T11:36:00Z">
        <w:r w:rsidR="00AF085B">
          <w:t xml:space="preserve">à cause </w:t>
        </w:r>
      </w:ins>
      <w:del w:id="74" w:author="HASSINI Mohamed-amine" w:date="2018-11-05T11:36:00Z">
        <w:r w:rsidDel="00AF085B">
          <w:delText>en raison de</w:delText>
        </w:r>
      </w:del>
      <w:r>
        <w:t xml:space="preserve"> </w:t>
      </w:r>
      <w:proofErr w:type="spellStart"/>
      <w:ins w:id="75" w:author="HASSINI Mohamed-amine" w:date="2018-11-05T11:36:00Z">
        <w:r w:rsidR="00AF085B">
          <w:t>des</w:t>
        </w:r>
      </w:ins>
      <w:del w:id="76" w:author="HASSINI Mohamed-amine" w:date="2018-11-05T11:36:00Z">
        <w:r w:rsidDel="00AF085B">
          <w:delText xml:space="preserve">ses </w:delText>
        </w:r>
      </w:del>
      <w:r>
        <w:t>effets</w:t>
      </w:r>
      <w:proofErr w:type="spellEnd"/>
      <w:r w:rsidR="00C5150E">
        <w:t xml:space="preserve"> </w:t>
      </w:r>
      <w:r w:rsidR="000F06F5">
        <w:t>gyroscopiques et</w:t>
      </w:r>
      <w:ins w:id="77" w:author="HASSINI Mohamed-amine" w:date="2018-11-05T11:36:00Z">
        <w:r w:rsidR="00AF085B">
          <w:t xml:space="preserve"> de la</w:t>
        </w:r>
      </w:ins>
      <w:ins w:id="78" w:author="HASSINI Mohamed-amine" w:date="2018-11-05T11:37:00Z">
        <w:r w:rsidR="00AF085B">
          <w:t xml:space="preserve"> variation </w:t>
        </w:r>
      </w:ins>
      <w:ins w:id="79" w:author="HASSINI Mohamed-amine" w:date="2018-11-05T11:36:00Z">
        <w:r w:rsidR="00AF085B">
          <w:t>des caractéristi</w:t>
        </w:r>
      </w:ins>
      <w:ins w:id="80" w:author="HASSINI Mohamed-amine" w:date="2018-11-05T11:37:00Z">
        <w:r w:rsidR="00AF085B">
          <w:t xml:space="preserve">ques dynamiques des paliers (raideurs et amortissements) </w:t>
        </w:r>
      </w:ins>
      <w:del w:id="81" w:author="HASSINI Mohamed-amine" w:date="2018-11-05T11:37:00Z">
        <w:r w:rsidR="000F06F5" w:rsidDel="00AF085B">
          <w:delText xml:space="preserve"> des raideurs et amortissements </w:delText>
        </w:r>
        <w:r w:rsidDel="00AF085B">
          <w:delText>d</w:delText>
        </w:r>
        <w:r w:rsidR="00497A4D" w:rsidDel="00AF085B">
          <w:delText>e</w:delText>
        </w:r>
        <w:r w:rsidDel="00AF085B">
          <w:delText xml:space="preserve"> palier qui dépendent également de</w:delText>
        </w:r>
      </w:del>
      <w:ins w:id="82" w:author="HASSINI Mohamed-amine" w:date="2018-11-05T11:37:00Z">
        <w:r w:rsidR="00AF085B">
          <w:t xml:space="preserve"> en fonction de la vitesse de rotation</w:t>
        </w:r>
      </w:ins>
      <m:oMath>
        <m:r>
          <w:rPr>
            <w:rFonts w:ascii="Cambria Math" w:hAnsi="Cambria Math"/>
          </w:rPr>
          <m:t xml:space="preserve"> </m:t>
        </m:r>
        <m:r>
          <m:rPr>
            <m:sty m:val="p"/>
          </m:rPr>
          <w:rPr>
            <w:rFonts w:ascii="Cambria Math" w:hAnsi="Cambria Math"/>
          </w:rPr>
          <m:t>Ω</m:t>
        </m:r>
      </m:oMath>
      <w:r>
        <w:t xml:space="preserve"> . La représentation de</w:t>
      </w:r>
      <w:ins w:id="83" w:author="HASSINI Mohamed-amine" w:date="2018-11-05T11:38:00Z">
        <w:r w:rsidR="00AF085B">
          <w:t>s variations  de</w:t>
        </w:r>
      </w:ins>
      <w:r>
        <w:t xml:space="preserv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en fonction de la vitesse de rotation </w:t>
      </w:r>
      <m:oMath>
        <m:r>
          <m:rPr>
            <m:sty m:val="p"/>
          </m:rPr>
          <w:rPr>
            <w:rFonts w:ascii="Cambria Math" w:hAnsi="Cambria Math"/>
          </w:rPr>
          <m:t>Ω</m:t>
        </m:r>
      </m:oMath>
      <w:r w:rsidR="00607674">
        <w:t xml:space="preserve"> du rotor</w:t>
      </w:r>
      <w:r>
        <w:t xml:space="preserve"> est le diagramme de </w:t>
      </w:r>
      <w:r w:rsidR="00977E05">
        <w:t>Campbell</w:t>
      </w:r>
      <w:r>
        <w:t xml:space="preserve">. </w:t>
      </w:r>
      <w:ins w:id="84" w:author="HASSINI Mohamed-amine" w:date="2018-11-05T11:39:00Z">
        <w:r w:rsidR="00520C41">
          <w:t xml:space="preserve">Ce dernier est très utilisé pour déterminer graphiquement les vitesses critiques, </w:t>
        </w:r>
      </w:ins>
      <w:ins w:id="85" w:author="HASSINI Mohamed-amine" w:date="2018-11-05T11:40:00Z">
        <w:r w:rsidR="00520C41">
          <w:t xml:space="preserve">c’est-à-dire les fréquences de rotation qui </w:t>
        </w:r>
      </w:ins>
      <w:ins w:id="86" w:author="HASSINI Mohamed-amine" w:date="2018-11-05T11:41:00Z">
        <w:r w:rsidR="00520C41">
          <w:t>coïncident</w:t>
        </w:r>
      </w:ins>
      <w:ins w:id="87" w:author="HASSINI Mohamed-amine" w:date="2018-11-05T11:40:00Z">
        <w:r w:rsidR="00520C41">
          <w:t xml:space="preserve"> avec une fréquence propre du système rotor-palier. </w:t>
        </w:r>
      </w:ins>
      <w:del w:id="88" w:author="HASSINI Mohamed-amine" w:date="2018-11-05T11:41:00Z">
        <w:r w:rsidR="00A51577" w:rsidDel="00520C41">
          <w:delText>Si l’amortissement est assez faible</w:delText>
        </w:r>
        <w:r w:rsidR="00863256" w:rsidDel="00520C41">
          <w:delText xml:space="preserve"> et si une intersection des courbes des fréquences naturelles avec les droites représentant les fréquences d’excitation extérieure est trouvée</w:delText>
        </w:r>
        <w:r w:rsidR="00A51577" w:rsidDel="00520C41">
          <w:delText>, l</w:delText>
        </w:r>
        <w:r w:rsidDel="00520C41">
          <w:delText>a</w:delText>
        </w:r>
        <w:r w:rsidR="00977E05" w:rsidDel="00520C41">
          <w:delText xml:space="preserve"> </w:delText>
        </w:r>
        <w:r w:rsidDel="00520C41">
          <w:delText xml:space="preserve">vitesse de rotation du rotor devient une vitesse critique. En d’autres termes, le diagramme de </w:delText>
        </w:r>
        <w:r w:rsidR="00977E05" w:rsidDel="00520C41">
          <w:delText>Campbell</w:delText>
        </w:r>
        <w:r w:rsidDel="00520C41">
          <w:delText xml:space="preserve"> permet généralement d’évaluer les vitesses critiques</w:delText>
        </w:r>
        <w:r w:rsidR="00977E05" w:rsidDel="00520C41">
          <w:delText xml:space="preserve"> </w:delText>
        </w:r>
        <w:r w:rsidR="00B67F58" w:rsidDel="00520C41">
          <w:delText>potentielles</w:delText>
        </w:r>
        <w:r w:rsidDel="00520C41">
          <w:delText xml:space="preserve">. </w:delText>
        </w:r>
      </w:del>
      <w:commentRangeStart w:id="89"/>
      <w:r>
        <w:t>Cependant, dans la plupart des cas, les</w:t>
      </w:r>
      <w:r w:rsidR="00977E05">
        <w:t xml:space="preserve"> </w:t>
      </w:r>
      <w:r>
        <w:t>vitesses critiques réelles de rotation ne correspondent pas exactement à l’intersection d’une courbe des</w:t>
      </w:r>
      <w:r w:rsidR="00977E05">
        <w:t xml:space="preserve"> </w:t>
      </w:r>
      <w:r>
        <w:t>fréquences naturelles du rotor avec la droite</w:t>
      </w:r>
      <w:r w:rsidR="000D59C3">
        <w:t xml:space="preserve"> de la fréquence d’excitation. Elle</w:t>
      </w:r>
      <w:r w:rsidR="00C52184">
        <w:t>s</w:t>
      </w:r>
      <w:r>
        <w:t xml:space="preserve"> ne sont déterminées qu’à partir des</w:t>
      </w:r>
      <w:r w:rsidR="00977E05">
        <w:t xml:space="preserve"> </w:t>
      </w:r>
      <w:r>
        <w:t xml:space="preserve">maximums des réponses au balourd </w:t>
      </w:r>
      <w:r w:rsidR="00DA17B9">
        <w:t>en régime stationnaire</w:t>
      </w:r>
      <w:r w:rsidR="00036A3E">
        <w:t xml:space="preserve">. </w:t>
      </w:r>
      <w:r>
        <w:t>Par</w:t>
      </w:r>
      <w:r w:rsidR="00D436AE">
        <w:t xml:space="preserve"> </w:t>
      </w:r>
      <w:r>
        <w:t>ailleurs, lorsque le rotor a un amortissement important, l’amplitude maximale de la réponse au balourd</w:t>
      </w:r>
      <w:r w:rsidR="00D436AE">
        <w:t xml:space="preserve"> </w:t>
      </w:r>
      <w:r>
        <w:t xml:space="preserve">correspond habituellement à une fréquence supérieure à celle obtenue avec le diagramme de </w:t>
      </w:r>
      <w:r w:rsidR="00D436AE">
        <w:t>Campbell</w:t>
      </w:r>
      <w:r w:rsidR="00621C4B">
        <w:t xml:space="preserve"> </w:t>
      </w:r>
      <w:r w:rsidR="00A2132C">
        <w:fldChar w:fldCharType="begin"/>
      </w:r>
      <w:r w:rsidR="00A2132C">
        <w:instrText xml:space="preserve"> REF _Ref528001806 \r \h </w:instrText>
      </w:r>
      <w:r w:rsidR="00A2132C">
        <w:fldChar w:fldCharType="separate"/>
      </w:r>
      <w:r w:rsidR="00453126">
        <w:t>[7]</w:t>
      </w:r>
      <w:r w:rsidR="00A2132C">
        <w:fldChar w:fldCharType="end"/>
      </w:r>
      <w:r>
        <w:t>.</w:t>
      </w:r>
      <w:commentRangeEnd w:id="89"/>
      <w:r w:rsidR="00520C41">
        <w:rPr>
          <w:rStyle w:val="Marquedecommentaire"/>
        </w:rPr>
        <w:commentReference w:id="89"/>
      </w:r>
    </w:p>
    <w:p w14:paraId="06168DE1" w14:textId="504A0AFD" w:rsidR="00F22729" w:rsidRDefault="0085291E" w:rsidP="00B86EC5">
      <w:pPr>
        <w:spacing w:line="360" w:lineRule="auto"/>
      </w:pPr>
      <w:r>
        <w:t>Les effets gyroscopiques génèrent de</w:t>
      </w:r>
      <w:r w:rsidR="00BC22D1">
        <w:t>ux types</w:t>
      </w:r>
      <w:r>
        <w:t xml:space="preserve"> </w:t>
      </w:r>
      <w:r w:rsidR="00BC22D1">
        <w:t xml:space="preserve">des </w:t>
      </w:r>
      <w:r>
        <w:t>modes</w:t>
      </w:r>
      <w:r w:rsidR="00BE339A">
        <w:t xml:space="preserve"> de rotation</w:t>
      </w:r>
      <w:r w:rsidR="00C07993">
        <w:t xml:space="preserve"> (voir la</w:t>
      </w:r>
      <w:r w:rsidR="00C71774">
        <w:t xml:space="preserve"> </w:t>
      </w:r>
      <w:r w:rsidR="00C71774" w:rsidRPr="00C71774">
        <w:rPr>
          <w:b/>
        </w:rPr>
        <w:fldChar w:fldCharType="begin"/>
      </w:r>
      <w:r w:rsidR="00C71774" w:rsidRPr="00C71774">
        <w:rPr>
          <w:b/>
        </w:rPr>
        <w:instrText xml:space="preserve"> REF _Ref528574164 \h </w:instrText>
      </w:r>
      <w:r w:rsidR="00C71774">
        <w:rPr>
          <w:b/>
        </w:rPr>
        <w:instrText xml:space="preserve"> \* MERGEFORMAT </w:instrText>
      </w:r>
      <w:r w:rsidR="00C71774" w:rsidRPr="00C71774">
        <w:rPr>
          <w:b/>
        </w:rPr>
      </w:r>
      <w:r w:rsidR="00C71774" w:rsidRPr="00C71774">
        <w:rPr>
          <w:b/>
        </w:rPr>
        <w:fldChar w:fldCharType="separate"/>
      </w:r>
      <w:r w:rsidR="00453126" w:rsidRPr="00453126">
        <w:rPr>
          <w:b/>
          <w:i/>
          <w:iCs/>
        </w:rPr>
        <w:t>Figure 1</w:t>
      </w:r>
      <w:r w:rsidR="00C71774" w:rsidRPr="00C71774">
        <w:rPr>
          <w:b/>
        </w:rPr>
        <w:fldChar w:fldCharType="end"/>
      </w:r>
      <w:r w:rsidR="00C07993">
        <w:t>)</w:t>
      </w:r>
      <w:r w:rsidR="00BC22D1">
        <w:t>. Un type des modes</w:t>
      </w:r>
      <w:r w:rsidR="00164BC2">
        <w:t xml:space="preserve"> propres</w:t>
      </w:r>
      <w:r w:rsidR="00BC22D1">
        <w:t xml:space="preserve"> est appelé</w:t>
      </w:r>
      <w:r>
        <w:t xml:space="preserve"> « modes à précession directe » </w:t>
      </w:r>
      <w:r w:rsidR="007070DB">
        <w:t xml:space="preserve">qui </w:t>
      </w:r>
      <w:r>
        <w:t>orbit</w:t>
      </w:r>
      <w:r w:rsidR="007070DB">
        <w:t>e</w:t>
      </w:r>
      <w:r w:rsidR="00C758F5">
        <w:t xml:space="preserve"> le rotor</w:t>
      </w:r>
      <w:r>
        <w:t xml:space="preserve"> dans le même s</w:t>
      </w:r>
      <w:r w:rsidR="00164BC2">
        <w:t xml:space="preserve">ens que </w:t>
      </w:r>
      <w:r w:rsidR="00607674">
        <w:t>sa rotation propre</w:t>
      </w:r>
      <w:r w:rsidR="00164BC2">
        <w:t>. L’autre type des modes</w:t>
      </w:r>
      <w:r>
        <w:t xml:space="preserve"> propres appelés « modes à précession </w:t>
      </w:r>
      <w:r w:rsidR="000C3A52">
        <w:t>rétrograde »</w:t>
      </w:r>
      <w:r>
        <w:t xml:space="preserve"> orbitant dans le sen</w:t>
      </w:r>
      <w:r w:rsidR="00FB023E">
        <w:t>s opposé à celui de la rotation</w:t>
      </w:r>
      <w:r w:rsidR="005D72B3">
        <w:t xml:space="preserve"> du rotor</w:t>
      </w:r>
      <w:r>
        <w:t xml:space="preserve">. </w:t>
      </w:r>
      <w:commentRangeStart w:id="90"/>
      <w:r>
        <w:t xml:space="preserve">Il est alors nécessaire de séparer, par leur précession, les deux modes qui ont </w:t>
      </w:r>
      <w:proofErr w:type="gramStart"/>
      <w:r>
        <w:t xml:space="preserve">le </w:t>
      </w:r>
      <w:del w:id="91" w:author="HASSINI Mohamed-amine" w:date="2018-11-05T11:46:00Z">
        <w:r w:rsidDel="00520C41">
          <w:delText xml:space="preserve">même type de </w:delText>
        </w:r>
      </w:del>
      <w:r>
        <w:t>forme</w:t>
      </w:r>
      <w:proofErr w:type="gramEnd"/>
      <w:r>
        <w:t xml:space="preserve"> modale</w:t>
      </w:r>
      <w:commentRangeEnd w:id="90"/>
      <w:r w:rsidR="00520C41">
        <w:rPr>
          <w:rStyle w:val="Marquedecommentaire"/>
        </w:rPr>
        <w:commentReference w:id="90"/>
      </w:r>
      <w:r>
        <w:t xml:space="preserve">. </w:t>
      </w:r>
      <w:commentRangeStart w:id="92"/>
      <w:r>
        <w:t xml:space="preserve">Dans le cas, par exemple, d’un rotor symétrique </w:t>
      </w:r>
      <w:r w:rsidR="00DA4C33">
        <w:t>monté sur des paliers isotropes</w:t>
      </w:r>
      <w:r>
        <w:t>, seuls les modes propres à précession directe sont excitables par le balourd (au même titre qu’une poutre sollicitée horizontalement ne peut pas vibrer verticalement).</w:t>
      </w:r>
      <w:commentRangeEnd w:id="92"/>
      <w:r w:rsidR="00520C41">
        <w:rPr>
          <w:rStyle w:val="Marquedecommentaire"/>
        </w:rPr>
        <w:commentReference w:id="92"/>
      </w:r>
      <w:r>
        <w:t xml:space="preserve"> </w:t>
      </w:r>
      <w:r w:rsidRPr="003E2ADF">
        <w:t xml:space="preserve">La détermination du sens de la précession </w:t>
      </w:r>
      <w:r w:rsidR="00957541" w:rsidRPr="003E2ADF">
        <w:t>peut être</w:t>
      </w:r>
      <w:r w:rsidRPr="003E2ADF">
        <w:t xml:space="preserve"> effectuée par l</w:t>
      </w:r>
      <w:r w:rsidR="00B565FB">
        <w:t>a différence de phase</w:t>
      </w:r>
      <w:r w:rsidR="00663CAD">
        <w:t xml:space="preserve"> de deux</w:t>
      </w:r>
      <w:r w:rsidR="00B565FB">
        <w:t xml:space="preserve"> </w:t>
      </w:r>
      <w:r w:rsidRPr="003E2ADF">
        <w:t>déplacements calculés</w:t>
      </w:r>
      <w:r w:rsidR="00B565FB">
        <w:t>. Par exemple,</w:t>
      </w:r>
      <w:r w:rsidR="00843D49">
        <w:t xml:space="preserve"> pour</w:t>
      </w:r>
      <w:r w:rsidR="00B565FB">
        <w:t xml:space="preserve"> </w:t>
      </w:r>
      <w:r w:rsidR="001410F2">
        <w:t>les déplacements</w:t>
      </w:r>
      <w:r w:rsidR="00327DC8">
        <w:t xml:space="preserve"> </w:t>
      </w:r>
      <m:oMath>
        <m:r>
          <w:rPr>
            <w:rFonts w:ascii="Cambria Math" w:hAnsi="Cambria Math"/>
          </w:rPr>
          <m:t>u</m:t>
        </m:r>
      </m:oMath>
      <w:r w:rsidR="00327DC8">
        <w:t xml:space="preserve"> et </w:t>
      </w:r>
      <m:oMath>
        <m:r>
          <w:rPr>
            <w:rFonts w:ascii="Cambria Math" w:hAnsi="Cambria Math"/>
          </w:rPr>
          <m:t>v</m:t>
        </m:r>
      </m:oMath>
      <w:r w:rsidR="00327DC8">
        <w:t xml:space="preserve"> </w:t>
      </w:r>
      <w:r w:rsidR="009E41DA">
        <w:t xml:space="preserve"> qui ont ses phases </w:t>
      </w:r>
      <m:oMath>
        <m:sSub>
          <m:sSubPr>
            <m:ctrlPr>
              <w:rPr>
                <w:rFonts w:ascii="Cambria Math" w:hAnsi="Cambria Math"/>
                <w:i/>
              </w:rPr>
            </m:ctrlPr>
          </m:sSubPr>
          <m:e>
            <m:r>
              <w:rPr>
                <w:rFonts w:ascii="Cambria Math" w:hAnsi="Cambria Math"/>
              </w:rPr>
              <m:t>ϕ</m:t>
            </m:r>
          </m:e>
          <m:sub>
            <m:r>
              <w:rPr>
                <w:rFonts w:ascii="Cambria Math" w:hAnsi="Cambria Math"/>
              </w:rPr>
              <m:t>u</m:t>
            </m:r>
          </m:sub>
        </m:sSub>
      </m:oMath>
      <w:r w:rsidR="009E41DA">
        <w:t xml:space="preserve">et </w:t>
      </w:r>
      <m:oMath>
        <m:sSub>
          <m:sSubPr>
            <m:ctrlPr>
              <w:rPr>
                <w:rFonts w:ascii="Cambria Math" w:hAnsi="Cambria Math"/>
                <w:i/>
              </w:rPr>
            </m:ctrlPr>
          </m:sSubPr>
          <m:e>
            <m:r>
              <w:rPr>
                <w:rFonts w:ascii="Cambria Math" w:hAnsi="Cambria Math"/>
              </w:rPr>
              <m:t>ϕ</m:t>
            </m:r>
          </m:e>
          <m:sub>
            <m:r>
              <w:rPr>
                <w:rFonts w:ascii="Cambria Math" w:hAnsi="Cambria Math"/>
              </w:rPr>
              <m:t>v</m:t>
            </m:r>
          </m:sub>
        </m:sSub>
      </m:oMath>
      <w:r w:rsidR="009E41DA">
        <w:t xml:space="preserve"> </w:t>
      </w:r>
      <w:r w:rsidR="0059066A">
        <w:t xml:space="preserve">sur le même nœud </w:t>
      </w:r>
      <w:r w:rsidR="001410F2">
        <w:t>du rotor</w:t>
      </w:r>
      <w:r w:rsidR="00D80D45">
        <w:t> :</w:t>
      </w:r>
      <w:r w:rsidR="001410F2">
        <w:t xml:space="preserve"> si</w:t>
      </w:r>
      <m:oMath>
        <m:r>
          <w:rPr>
            <w:rFonts w:ascii="Cambria Math" w:hAnsi="Cambria Math"/>
          </w:rPr>
          <m:t xml:space="preserve"> 0&lt;</m:t>
        </m:r>
        <m:sSub>
          <m:sSubPr>
            <m:ctrlPr>
              <w:rPr>
                <w:rFonts w:ascii="Cambria Math" w:hAnsi="Cambria Math"/>
                <w:i/>
              </w:rPr>
            </m:ctrlPr>
          </m:sSubPr>
          <m:e>
            <m:r>
              <w:rPr>
                <w:rFonts w:ascii="Cambria Math" w:hAnsi="Cambria Math"/>
              </w:rPr>
              <m:t>ϕ</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u</m:t>
            </m:r>
          </m:sub>
        </m:sSub>
        <m:r>
          <w:rPr>
            <w:rFonts w:ascii="Cambria Math" w:hAnsi="Cambria Math"/>
          </w:rPr>
          <m:t>&lt;π</m:t>
        </m:r>
      </m:oMath>
      <w:r w:rsidR="001410F2">
        <w:t xml:space="preserve">, </w:t>
      </w:r>
      <w:r w:rsidR="00B144BD">
        <w:t xml:space="preserve">le mode à précession rétrograde existe ; </w:t>
      </w:r>
      <w:r w:rsidR="00B46768">
        <w:t>si</w:t>
      </w:r>
      <m:oMath>
        <m:r>
          <w:rPr>
            <w:rFonts w:ascii="Cambria Math" w:hAnsi="Cambria Math"/>
          </w:rPr>
          <m:t xml:space="preserve"> -π&lt;</m:t>
        </m:r>
        <m:sSub>
          <m:sSubPr>
            <m:ctrlPr>
              <w:rPr>
                <w:rFonts w:ascii="Cambria Math" w:hAnsi="Cambria Math"/>
                <w:i/>
              </w:rPr>
            </m:ctrlPr>
          </m:sSubPr>
          <m:e>
            <m:r>
              <w:rPr>
                <w:rFonts w:ascii="Cambria Math" w:hAnsi="Cambria Math"/>
              </w:rPr>
              <m:t>ϕ</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u</m:t>
            </m:r>
          </m:sub>
        </m:sSub>
        <m:r>
          <w:rPr>
            <w:rFonts w:ascii="Cambria Math" w:hAnsi="Cambria Math"/>
          </w:rPr>
          <m:t>&lt;0</m:t>
        </m:r>
      </m:oMath>
      <w:r w:rsidR="00513412">
        <w:t xml:space="preserve">, </w:t>
      </w:r>
      <w:r w:rsidR="00F216EE">
        <w:t>le mode est  à précession directe.</w:t>
      </w:r>
      <w:r w:rsidR="00CC46CF">
        <w:t xml:space="preserve"> Il faut savoir que l</w:t>
      </w:r>
      <w:r w:rsidRPr="003E2ADF">
        <w:t xml:space="preserve">e sens de la précession peut varier tout au long du rotor et notamment au franchissement des nœuds de </w:t>
      </w:r>
      <w:r w:rsidR="00413F3A" w:rsidRPr="003E2ADF">
        <w:t>palier</w:t>
      </w:r>
      <w:r w:rsidRPr="003E2ADF">
        <w:t>.</w:t>
      </w:r>
    </w:p>
    <w:p w14:paraId="2054A4AF" w14:textId="77777777" w:rsidR="009701B3" w:rsidRDefault="009701B3" w:rsidP="009701B3">
      <w:pPr>
        <w:keepNext/>
        <w:spacing w:line="360" w:lineRule="auto"/>
        <w:jc w:val="center"/>
      </w:pPr>
      <w:r w:rsidRPr="009701B3">
        <w:rPr>
          <w:noProof/>
        </w:rPr>
        <w:lastRenderedPageBreak/>
        <w:drawing>
          <wp:inline distT="0" distB="0" distL="0" distR="0" wp14:anchorId="098D32AA" wp14:editId="17D62B0A">
            <wp:extent cx="4835535" cy="2692800"/>
            <wp:effectExtent l="0" t="0" r="3175" b="0"/>
            <wp:docPr id="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35535" cy="2692800"/>
                    </a:xfrm>
                    <a:prstGeom prst="rect">
                      <a:avLst/>
                    </a:prstGeom>
                  </pic:spPr>
                </pic:pic>
              </a:graphicData>
            </a:graphic>
          </wp:inline>
        </w:drawing>
      </w:r>
    </w:p>
    <w:p w14:paraId="3F2E5D1C" w14:textId="180605A5" w:rsidR="00E50CB2" w:rsidRPr="007B662C" w:rsidRDefault="009701B3" w:rsidP="009701B3">
      <w:pPr>
        <w:pStyle w:val="Lgende"/>
        <w:jc w:val="center"/>
        <w:rPr>
          <w:rFonts w:ascii="Calibri" w:eastAsia="Times New Roman" w:hAnsi="Calibri" w:cs="Times New Roman"/>
          <w:i w:val="0"/>
          <w:iCs w:val="0"/>
          <w:color w:val="auto"/>
          <w:sz w:val="22"/>
          <w:szCs w:val="20"/>
          <w:lang w:eastAsia="fr-FR"/>
        </w:rPr>
      </w:pPr>
      <w:bookmarkStart w:id="93" w:name="_Ref528574164"/>
      <w:r w:rsidRPr="007B662C">
        <w:rPr>
          <w:rFonts w:ascii="Calibri" w:eastAsia="Times New Roman" w:hAnsi="Calibri" w:cs="Times New Roman"/>
          <w:i w:val="0"/>
          <w:iCs w:val="0"/>
          <w:color w:val="auto"/>
          <w:sz w:val="22"/>
          <w:szCs w:val="20"/>
          <w:lang w:eastAsia="fr-FR"/>
        </w:rPr>
        <w:t xml:space="preserve">Figure </w:t>
      </w:r>
      <w:r w:rsidRPr="007B662C">
        <w:rPr>
          <w:rFonts w:ascii="Calibri" w:eastAsia="Times New Roman" w:hAnsi="Calibri" w:cs="Times New Roman"/>
          <w:i w:val="0"/>
          <w:iCs w:val="0"/>
          <w:color w:val="auto"/>
          <w:sz w:val="22"/>
          <w:szCs w:val="20"/>
          <w:lang w:eastAsia="fr-FR"/>
        </w:rPr>
        <w:fldChar w:fldCharType="begin"/>
      </w:r>
      <w:r w:rsidRPr="007B662C">
        <w:rPr>
          <w:rFonts w:ascii="Calibri" w:eastAsia="Times New Roman" w:hAnsi="Calibri" w:cs="Times New Roman"/>
          <w:i w:val="0"/>
          <w:iCs w:val="0"/>
          <w:color w:val="auto"/>
          <w:sz w:val="22"/>
          <w:szCs w:val="20"/>
          <w:lang w:eastAsia="fr-FR"/>
        </w:rPr>
        <w:instrText xml:space="preserve"> SEQ Figure \* ARABIC </w:instrText>
      </w:r>
      <w:r w:rsidRPr="007B662C">
        <w:rPr>
          <w:rFonts w:ascii="Calibri" w:eastAsia="Times New Roman" w:hAnsi="Calibri" w:cs="Times New Roman"/>
          <w:i w:val="0"/>
          <w:iCs w:val="0"/>
          <w:color w:val="auto"/>
          <w:sz w:val="22"/>
          <w:szCs w:val="20"/>
          <w:lang w:eastAsia="fr-FR"/>
        </w:rPr>
        <w:fldChar w:fldCharType="separate"/>
      </w:r>
      <w:r w:rsidR="00453126">
        <w:rPr>
          <w:rFonts w:ascii="Calibri" w:eastAsia="Times New Roman" w:hAnsi="Calibri" w:cs="Times New Roman"/>
          <w:i w:val="0"/>
          <w:iCs w:val="0"/>
          <w:noProof/>
          <w:color w:val="auto"/>
          <w:sz w:val="22"/>
          <w:szCs w:val="20"/>
          <w:lang w:eastAsia="fr-FR"/>
        </w:rPr>
        <w:t>1</w:t>
      </w:r>
      <w:r w:rsidRPr="007B662C">
        <w:rPr>
          <w:rFonts w:ascii="Calibri" w:eastAsia="Times New Roman" w:hAnsi="Calibri" w:cs="Times New Roman"/>
          <w:i w:val="0"/>
          <w:iCs w:val="0"/>
          <w:color w:val="auto"/>
          <w:sz w:val="22"/>
          <w:szCs w:val="20"/>
          <w:lang w:eastAsia="fr-FR"/>
        </w:rPr>
        <w:fldChar w:fldCharType="end"/>
      </w:r>
      <w:bookmarkEnd w:id="93"/>
      <w:r w:rsidRPr="007B662C">
        <w:rPr>
          <w:rFonts w:ascii="Calibri" w:eastAsia="Times New Roman" w:hAnsi="Calibri" w:cs="Times New Roman"/>
          <w:i w:val="0"/>
          <w:iCs w:val="0"/>
          <w:color w:val="auto"/>
          <w:sz w:val="22"/>
          <w:szCs w:val="20"/>
          <w:lang w:eastAsia="fr-FR"/>
        </w:rPr>
        <w:t> : Deux modes de rotation :</w:t>
      </w:r>
      <w:r w:rsidR="00704287" w:rsidRPr="007B662C">
        <w:rPr>
          <w:rFonts w:ascii="Calibri" w:eastAsia="Times New Roman" w:hAnsi="Calibri" w:cs="Times New Roman"/>
          <w:i w:val="0"/>
          <w:iCs w:val="0"/>
          <w:color w:val="auto"/>
          <w:sz w:val="22"/>
          <w:szCs w:val="20"/>
          <w:lang w:eastAsia="fr-FR"/>
        </w:rPr>
        <w:t xml:space="preserve"> précessions directe (a) et précession rétrograde</w:t>
      </w:r>
      <w:r w:rsidRPr="007B662C">
        <w:rPr>
          <w:rFonts w:ascii="Calibri" w:eastAsia="Times New Roman" w:hAnsi="Calibri" w:cs="Times New Roman"/>
          <w:i w:val="0"/>
          <w:iCs w:val="0"/>
          <w:color w:val="auto"/>
          <w:sz w:val="22"/>
          <w:szCs w:val="20"/>
          <w:lang w:eastAsia="fr-FR"/>
        </w:rPr>
        <w:t xml:space="preserve"> </w:t>
      </w:r>
      <w:r w:rsidR="00C85DD3">
        <w:rPr>
          <w:rFonts w:ascii="Calibri" w:eastAsia="Times New Roman" w:hAnsi="Calibri" w:cs="Times New Roman"/>
          <w:i w:val="0"/>
          <w:iCs w:val="0"/>
          <w:color w:val="auto"/>
          <w:sz w:val="22"/>
          <w:szCs w:val="20"/>
          <w:lang w:eastAsia="fr-FR"/>
        </w:rPr>
        <w:t>(b)</w:t>
      </w:r>
    </w:p>
    <w:p w14:paraId="6614C22C" w14:textId="042AC736" w:rsidR="0085291E" w:rsidRDefault="00472AB9" w:rsidP="00B86EC5">
      <w:pPr>
        <w:spacing w:line="360" w:lineRule="auto"/>
      </w:pPr>
      <w:r>
        <w:t>En dynamique des rotors classiques, les forces d’excitation extérieure</w:t>
      </w:r>
      <w:ins w:id="94" w:author="HASSINI Mohamed-amine" w:date="2018-11-05T11:48:00Z">
        <w:r w:rsidR="00520C41">
          <w:t>s</w:t>
        </w:r>
      </w:ins>
      <w:r>
        <w:t xml:space="preserve"> sont le balourd, la force asynchrone</w:t>
      </w:r>
      <w:r w:rsidR="00DD6404">
        <w:t xml:space="preserve"> etc..</w:t>
      </w:r>
      <w:r>
        <w:t xml:space="preserve">. </w:t>
      </w:r>
      <w:commentRangeStart w:id="95"/>
      <w:r>
        <w:t>L’excitation synchrone due au balourd est une force centrifuge tournant à la même vitesse de rotation Ω que le rotor, tandis que la force asynchrone est une force harmonique d’amplitude constante tournant à une vitesse différente de celle du rotor</w:t>
      </w:r>
      <w:commentRangeEnd w:id="95"/>
      <w:r w:rsidR="00520C41">
        <w:rPr>
          <w:rStyle w:val="Marquedecommentaire"/>
        </w:rPr>
        <w:commentReference w:id="95"/>
      </w:r>
      <w:r>
        <w:t xml:space="preserve">. </w:t>
      </w:r>
      <w:commentRangeStart w:id="96"/>
      <w:r>
        <w:t xml:space="preserve">Le calcul des réponses et des orbites du rotor dues aux forces d’excitation extérieure ne nécessite pas de connaître ses valeurs propres et ses vecteurs </w:t>
      </w:r>
      <w:r w:rsidR="00BE5796">
        <w:t>propres. I</w:t>
      </w:r>
      <w:r w:rsidR="00382E5D">
        <w:t>l</w:t>
      </w:r>
      <w:r>
        <w:t xml:space="preserve"> est réalisé en résolvant les équations du mouvement</w:t>
      </w:r>
      <w:r w:rsidR="00782BC1">
        <w:t xml:space="preserve"> en transitoire</w:t>
      </w:r>
      <w:r>
        <w:t xml:space="preserve">. </w:t>
      </w:r>
      <w:r w:rsidR="00DF1C10">
        <w:t>L</w:t>
      </w:r>
      <w:r>
        <w:t>eurs solutions particulières de type périodique sous la forme suivante :</w:t>
      </w:r>
      <w:commentRangeEnd w:id="96"/>
      <w:r w:rsidR="00A64E53">
        <w:rPr>
          <w:rStyle w:val="Marquedecommentaire"/>
        </w:rPr>
        <w:commentReference w:id="96"/>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72AB9" w:rsidRPr="00AA3E05" w14:paraId="1D057984" w14:textId="77777777" w:rsidTr="00237B6F">
        <w:trPr>
          <w:trHeight w:val="635"/>
          <w:tblHeader/>
          <w:jc w:val="center"/>
        </w:trPr>
        <w:tc>
          <w:tcPr>
            <w:tcW w:w="8080" w:type="dxa"/>
            <w:vAlign w:val="center"/>
          </w:tcPr>
          <w:p w14:paraId="0262E972" w14:textId="0A4DF177" w:rsidR="00472AB9" w:rsidRPr="00EF735F" w:rsidRDefault="00F7023A" w:rsidP="00B86EC5">
            <w:pPr>
              <w:spacing w:line="360" w:lineRule="auto"/>
              <w:rPr>
                <w:i/>
              </w:rPr>
            </w:pPr>
            <m:oMathPara>
              <m:oMath>
                <m:r>
                  <m:rPr>
                    <m:sty m:val="bi"/>
                  </m:rP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q</m:t>
                        </m:r>
                      </m:e>
                    </m:d>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ex</m:t>
                        </m:r>
                      </m:sub>
                    </m:sSub>
                    <m:r>
                      <w:rPr>
                        <w:rFonts w:ascii="Cambria Math" w:hAnsi="Cambria Math"/>
                      </w:rPr>
                      <m:t>t</m:t>
                    </m:r>
                  </m:sup>
                </m:sSup>
              </m:oMath>
            </m:oMathPara>
          </w:p>
        </w:tc>
        <w:tc>
          <w:tcPr>
            <w:tcW w:w="959" w:type="dxa"/>
            <w:vAlign w:val="center"/>
          </w:tcPr>
          <w:p w14:paraId="27A26B92" w14:textId="77777777" w:rsidR="00472AB9" w:rsidRPr="001C390D" w:rsidRDefault="00472AB9" w:rsidP="00CA4005">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1C390D">
              <w:rPr>
                <w:rFonts w:ascii="Calibri" w:eastAsia="Times New Roman" w:hAnsi="Calibri" w:cs="Times New Roman"/>
                <w:i w:val="0"/>
                <w:iCs w:val="0"/>
                <w:color w:val="auto"/>
                <w:sz w:val="22"/>
                <w:szCs w:val="20"/>
                <w:lang w:eastAsia="fr-FR"/>
              </w:rPr>
              <w:t xml:space="preserve"> </w:t>
            </w:r>
          </w:p>
        </w:tc>
      </w:tr>
    </w:tbl>
    <w:p w14:paraId="539A11DE" w14:textId="6F4F57A8" w:rsidR="00087C1E" w:rsidRDefault="00842FD6" w:rsidP="0064007D">
      <w:pPr>
        <w:spacing w:line="360" w:lineRule="auto"/>
      </w:pPr>
      <w:proofErr w:type="gramStart"/>
      <w:r>
        <w:t>avec</w:t>
      </w:r>
      <w:proofErr w:type="gramEnd"/>
      <w:r>
        <w:t xml:space="preserve"> </w:t>
      </w:r>
      <m:oMath>
        <m:sSub>
          <m:sSubPr>
            <m:ctrlPr>
              <w:rPr>
                <w:rFonts w:ascii="Cambria Math" w:hAnsi="Cambria Math"/>
                <w:i/>
              </w:rPr>
            </m:ctrlPr>
          </m:sSubPr>
          <m:e>
            <m:r>
              <w:rPr>
                <w:rFonts w:ascii="Cambria Math" w:hAnsi="Cambria Math"/>
              </w:rPr>
              <m:t>ω</m:t>
            </m:r>
          </m:e>
          <m:sub>
            <m:r>
              <w:rPr>
                <w:rFonts w:ascii="Cambria Math" w:hAnsi="Cambria Math"/>
              </w:rPr>
              <m:t>ex</m:t>
            </m:r>
          </m:sub>
        </m:sSub>
      </m:oMath>
      <w:r w:rsidR="00831789">
        <w:t xml:space="preserve"> la fréquence de la force extérieure.</w:t>
      </w:r>
    </w:p>
    <w:p w14:paraId="1D00CA4E" w14:textId="28473E9B" w:rsidR="006F7102" w:rsidRDefault="00B332E3" w:rsidP="0064007D">
      <w:pPr>
        <w:spacing w:line="360" w:lineRule="auto"/>
      </w:pPr>
      <w:r>
        <w:t xml:space="preserve">Lors de l’analyse de l’effet Morton, </w:t>
      </w:r>
      <w:r w:rsidR="00AF6EC2">
        <w:t xml:space="preserve">la source d’excitation est principalement le balourd. </w:t>
      </w:r>
      <w:r w:rsidR="00D2369B">
        <w:t>Afin d’établir le système des équations du mouvement</w:t>
      </w:r>
      <w:r w:rsidR="000E5D11">
        <w:t xml:space="preserve"> et effectuer le calcul de la réponse au balourd</w:t>
      </w:r>
      <w:r w:rsidR="00D2369B">
        <w:t xml:space="preserve">, deux modèles </w:t>
      </w:r>
      <w:r w:rsidR="00715A12">
        <w:t xml:space="preserve">dynamiques du rotor </w:t>
      </w:r>
      <w:r w:rsidR="00A22509">
        <w:t>utilisés</w:t>
      </w:r>
      <w:r w:rsidR="000707C9">
        <w:t xml:space="preserve"> sont présenté dans la suite</w:t>
      </w:r>
      <w:r w:rsidR="00715A12">
        <w:t>.</w:t>
      </w:r>
    </w:p>
    <w:p w14:paraId="36E3BD82" w14:textId="651FC216" w:rsidR="006305A1" w:rsidRDefault="006D4999" w:rsidP="006305A1">
      <w:pPr>
        <w:pStyle w:val="Titre2"/>
      </w:pPr>
      <w:r w:rsidRPr="00FE7BC5">
        <w:t>Rotor</w:t>
      </w:r>
      <w:r w:rsidR="006305A1" w:rsidRPr="00FE7BC5">
        <w:t xml:space="preserve"> rigide</w:t>
      </w:r>
      <w:r w:rsidRPr="00FE7BC5">
        <w:t xml:space="preserve"> à 4DDL</w:t>
      </w:r>
    </w:p>
    <w:p w14:paraId="491987F6" w14:textId="77777777" w:rsidR="00FD216E" w:rsidRDefault="00FD216E" w:rsidP="00FD216E"/>
    <w:p w14:paraId="341B8960" w14:textId="542A79AA" w:rsidR="00B87CAD" w:rsidRDefault="00B87CAD" w:rsidP="003C34B3">
      <w:pPr>
        <w:spacing w:line="360" w:lineRule="auto"/>
        <w:rPr>
          <w:ins w:id="97" w:author="HASSINI Mohamed-amine" w:date="2018-11-05T14:10:00Z"/>
        </w:rPr>
      </w:pPr>
      <w:ins w:id="98" w:author="HASSINI Mohamed-amine" w:date="2018-11-05T14:12:00Z">
        <w:r>
          <w:t>Le</w:t>
        </w:r>
      </w:ins>
      <w:ins w:id="99" w:author="HASSINI Mohamed-amine" w:date="2018-11-05T14:11:00Z">
        <w:r>
          <w:t xml:space="preserve"> rotor</w:t>
        </w:r>
      </w:ins>
      <w:ins w:id="100" w:author="HASSINI Mohamed-amine" w:date="2018-11-05T14:12:00Z">
        <w:r>
          <w:t xml:space="preserve"> peut être considéré </w:t>
        </w:r>
      </w:ins>
      <w:ins w:id="101" w:author="HASSINI Mohamed-amine" w:date="2018-11-05T14:18:00Z">
        <w:r w:rsidR="00994D61">
          <w:t xml:space="preserve">un solide indéformable (i.e. </w:t>
        </w:r>
      </w:ins>
      <w:ins w:id="102" w:author="HASSINI Mohamed-amine" w:date="2018-11-05T14:12:00Z">
        <w:r>
          <w:t>infiniment rigide</w:t>
        </w:r>
      </w:ins>
      <w:ins w:id="103" w:author="HASSINI Mohamed-amine" w:date="2018-11-05T14:18:00Z">
        <w:r w:rsidR="00994D61">
          <w:t>)</w:t>
        </w:r>
      </w:ins>
      <w:ins w:id="104" w:author="HASSINI Mohamed-amine" w:date="2018-11-05T14:12:00Z">
        <w:r>
          <w:t xml:space="preserve"> si </w:t>
        </w:r>
      </w:ins>
      <w:ins w:id="105" w:author="HASSINI Mohamed-amine" w:date="2018-11-05T14:11:00Z">
        <w:r>
          <w:t xml:space="preserve">la première fréquence du mode de flexion est très faible devant </w:t>
        </w:r>
      </w:ins>
      <w:ins w:id="106" w:author="HASSINI Mohamed-amine" w:date="2018-11-05T14:10:00Z">
        <w:r>
          <w:t>les fréquences d’intérêt et</w:t>
        </w:r>
      </w:ins>
      <w:ins w:id="107" w:author="HASSINI Mohamed-amine" w:date="2018-11-05T14:12:00Z">
        <w:r>
          <w:t>/ou</w:t>
        </w:r>
      </w:ins>
      <w:ins w:id="108" w:author="HASSINI Mohamed-amine" w:date="2018-11-05T14:10:00Z">
        <w:r>
          <w:t xml:space="preserve"> d’excitation. </w:t>
        </w:r>
      </w:ins>
      <w:ins w:id="109" w:author="HASSINI Mohamed-amine" w:date="2018-11-05T14:13:00Z">
        <w:r>
          <w:t xml:space="preserve">Par conséquent, les mouvements latéraux peuvent </w:t>
        </w:r>
      </w:ins>
      <w:ins w:id="110" w:author="HASSINI Mohamed-amine" w:date="2018-11-05T14:14:00Z">
        <w:r>
          <w:t>être décrits à l’aide de quatre degrés de liberté : deux translations et deux rotations.</w:t>
        </w:r>
      </w:ins>
    </w:p>
    <w:p w14:paraId="5EFB9331" w14:textId="2CB84428" w:rsidR="001A1092" w:rsidDel="00B87CAD" w:rsidRDefault="001B1567" w:rsidP="003C34B3">
      <w:pPr>
        <w:spacing w:line="360" w:lineRule="auto"/>
        <w:rPr>
          <w:del w:id="111" w:author="HASSINI Mohamed-amine" w:date="2018-11-05T14:10:00Z"/>
        </w:rPr>
      </w:pPr>
      <w:del w:id="112" w:author="HASSINI Mohamed-amine" w:date="2018-11-05T14:10:00Z">
        <w:r w:rsidDel="00B87CAD">
          <w:delText>Le rotor à quatre degrés de liberté est un</w:delText>
        </w:r>
        <w:r w:rsidR="00E96765" w:rsidDel="00B87CAD">
          <w:delText>e modélisation simple, ce qui permet d’examiner la stabilité et la vibration du rotor.</w:delText>
        </w:r>
        <w:r w:rsidR="003C6388" w:rsidDel="00B87CAD">
          <w:delText xml:space="preserve"> </w:delText>
        </w:r>
        <w:r w:rsidR="00FB138C" w:rsidDel="00B87CAD">
          <w:delText xml:space="preserve">Le mot simple désigne que le rotor est modélisé avec petit nombre de degré de liberté mais il est </w:delText>
        </w:r>
        <w:r w:rsidR="00AF15F3" w:rsidDel="00B87CAD">
          <w:delText>représentatif et efficace</w:delText>
        </w:r>
        <w:r w:rsidR="00FB138C" w:rsidDel="00B87CAD">
          <w:delText xml:space="preserve"> pour modéliser son comportement dynamique</w:delText>
        </w:r>
        <w:r w:rsidR="00FF4D01" w:rsidDel="00B87CAD">
          <w:delText xml:space="preserve">, surtout </w:delText>
        </w:r>
        <w:r w:rsidR="00FF4D01" w:rsidDel="00B87CAD">
          <w:lastRenderedPageBreak/>
          <w:delText xml:space="preserve">quand on </w:delText>
        </w:r>
        <w:r w:rsidR="00326B34" w:rsidDel="00B87CAD">
          <w:delText xml:space="preserve">ne </w:delText>
        </w:r>
        <w:r w:rsidR="00FF4D01" w:rsidDel="00B87CAD">
          <w:delText xml:space="preserve">s’intéresse </w:delText>
        </w:r>
        <w:r w:rsidR="00326B34" w:rsidDel="00B87CAD">
          <w:delText xml:space="preserve">pas </w:delText>
        </w:r>
        <w:r w:rsidR="00FF4D01" w:rsidDel="00B87CAD">
          <w:delText xml:space="preserve">aux modes </w:delText>
        </w:r>
        <w:r w:rsidR="0015166C" w:rsidDel="00B87CAD">
          <w:delText xml:space="preserve">de </w:delText>
        </w:r>
        <w:r w:rsidR="00326B34" w:rsidDel="00B87CAD">
          <w:delText>flexion</w:delText>
        </w:r>
        <w:r w:rsidR="00B00633" w:rsidDel="00B87CAD">
          <w:delText xml:space="preserve"> du rotor. </w:delText>
        </w:r>
        <w:r w:rsidR="002863CA" w:rsidDel="00B87CAD">
          <w:delText xml:space="preserve">Cette modélisation est souvent </w:delText>
        </w:r>
        <w:r w:rsidR="00BA294D" w:rsidDel="00B87CAD">
          <w:delText>utilisée</w:delText>
        </w:r>
        <w:r w:rsidR="002863CA" w:rsidDel="00B87CAD">
          <w:delText xml:space="preserve"> dans le</w:delText>
        </w:r>
        <w:r w:rsidR="00BA294D" w:rsidDel="00B87CAD">
          <w:delText>s</w:delText>
        </w:r>
        <w:r w:rsidR="002863CA" w:rsidDel="00B87CAD">
          <w:delText xml:space="preserve"> cas d’un rotor rigide posé sur </w:delText>
        </w:r>
        <w:r w:rsidR="000161E5" w:rsidDel="00B87CAD">
          <w:delText>des supports flexibles</w:delText>
        </w:r>
        <w:r w:rsidR="002863CA" w:rsidDel="00B87CAD">
          <w:delText>.</w:delText>
        </w:r>
      </w:del>
    </w:p>
    <w:p w14:paraId="2AB73B8C" w14:textId="3C6A7093" w:rsidR="00EC22CC" w:rsidRDefault="009E16CA" w:rsidP="003C34B3">
      <w:pPr>
        <w:keepNext/>
        <w:spacing w:line="360" w:lineRule="auto"/>
        <w:jc w:val="center"/>
      </w:pPr>
      <w:r w:rsidRPr="009E16CA">
        <w:rPr>
          <w:noProof/>
        </w:rPr>
        <w:drawing>
          <wp:inline distT="0" distB="0" distL="0" distR="0" wp14:anchorId="5A6D94D6" wp14:editId="7A8E5A53">
            <wp:extent cx="5043884" cy="1875600"/>
            <wp:effectExtent l="0" t="0" r="0" b="0"/>
            <wp:docPr id="51"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 5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3884" cy="1875600"/>
                    </a:xfrm>
                    <a:prstGeom prst="rect">
                      <a:avLst/>
                    </a:prstGeom>
                  </pic:spPr>
                </pic:pic>
              </a:graphicData>
            </a:graphic>
          </wp:inline>
        </w:drawing>
      </w:r>
    </w:p>
    <w:p w14:paraId="5ABB9B0A" w14:textId="451BD71D" w:rsidR="00F97E5C" w:rsidRPr="001C51AC" w:rsidRDefault="00EC22CC" w:rsidP="003C34B3">
      <w:pPr>
        <w:pStyle w:val="Lgende"/>
        <w:spacing w:line="360" w:lineRule="auto"/>
        <w:jc w:val="center"/>
        <w:rPr>
          <w:rFonts w:ascii="Calibri" w:eastAsia="Times New Roman" w:hAnsi="Calibri" w:cs="Times New Roman"/>
          <w:i w:val="0"/>
          <w:iCs w:val="0"/>
          <w:color w:val="auto"/>
          <w:sz w:val="22"/>
          <w:szCs w:val="20"/>
          <w:lang w:eastAsia="fr-FR"/>
        </w:rPr>
      </w:pPr>
      <w:bookmarkStart w:id="113" w:name="_Ref527447015"/>
      <w:r w:rsidRPr="001C51AC">
        <w:rPr>
          <w:rFonts w:ascii="Calibri" w:eastAsia="Times New Roman" w:hAnsi="Calibri" w:cs="Times New Roman"/>
          <w:i w:val="0"/>
          <w:iCs w:val="0"/>
          <w:color w:val="auto"/>
          <w:sz w:val="22"/>
          <w:szCs w:val="20"/>
          <w:lang w:eastAsia="fr-FR"/>
        </w:rPr>
        <w:t xml:space="preserve">Figure </w:t>
      </w:r>
      <w:r w:rsidRPr="001C51AC">
        <w:rPr>
          <w:rFonts w:ascii="Calibri" w:eastAsia="Times New Roman" w:hAnsi="Calibri" w:cs="Times New Roman"/>
          <w:i w:val="0"/>
          <w:iCs w:val="0"/>
          <w:color w:val="auto"/>
          <w:sz w:val="22"/>
          <w:szCs w:val="20"/>
          <w:lang w:eastAsia="fr-FR"/>
        </w:rPr>
        <w:fldChar w:fldCharType="begin"/>
      </w:r>
      <w:r w:rsidRPr="001C51AC">
        <w:rPr>
          <w:rFonts w:ascii="Calibri" w:eastAsia="Times New Roman" w:hAnsi="Calibri" w:cs="Times New Roman"/>
          <w:i w:val="0"/>
          <w:iCs w:val="0"/>
          <w:color w:val="auto"/>
          <w:sz w:val="22"/>
          <w:szCs w:val="20"/>
          <w:lang w:eastAsia="fr-FR"/>
        </w:rPr>
        <w:instrText xml:space="preserve"> SEQ Figure \* ARABIC </w:instrText>
      </w:r>
      <w:r w:rsidRPr="001C51AC">
        <w:rPr>
          <w:rFonts w:ascii="Calibri" w:eastAsia="Times New Roman" w:hAnsi="Calibri" w:cs="Times New Roman"/>
          <w:i w:val="0"/>
          <w:iCs w:val="0"/>
          <w:color w:val="auto"/>
          <w:sz w:val="22"/>
          <w:szCs w:val="20"/>
          <w:lang w:eastAsia="fr-FR"/>
        </w:rPr>
        <w:fldChar w:fldCharType="separate"/>
      </w:r>
      <w:r w:rsidR="00453126">
        <w:rPr>
          <w:rFonts w:ascii="Calibri" w:eastAsia="Times New Roman" w:hAnsi="Calibri" w:cs="Times New Roman"/>
          <w:i w:val="0"/>
          <w:iCs w:val="0"/>
          <w:noProof/>
          <w:color w:val="auto"/>
          <w:sz w:val="22"/>
          <w:szCs w:val="20"/>
          <w:lang w:eastAsia="fr-FR"/>
        </w:rPr>
        <w:t>2</w:t>
      </w:r>
      <w:r w:rsidRPr="001C51AC">
        <w:rPr>
          <w:rFonts w:ascii="Calibri" w:eastAsia="Times New Roman" w:hAnsi="Calibri" w:cs="Times New Roman"/>
          <w:i w:val="0"/>
          <w:iCs w:val="0"/>
          <w:color w:val="auto"/>
          <w:sz w:val="22"/>
          <w:szCs w:val="20"/>
          <w:lang w:eastAsia="fr-FR"/>
        </w:rPr>
        <w:fldChar w:fldCharType="end"/>
      </w:r>
      <w:bookmarkEnd w:id="113"/>
      <w:r w:rsidR="009E16CA" w:rsidRPr="001C51AC">
        <w:rPr>
          <w:rFonts w:ascii="Calibri" w:eastAsia="Times New Roman" w:hAnsi="Calibri" w:cs="Times New Roman"/>
          <w:i w:val="0"/>
          <w:iCs w:val="0"/>
          <w:color w:val="auto"/>
          <w:sz w:val="22"/>
          <w:szCs w:val="20"/>
          <w:lang w:eastAsia="fr-FR"/>
        </w:rPr>
        <w:t xml:space="preserve"> : </w:t>
      </w:r>
      <w:r w:rsidR="000F200B" w:rsidRPr="001C51AC">
        <w:rPr>
          <w:rFonts w:ascii="Calibri" w:eastAsia="Times New Roman" w:hAnsi="Calibri" w:cs="Times New Roman"/>
          <w:i w:val="0"/>
          <w:iCs w:val="0"/>
          <w:color w:val="auto"/>
          <w:sz w:val="22"/>
          <w:szCs w:val="20"/>
          <w:lang w:eastAsia="fr-FR"/>
        </w:rPr>
        <w:t>schéma du rotor rigide</w:t>
      </w:r>
      <w:r w:rsidR="00B82E9D" w:rsidRPr="001C51AC">
        <w:rPr>
          <w:rFonts w:ascii="Calibri" w:eastAsia="Times New Roman" w:hAnsi="Calibri" w:cs="Times New Roman"/>
          <w:i w:val="0"/>
          <w:iCs w:val="0"/>
          <w:color w:val="auto"/>
          <w:sz w:val="22"/>
          <w:szCs w:val="20"/>
          <w:lang w:eastAsia="fr-FR"/>
        </w:rPr>
        <w:t xml:space="preserve"> avec un disque</w:t>
      </w:r>
      <w:r w:rsidR="000F200B" w:rsidRPr="001C51AC">
        <w:rPr>
          <w:rFonts w:ascii="Calibri" w:eastAsia="Times New Roman" w:hAnsi="Calibri" w:cs="Times New Roman"/>
          <w:i w:val="0"/>
          <w:iCs w:val="0"/>
          <w:color w:val="auto"/>
          <w:sz w:val="22"/>
          <w:szCs w:val="20"/>
          <w:lang w:eastAsia="fr-FR"/>
        </w:rPr>
        <w:t xml:space="preserve"> guidé par deux palier</w:t>
      </w:r>
      <w:r w:rsidR="00847676" w:rsidRPr="001C51AC">
        <w:rPr>
          <w:rFonts w:ascii="Calibri" w:eastAsia="Times New Roman" w:hAnsi="Calibri" w:cs="Times New Roman"/>
          <w:i w:val="0"/>
          <w:iCs w:val="0"/>
          <w:color w:val="auto"/>
          <w:sz w:val="22"/>
          <w:szCs w:val="20"/>
          <w:lang w:eastAsia="fr-FR"/>
        </w:rPr>
        <w:t>s</w:t>
      </w:r>
    </w:p>
    <w:p w14:paraId="1A4D3D96" w14:textId="60C62E9E" w:rsidR="00346290" w:rsidRDefault="009813B2" w:rsidP="003C34B3">
      <w:pPr>
        <w:spacing w:line="360" w:lineRule="auto"/>
      </w:pPr>
      <w:r>
        <w:t xml:space="preserve">La </w:t>
      </w:r>
      <w:r w:rsidRPr="00F45784">
        <w:rPr>
          <w:b/>
          <w:i/>
        </w:rPr>
        <w:fldChar w:fldCharType="begin"/>
      </w:r>
      <w:r w:rsidRPr="00F45784">
        <w:rPr>
          <w:b/>
          <w:i/>
        </w:rPr>
        <w:instrText xml:space="preserve"> REF _Ref527447015 \h </w:instrText>
      </w:r>
      <w:r w:rsidR="003C34B3" w:rsidRPr="00F45784">
        <w:rPr>
          <w:b/>
          <w:i/>
        </w:rPr>
        <w:instrText xml:space="preserve"> \* MERGEFORMAT </w:instrText>
      </w:r>
      <w:r w:rsidRPr="00F45784">
        <w:rPr>
          <w:b/>
          <w:i/>
        </w:rPr>
      </w:r>
      <w:r w:rsidRPr="00F45784">
        <w:rPr>
          <w:b/>
          <w:i/>
        </w:rPr>
        <w:fldChar w:fldCharType="separate"/>
      </w:r>
      <w:r w:rsidR="00453126" w:rsidRPr="00453126">
        <w:rPr>
          <w:b/>
          <w:i/>
        </w:rPr>
        <w:t xml:space="preserve">Figure </w:t>
      </w:r>
      <w:r w:rsidR="00453126" w:rsidRPr="00453126">
        <w:rPr>
          <w:b/>
          <w:i/>
          <w:iCs/>
          <w:noProof/>
        </w:rPr>
        <w:t>2</w:t>
      </w:r>
      <w:r w:rsidRPr="00F45784">
        <w:rPr>
          <w:b/>
          <w:i/>
        </w:rPr>
        <w:fldChar w:fldCharType="end"/>
      </w:r>
      <w:r w:rsidR="005243DC">
        <w:t xml:space="preserve"> illustre un rotor </w:t>
      </w:r>
      <w:ins w:id="114" w:author="HASSINI Mohamed-amine" w:date="2018-11-05T14:14:00Z">
        <w:r w:rsidR="00B87CAD">
          <w:t xml:space="preserve">supposé </w:t>
        </w:r>
      </w:ins>
      <w:r w:rsidR="00EC22CC">
        <w:t xml:space="preserve">rigide </w:t>
      </w:r>
      <w:r w:rsidR="005243DC">
        <w:t xml:space="preserve">avec un disque en porte-à-faux </w:t>
      </w:r>
      <w:r w:rsidR="006B56A3">
        <w:t>guidé</w:t>
      </w:r>
      <w:r w:rsidR="005243DC">
        <w:t xml:space="preserve"> par deux paliers.</w:t>
      </w:r>
      <w:r w:rsidR="006B56A3">
        <w:t xml:space="preserve"> </w:t>
      </w:r>
      <w:r w:rsidR="00FA3142">
        <w:t xml:space="preserve">En se basant sur la modélisation à </w:t>
      </w:r>
      <w:r w:rsidR="006D51E3">
        <w:t>quatre degrés de liberté</w:t>
      </w:r>
      <w:r w:rsidR="00FA3142">
        <w:t xml:space="preserve">, les équations de mouvement s’écrivent au centre de masse du rotor </w:t>
      </w:r>
      <m:oMath>
        <m:sSub>
          <m:sSubPr>
            <m:ctrlPr>
              <w:rPr>
                <w:rFonts w:ascii="Cambria Math" w:hAnsi="Cambria Math"/>
                <w:i/>
              </w:rPr>
            </m:ctrlPr>
          </m:sSubPr>
          <m:e>
            <m:r>
              <w:rPr>
                <w:rFonts w:ascii="Cambria Math" w:hAnsi="Cambria Math"/>
              </w:rPr>
              <m:t>G</m:t>
            </m:r>
          </m:e>
          <m:sub>
            <m:r>
              <w:rPr>
                <w:rFonts w:ascii="Cambria Math" w:hAnsi="Cambria Math"/>
              </w:rPr>
              <m:t>r</m:t>
            </m:r>
          </m:sub>
        </m:sSub>
      </m:oMath>
      <w:r w:rsidR="00FF3836">
        <w:t xml:space="preserve"> de manière suivante</w:t>
      </w:r>
      <w:r w:rsidR="008F0DA9">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2F092D" w:rsidRPr="00AA3E05" w14:paraId="609D57B5" w14:textId="77777777" w:rsidTr="00003ABE">
        <w:trPr>
          <w:trHeight w:val="635"/>
          <w:tblHeader/>
          <w:jc w:val="center"/>
        </w:trPr>
        <w:tc>
          <w:tcPr>
            <w:tcW w:w="7943" w:type="dxa"/>
            <w:vAlign w:val="center"/>
          </w:tcPr>
          <w:p w14:paraId="7B62170B" w14:textId="2DF75BE2" w:rsidR="00FF3836" w:rsidRPr="002243F4" w:rsidRDefault="00144DF9" w:rsidP="003C34B3">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r</m:t>
                    </m:r>
                  </m:sub>
                </m:sSub>
                <m:acc>
                  <m:accPr>
                    <m:chr m:val="̈"/>
                    <m:ctrlPr>
                      <w:rPr>
                        <w:rFonts w:ascii="Cambria Math" w:hAnsi="Cambria Math"/>
                        <w:i/>
                      </w:rPr>
                    </m:ctrlPr>
                  </m:accPr>
                  <m:e>
                    <m:r>
                      <w:rPr>
                        <w:rFonts w:ascii="Cambria Math" w:hAnsi="Cambria Math"/>
                      </w:rPr>
                      <m:t>u</m:t>
                    </m:r>
                  </m:e>
                </m:acc>
                <m:r>
                  <w:rPr>
                    <w:rFonts w:ascii="Cambria Math" w:hAnsi="Cambria Math"/>
                  </w:rPr>
                  <m:t>=</m:t>
                </m:r>
                <m:r>
                  <w:del w:id="115" w:author="HASSINI Mohamed-amine" w:date="2018-11-05T14:15:00Z">
                    <w:rPr>
                      <w:rFonts w:ascii="Cambria Math" w:hAnsi="Cambria Math"/>
                    </w:rPr>
                    <m:t>-</m:t>
                  </w:del>
                </m:r>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1</m:t>
                    </m:r>
                  </m:sup>
                </m:sSubSup>
                <m:r>
                  <w:ins w:id="116" w:author="HASSINI Mohamed-amine" w:date="2018-11-05T14:15:00Z">
                    <w:rPr>
                      <w:rFonts w:ascii="Cambria Math" w:hAnsi="Cambria Math"/>
                    </w:rPr>
                    <m:t>+</m:t>
                  </w:ins>
                </m:r>
                <m:r>
                  <w:del w:id="117" w:author="HASSINI Mohamed-amine" w:date="2018-11-05T14:15:00Z">
                    <w:rPr>
                      <w:rFonts w:ascii="Cambria Math" w:hAnsi="Cambria Math"/>
                    </w:rPr>
                    <m:t>-</m:t>
                  </w:del>
                </m:r>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U</m:t>
                    </m:r>
                  </m:sup>
                </m:sSub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g</m:t>
                </m:r>
              </m:oMath>
            </m:oMathPara>
          </w:p>
          <w:p w14:paraId="7D1AFCB3" w14:textId="2C3A7FF6" w:rsidR="00FF3836" w:rsidRPr="00652491" w:rsidRDefault="00144DF9" w:rsidP="003C34B3">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r</m:t>
                    </m:r>
                  </m:sub>
                </m:sSub>
                <m:acc>
                  <m:accPr>
                    <m:chr m:val="̈"/>
                    <m:ctrlPr>
                      <w:rPr>
                        <w:rFonts w:ascii="Cambria Math" w:hAnsi="Cambria Math"/>
                        <w:i/>
                      </w:rPr>
                    </m:ctrlPr>
                  </m:accPr>
                  <m:e>
                    <m:r>
                      <w:rPr>
                        <w:rFonts w:ascii="Cambria Math" w:hAnsi="Cambria Math"/>
                      </w:rPr>
                      <m:t>v</m:t>
                    </m:r>
                  </m:e>
                </m:acc>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U</m:t>
                    </m:r>
                  </m:sup>
                </m:sSubSup>
              </m:oMath>
            </m:oMathPara>
          </w:p>
          <w:p w14:paraId="0F5D5B09" w14:textId="04E13DDF" w:rsidR="00FF3836" w:rsidRPr="00755A59" w:rsidRDefault="00144DF9" w:rsidP="003C34B3">
            <w:pPr>
              <w:spacing w:line="360" w:lineRule="auto"/>
            </w:pPr>
            <m:oMathPara>
              <m:oMath>
                <m:sSub>
                  <m:sSubPr>
                    <m:ctrlPr>
                      <w:rPr>
                        <w:rFonts w:ascii="Cambria Math" w:hAnsi="Cambria Math"/>
                        <w:i/>
                      </w:rPr>
                    </m:ctrlPr>
                  </m:sSubPr>
                  <m:e>
                    <m:r>
                      <w:rPr>
                        <w:rFonts w:ascii="Cambria Math" w:hAnsi="Cambria Math"/>
                      </w:rPr>
                      <m:t>J</m:t>
                    </m:r>
                  </m:e>
                  <m:sub>
                    <m:r>
                      <w:rPr>
                        <w:rFonts w:ascii="Cambria Math" w:hAnsi="Cambria Math"/>
                      </w:rPr>
                      <m:t>t</m:t>
                    </m:r>
                  </m:sub>
                </m:sSub>
                <m:acc>
                  <m:accPr>
                    <m:chr m:val="̈"/>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b</m:t>
                    </m:r>
                  </m:sub>
                </m:sSub>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U</m:t>
                    </m:r>
                  </m:sup>
                </m:sSub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p</m:t>
                    </m:r>
                  </m:sub>
                </m:sSub>
                <m:r>
                  <m:rPr>
                    <m:sty m:val="p"/>
                  </m:rPr>
                  <w:rPr>
                    <w:rFonts w:ascii="Cambria Math" w:hAnsi="Cambria Math"/>
                  </w:rPr>
                  <m:t>Ω</m:t>
                </m:r>
                <m:acc>
                  <m:accPr>
                    <m:chr m:val="̇"/>
                    <m:ctrlPr>
                      <w:rPr>
                        <w:rFonts w:ascii="Cambria Math" w:hAnsi="Cambria Math"/>
                        <w:i/>
                      </w:rPr>
                    </m:ctrlPr>
                  </m:accPr>
                  <m:e>
                    <m:r>
                      <w:rPr>
                        <w:rFonts w:ascii="Cambria Math" w:hAnsi="Cambria Math"/>
                      </w:rPr>
                      <m:t>ψ</m:t>
                    </m:r>
                  </m:e>
                </m:acc>
              </m:oMath>
            </m:oMathPara>
          </w:p>
          <w:p w14:paraId="24A24691" w14:textId="4298E797" w:rsidR="002F092D" w:rsidRPr="00D51381" w:rsidRDefault="00144DF9" w:rsidP="003C34B3">
            <w:pPr>
              <w:spacing w:line="360" w:lineRule="auto"/>
            </w:pPr>
            <m:oMathPara>
              <m:oMath>
                <m:sSub>
                  <m:sSubPr>
                    <m:ctrlPr>
                      <w:rPr>
                        <w:rFonts w:ascii="Cambria Math" w:hAnsi="Cambria Math"/>
                        <w:i/>
                      </w:rPr>
                    </m:ctrlPr>
                  </m:sSubPr>
                  <m:e>
                    <m:r>
                      <w:rPr>
                        <w:rFonts w:ascii="Cambria Math" w:hAnsi="Cambria Math"/>
                      </w:rPr>
                      <m:t>J</m:t>
                    </m:r>
                  </m:e>
                  <m:sub>
                    <m:r>
                      <w:rPr>
                        <w:rFonts w:ascii="Cambria Math" w:hAnsi="Cambria Math"/>
                      </w:rPr>
                      <m:t>t</m:t>
                    </m:r>
                  </m:sub>
                </m:sSub>
                <m:acc>
                  <m:accPr>
                    <m:chr m:val="̈"/>
                    <m:ctrlPr>
                      <w:rPr>
                        <w:rFonts w:ascii="Cambria Math" w:hAnsi="Cambria Math"/>
                        <w:i/>
                      </w:rPr>
                    </m:ctrlPr>
                  </m:accPr>
                  <m:e>
                    <m:r>
                      <w:rPr>
                        <w:rFonts w:ascii="Cambria Math" w:hAnsi="Cambria Math"/>
                      </w:rPr>
                      <m:t>ψ</m:t>
                    </m:r>
                  </m:e>
                </m:acc>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b</m:t>
                    </m:r>
                  </m:sub>
                </m:sSub>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U</m:t>
                    </m:r>
                  </m:sup>
                </m:sSub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p</m:t>
                    </m:r>
                  </m:sub>
                </m:sSub>
                <m:r>
                  <m:rPr>
                    <m:sty m:val="p"/>
                  </m:rPr>
                  <w:rPr>
                    <w:rFonts w:ascii="Cambria Math" w:hAnsi="Cambria Math"/>
                  </w:rPr>
                  <m:t>Ω</m:t>
                </m:r>
                <m:acc>
                  <m:accPr>
                    <m:chr m:val="̇"/>
                    <m:ctrlPr>
                      <w:rPr>
                        <w:rFonts w:ascii="Cambria Math" w:hAnsi="Cambria Math"/>
                        <w:i/>
                      </w:rPr>
                    </m:ctrlPr>
                  </m:accPr>
                  <m:e>
                    <m:r>
                      <w:rPr>
                        <w:rFonts w:ascii="Cambria Math" w:hAnsi="Cambria Math"/>
                      </w:rPr>
                      <m:t>θ</m:t>
                    </m:r>
                  </m:e>
                </m:acc>
              </m:oMath>
            </m:oMathPara>
          </w:p>
        </w:tc>
        <w:tc>
          <w:tcPr>
            <w:tcW w:w="1096" w:type="dxa"/>
            <w:vAlign w:val="center"/>
          </w:tcPr>
          <w:p w14:paraId="0079ED9D" w14:textId="77777777" w:rsidR="002F092D" w:rsidRPr="001C390D" w:rsidRDefault="002F092D" w:rsidP="00CA4005">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118" w:name="_Ref527451513"/>
            <w:r w:rsidRPr="001C390D">
              <w:rPr>
                <w:rFonts w:ascii="Calibri" w:eastAsia="Times New Roman" w:hAnsi="Calibri" w:cs="Times New Roman"/>
                <w:i w:val="0"/>
                <w:iCs w:val="0"/>
                <w:color w:val="auto"/>
                <w:sz w:val="22"/>
                <w:szCs w:val="20"/>
                <w:lang w:eastAsia="fr-FR"/>
              </w:rPr>
              <w:t xml:space="preserve"> </w:t>
            </w:r>
            <w:bookmarkEnd w:id="118"/>
          </w:p>
        </w:tc>
      </w:tr>
    </w:tbl>
    <w:p w14:paraId="2E7DA150" w14:textId="428F72CE" w:rsidR="002F092D" w:rsidRDefault="004A0820" w:rsidP="00881902">
      <w:pPr>
        <w:spacing w:line="276" w:lineRule="auto"/>
        <w:ind w:left="708"/>
      </w:pPr>
      <w:r>
        <w:t>O</w:t>
      </w:r>
      <w:r w:rsidR="002507B6">
        <w:t>ù</w:t>
      </w:r>
      <w:r w:rsidR="00387EA3">
        <w:t> </w:t>
      </w:r>
    </w:p>
    <w:p w14:paraId="13060668" w14:textId="5517997F" w:rsidR="00B87CAD" w:rsidRDefault="004E1482" w:rsidP="00881902">
      <w:pPr>
        <w:spacing w:line="276" w:lineRule="auto"/>
        <w:ind w:left="708"/>
        <w:rPr>
          <w:ins w:id="119" w:author="HASSINI Mohamed-amine" w:date="2018-11-05T14:15:00Z"/>
        </w:rPr>
      </w:pPr>
      <m:oMath>
        <m:r>
          <w:del w:id="120" w:author="HASSINI Mohamed-amine" w:date="2018-11-05T14:16:00Z">
            <w:rPr>
              <w:rFonts w:ascii="Cambria Math" w:hAnsi="Cambria Math"/>
            </w:rPr>
            <m:t>u, v, θ, ψ </m:t>
          </w:del>
        </m:r>
      </m:oMath>
      <w:r w:rsidR="007368C8">
        <w:t>:</w:t>
      </w:r>
      <w:r>
        <w:t xml:space="preserve"> </w:t>
      </w:r>
    </w:p>
    <w:p w14:paraId="645E6AD8" w14:textId="49DA708C" w:rsidR="00994D61" w:rsidRDefault="00B87CAD" w:rsidP="00994D61">
      <w:pPr>
        <w:spacing w:line="276" w:lineRule="auto"/>
        <w:ind w:left="708"/>
        <w:rPr>
          <w:ins w:id="121" w:author="HASSINI Mohamed-amine" w:date="2018-11-05T14:16:00Z"/>
        </w:rPr>
      </w:pPr>
      <m:oMath>
        <m:r>
          <w:ins w:id="122" w:author="HASSINI Mohamed-amine" w:date="2018-11-05T14:15:00Z">
            <w:rPr>
              <w:rFonts w:ascii="Cambria Math" w:hAnsi="Cambria Math"/>
            </w:rPr>
            <m:t>u</m:t>
          </w:ins>
        </m:r>
        <m:r>
          <w:ins w:id="123" w:author="HASSINI Mohamed-amine" w:date="2018-11-05T14:16:00Z">
            <w:rPr>
              <w:rFonts w:ascii="Cambria Math" w:hAnsi="Cambria Math"/>
            </w:rPr>
            <m:t>, v </m:t>
          </w:ins>
        </m:r>
      </m:oMath>
      <w:ins w:id="124" w:author="HASSINI Mohamed-amine" w:date="2018-11-05T14:15:00Z">
        <w:r>
          <w:t>:</w:t>
        </w:r>
      </w:ins>
      <w:ins w:id="125" w:author="HASSINI Mohamed-amine" w:date="2018-11-05T14:16:00Z">
        <w:r>
          <w:t xml:space="preserve"> </w:t>
        </w:r>
        <w:proofErr w:type="gramStart"/>
        <w:r>
          <w:t>translat</w:t>
        </w:r>
        <w:r w:rsidR="00994D61">
          <w:t>ion</w:t>
        </w:r>
      </w:ins>
      <w:proofErr w:type="gramEnd"/>
      <w:ins w:id="126" w:author="HASSINI Mohamed-amine" w:date="2018-11-05T14:17:00Z">
        <w:r w:rsidR="00994D61">
          <w:t xml:space="preserve"> du centre de masse G</w:t>
        </w:r>
      </w:ins>
      <w:ins w:id="127" w:author="HASSINI Mohamed-amine" w:date="2018-11-05T14:16:00Z">
        <w:r w:rsidR="00994D61">
          <w:t xml:space="preserve"> dans les directions X et Y,</w:t>
        </w:r>
      </w:ins>
    </w:p>
    <w:p w14:paraId="6465625F" w14:textId="4DA4E462" w:rsidR="00B87CAD" w:rsidRDefault="00994D61" w:rsidP="00994D61">
      <w:pPr>
        <w:spacing w:line="276" w:lineRule="auto"/>
        <w:ind w:left="708"/>
        <w:rPr>
          <w:ins w:id="128" w:author="HASSINI Mohamed-amine" w:date="2018-11-05T14:16:00Z"/>
        </w:rPr>
      </w:pPr>
      <m:oMath>
        <m:r>
          <w:ins w:id="129" w:author="HASSINI Mohamed-amine" w:date="2018-11-05T14:16:00Z">
            <w:rPr>
              <w:rFonts w:ascii="Cambria Math" w:hAnsi="Cambria Math"/>
            </w:rPr>
            <m:t>θ, ψ</m:t>
          </w:ins>
        </m:r>
        <m:r>
          <w:ins w:id="130" w:author="HASSINI Mohamed-amine" w:date="2018-11-05T14:16:00Z">
            <w:rPr>
              <w:rFonts w:ascii="Cambria Math" w:hAnsi="Cambria Math"/>
            </w:rPr>
            <m:t> </m:t>
          </w:ins>
        </m:r>
      </m:oMath>
      <w:ins w:id="131" w:author="HASSINI Mohamed-amine" w:date="2018-11-05T14:16:00Z">
        <w:r>
          <w:t xml:space="preserve">: </w:t>
        </w:r>
        <w:proofErr w:type="gramStart"/>
        <w:r>
          <w:t>rotation</w:t>
        </w:r>
      </w:ins>
      <w:ins w:id="132" w:author="HASSINI Mohamed-amine" w:date="2018-11-05T14:17:00Z">
        <w:r>
          <w:t>s</w:t>
        </w:r>
      </w:ins>
      <w:proofErr w:type="gramEnd"/>
      <w:ins w:id="133" w:author="HASSINI Mohamed-amine" w:date="2018-11-05T14:16:00Z">
        <w:r>
          <w:t xml:space="preserve"> autour de l’axe X et de l</w:t>
        </w:r>
      </w:ins>
      <w:ins w:id="134" w:author="HASSINI Mohamed-amine" w:date="2018-11-05T14:17:00Z">
        <w:r>
          <w:t>’axe Y</w:t>
        </w:r>
      </w:ins>
    </w:p>
    <w:p w14:paraId="0B445F8E" w14:textId="445C34DC" w:rsidR="004E1482" w:rsidDel="00994D61" w:rsidRDefault="004E1482" w:rsidP="00B87CAD">
      <w:pPr>
        <w:spacing w:line="276" w:lineRule="auto"/>
        <w:ind w:left="708"/>
        <w:rPr>
          <w:del w:id="135" w:author="HASSINI Mohamed-amine" w:date="2018-11-05T14:17:00Z"/>
        </w:rPr>
      </w:pPr>
      <w:del w:id="136" w:author="HASSINI Mohamed-amine" w:date="2018-11-05T14:15:00Z">
        <w:r w:rsidDel="00B87CAD">
          <w:delText>les quatre paramèt</w:delText>
        </w:r>
      </w:del>
      <w:del w:id="137" w:author="HASSINI Mohamed-amine" w:date="2018-11-05T14:17:00Z">
        <w:r w:rsidDel="00994D61">
          <w:delText>res cinématiques</w:delText>
        </w:r>
        <w:r w:rsidR="0052021B" w:rsidDel="00994D61">
          <w:delText xml:space="preserve"> </w:delText>
        </w:r>
        <w:r w:rsidR="000C4E9F" w:rsidDel="00994D61">
          <w:delText>au</w:delText>
        </w:r>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r</m:t>
              </m:r>
            </m:sub>
          </m:sSub>
        </m:oMath>
        <w:r w:rsidR="004B21BE" w:rsidDel="00994D61">
          <w:delText>.</w:delText>
        </w:r>
      </w:del>
    </w:p>
    <w:p w14:paraId="48F867CA" w14:textId="3303B913" w:rsidR="004B21BE" w:rsidRDefault="00144DF9" w:rsidP="00881902">
      <w:pPr>
        <w:spacing w:line="276" w:lineRule="auto"/>
        <w:ind w:left="708"/>
      </w:pPr>
      <m:oMath>
        <m:sSub>
          <m:sSubPr>
            <m:ctrlPr>
              <w:rPr>
                <w:rFonts w:ascii="Cambria Math" w:hAnsi="Cambria Math"/>
                <w:i/>
              </w:rPr>
            </m:ctrlPr>
          </m:sSubPr>
          <m:e>
            <m:r>
              <w:rPr>
                <w:rFonts w:ascii="Cambria Math" w:hAnsi="Cambria Math"/>
              </w:rPr>
              <m:t>J</m:t>
            </m:r>
          </m:e>
          <m:sub>
            <m:r>
              <w:rPr>
                <w:rFonts w:ascii="Cambria Math" w:hAnsi="Cambria Math"/>
              </w:rPr>
              <m:t>t</m:t>
            </m:r>
          </m:sub>
        </m:sSub>
      </m:oMath>
      <w:r w:rsidR="004B21BE" w:rsidRPr="004B21BE">
        <w:t xml:space="preserve"> </w:t>
      </w:r>
      <w:proofErr w:type="gramStart"/>
      <w:r w:rsidR="004B21BE" w:rsidRPr="004B21BE">
        <w:t>et</w:t>
      </w:r>
      <w:proofErr w:type="gramEnd"/>
      <w:r w:rsidR="004B21BE" w:rsidRPr="004B21BE">
        <w:t xml:space="preserve"> </w:t>
      </w:r>
      <m:oMath>
        <m:sSub>
          <m:sSubPr>
            <m:ctrlPr>
              <w:rPr>
                <w:rFonts w:ascii="Cambria Math" w:hAnsi="Cambria Math"/>
                <w:i/>
              </w:rPr>
            </m:ctrlPr>
          </m:sSubPr>
          <m:e>
            <m:r>
              <w:rPr>
                <w:rFonts w:ascii="Cambria Math" w:hAnsi="Cambria Math"/>
              </w:rPr>
              <m:t>J</m:t>
            </m:r>
          </m:e>
          <m:sub>
            <m:r>
              <w:rPr>
                <w:rFonts w:ascii="Cambria Math" w:hAnsi="Cambria Math"/>
              </w:rPr>
              <m:t>p</m:t>
            </m:r>
          </m:sub>
        </m:sSub>
        <m:r>
          <w:rPr>
            <w:rFonts w:ascii="Cambria Math" w:hAnsi="Cambria Math"/>
          </w:rPr>
          <m:t> </m:t>
        </m:r>
      </m:oMath>
      <w:r w:rsidR="00037095">
        <w:t xml:space="preserve">: </w:t>
      </w:r>
      <w:r w:rsidR="004B21BE">
        <w:t xml:space="preserve">le moment </w:t>
      </w:r>
      <w:r w:rsidR="000C4E9F">
        <w:t xml:space="preserve">d’inertie </w:t>
      </w:r>
      <w:r w:rsidR="000C4E9F" w:rsidRPr="000C4E9F">
        <w:t>diamétral</w:t>
      </w:r>
      <w:r w:rsidR="000C4E9F">
        <w:t xml:space="preserve"> et polaire </w:t>
      </w:r>
      <w:r w:rsidR="003A3EF4">
        <w:t>du rotor</w:t>
      </w:r>
      <w:r w:rsidR="00B957D0">
        <w:t xml:space="preserve"> </w:t>
      </w:r>
      <w:r w:rsidR="003F6ABB">
        <w:t>(arbre</w:t>
      </w:r>
      <w:r w:rsidR="00460E6B">
        <w:t xml:space="preserve"> </w:t>
      </w:r>
      <w:r w:rsidR="00B957D0">
        <w:t>+</w:t>
      </w:r>
      <w:r w:rsidR="00460E6B">
        <w:t xml:space="preserve"> </w:t>
      </w:r>
      <w:r w:rsidR="00B957D0">
        <w:t>disque)</w:t>
      </w:r>
      <w:r w:rsidR="004B21BE">
        <w:t xml:space="preserve"> </w:t>
      </w:r>
    </w:p>
    <w:p w14:paraId="2F5494C5" w14:textId="60D3BAC6" w:rsidR="00FD216E" w:rsidRDefault="00144DF9" w:rsidP="00881902">
      <w:pPr>
        <w:spacing w:line="276" w:lineRule="auto"/>
        <w:ind w:left="708"/>
      </w:pPr>
      <m:oMath>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1</m:t>
                </m:r>
              </m:sup>
            </m:sSubSup>
          </m:e>
        </m:d>
      </m:oMath>
      <w:r w:rsidR="00795177">
        <w:t xml:space="preserve"> </w:t>
      </w:r>
      <w:proofErr w:type="gramStart"/>
      <w:r w:rsidR="00795177">
        <w:t>et</w:t>
      </w:r>
      <w:proofErr w:type="gramEnd"/>
      <w:r w:rsidR="00795177">
        <w:t xml:space="preserve"> </w:t>
      </w:r>
      <m:oMath>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2</m:t>
                </m:r>
              </m:sup>
            </m:sSubSup>
          </m:e>
        </m:d>
        <m:r>
          <w:rPr>
            <w:rFonts w:ascii="Cambria Math" w:hAnsi="Cambria Math"/>
          </w:rPr>
          <m:t> </m:t>
        </m:r>
      </m:oMath>
      <w:r w:rsidR="00A403AF">
        <w:t>:</w:t>
      </w:r>
      <w:r w:rsidR="005636FD">
        <w:t xml:space="preserve"> </w:t>
      </w:r>
      <w:r w:rsidR="00A403AF">
        <w:t>l</w:t>
      </w:r>
      <w:r w:rsidR="005636FD">
        <w:t xml:space="preserve">es forces </w:t>
      </w:r>
      <w:r w:rsidR="0020107F">
        <w:t>fluides</w:t>
      </w:r>
      <w:r w:rsidR="005636FD">
        <w:t xml:space="preserve"> </w:t>
      </w:r>
      <w:r w:rsidR="0020107F">
        <w:t>générées au niveau</w:t>
      </w:r>
      <w:r w:rsidR="005636FD">
        <w:t xml:space="preserve"> </w:t>
      </w:r>
      <w:r w:rsidR="0020107F">
        <w:t>d</w:t>
      </w:r>
      <w:r w:rsidR="005636FD">
        <w:t>es deux paliers</w:t>
      </w:r>
    </w:p>
    <w:p w14:paraId="2332750C" w14:textId="0C3E188C" w:rsidR="00B16500" w:rsidRDefault="00144DF9" w:rsidP="00881902">
      <w:pPr>
        <w:spacing w:line="276" w:lineRule="auto"/>
        <w:ind w:left="708"/>
      </w:pPr>
      <m:oMath>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U</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U</m:t>
                </m:r>
              </m:sup>
            </m:sSubSup>
          </m:e>
        </m:d>
        <m:r>
          <w:rPr>
            <w:rFonts w:ascii="Cambria Math" w:hAnsi="Cambria Math"/>
          </w:rPr>
          <m:t> </m:t>
        </m:r>
      </m:oMath>
      <w:r w:rsidR="00D3699F">
        <w:t>:</w:t>
      </w:r>
      <w:r w:rsidR="00B16500">
        <w:t xml:space="preserve"> </w:t>
      </w:r>
      <w:proofErr w:type="gramStart"/>
      <w:r w:rsidR="002B1AE4">
        <w:t>la</w:t>
      </w:r>
      <w:proofErr w:type="gramEnd"/>
      <w:r w:rsidR="002B1AE4">
        <w:t xml:space="preserve"> force du balourd positionné au disque.</w:t>
      </w:r>
    </w:p>
    <w:p w14:paraId="4AB79D85" w14:textId="7EE13D22" w:rsidR="00F947AF" w:rsidRDefault="00144DF9" w:rsidP="00881902">
      <w:pPr>
        <w:spacing w:line="276" w:lineRule="auto"/>
        <w:ind w:left="708"/>
      </w:pPr>
      <m:oMath>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b</m:t>
            </m:r>
          </m:sub>
        </m:sSub>
        <m:r>
          <w:rPr>
            <w:rFonts w:ascii="Cambria Math" w:hAnsi="Cambria Math"/>
          </w:rPr>
          <m:t> </m:t>
        </m:r>
      </m:oMath>
      <w:r w:rsidR="000E7CBA">
        <w:t>:</w:t>
      </w:r>
      <w:r w:rsidR="008B26CB">
        <w:t xml:space="preserve"> </w:t>
      </w:r>
      <w:proofErr w:type="gramStart"/>
      <w:r w:rsidR="008B26CB">
        <w:t>l</w:t>
      </w:r>
      <w:r w:rsidR="00AD319A" w:rsidRPr="00AD319A">
        <w:t>es</w:t>
      </w:r>
      <w:proofErr w:type="gramEnd"/>
      <w:r w:rsidR="00AD319A" w:rsidRPr="00AD319A">
        <w:t xml:space="preserve"> distances algébriques définies comme</w:t>
      </w:r>
      <w:r w:rsidR="00387EA3">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AD319A" w:rsidRPr="00AA3E05" w14:paraId="2FD232EE" w14:textId="77777777" w:rsidTr="00003ABE">
        <w:trPr>
          <w:trHeight w:val="635"/>
          <w:tblHeader/>
          <w:jc w:val="center"/>
        </w:trPr>
        <w:tc>
          <w:tcPr>
            <w:tcW w:w="7943" w:type="dxa"/>
            <w:vAlign w:val="center"/>
          </w:tcPr>
          <w:p w14:paraId="35F28CC7" w14:textId="331D02C4" w:rsidR="00AD319A" w:rsidRPr="00D51381" w:rsidRDefault="00144DF9" w:rsidP="006F48B7">
            <w:pPr>
              <w:spacing w:line="360" w:lineRule="auto"/>
            </w:pPr>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G</m:t>
                    </m:r>
                  </m:sub>
                </m:sSub>
              </m:oMath>
            </m:oMathPara>
          </w:p>
        </w:tc>
        <w:tc>
          <w:tcPr>
            <w:tcW w:w="1096" w:type="dxa"/>
            <w:vAlign w:val="center"/>
          </w:tcPr>
          <w:p w14:paraId="350F879C" w14:textId="77777777" w:rsidR="00AD319A" w:rsidRPr="001C390D" w:rsidRDefault="00AD319A" w:rsidP="006F48B7">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1C390D">
              <w:rPr>
                <w:rFonts w:ascii="Calibri" w:eastAsia="Times New Roman" w:hAnsi="Calibri" w:cs="Times New Roman"/>
                <w:i w:val="0"/>
                <w:iCs w:val="0"/>
                <w:color w:val="auto"/>
                <w:sz w:val="22"/>
                <w:szCs w:val="20"/>
                <w:lang w:eastAsia="fr-FR"/>
              </w:rPr>
              <w:t xml:space="preserve"> </w:t>
            </w:r>
          </w:p>
        </w:tc>
      </w:tr>
    </w:tbl>
    <w:p w14:paraId="35DFBB3B" w14:textId="4DD0C5E1" w:rsidR="000C4E9F" w:rsidRPr="006D4C5D" w:rsidRDefault="005A1F04" w:rsidP="006F48B7">
      <w:pPr>
        <w:overflowPunct/>
        <w:spacing w:line="360" w:lineRule="auto"/>
        <w:textAlignment w:val="auto"/>
      </w:pPr>
      <w:r w:rsidRPr="006D4C5D">
        <w:t>Les déplacements</w:t>
      </w:r>
      <w:r w:rsidR="00C23D61">
        <w:rPr>
          <w:rStyle w:val="Appelnotedebasdep"/>
        </w:rPr>
        <w:footnoteReference w:id="1"/>
      </w:r>
      <w:r w:rsidRPr="006D4C5D">
        <w:t xml:space="preserve"> au niveau des paliers </w:t>
      </w:r>
      <m:oMath>
        <m:sSub>
          <m:sSubPr>
            <m:ctrlPr>
              <w:rPr>
                <w:rFonts w:ascii="Cambria Math" w:hAnsi="Cambria Math"/>
              </w:rPr>
            </m:ctrlPr>
          </m:sSubPr>
          <m:e>
            <m:r>
              <w:rPr>
                <w:rFonts w:ascii="Cambria Math" w:hAnsi="Cambria Math"/>
              </w:rPr>
              <m:t>u</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oMath>
      <w:r w:rsidR="00BF34C7" w:rsidRPr="006D4C5D">
        <w:t xml:space="preserve"> et </w:t>
      </w:r>
      <m:oMath>
        <m:sSub>
          <m:sSubPr>
            <m:ctrlPr>
              <w:rPr>
                <w:rFonts w:ascii="Cambria Math" w:hAnsi="Cambria Math"/>
              </w:rPr>
            </m:ctrlPr>
          </m:sSubPr>
          <m:e>
            <m:r>
              <w:rPr>
                <w:rFonts w:ascii="Cambria Math" w:hAnsi="Cambria Math"/>
              </w:rPr>
              <m:t>u</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oMath>
      <w:r w:rsidR="00BF34C7" w:rsidRPr="006D4C5D">
        <w:t xml:space="preserve"> </w:t>
      </w:r>
      <w:r w:rsidRPr="006D4C5D">
        <w:t>sont liés aux déplacements du centre de masse du</w:t>
      </w:r>
      <w:r w:rsidR="00B14EDE" w:rsidRPr="006D4C5D">
        <w:t xml:space="preserve"> </w:t>
      </w:r>
      <w:r w:rsidRPr="006D4C5D">
        <w:t>rotor</w:t>
      </w:r>
      <w:r w:rsidR="00B80D12">
        <w:t xml:space="preserve"> </w:t>
      </w:r>
      <m:oMath>
        <m:sSub>
          <m:sSubPr>
            <m:ctrlPr>
              <w:rPr>
                <w:rFonts w:ascii="Cambria Math" w:hAnsi="Cambria Math"/>
                <w:i/>
              </w:rPr>
            </m:ctrlPr>
          </m:sSubPr>
          <m:e>
            <m:r>
              <w:rPr>
                <w:rFonts w:ascii="Cambria Math" w:hAnsi="Cambria Math"/>
              </w:rPr>
              <m:t>G</m:t>
            </m:r>
          </m:e>
          <m:sub>
            <m:r>
              <w:rPr>
                <w:rFonts w:ascii="Cambria Math" w:hAnsi="Cambria Math"/>
              </w:rPr>
              <m:t>r</m:t>
            </m:r>
          </m:sub>
        </m:sSub>
      </m:oMath>
      <w:r w:rsidRPr="006D4C5D">
        <w:t xml:space="preserve"> par:</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5A1F04" w:rsidRPr="00AA3E05" w14:paraId="7320E0B5" w14:textId="77777777" w:rsidTr="00003ABE">
        <w:trPr>
          <w:trHeight w:val="635"/>
          <w:tblHeader/>
          <w:jc w:val="center"/>
        </w:trPr>
        <w:tc>
          <w:tcPr>
            <w:tcW w:w="7943" w:type="dxa"/>
            <w:vAlign w:val="center"/>
          </w:tcPr>
          <w:p w14:paraId="7D85E98C" w14:textId="4E3C971E" w:rsidR="00BF34C7" w:rsidRPr="000278B5" w:rsidRDefault="00144DF9" w:rsidP="003C34B3">
            <w:pPr>
              <w:spacing w:line="360" w:lineRule="auto"/>
            </w:pPr>
            <m:oMathPara>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ψ</m:t>
                </m:r>
              </m:oMath>
            </m:oMathPara>
          </w:p>
          <w:p w14:paraId="63A7029F" w14:textId="5770D5DD" w:rsidR="005A1F04" w:rsidRPr="00D51381" w:rsidRDefault="00144DF9" w:rsidP="003C34B3">
            <w:pPr>
              <w:spacing w:line="360" w:lineRule="auto"/>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=v-</m:t>
                </m:r>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θ</m:t>
                </m:r>
              </m:oMath>
            </m:oMathPara>
          </w:p>
        </w:tc>
        <w:tc>
          <w:tcPr>
            <w:tcW w:w="1096" w:type="dxa"/>
            <w:vAlign w:val="center"/>
          </w:tcPr>
          <w:p w14:paraId="191C70D2" w14:textId="77777777" w:rsidR="005A1F04" w:rsidRPr="001C390D" w:rsidRDefault="005A1F04" w:rsidP="00CA4005">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1C390D">
              <w:rPr>
                <w:rFonts w:ascii="Calibri" w:eastAsia="Times New Roman" w:hAnsi="Calibri" w:cs="Times New Roman"/>
                <w:i w:val="0"/>
                <w:iCs w:val="0"/>
                <w:color w:val="auto"/>
                <w:sz w:val="22"/>
                <w:szCs w:val="20"/>
                <w:lang w:eastAsia="fr-FR"/>
              </w:rPr>
              <w:t xml:space="preserve"> </w:t>
            </w:r>
          </w:p>
        </w:tc>
      </w:tr>
    </w:tbl>
    <w:p w14:paraId="0C6B923A" w14:textId="6E66C202" w:rsidR="0093559A" w:rsidRDefault="00994D61" w:rsidP="003C34B3">
      <w:pPr>
        <w:spacing w:line="360" w:lineRule="auto"/>
      </w:pPr>
      <w:ins w:id="142" w:author="HASSINI Mohamed-amine" w:date="2018-11-05T14:19:00Z">
        <w:r>
          <w:lastRenderedPageBreak/>
          <w:t xml:space="preserve">Lorsque les déplacements au niveau d’un palier hydrodynamique sont faibles, les efforts fluides peuvent </w:t>
        </w:r>
      </w:ins>
      <w:ins w:id="143" w:author="HASSINI Mohamed-amine" w:date="2018-11-05T14:20:00Z">
        <w:r w:rsidR="00E30EBA">
          <w:t xml:space="preserve">être linéarisé autour d’une position d’équilibre statique à l’aide de coefficients dynamiques linéaires (coefficients de raideur et d’amortissement). </w:t>
        </w:r>
      </w:ins>
      <w:del w:id="144" w:author="HASSINI Mohamed-amine" w:date="2018-11-05T14:21:00Z">
        <w:r w:rsidR="00453A92" w:rsidDel="00E30EBA">
          <w:delText xml:space="preserve">Les </w:delText>
        </w:r>
        <w:r w:rsidR="000C6423" w:rsidDel="00E30EBA">
          <w:delText xml:space="preserve">efforts </w:delText>
        </w:r>
        <w:r w:rsidR="00970E8F" w:rsidDel="00E30EBA">
          <w:delText>au niveau du palier</w:delText>
        </w:r>
        <w:r w:rsidR="00453A92" w:rsidDel="00E30EBA">
          <w:delText xml:space="preserve"> peuvent être </w:delText>
        </w:r>
        <w:r w:rsidR="00970E8F" w:rsidDel="00E30EBA">
          <w:delText>obtenus</w:delText>
        </w:r>
        <w:r w:rsidR="00514049" w:rsidDel="00E30EBA">
          <w:delText xml:space="preserve"> à partir de s</w:delText>
        </w:r>
        <w:r w:rsidR="00453A92" w:rsidDel="00E30EBA">
          <w:delText xml:space="preserve">es paramètres cinématiques.  </w:delText>
        </w:r>
        <w:r w:rsidR="00970E8F" w:rsidDel="00E30EBA">
          <w:delText xml:space="preserve">Une modélisation </w:delText>
        </w:r>
        <w:r w:rsidR="000A16CB" w:rsidDel="00E30EBA">
          <w:delText>linéaire appelé</w:delText>
        </w:r>
        <w:r w:rsidR="00E76A84" w:rsidDel="00E30EBA">
          <w:delText>e</w:delText>
        </w:r>
        <w:r w:rsidR="000A16CB" w:rsidDel="00E30EBA">
          <w:delText xml:space="preserve"> la démarche “coefficients dynamiques" </w:delText>
        </w:r>
        <w:r w:rsidR="00E76A84" w:rsidDel="00E30EBA">
          <w:delText xml:space="preserve">est souvent utilisée pour représenter le comportement de palier. </w:delText>
        </w:r>
      </w:del>
      <w:r w:rsidR="002C300D">
        <w:t>En utilisant ces coefficients dynamiques, l</w:t>
      </w:r>
      <w:r w:rsidR="0055211E">
        <w:t>es efforts</w:t>
      </w:r>
      <w:ins w:id="145" w:author="HASSINI Mohamed-amine" w:date="2018-11-05T14:21:00Z">
        <w:r w:rsidR="00E30EBA">
          <w:t xml:space="preserve"> fluide</w:t>
        </w:r>
      </w:ins>
      <w:ins w:id="146" w:author="HASSINI Mohamed-amine" w:date="2018-11-05T14:31:00Z">
        <w:r w:rsidR="0079339B">
          <w:t>s</w:t>
        </w:r>
      </w:ins>
      <w:r w:rsidR="0055211E">
        <w:t xml:space="preserve"> de palier </w:t>
      </w:r>
      <w:r w:rsidR="00DE4898">
        <w:t>agissant</w:t>
      </w:r>
      <w:r w:rsidR="00B02F58">
        <w:t>s</w:t>
      </w:r>
      <w:r w:rsidR="00DE4898">
        <w:t xml:space="preserve"> sur le rotor </w:t>
      </w:r>
      <w:r w:rsidR="0055211E">
        <w:t>peuvent être exprimés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5F0034" w:rsidRPr="00AA3E05" w14:paraId="679D4816" w14:textId="77777777" w:rsidTr="00003ABE">
        <w:trPr>
          <w:trHeight w:val="635"/>
          <w:tblHeader/>
          <w:jc w:val="center"/>
        </w:trPr>
        <w:tc>
          <w:tcPr>
            <w:tcW w:w="7943" w:type="dxa"/>
            <w:vAlign w:val="center"/>
          </w:tcPr>
          <w:p w14:paraId="33103FAC" w14:textId="67D44751" w:rsidR="005F0034" w:rsidRPr="00D53A12" w:rsidRDefault="00144DF9" w:rsidP="003C34B3">
            <w:pPr>
              <w:spacing w:line="360" w:lineRule="auto"/>
            </w:pPr>
            <m:oMathPara>
              <m:oMath>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k</m:t>
                    </m:r>
                  </m:sup>
                </m:sSubSup>
                <m:r>
                  <w:ins w:id="147" w:author="HASSINI Mohamed-amine" w:date="2018-11-05T14:21:00Z">
                    <w:rPr>
                      <w:rFonts w:ascii="Cambria Math" w:hAnsi="Cambria Math"/>
                    </w:rPr>
                    <m:t>-</m:t>
                  </w:ins>
                </m:r>
                <m:sSubSup>
                  <m:sSubSupPr>
                    <m:ctrlPr>
                      <w:ins w:id="148" w:author="HASSINI Mohamed-amine" w:date="2018-11-05T14:21:00Z">
                        <w:rPr>
                          <w:rFonts w:ascii="Cambria Math" w:hAnsi="Cambria Math"/>
                          <w:i/>
                        </w:rPr>
                      </w:ins>
                    </m:ctrlPr>
                  </m:sSubSupPr>
                  <m:e>
                    <m:r>
                      <w:ins w:id="149" w:author="HASSINI Mohamed-amine" w:date="2018-11-05T14:21:00Z">
                        <w:rPr>
                          <w:rFonts w:ascii="Cambria Math" w:hAnsi="Cambria Math"/>
                        </w:rPr>
                        <m:t>f</m:t>
                      </w:ins>
                    </m:r>
                  </m:e>
                  <m:sub>
                    <m:r>
                      <w:ins w:id="150" w:author="HASSINI Mohamed-amine" w:date="2018-11-05T14:21:00Z">
                        <w:rPr>
                          <w:rFonts w:ascii="Cambria Math" w:hAnsi="Cambria Math"/>
                        </w:rPr>
                        <m:t>xst</m:t>
                      </w:ins>
                    </m:r>
                  </m:sub>
                  <m:sup>
                    <m:r>
                      <w:ins w:id="151" w:author="HASSINI Mohamed-amine" w:date="2018-11-05T14:21:00Z">
                        <w:rPr>
                          <w:rFonts w:ascii="Cambria Math" w:hAnsi="Cambria Math"/>
                        </w:rPr>
                        <m:t>k</m:t>
                      </w:ins>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xx</m:t>
                        </m:r>
                      </m:sub>
                    </m:s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xy</m:t>
                        </m:r>
                      </m:sub>
                    </m:sSub>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xx</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xy</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k</m:t>
                            </m:r>
                          </m:sub>
                        </m:sSub>
                      </m:e>
                    </m:acc>
                  </m:e>
                </m:d>
              </m:oMath>
            </m:oMathPara>
          </w:p>
          <w:p w14:paraId="191BF68E" w14:textId="07C3A4C3" w:rsidR="00D53A12" w:rsidRPr="00D51381" w:rsidRDefault="00144DF9" w:rsidP="003C34B3">
            <w:pPr>
              <w:spacing w:line="360" w:lineRule="auto"/>
            </w:pPr>
            <m:oMathPara>
              <m:oMath>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k</m:t>
                    </m:r>
                  </m:sup>
                </m:sSubSup>
                <m:r>
                  <w:ins w:id="152" w:author="HASSINI Mohamed-amine" w:date="2018-11-05T14:21:00Z">
                    <w:rPr>
                      <w:rFonts w:ascii="Cambria Math" w:hAnsi="Cambria Math"/>
                    </w:rPr>
                    <m:t>-</m:t>
                  </w:ins>
                </m:r>
                <m:sSubSup>
                  <m:sSubSupPr>
                    <m:ctrlPr>
                      <w:ins w:id="153" w:author="HASSINI Mohamed-amine" w:date="2018-11-05T14:21:00Z">
                        <w:rPr>
                          <w:rFonts w:ascii="Cambria Math" w:hAnsi="Cambria Math"/>
                          <w:i/>
                        </w:rPr>
                      </w:ins>
                    </m:ctrlPr>
                  </m:sSubSupPr>
                  <m:e>
                    <m:r>
                      <w:ins w:id="154" w:author="HASSINI Mohamed-amine" w:date="2018-11-05T14:21:00Z">
                        <w:rPr>
                          <w:rFonts w:ascii="Cambria Math" w:hAnsi="Cambria Math"/>
                        </w:rPr>
                        <m:t>f</m:t>
                      </w:ins>
                    </m:r>
                  </m:e>
                  <m:sub>
                    <m:r>
                      <w:ins w:id="155" w:author="HASSINI Mohamed-amine" w:date="2018-11-05T14:21:00Z">
                        <w:rPr>
                          <w:rFonts w:ascii="Cambria Math" w:hAnsi="Cambria Math"/>
                        </w:rPr>
                        <m:t>yst</m:t>
                      </w:ins>
                    </m:r>
                  </m:sub>
                  <m:sup>
                    <m:r>
                      <w:ins w:id="156" w:author="HASSINI Mohamed-amine" w:date="2018-11-05T14:21:00Z">
                        <w:rPr>
                          <w:rFonts w:ascii="Cambria Math" w:hAnsi="Cambria Math"/>
                        </w:rPr>
                        <m:t>k</m:t>
                      </w:ins>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yx</m:t>
                        </m:r>
                      </m:sub>
                    </m:s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yy</m:t>
                        </m:r>
                      </m:sub>
                    </m:sSub>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yx</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yy</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k</m:t>
                            </m:r>
                          </m:sub>
                        </m:sSub>
                      </m:e>
                    </m:acc>
                  </m:e>
                </m:d>
              </m:oMath>
            </m:oMathPara>
          </w:p>
        </w:tc>
        <w:tc>
          <w:tcPr>
            <w:tcW w:w="1096" w:type="dxa"/>
            <w:vAlign w:val="center"/>
          </w:tcPr>
          <w:p w14:paraId="60CE5B9C" w14:textId="77777777" w:rsidR="005F0034" w:rsidRPr="001C390D" w:rsidRDefault="005F0034" w:rsidP="00CA4005">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157" w:name="_Ref527450146"/>
            <w:r w:rsidRPr="001C390D">
              <w:rPr>
                <w:rFonts w:ascii="Calibri" w:eastAsia="Times New Roman" w:hAnsi="Calibri" w:cs="Times New Roman"/>
                <w:i w:val="0"/>
                <w:iCs w:val="0"/>
                <w:color w:val="auto"/>
                <w:sz w:val="22"/>
                <w:szCs w:val="20"/>
                <w:lang w:eastAsia="fr-FR"/>
              </w:rPr>
              <w:t xml:space="preserve"> </w:t>
            </w:r>
            <w:bookmarkEnd w:id="157"/>
          </w:p>
        </w:tc>
      </w:tr>
    </w:tbl>
    <w:p w14:paraId="33AF0214" w14:textId="637DDE64" w:rsidR="00C1717F" w:rsidRDefault="006D5F8B" w:rsidP="003C34B3">
      <w:pPr>
        <w:spacing w:line="360" w:lineRule="auto"/>
      </w:pPr>
      <w:r>
        <w:t>S</w:t>
      </w:r>
      <w:r w:rsidR="00183FFF">
        <w:t>i on exprime c</w:t>
      </w:r>
      <w:r w:rsidR="004B7890">
        <w:t xml:space="preserve">es forces par les paramètres </w:t>
      </w:r>
      <w:r w:rsidR="00183FFF">
        <w:t xml:space="preserve">cinématiques au centre de masse du </w:t>
      </w:r>
      <w:r w:rsidR="001F195F">
        <w:t>rotor</w:t>
      </w:r>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r</m:t>
            </m:r>
          </m:sub>
        </m:sSub>
      </m:oMath>
      <w:r w:rsidR="00A068D7">
        <w:t xml:space="preserve">, </w:t>
      </w:r>
      <w:r w:rsidR="00926436" w:rsidRPr="009C4B70">
        <w:rPr>
          <w:b/>
        </w:rPr>
        <w:fldChar w:fldCharType="begin"/>
      </w:r>
      <w:r w:rsidR="00926436" w:rsidRPr="009C4B70">
        <w:rPr>
          <w:b/>
        </w:rPr>
        <w:instrText xml:space="preserve"> REF _Ref527450146 \r \h </w:instrText>
      </w:r>
      <w:r w:rsidR="003C34B3" w:rsidRPr="009C4B70">
        <w:rPr>
          <w:b/>
        </w:rPr>
        <w:instrText xml:space="preserve"> \* MERGEFORMAT </w:instrText>
      </w:r>
      <w:r w:rsidR="00926436" w:rsidRPr="009C4B70">
        <w:rPr>
          <w:b/>
        </w:rPr>
      </w:r>
      <w:r w:rsidR="00926436" w:rsidRPr="009C4B70">
        <w:rPr>
          <w:b/>
        </w:rPr>
        <w:fldChar w:fldCharType="separate"/>
      </w:r>
      <w:r w:rsidR="00453126">
        <w:rPr>
          <w:b/>
        </w:rPr>
        <w:t>Eq.9</w:t>
      </w:r>
      <w:r w:rsidR="00926436" w:rsidRPr="009C4B70">
        <w:rPr>
          <w:b/>
        </w:rPr>
        <w:fldChar w:fldCharType="end"/>
      </w:r>
      <w:r w:rsidR="00926436">
        <w:t xml:space="preserve"> devient : </w:t>
      </w:r>
      <w:r w:rsidR="00A068D7">
        <w:t xml:space="preserve"> </w:t>
      </w:r>
    </w:p>
    <w:tbl>
      <w:tblPr>
        <w:tblStyle w:val="Grilledutableau"/>
        <w:tblW w:w="91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632"/>
      </w:tblGrid>
      <w:tr w:rsidR="000354E2" w:rsidRPr="00AA3E05" w14:paraId="55583BD2" w14:textId="77777777" w:rsidTr="009C4B70">
        <w:trPr>
          <w:trHeight w:val="635"/>
          <w:tblHeader/>
          <w:jc w:val="center"/>
        </w:trPr>
        <w:tc>
          <w:tcPr>
            <w:tcW w:w="7513" w:type="dxa"/>
            <w:vAlign w:val="center"/>
          </w:tcPr>
          <w:p w14:paraId="279E4950" w14:textId="00F28615" w:rsidR="000354E2" w:rsidRPr="00D53A12" w:rsidRDefault="00144DF9" w:rsidP="003C34B3">
            <w:pPr>
              <w:spacing w:line="360" w:lineRule="auto"/>
            </w:pPr>
            <m:oMathPara>
              <m:oMath>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xx</m:t>
                    </m:r>
                  </m:sub>
                  <m:sup>
                    <m:r>
                      <w:rPr>
                        <w:rFonts w:ascii="Cambria Math" w:hAnsi="Cambria Math"/>
                      </w:rPr>
                      <m:t>k</m:t>
                    </m:r>
                  </m:sup>
                </m:sSubSup>
                <m:r>
                  <w:rPr>
                    <w:rFonts w:ascii="Cambria Math" w:hAnsi="Cambria Math"/>
                  </w:rPr>
                  <m:t>u-</m:t>
                </m:r>
                <m:sSubSup>
                  <m:sSubSupPr>
                    <m:ctrlPr>
                      <w:rPr>
                        <w:rFonts w:ascii="Cambria Math" w:hAnsi="Cambria Math"/>
                        <w:i/>
                      </w:rPr>
                    </m:ctrlPr>
                  </m:sSubSupPr>
                  <m:e>
                    <m:r>
                      <w:rPr>
                        <w:rFonts w:ascii="Cambria Math" w:hAnsi="Cambria Math"/>
                      </w:rPr>
                      <m:t>C</m:t>
                    </m:r>
                  </m:e>
                  <m:sub>
                    <m:r>
                      <w:rPr>
                        <w:rFonts w:ascii="Cambria Math" w:hAnsi="Cambria Math"/>
                      </w:rPr>
                      <m:t>xx</m:t>
                    </m:r>
                  </m:sub>
                  <m:sup>
                    <m:r>
                      <w:rPr>
                        <w:rFonts w:ascii="Cambria Math" w:hAnsi="Cambria Math"/>
                      </w:rPr>
                      <m:t>k</m:t>
                    </m:r>
                  </m:sup>
                </m:sSubSup>
                <m:acc>
                  <m:accPr>
                    <m:chr m:val="̇"/>
                    <m:ctrlPr>
                      <w:rPr>
                        <w:rFonts w:ascii="Cambria Math" w:hAnsi="Cambria Math"/>
                        <w:i/>
                      </w:rPr>
                    </m:ctrlPr>
                  </m:accPr>
                  <m:e>
                    <m:r>
                      <w:rPr>
                        <w:rFonts w:ascii="Cambria Math" w:hAnsi="Cambria Math"/>
                      </w:rPr>
                      <m:t>u</m:t>
                    </m:r>
                  </m:e>
                </m:acc>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xy</m:t>
                    </m:r>
                  </m:sub>
                  <m:sup>
                    <m:r>
                      <w:rPr>
                        <w:rFonts w:ascii="Cambria Math" w:hAnsi="Cambria Math"/>
                      </w:rPr>
                      <m:t>k</m:t>
                    </m:r>
                  </m:sup>
                </m:sSubSup>
                <m:r>
                  <w:rPr>
                    <w:rFonts w:ascii="Cambria Math" w:hAnsi="Cambria Math"/>
                  </w:rPr>
                  <m:t>v-</m:t>
                </m:r>
                <m:sSubSup>
                  <m:sSubSupPr>
                    <m:ctrlPr>
                      <w:rPr>
                        <w:rFonts w:ascii="Cambria Math" w:hAnsi="Cambria Math"/>
                        <w:i/>
                      </w:rPr>
                    </m:ctrlPr>
                  </m:sSubSupPr>
                  <m:e>
                    <m:r>
                      <w:rPr>
                        <w:rFonts w:ascii="Cambria Math" w:hAnsi="Cambria Math"/>
                      </w:rPr>
                      <m:t>C</m:t>
                    </m:r>
                  </m:e>
                  <m:sub>
                    <m:r>
                      <w:rPr>
                        <w:rFonts w:ascii="Cambria Math" w:hAnsi="Cambria Math"/>
                      </w:rPr>
                      <m:t>xy</m:t>
                    </m:r>
                  </m:sub>
                  <m:sup>
                    <m:r>
                      <w:rPr>
                        <w:rFonts w:ascii="Cambria Math" w:hAnsi="Cambria Math"/>
                      </w:rPr>
                      <m:t>k</m:t>
                    </m:r>
                  </m:sup>
                </m:sSubSup>
                <m:acc>
                  <m:accPr>
                    <m:chr m:val="̇"/>
                    <m:ctrlPr>
                      <w:rPr>
                        <w:rFonts w:ascii="Cambria Math" w:hAnsi="Cambria Math"/>
                        <w:i/>
                      </w:rPr>
                    </m:ctrlPr>
                  </m:accPr>
                  <m:e>
                    <m:r>
                      <w:rPr>
                        <w:rFonts w:ascii="Cambria Math" w:hAnsi="Cambria Math"/>
                      </w:rPr>
                      <m:t>v</m:t>
                    </m:r>
                  </m:e>
                </m:acc>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xx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ψ-</m:t>
                </m:r>
                <m:sSubSup>
                  <m:sSubSupPr>
                    <m:ctrlPr>
                      <w:rPr>
                        <w:rFonts w:ascii="Cambria Math" w:hAnsi="Cambria Math"/>
                        <w:i/>
                      </w:rPr>
                    </m:ctrlPr>
                  </m:sSubSupPr>
                  <m:e>
                    <m:r>
                      <w:rPr>
                        <w:rFonts w:ascii="Cambria Math" w:hAnsi="Cambria Math"/>
                      </w:rPr>
                      <m:t>C</m:t>
                    </m:r>
                  </m:e>
                  <m:sub>
                    <m:r>
                      <w:rPr>
                        <w:rFonts w:ascii="Cambria Math" w:hAnsi="Cambria Math"/>
                      </w:rPr>
                      <m:t>xx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acc>
                  <m:accPr>
                    <m:chr m:val="̇"/>
                    <m:ctrlPr>
                      <w:rPr>
                        <w:rFonts w:ascii="Cambria Math" w:hAnsi="Cambria Math"/>
                        <w:i/>
                      </w:rPr>
                    </m:ctrlPr>
                  </m:accPr>
                  <m:e>
                    <m:r>
                      <w:rPr>
                        <w:rFonts w:ascii="Cambria Math" w:hAnsi="Cambria Math"/>
                      </w:rPr>
                      <m:t>ψ</m:t>
                    </m:r>
                  </m:e>
                </m:acc>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xy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θ+</m:t>
                </m:r>
                <m:sSubSup>
                  <m:sSubSupPr>
                    <m:ctrlPr>
                      <w:rPr>
                        <w:rFonts w:ascii="Cambria Math" w:hAnsi="Cambria Math"/>
                        <w:i/>
                      </w:rPr>
                    </m:ctrlPr>
                  </m:sSubSupPr>
                  <m:e>
                    <m:r>
                      <w:rPr>
                        <w:rFonts w:ascii="Cambria Math" w:hAnsi="Cambria Math"/>
                      </w:rPr>
                      <m:t>C</m:t>
                    </m:r>
                  </m:e>
                  <m:sub>
                    <m:r>
                      <w:rPr>
                        <w:rFonts w:ascii="Cambria Math" w:hAnsi="Cambria Math"/>
                      </w:rPr>
                      <m:t>xy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acc>
                  <m:accPr>
                    <m:chr m:val="̇"/>
                    <m:ctrlPr>
                      <w:rPr>
                        <w:rFonts w:ascii="Cambria Math" w:hAnsi="Cambria Math"/>
                        <w:i/>
                      </w:rPr>
                    </m:ctrlPr>
                  </m:accPr>
                  <m:e>
                    <m:r>
                      <w:rPr>
                        <w:rFonts w:ascii="Cambria Math" w:hAnsi="Cambria Math"/>
                      </w:rPr>
                      <m:t>θ</m:t>
                    </m:r>
                  </m:e>
                </m:acc>
              </m:oMath>
            </m:oMathPara>
          </w:p>
          <w:p w14:paraId="7E6F439F" w14:textId="2B63D41F" w:rsidR="000354E2" w:rsidRPr="00D51381" w:rsidRDefault="00144DF9" w:rsidP="009C4B70">
            <w:pPr>
              <w:spacing w:line="360" w:lineRule="auto"/>
              <w:jc w:val="left"/>
            </w:pPr>
            <m:oMath>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yx</m:t>
                  </m:r>
                </m:sub>
                <m:sup>
                  <m:r>
                    <w:rPr>
                      <w:rFonts w:ascii="Cambria Math" w:hAnsi="Cambria Math"/>
                    </w:rPr>
                    <m:t>k</m:t>
                  </m:r>
                </m:sup>
              </m:sSubSup>
              <m:r>
                <w:rPr>
                  <w:rFonts w:ascii="Cambria Math" w:hAnsi="Cambria Math"/>
                </w:rPr>
                <m:t>u-</m:t>
              </m:r>
              <m:sSubSup>
                <m:sSubSupPr>
                  <m:ctrlPr>
                    <w:rPr>
                      <w:rFonts w:ascii="Cambria Math" w:hAnsi="Cambria Math"/>
                      <w:i/>
                    </w:rPr>
                  </m:ctrlPr>
                </m:sSubSupPr>
                <m:e>
                  <m:r>
                    <w:rPr>
                      <w:rFonts w:ascii="Cambria Math" w:hAnsi="Cambria Math"/>
                    </w:rPr>
                    <m:t>C</m:t>
                  </m:r>
                </m:e>
                <m:sub>
                  <m:r>
                    <w:rPr>
                      <w:rFonts w:ascii="Cambria Math" w:hAnsi="Cambria Math"/>
                    </w:rPr>
                    <m:t>yx</m:t>
                  </m:r>
                </m:sub>
                <m:sup>
                  <m:r>
                    <w:rPr>
                      <w:rFonts w:ascii="Cambria Math" w:hAnsi="Cambria Math"/>
                    </w:rPr>
                    <m:t>k</m:t>
                  </m:r>
                </m:sup>
              </m:sSubSup>
              <m:acc>
                <m:accPr>
                  <m:chr m:val="̇"/>
                  <m:ctrlPr>
                    <w:rPr>
                      <w:rFonts w:ascii="Cambria Math" w:hAnsi="Cambria Math"/>
                      <w:i/>
                    </w:rPr>
                  </m:ctrlPr>
                </m:accPr>
                <m:e>
                  <m:r>
                    <w:rPr>
                      <w:rFonts w:ascii="Cambria Math" w:hAnsi="Cambria Math"/>
                    </w:rPr>
                    <m:t>u</m:t>
                  </m:r>
                </m:e>
              </m:acc>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yy</m:t>
                  </m:r>
                </m:sub>
                <m:sup>
                  <m:r>
                    <w:rPr>
                      <w:rFonts w:ascii="Cambria Math" w:hAnsi="Cambria Math"/>
                    </w:rPr>
                    <m:t>k</m:t>
                  </m:r>
                </m:sup>
              </m:sSubSup>
              <m:r>
                <w:rPr>
                  <w:rFonts w:ascii="Cambria Math" w:hAnsi="Cambria Math"/>
                </w:rPr>
                <m:t>v-</m:t>
              </m:r>
              <m:sSubSup>
                <m:sSubSupPr>
                  <m:ctrlPr>
                    <w:rPr>
                      <w:rFonts w:ascii="Cambria Math" w:hAnsi="Cambria Math"/>
                      <w:i/>
                    </w:rPr>
                  </m:ctrlPr>
                </m:sSubSupPr>
                <m:e>
                  <m:r>
                    <w:rPr>
                      <w:rFonts w:ascii="Cambria Math" w:hAnsi="Cambria Math"/>
                    </w:rPr>
                    <m:t>C</m:t>
                  </m:r>
                </m:e>
                <m:sub>
                  <m:r>
                    <w:rPr>
                      <w:rFonts w:ascii="Cambria Math" w:hAnsi="Cambria Math"/>
                    </w:rPr>
                    <m:t>yy</m:t>
                  </m:r>
                </m:sub>
                <m:sup>
                  <m:r>
                    <w:rPr>
                      <w:rFonts w:ascii="Cambria Math" w:hAnsi="Cambria Math"/>
                    </w:rPr>
                    <m:t>k</m:t>
                  </m:r>
                </m:sup>
              </m:sSubSup>
              <m:acc>
                <m:accPr>
                  <m:chr m:val="̇"/>
                  <m:ctrlPr>
                    <w:rPr>
                      <w:rFonts w:ascii="Cambria Math" w:hAnsi="Cambria Math"/>
                      <w:i/>
                    </w:rPr>
                  </m:ctrlPr>
                </m:accPr>
                <m:e>
                  <m:r>
                    <w:rPr>
                      <w:rFonts w:ascii="Cambria Math" w:hAnsi="Cambria Math"/>
                    </w:rPr>
                    <m:t>v</m:t>
                  </m:r>
                </m:e>
              </m:acc>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yx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ψ-</m:t>
              </m:r>
              <m:sSubSup>
                <m:sSubSupPr>
                  <m:ctrlPr>
                    <w:rPr>
                      <w:rFonts w:ascii="Cambria Math" w:hAnsi="Cambria Math"/>
                      <w:i/>
                    </w:rPr>
                  </m:ctrlPr>
                </m:sSubSupPr>
                <m:e>
                  <m:r>
                    <w:rPr>
                      <w:rFonts w:ascii="Cambria Math" w:hAnsi="Cambria Math"/>
                    </w:rPr>
                    <m:t>C</m:t>
                  </m:r>
                </m:e>
                <m:sub>
                  <m:r>
                    <w:rPr>
                      <w:rFonts w:ascii="Cambria Math" w:hAnsi="Cambria Math"/>
                    </w:rPr>
                    <m:t>yx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acc>
                <m:accPr>
                  <m:chr m:val="̇"/>
                  <m:ctrlPr>
                    <w:rPr>
                      <w:rFonts w:ascii="Cambria Math" w:hAnsi="Cambria Math"/>
                      <w:i/>
                    </w:rPr>
                  </m:ctrlPr>
                </m:accPr>
                <m:e>
                  <m:r>
                    <w:rPr>
                      <w:rFonts w:ascii="Cambria Math" w:hAnsi="Cambria Math"/>
                    </w:rPr>
                    <m:t>ψ</m:t>
                  </m:r>
                </m:e>
              </m:acc>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yy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θ+</m:t>
              </m:r>
              <m:sSubSup>
                <m:sSubSupPr>
                  <m:ctrlPr>
                    <w:rPr>
                      <w:rFonts w:ascii="Cambria Math" w:hAnsi="Cambria Math"/>
                      <w:i/>
                    </w:rPr>
                  </m:ctrlPr>
                </m:sSubSupPr>
                <m:e>
                  <m:r>
                    <w:rPr>
                      <w:rFonts w:ascii="Cambria Math" w:hAnsi="Cambria Math"/>
                    </w:rPr>
                    <m:t>C</m:t>
                  </m:r>
                </m:e>
                <m:sub>
                  <m:r>
                    <w:rPr>
                      <w:rFonts w:ascii="Cambria Math" w:hAnsi="Cambria Math"/>
                    </w:rPr>
                    <m:t>yy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acc>
                <m:accPr>
                  <m:chr m:val="̇"/>
                  <m:ctrlPr>
                    <w:rPr>
                      <w:rFonts w:ascii="Cambria Math" w:hAnsi="Cambria Math"/>
                      <w:i/>
                    </w:rPr>
                  </m:ctrlPr>
                </m:accPr>
                <m:e>
                  <m:r>
                    <w:rPr>
                      <w:rFonts w:ascii="Cambria Math" w:hAnsi="Cambria Math"/>
                    </w:rPr>
                    <m:t>θ</m:t>
                  </m:r>
                </m:e>
              </m:acc>
            </m:oMath>
            <w:r w:rsidR="009C4B70">
              <w:t xml:space="preserve"> </w:t>
            </w:r>
          </w:p>
        </w:tc>
        <w:tc>
          <w:tcPr>
            <w:tcW w:w="1632" w:type="dxa"/>
            <w:vAlign w:val="center"/>
          </w:tcPr>
          <w:p w14:paraId="0D82287F" w14:textId="77777777" w:rsidR="000354E2" w:rsidRPr="001C390D" w:rsidRDefault="000354E2" w:rsidP="00CA4005">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158" w:name="_Ref527451487"/>
            <w:r w:rsidRPr="001C390D">
              <w:rPr>
                <w:rFonts w:ascii="Calibri" w:eastAsia="Times New Roman" w:hAnsi="Calibri" w:cs="Times New Roman"/>
                <w:i w:val="0"/>
                <w:iCs w:val="0"/>
                <w:color w:val="auto"/>
                <w:sz w:val="22"/>
                <w:szCs w:val="20"/>
                <w:lang w:eastAsia="fr-FR"/>
              </w:rPr>
              <w:t xml:space="preserve"> </w:t>
            </w:r>
            <w:bookmarkEnd w:id="158"/>
          </w:p>
        </w:tc>
      </w:tr>
    </w:tbl>
    <w:p w14:paraId="5BEF7608" w14:textId="0C2A5B8A" w:rsidR="00C1717F" w:rsidRDefault="008165CD" w:rsidP="003C34B3">
      <w:pPr>
        <w:spacing w:line="360" w:lineRule="auto"/>
      </w:pPr>
      <w:r>
        <w:t xml:space="preserve">Ainsi </w:t>
      </w:r>
      <w:r w:rsidR="001D414D">
        <w:t>en remplaçant les forces des paliers</w:t>
      </w:r>
      <w:r w:rsidR="00101F40">
        <w:t xml:space="preserve"> </w:t>
      </w:r>
      <w:r w:rsidR="001D414D">
        <w:t>dan</w:t>
      </w:r>
      <w:r w:rsidR="00E173E5">
        <w:t>s</w:t>
      </w:r>
      <w:r w:rsidR="00D5067D">
        <w:t xml:space="preserve"> </w:t>
      </w:r>
      <w:r w:rsidR="00D5067D">
        <w:fldChar w:fldCharType="begin"/>
      </w:r>
      <w:r w:rsidR="00D5067D">
        <w:instrText xml:space="preserve"> REF _Ref527451513 \r \h </w:instrText>
      </w:r>
      <w:r w:rsidR="003C34B3">
        <w:instrText xml:space="preserve"> \* MERGEFORMAT </w:instrText>
      </w:r>
      <w:r w:rsidR="00D5067D">
        <w:fldChar w:fldCharType="separate"/>
      </w:r>
      <w:r w:rsidR="00453126">
        <w:t>Eq.6</w:t>
      </w:r>
      <w:r w:rsidR="00D5067D">
        <w:fldChar w:fldCharType="end"/>
      </w:r>
      <w:r w:rsidR="00E173E5">
        <w:t xml:space="preserve"> </w:t>
      </w:r>
      <w:r w:rsidR="00101F40">
        <w:t xml:space="preserve">par </w:t>
      </w:r>
      <w:r w:rsidR="008676CD">
        <w:t>leurs expressions</w:t>
      </w:r>
      <w:r w:rsidR="00651A67">
        <w:t xml:space="preserve">  (</w:t>
      </w:r>
      <w:r w:rsidR="00651A67" w:rsidRPr="00E65CE4">
        <w:rPr>
          <w:b/>
        </w:rPr>
        <w:fldChar w:fldCharType="begin"/>
      </w:r>
      <w:r w:rsidR="00651A67" w:rsidRPr="00E65CE4">
        <w:rPr>
          <w:b/>
        </w:rPr>
        <w:instrText xml:space="preserve"> REF _Ref527451487 \r \h </w:instrText>
      </w:r>
      <w:r w:rsidR="003C34B3" w:rsidRPr="00E65CE4">
        <w:rPr>
          <w:b/>
        </w:rPr>
        <w:instrText xml:space="preserve"> \* MERGEFORMAT </w:instrText>
      </w:r>
      <w:r w:rsidR="00651A67" w:rsidRPr="00E65CE4">
        <w:rPr>
          <w:b/>
        </w:rPr>
      </w:r>
      <w:r w:rsidR="00651A67" w:rsidRPr="00E65CE4">
        <w:rPr>
          <w:b/>
        </w:rPr>
        <w:fldChar w:fldCharType="separate"/>
      </w:r>
      <w:r w:rsidR="00453126">
        <w:rPr>
          <w:b/>
        </w:rPr>
        <w:t>Eq.10</w:t>
      </w:r>
      <w:r w:rsidR="00651A67" w:rsidRPr="00E65CE4">
        <w:rPr>
          <w:b/>
        </w:rPr>
        <w:fldChar w:fldCharType="end"/>
      </w:r>
      <w:r w:rsidR="00651A67">
        <w:t>)</w:t>
      </w:r>
      <w:r w:rsidR="00E173E5">
        <w:t>,</w:t>
      </w:r>
      <w:r w:rsidR="00101F40">
        <w:t xml:space="preserve"> </w:t>
      </w:r>
      <w:r w:rsidR="00651A67">
        <w:t xml:space="preserve"> </w:t>
      </w:r>
      <w:r w:rsidR="00D5067D">
        <w:t xml:space="preserve">les équations du mouvement </w:t>
      </w:r>
      <w:r w:rsidR="00D5067D" w:rsidRPr="000E2BD6">
        <w:t>se mettent sous la forme matricielle suivante</w:t>
      </w:r>
      <w:r w:rsidR="000E2BD6">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F1BF3" w:rsidRPr="00AA3E05" w14:paraId="31CDB7E6" w14:textId="77777777" w:rsidTr="00003ABE">
        <w:trPr>
          <w:trHeight w:val="635"/>
          <w:tblHeader/>
          <w:jc w:val="center"/>
        </w:trPr>
        <w:tc>
          <w:tcPr>
            <w:tcW w:w="7943" w:type="dxa"/>
            <w:vAlign w:val="center"/>
          </w:tcPr>
          <w:p w14:paraId="677C03BF" w14:textId="7DE00784" w:rsidR="004F1BF3" w:rsidRPr="00D51381" w:rsidRDefault="000761A3" w:rsidP="003C34B3">
            <w:pPr>
              <w:spacing w:line="360" w:lineRule="auto"/>
            </w:pPr>
            <m:oMathPara>
              <m:oMath>
                <m:r>
                  <m:rPr>
                    <m:sty m:val="bi"/>
                  </m:rPr>
                  <w:rPr>
                    <w:rFonts w:ascii="Cambria Math" w:hAnsi="Cambria Math"/>
                  </w:rPr>
                  <m:t>M</m:t>
                </m:r>
                <m:acc>
                  <m:accPr>
                    <m:chr m:val="̈"/>
                    <m:ctrlPr>
                      <w:rPr>
                        <w:rFonts w:ascii="Cambria Math" w:hAnsi="Cambria Math"/>
                        <w:b/>
                        <w:i/>
                      </w:rPr>
                    </m:ctrlPr>
                  </m:accPr>
                  <m:e>
                    <m:r>
                      <m:rPr>
                        <m:sty m:val="bi"/>
                      </m:rPr>
                      <w:rPr>
                        <w:rFonts w:ascii="Cambria Math" w:hAnsi="Cambria Math"/>
                      </w:rPr>
                      <m:t>q</m:t>
                    </m:r>
                  </m:e>
                </m:acc>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2</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e>
                    </m:nary>
                    <m:r>
                      <w:rPr>
                        <w:rFonts w:ascii="Cambria Math" w:hAnsi="Cambria Math"/>
                      </w:rPr>
                      <m:t>+</m:t>
                    </m:r>
                    <m:r>
                      <m:rPr>
                        <m:sty m:val="bi"/>
                      </m:rPr>
                      <w:rPr>
                        <w:rFonts w:ascii="Cambria Math" w:hAnsi="Cambria Math"/>
                      </w:rPr>
                      <m:t>G</m:t>
                    </m:r>
                    <m:d>
                      <m:dPr>
                        <m:ctrlPr>
                          <w:rPr>
                            <w:rFonts w:ascii="Cambria Math" w:hAnsi="Cambria Math"/>
                            <w:b/>
                            <w:i/>
                          </w:rPr>
                        </m:ctrlPr>
                      </m:dPr>
                      <m:e>
                        <m:r>
                          <m:rPr>
                            <m:sty m:val="p"/>
                          </m:rPr>
                          <w:rPr>
                            <w:rFonts w:ascii="Cambria Math" w:hAnsi="Cambria Math"/>
                          </w:rPr>
                          <m:t>Ω</m:t>
                        </m:r>
                      </m:e>
                    </m:d>
                  </m:e>
                </m:d>
                <m:acc>
                  <m:accPr>
                    <m:chr m:val="̇"/>
                    <m:ctrlPr>
                      <w:rPr>
                        <w:rFonts w:ascii="Cambria Math" w:hAnsi="Cambria Math"/>
                        <w:b/>
                        <w:i/>
                      </w:rPr>
                    </m:ctrlPr>
                  </m:accPr>
                  <m:e>
                    <m:r>
                      <m:rPr>
                        <m:sty m:val="bi"/>
                      </m:rPr>
                      <w:rPr>
                        <w:rFonts w:ascii="Cambria Math" w:hAnsi="Cambria Math"/>
                      </w:rPr>
                      <m:t>q</m:t>
                    </m:r>
                  </m:e>
                </m:acc>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2</m:t>
                    </m:r>
                  </m:sup>
                  <m:e>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k</m:t>
                        </m:r>
                      </m:sub>
                    </m:sSub>
                  </m:e>
                </m:nary>
                <m:r>
                  <m:rPr>
                    <m:sty m:val="bi"/>
                  </m:rPr>
                  <w:rPr>
                    <w:rFonts w:ascii="Cambria Math" w:hAnsi="Cambria Math"/>
                  </w:rPr>
                  <m:t>q=</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U</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m:t>
                    </m:r>
                  </m:sub>
                </m:sSub>
              </m:oMath>
            </m:oMathPara>
          </w:p>
        </w:tc>
        <w:tc>
          <w:tcPr>
            <w:tcW w:w="1096" w:type="dxa"/>
            <w:vAlign w:val="center"/>
          </w:tcPr>
          <w:p w14:paraId="1BA8B252" w14:textId="77777777" w:rsidR="004F1BF3" w:rsidRPr="001C390D" w:rsidRDefault="004F1BF3" w:rsidP="00CA4005">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1C390D">
              <w:rPr>
                <w:rFonts w:ascii="Calibri" w:eastAsia="Times New Roman" w:hAnsi="Calibri" w:cs="Times New Roman"/>
                <w:i w:val="0"/>
                <w:iCs w:val="0"/>
                <w:color w:val="auto"/>
                <w:sz w:val="22"/>
                <w:szCs w:val="20"/>
                <w:lang w:eastAsia="fr-FR"/>
              </w:rPr>
              <w:t xml:space="preserve"> </w:t>
            </w:r>
          </w:p>
        </w:tc>
      </w:tr>
    </w:tbl>
    <w:p w14:paraId="3812E1A0" w14:textId="61DCC3F8" w:rsidR="0093559A" w:rsidRDefault="00CA1549" w:rsidP="00E11870">
      <w:pPr>
        <w:tabs>
          <w:tab w:val="left" w:pos="7371"/>
        </w:tabs>
        <w:spacing w:line="276" w:lineRule="auto"/>
        <w:jc w:val="left"/>
      </w:pPr>
      <w:r>
        <w:t>o</w:t>
      </w:r>
      <w:r w:rsidR="00ED7630">
        <w:t>ù</w:t>
      </w:r>
      <w:r w:rsidR="00C65A25">
        <w:t xml:space="preserve"> </w:t>
      </w:r>
      <m:oMath>
        <m:r>
          <m:rPr>
            <m:sty m:val="bi"/>
          </m:rPr>
          <w:rPr>
            <w:rFonts w:ascii="Cambria Math" w:hAnsi="Cambria Math"/>
          </w:rPr>
          <m:t>q</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 v, ψ,θ</m:t>
                </m:r>
              </m:e>
            </m:d>
          </m:e>
          <m:sup>
            <m:r>
              <w:rPr>
                <w:rFonts w:ascii="Cambria Math" w:hAnsi="Cambria Math"/>
              </w:rPr>
              <m:t>T</m:t>
            </m:r>
          </m:sup>
        </m:sSup>
      </m:oMath>
      <w:r w:rsidR="00DE67CA">
        <w:t xml:space="preserve">, </w:t>
      </w:r>
      <w:r w:rsidR="00BA63CC">
        <w:br/>
      </w:r>
      <m:oMathPara>
        <m:oMathParaPr>
          <m:jc m:val="center"/>
        </m:oMathParaPr>
        <m:oMath>
          <m:r>
            <m:rPr>
              <m:sty m:val="bi"/>
            </m:rPr>
            <w:rPr>
              <w:rFonts w:ascii="Cambria Math" w:hAnsi="Cambria Math"/>
            </w:rPr>
            <m:t>M</m:t>
          </m:r>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r</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m</m:t>
                              </m:r>
                            </m:e>
                            <m:sub>
                              <m:r>
                                <w:rPr>
                                  <w:rFonts w:ascii="Cambria Math" w:hAnsi="Cambria Math"/>
                                </w:rPr>
                                <m:t>r</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J</m:t>
                              </m:r>
                            </m:e>
                            <m:sub>
                              <m:r>
                                <w:rPr>
                                  <w:rFonts w:ascii="Cambria Math" w:hAnsi="Cambria Math"/>
                                </w:rPr>
                                <m:t>t</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J</m:t>
                              </m:r>
                            </m:e>
                            <m:sub>
                              <m:r>
                                <w:rPr>
                                  <w:rFonts w:ascii="Cambria Math" w:hAnsi="Cambria Math"/>
                                </w:rPr>
                                <m:t>t</m:t>
                              </m:r>
                            </m:sub>
                          </m:sSub>
                        </m:e>
                      </m:mr>
                    </m:m>
                  </m:e>
                </m:mr>
              </m:m>
            </m:e>
          </m:d>
          <m:r>
            <m:rPr>
              <m:sty m:val="bi"/>
            </m:rPr>
            <w:rPr>
              <w:rFonts w:ascii="Cambria Math" w:hAnsi="Cambria Math"/>
            </w:rPr>
            <m:t>;G</m:t>
          </m:r>
          <m:d>
            <m:dPr>
              <m:ctrlPr>
                <w:rPr>
                  <w:rFonts w:ascii="Cambria Math" w:hAnsi="Cambria Math"/>
                  <w:b/>
                  <w:i/>
                </w:rPr>
              </m:ctrlPr>
            </m:dPr>
            <m:e>
              <m:r>
                <m:rPr>
                  <m:sty m:val="p"/>
                </m:rPr>
                <w:rPr>
                  <w:rFonts w:ascii="Cambria Math" w:hAnsi="Cambria Math"/>
                </w:rPr>
                <m:t>Ω</m:t>
              </m:r>
            </m:e>
          </m:d>
          <m:r>
            <m:rPr>
              <m:sty m:val="bi"/>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sSub>
                            <m:sSubPr>
                              <m:ctrlPr>
                                <w:rPr>
                                  <w:rFonts w:ascii="Cambria Math" w:hAnsi="Cambria Math"/>
                                  <w:i/>
                                </w:rPr>
                              </m:ctrlPr>
                            </m:sSubPr>
                            <m:e>
                              <m:r>
                                <w:rPr>
                                  <w:rFonts w:ascii="Cambria Math" w:hAnsi="Cambria Math"/>
                                </w:rPr>
                                <m:t>J</m:t>
                              </m:r>
                            </m:e>
                            <m:sub>
                              <m:r>
                                <w:rPr>
                                  <w:rFonts w:ascii="Cambria Math" w:hAnsi="Cambria Math"/>
                                </w:rPr>
                                <m:t>p</m:t>
                              </m:r>
                            </m:sub>
                          </m:sSub>
                          <m:r>
                            <m:rPr>
                              <m:sty m:val="p"/>
                            </m:rPr>
                            <w:rPr>
                              <w:rFonts w:ascii="Cambria Math" w:hAnsi="Cambria Math"/>
                            </w:rPr>
                            <m:t>Ω</m:t>
                          </m:r>
                        </m:e>
                      </m:mr>
                      <m:mr>
                        <m:e>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p</m:t>
                              </m:r>
                            </m:sub>
                          </m:sSub>
                          <m:r>
                            <m:rPr>
                              <m:sty m:val="p"/>
                            </m:rPr>
                            <w:rPr>
                              <w:rFonts w:ascii="Cambria Math" w:hAnsi="Cambria Math"/>
                            </w:rPr>
                            <m:t>Ω</m:t>
                          </m:r>
                        </m:e>
                        <m:e>
                          <m:r>
                            <w:rPr>
                              <w:rFonts w:ascii="Cambria Math" w:hAnsi="Cambria Math"/>
                            </w:rPr>
                            <m:t>0</m:t>
                          </m:r>
                        </m:e>
                      </m:mr>
                    </m:m>
                  </m:e>
                </m:mr>
              </m:m>
            </m:e>
          </m:d>
          <m: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U</m:t>
              </m:r>
            </m:sub>
          </m:sSub>
          <m:r>
            <m:rPr>
              <m:sty m:val="bi"/>
            </m:rPr>
            <w:rPr>
              <w:rFonts w:ascii="Cambria Math" w:hAnsi="Cambria Math"/>
            </w:rPr>
            <m:t>=</m:t>
          </m:r>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m>
                      <m:mPr>
                        <m:mcs>
                          <m:mc>
                            <m:mcPr>
                              <m:count m:val="1"/>
                              <m:mcJc m:val="center"/>
                            </m:mcPr>
                          </m:mc>
                        </m:mcs>
                        <m:ctrlPr>
                          <w:rPr>
                            <w:rFonts w:ascii="Cambria Math" w:hAnsi="Cambria Math"/>
                            <w:b/>
                            <w:i/>
                          </w:rPr>
                        </m:ctrlPr>
                      </m:mPr>
                      <m:mr>
                        <m:e>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U</m:t>
                              </m:r>
                            </m:sup>
                          </m:sSubSup>
                        </m:e>
                      </m:mr>
                      <m:mr>
                        <m:e>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U</m:t>
                              </m:r>
                            </m:sup>
                          </m:sSubSup>
                        </m:e>
                      </m:mr>
                    </m:m>
                  </m:e>
                </m:mr>
                <m:mr>
                  <m:e>
                    <m:m>
                      <m:mPr>
                        <m:mcs>
                          <m:mc>
                            <m:mcPr>
                              <m:count m:val="1"/>
                              <m:mcJc m:val="center"/>
                            </m:mcPr>
                          </m:mc>
                        </m:mcs>
                        <m:ctrlPr>
                          <w:rPr>
                            <w:rFonts w:ascii="Cambria Math" w:hAnsi="Cambria Math"/>
                            <w:b/>
                            <w:i/>
                          </w:rPr>
                        </m:ctrlPr>
                      </m:mPr>
                      <m:mr>
                        <m:e>
                          <m:sSub>
                            <m:sSubPr>
                              <m:ctrlPr>
                                <w:rPr>
                                  <w:rFonts w:ascii="Cambria Math" w:hAnsi="Cambria Math"/>
                                  <w:i/>
                                </w:rPr>
                              </m:ctrlPr>
                            </m:sSubPr>
                            <m:e>
                              <m:r>
                                <w:rPr>
                                  <w:rFonts w:ascii="Cambria Math" w:hAnsi="Cambria Math"/>
                                </w:rPr>
                                <m:t>δ</m:t>
                              </m:r>
                            </m:e>
                            <m:sub>
                              <m:r>
                                <w:rPr>
                                  <w:rFonts w:ascii="Cambria Math" w:hAnsi="Cambria Math"/>
                                </w:rPr>
                                <m:t>b</m:t>
                              </m:r>
                            </m:sub>
                          </m:sSub>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U</m:t>
                              </m:r>
                            </m:sup>
                          </m:sSubSup>
                        </m:e>
                      </m:mr>
                      <m:mr>
                        <m:e>
                          <m:r>
                            <m:rPr>
                              <m:sty m:val="bi"/>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b</m:t>
                              </m:r>
                            </m:sub>
                          </m:sSub>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U</m:t>
                              </m:r>
                            </m:sup>
                          </m:sSubSup>
                        </m:e>
                      </m:mr>
                    </m:m>
                  </m:e>
                </m:mr>
              </m:m>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m:t>
              </m:r>
            </m:sub>
          </m:sSub>
          <m:r>
            <m:rPr>
              <m:sty m:val="bi"/>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g</m:t>
                          </m: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e>
          </m:d>
          <m:r>
            <m:rPr>
              <m:sty m:val="p"/>
            </m:rPr>
            <w:br/>
          </m:r>
        </m:oMath>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K</m:t>
                              </m:r>
                            </m:e>
                            <m:sub>
                              <m:r>
                                <w:rPr>
                                  <w:rFonts w:ascii="Cambria Math" w:hAnsi="Cambria Math"/>
                                </w:rPr>
                                <m:t>xx</m:t>
                              </m:r>
                            </m:sub>
                            <m:sup>
                              <m:r>
                                <w:rPr>
                                  <w:rFonts w:ascii="Cambria Math" w:hAnsi="Cambria Math"/>
                                </w:rPr>
                                <m:t>k</m:t>
                              </m:r>
                            </m:sup>
                          </m:sSubSup>
                        </m:e>
                        <m:e>
                          <m:sSubSup>
                            <m:sSubSupPr>
                              <m:ctrlPr>
                                <w:rPr>
                                  <w:rFonts w:ascii="Cambria Math" w:hAnsi="Cambria Math"/>
                                  <w:i/>
                                </w:rPr>
                              </m:ctrlPr>
                            </m:sSubSupPr>
                            <m:e>
                              <m:r>
                                <w:rPr>
                                  <w:rFonts w:ascii="Cambria Math" w:hAnsi="Cambria Math"/>
                                </w:rPr>
                                <m:t>K</m:t>
                              </m:r>
                            </m:e>
                            <m:sub>
                              <m:r>
                                <w:rPr>
                                  <w:rFonts w:ascii="Cambria Math" w:hAnsi="Cambria Math"/>
                                </w:rPr>
                                <m:t>xy</m:t>
                              </m:r>
                            </m:sub>
                            <m:sup>
                              <m:r>
                                <w:rPr>
                                  <w:rFonts w:ascii="Cambria Math" w:hAnsi="Cambria Math"/>
                                </w:rPr>
                                <m:t>k</m:t>
                              </m:r>
                            </m:sup>
                          </m:sSubSup>
                        </m:e>
                      </m:mr>
                      <m:mr>
                        <m:e>
                          <m:sSubSup>
                            <m:sSubSupPr>
                              <m:ctrlPr>
                                <w:rPr>
                                  <w:rFonts w:ascii="Cambria Math" w:hAnsi="Cambria Math"/>
                                  <w:i/>
                                </w:rPr>
                              </m:ctrlPr>
                            </m:sSubSupPr>
                            <m:e>
                              <m:r>
                                <w:rPr>
                                  <w:rFonts w:ascii="Cambria Math" w:hAnsi="Cambria Math"/>
                                </w:rPr>
                                <m:t>K</m:t>
                              </m:r>
                            </m:e>
                            <m:sub>
                              <m:r>
                                <w:rPr>
                                  <w:rFonts w:ascii="Cambria Math" w:hAnsi="Cambria Math"/>
                                </w:rPr>
                                <m:t>yx</m:t>
                              </m:r>
                            </m:sub>
                            <m:sup>
                              <m:r>
                                <w:rPr>
                                  <w:rFonts w:ascii="Cambria Math" w:hAnsi="Cambria Math"/>
                                </w:rPr>
                                <m:t>k</m:t>
                              </m:r>
                            </m:sup>
                          </m:sSubSup>
                        </m:e>
                        <m:e>
                          <m:sSubSup>
                            <m:sSubSupPr>
                              <m:ctrlPr>
                                <w:rPr>
                                  <w:rFonts w:ascii="Cambria Math" w:hAnsi="Cambria Math"/>
                                  <w:i/>
                                </w:rPr>
                              </m:ctrlPr>
                            </m:sSubSupPr>
                            <m:e>
                              <m:r>
                                <w:rPr>
                                  <w:rFonts w:ascii="Cambria Math" w:hAnsi="Cambria Math"/>
                                </w:rPr>
                                <m:t>K</m:t>
                              </m:r>
                            </m:e>
                            <m:sub>
                              <m:r>
                                <w:rPr>
                                  <w:rFonts w:ascii="Cambria Math" w:hAnsi="Cambria Math"/>
                                </w:rPr>
                                <m:t>yy</m:t>
                              </m:r>
                            </m:sub>
                            <m:sup>
                              <m:r>
                                <w:rPr>
                                  <w:rFonts w:ascii="Cambria Math" w:hAnsi="Cambria Math"/>
                                </w:rPr>
                                <m:t>k</m:t>
                              </m:r>
                            </m:sup>
                          </m:sSubSup>
                        </m:e>
                      </m:mr>
                    </m:m>
                  </m:e>
                  <m:e>
                    <m:m>
                      <m:mPr>
                        <m:mcs>
                          <m:mc>
                            <m:mcPr>
                              <m:count m:val="2"/>
                              <m:mcJc m:val="center"/>
                            </m:mcPr>
                          </m:mc>
                        </m:mcs>
                        <m:ctrlPr>
                          <w:rPr>
                            <w:rFonts w:ascii="Cambria Math" w:hAnsi="Cambria Math"/>
                            <w:i/>
                          </w:rPr>
                        </m:ctrlPr>
                      </m:mPr>
                      <m:mr>
                        <m:e>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xy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sSubSup>
                            <m:sSubSupPr>
                              <m:ctrlPr>
                                <w:rPr>
                                  <w:rFonts w:ascii="Cambria Math" w:hAnsi="Cambria Math"/>
                                  <w:i/>
                                </w:rPr>
                              </m:ctrlPr>
                            </m:sSubSupPr>
                            <m:e>
                              <m:r>
                                <w:rPr>
                                  <w:rFonts w:ascii="Cambria Math" w:hAnsi="Cambria Math"/>
                                </w:rPr>
                                <m:t>K</m:t>
                              </m:r>
                            </m:e>
                            <m:sub>
                              <m:r>
                                <w:rPr>
                                  <w:rFonts w:ascii="Cambria Math" w:hAnsi="Cambria Math"/>
                                </w:rPr>
                                <m:t>xx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r>
                        <m:e>
                          <m:sSubSup>
                            <m:sSubSupPr>
                              <m:ctrlPr>
                                <w:rPr>
                                  <w:rFonts w:ascii="Cambria Math" w:hAnsi="Cambria Math"/>
                                  <w:i/>
                                </w:rPr>
                              </m:ctrlPr>
                            </m:sSubSupPr>
                            <m:e>
                              <m:r>
                                <w:rPr>
                                  <w:rFonts w:ascii="Cambria Math" w:hAnsi="Cambria Math"/>
                                </w:rPr>
                                <m:t>K</m:t>
                              </m:r>
                            </m:e>
                            <m:sub>
                              <m:r>
                                <w:rPr>
                                  <w:rFonts w:ascii="Cambria Math" w:hAnsi="Cambria Math"/>
                                </w:rPr>
                                <m:t>yx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yy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
                  </m:e>
                </m:mr>
                <m:mr>
                  <m:e>
                    <m:m>
                      <m:mPr>
                        <m:mcs>
                          <m:mc>
                            <m:mcPr>
                              <m:count m:val="2"/>
                              <m:mcJc m:val="center"/>
                            </m:mcPr>
                          </m:mc>
                        </m:mcs>
                        <m:ctrlPr>
                          <w:rPr>
                            <w:rFonts w:ascii="Cambria Math" w:hAnsi="Cambria Math"/>
                            <w:i/>
                          </w:rPr>
                        </m:ctrlPr>
                      </m:mPr>
                      <m:mr>
                        <m:e>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yx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sSubSup>
                            <m:sSubSupPr>
                              <m:ctrlPr>
                                <w:rPr>
                                  <w:rFonts w:ascii="Cambria Math" w:hAnsi="Cambria Math"/>
                                  <w:i/>
                                </w:rPr>
                              </m:ctrlPr>
                            </m:sSubSupPr>
                            <m:e>
                              <m:r>
                                <w:rPr>
                                  <w:rFonts w:ascii="Cambria Math" w:hAnsi="Cambria Math"/>
                                </w:rPr>
                                <m:t>K</m:t>
                              </m:r>
                            </m:e>
                            <m:sub>
                              <m:r>
                                <w:rPr>
                                  <w:rFonts w:ascii="Cambria Math" w:hAnsi="Cambria Math"/>
                                </w:rPr>
                                <m:t>yy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r>
                        <m:e>
                          <m:sSubSup>
                            <m:sSubSupPr>
                              <m:ctrlPr>
                                <w:rPr>
                                  <w:rFonts w:ascii="Cambria Math" w:hAnsi="Cambria Math"/>
                                  <w:i/>
                                </w:rPr>
                              </m:ctrlPr>
                            </m:sSubSupPr>
                            <m:e>
                              <m:r>
                                <w:rPr>
                                  <w:rFonts w:ascii="Cambria Math" w:hAnsi="Cambria Math"/>
                                </w:rPr>
                                <m:t>K</m:t>
                              </m:r>
                            </m:e>
                            <m:sub>
                              <m:r>
                                <w:rPr>
                                  <w:rFonts w:ascii="Cambria Math" w:hAnsi="Cambria Math"/>
                                </w:rPr>
                                <m:t>xx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xy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
                  </m:e>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K</m:t>
                              </m:r>
                            </m:e>
                            <m:sub>
                              <m:r>
                                <w:rPr>
                                  <w:rFonts w:ascii="Cambria Math" w:hAnsi="Cambria Math"/>
                                </w:rPr>
                                <m:t>yy</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e>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yx</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mr>
                      <m:mr>
                        <m:e>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xy</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e>
                          <m:sSubSup>
                            <m:sSubSupPr>
                              <m:ctrlPr>
                                <w:rPr>
                                  <w:rFonts w:ascii="Cambria Math" w:hAnsi="Cambria Math"/>
                                  <w:i/>
                                </w:rPr>
                              </m:ctrlPr>
                            </m:sSubSupPr>
                            <m:e>
                              <m:r>
                                <w:rPr>
                                  <w:rFonts w:ascii="Cambria Math" w:hAnsi="Cambria Math"/>
                                </w:rPr>
                                <m:t>K</m:t>
                              </m:r>
                            </m:e>
                            <m:sub>
                              <m:r>
                                <w:rPr>
                                  <w:rFonts w:ascii="Cambria Math" w:hAnsi="Cambria Math"/>
                                </w:rPr>
                                <m:t>xx</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mr>
                    </m:m>
                  </m:e>
                </m:mr>
              </m:m>
            </m:e>
          </m:d>
          <m:r>
            <w:rPr>
              <w:rFonts w:ascii="Cambria Math" w:hAnsi="Cambria Math"/>
            </w:rPr>
            <m:t> </m:t>
          </m:r>
          <m:r>
            <m:rPr>
              <m:sty m:val="p"/>
            </m:rPr>
            <w:br/>
          </m:r>
        </m:oMath>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C</m:t>
                              </m:r>
                            </m:e>
                            <m:sub>
                              <m:r>
                                <w:rPr>
                                  <w:rFonts w:ascii="Cambria Math" w:hAnsi="Cambria Math"/>
                                </w:rPr>
                                <m:t>xx</m:t>
                              </m:r>
                            </m:sub>
                            <m:sup>
                              <m:r>
                                <w:rPr>
                                  <w:rFonts w:ascii="Cambria Math" w:hAnsi="Cambria Math"/>
                                </w:rPr>
                                <m:t>k</m:t>
                              </m:r>
                            </m:sup>
                          </m:sSubSup>
                        </m:e>
                        <m:e>
                          <m:sSubSup>
                            <m:sSubSupPr>
                              <m:ctrlPr>
                                <w:rPr>
                                  <w:rFonts w:ascii="Cambria Math" w:hAnsi="Cambria Math"/>
                                  <w:i/>
                                </w:rPr>
                              </m:ctrlPr>
                            </m:sSubSupPr>
                            <m:e>
                              <m:r>
                                <w:rPr>
                                  <w:rFonts w:ascii="Cambria Math" w:hAnsi="Cambria Math"/>
                                </w:rPr>
                                <m:t>C</m:t>
                              </m:r>
                            </m:e>
                            <m:sub>
                              <m:r>
                                <w:rPr>
                                  <w:rFonts w:ascii="Cambria Math" w:hAnsi="Cambria Math"/>
                                </w:rPr>
                                <m:t>xy</m:t>
                              </m:r>
                            </m:sub>
                            <m:sup>
                              <m:r>
                                <w:rPr>
                                  <w:rFonts w:ascii="Cambria Math" w:hAnsi="Cambria Math"/>
                                </w:rPr>
                                <m:t>k</m:t>
                              </m:r>
                            </m:sup>
                          </m:sSubSup>
                        </m:e>
                      </m:mr>
                      <m:mr>
                        <m:e>
                          <m:sSubSup>
                            <m:sSubSupPr>
                              <m:ctrlPr>
                                <w:rPr>
                                  <w:rFonts w:ascii="Cambria Math" w:hAnsi="Cambria Math"/>
                                  <w:i/>
                                </w:rPr>
                              </m:ctrlPr>
                            </m:sSubSupPr>
                            <m:e>
                              <m:r>
                                <w:rPr>
                                  <w:rFonts w:ascii="Cambria Math" w:hAnsi="Cambria Math"/>
                                </w:rPr>
                                <m:t>C</m:t>
                              </m:r>
                            </m:e>
                            <m:sub>
                              <m:r>
                                <w:rPr>
                                  <w:rFonts w:ascii="Cambria Math" w:hAnsi="Cambria Math"/>
                                </w:rPr>
                                <m:t>yx</m:t>
                              </m:r>
                            </m:sub>
                            <m:sup>
                              <m:r>
                                <w:rPr>
                                  <w:rFonts w:ascii="Cambria Math" w:hAnsi="Cambria Math"/>
                                </w:rPr>
                                <m:t>k</m:t>
                              </m:r>
                            </m:sup>
                          </m:sSubSup>
                        </m:e>
                        <m:e>
                          <m:sSubSup>
                            <m:sSubSupPr>
                              <m:ctrlPr>
                                <w:rPr>
                                  <w:rFonts w:ascii="Cambria Math" w:hAnsi="Cambria Math"/>
                                  <w:i/>
                                </w:rPr>
                              </m:ctrlPr>
                            </m:sSubSupPr>
                            <m:e>
                              <m:r>
                                <w:rPr>
                                  <w:rFonts w:ascii="Cambria Math" w:hAnsi="Cambria Math"/>
                                </w:rPr>
                                <m:t>C</m:t>
                              </m:r>
                            </m:e>
                            <m:sub>
                              <m:r>
                                <w:rPr>
                                  <w:rFonts w:ascii="Cambria Math" w:hAnsi="Cambria Math"/>
                                </w:rPr>
                                <m:t>yy</m:t>
                              </m:r>
                            </m:sub>
                            <m:sup>
                              <m:r>
                                <w:rPr>
                                  <w:rFonts w:ascii="Cambria Math" w:hAnsi="Cambria Math"/>
                                </w:rPr>
                                <m:t>k</m:t>
                              </m:r>
                            </m:sup>
                          </m:sSubSup>
                        </m:e>
                      </m:mr>
                    </m:m>
                  </m:e>
                  <m:e>
                    <m:m>
                      <m:mPr>
                        <m:mcs>
                          <m:mc>
                            <m:mcPr>
                              <m:count m:val="2"/>
                              <m:mcJc m:val="center"/>
                            </m:mcPr>
                          </m:mc>
                        </m:mcs>
                        <m:ctrlPr>
                          <w:rPr>
                            <w:rFonts w:ascii="Cambria Math" w:hAnsi="Cambria Math"/>
                            <w:i/>
                          </w:rPr>
                        </m:ctrlPr>
                      </m:mPr>
                      <m:mr>
                        <m:e>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xy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sSubSup>
                            <m:sSubSupPr>
                              <m:ctrlPr>
                                <w:rPr>
                                  <w:rFonts w:ascii="Cambria Math" w:hAnsi="Cambria Math"/>
                                  <w:i/>
                                </w:rPr>
                              </m:ctrlPr>
                            </m:sSubSupPr>
                            <m:e>
                              <m:r>
                                <w:rPr>
                                  <w:rFonts w:ascii="Cambria Math" w:hAnsi="Cambria Math"/>
                                </w:rPr>
                                <m:t>C</m:t>
                              </m:r>
                            </m:e>
                            <m:sub>
                              <m:r>
                                <w:rPr>
                                  <w:rFonts w:ascii="Cambria Math" w:hAnsi="Cambria Math"/>
                                </w:rPr>
                                <m:t>xx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r>
                        <m:e>
                          <m:sSubSup>
                            <m:sSubSupPr>
                              <m:ctrlPr>
                                <w:rPr>
                                  <w:rFonts w:ascii="Cambria Math" w:hAnsi="Cambria Math"/>
                                  <w:i/>
                                </w:rPr>
                              </m:ctrlPr>
                            </m:sSubSupPr>
                            <m:e>
                              <m:r>
                                <w:rPr>
                                  <w:rFonts w:ascii="Cambria Math" w:hAnsi="Cambria Math"/>
                                </w:rPr>
                                <m:t>C</m:t>
                              </m:r>
                            </m:e>
                            <m:sub>
                              <m:r>
                                <w:rPr>
                                  <w:rFonts w:ascii="Cambria Math" w:hAnsi="Cambria Math"/>
                                </w:rPr>
                                <m:t>yx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yy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
                  </m:e>
                </m:mr>
                <m:mr>
                  <m:e>
                    <m:m>
                      <m:mPr>
                        <m:mcs>
                          <m:mc>
                            <m:mcPr>
                              <m:count m:val="2"/>
                              <m:mcJc m:val="center"/>
                            </m:mcPr>
                          </m:mc>
                        </m:mcs>
                        <m:ctrlPr>
                          <w:rPr>
                            <w:rFonts w:ascii="Cambria Math" w:hAnsi="Cambria Math"/>
                            <w:i/>
                          </w:rPr>
                        </m:ctrlPr>
                      </m:mPr>
                      <m:mr>
                        <m:e>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yx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sSubSup>
                            <m:sSubSupPr>
                              <m:ctrlPr>
                                <w:rPr>
                                  <w:rFonts w:ascii="Cambria Math" w:hAnsi="Cambria Math"/>
                                  <w:i/>
                                </w:rPr>
                              </m:ctrlPr>
                            </m:sSubSupPr>
                            <m:e>
                              <m:r>
                                <w:rPr>
                                  <w:rFonts w:ascii="Cambria Math" w:hAnsi="Cambria Math"/>
                                </w:rPr>
                                <m:t>C</m:t>
                              </m:r>
                            </m:e>
                            <m:sub>
                              <m:r>
                                <w:rPr>
                                  <w:rFonts w:ascii="Cambria Math" w:hAnsi="Cambria Math"/>
                                </w:rPr>
                                <m:t>yy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r>
                        <m:e>
                          <m:sSubSup>
                            <m:sSubSupPr>
                              <m:ctrlPr>
                                <w:rPr>
                                  <w:rFonts w:ascii="Cambria Math" w:hAnsi="Cambria Math"/>
                                  <w:i/>
                                </w:rPr>
                              </m:ctrlPr>
                            </m:sSubSupPr>
                            <m:e>
                              <m:r>
                                <w:rPr>
                                  <w:rFonts w:ascii="Cambria Math" w:hAnsi="Cambria Math"/>
                                </w:rPr>
                                <m:t>C</m:t>
                              </m:r>
                            </m:e>
                            <m:sub>
                              <m:r>
                                <w:rPr>
                                  <w:rFonts w:ascii="Cambria Math" w:hAnsi="Cambria Math"/>
                                </w:rPr>
                                <m:t>xx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xy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
                  </m:e>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C</m:t>
                              </m:r>
                            </m:e>
                            <m:sub>
                              <m:r>
                                <w:rPr>
                                  <w:rFonts w:ascii="Cambria Math" w:hAnsi="Cambria Math"/>
                                </w:rPr>
                                <m:t>yy</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e>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yx</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mr>
                      <m:mr>
                        <m:e>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xy</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e>
                          <m:sSubSup>
                            <m:sSubSupPr>
                              <m:ctrlPr>
                                <w:rPr>
                                  <w:rFonts w:ascii="Cambria Math" w:hAnsi="Cambria Math"/>
                                  <w:i/>
                                </w:rPr>
                              </m:ctrlPr>
                            </m:sSubSupPr>
                            <m:e>
                              <m:r>
                                <w:rPr>
                                  <w:rFonts w:ascii="Cambria Math" w:hAnsi="Cambria Math"/>
                                </w:rPr>
                                <m:t>C</m:t>
                              </m:r>
                            </m:e>
                            <m:sub>
                              <m:r>
                                <w:rPr>
                                  <w:rFonts w:ascii="Cambria Math" w:hAnsi="Cambria Math"/>
                                </w:rPr>
                                <m:t>xx</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mr>
                    </m:m>
                  </m:e>
                </m:mr>
              </m:m>
            </m:e>
          </m:d>
          <m:r>
            <w:rPr>
              <w:rFonts w:ascii="Cambria Math" w:hAnsi="Cambria Math"/>
            </w:rPr>
            <m:t> </m:t>
          </m:r>
        </m:oMath>
      </m:oMathPara>
    </w:p>
    <w:p w14:paraId="29CCBAFD" w14:textId="08A52A79" w:rsidR="00D158C1" w:rsidRDefault="00DE67CA" w:rsidP="003C34B3">
      <w:pPr>
        <w:spacing w:line="360" w:lineRule="auto"/>
      </w:pPr>
      <w:r>
        <w:t xml:space="preserve">Cette </w:t>
      </w:r>
      <w:r w:rsidR="004131DD">
        <w:t xml:space="preserve">équation peut être </w:t>
      </w:r>
      <w:r w:rsidR="0062114C">
        <w:t>utilisée</w:t>
      </w:r>
      <w:r w:rsidR="008155F3">
        <w:t xml:space="preserve"> pour connaitre le niveau de vibration </w:t>
      </w:r>
      <w:r w:rsidR="007A2723">
        <w:t>au niveau du</w:t>
      </w:r>
      <w:r w:rsidR="008155F3">
        <w:t xml:space="preserve"> palier et du disque lors de la simulation de l’effet Morton</w:t>
      </w:r>
      <w:r w:rsidR="004131DD">
        <w:t xml:space="preserve">. </w:t>
      </w:r>
      <w:r w:rsidR="00D9392E">
        <w:t>Cependant, dans</w:t>
      </w:r>
      <w:r w:rsidR="00001FCF">
        <w:t xml:space="preserve"> ce cas, </w:t>
      </w:r>
      <w:r w:rsidR="00B8353A">
        <w:t xml:space="preserve">la vibration est souvent accompagnée </w:t>
      </w:r>
      <w:r w:rsidR="00E05234">
        <w:t>par l</w:t>
      </w:r>
      <w:r w:rsidR="00B8353A">
        <w:t>e grand déplacement du rotor</w:t>
      </w:r>
      <w:r w:rsidR="00570723">
        <w:t xml:space="preserve"> qui rend l’hypothèse de linéarisation des forces </w:t>
      </w:r>
      <w:r w:rsidR="007D177D">
        <w:t>fluides</w:t>
      </w:r>
      <w:r w:rsidR="00570723">
        <w:t xml:space="preserve"> non valable</w:t>
      </w:r>
      <w:r w:rsidR="00D63F22">
        <w:t>. Ainsi, la force calculée par les coefficients dynamiques est peu précise.</w:t>
      </w:r>
      <w:r w:rsidR="00F72E0D">
        <w:t xml:space="preserve"> </w:t>
      </w:r>
      <w:r w:rsidR="000D4584">
        <w:t xml:space="preserve">A cause de cette </w:t>
      </w:r>
      <w:r w:rsidR="009772A1">
        <w:t>raison, il</w:t>
      </w:r>
      <w:r w:rsidR="00E47405">
        <w:t xml:space="preserve"> est indispensable d’utiliser le modèle complet du palier</w:t>
      </w:r>
      <w:r w:rsidR="00A16AEC">
        <w:t>, appelé modèle non linéaire</w:t>
      </w:r>
      <w:r w:rsidR="001E7E4F">
        <w:t xml:space="preserve"> de</w:t>
      </w:r>
      <w:r w:rsidR="006D0807">
        <w:t xml:space="preserve"> palier</w:t>
      </w:r>
      <w:r w:rsidR="00653846">
        <w:t xml:space="preserve">, </w:t>
      </w:r>
      <w:r w:rsidR="00E47405">
        <w:t>qui résous l’équation de Reynolds couplé</w:t>
      </w:r>
      <w:r w:rsidR="00A16AEC">
        <w:t>e</w:t>
      </w:r>
      <w:r w:rsidR="00E47405">
        <w:t xml:space="preserve"> avec l’équation de l’énergie en</w:t>
      </w:r>
      <w:r w:rsidR="00BF0138">
        <w:t xml:space="preserve"> régime</w:t>
      </w:r>
      <w:r w:rsidR="00E47405">
        <w:t xml:space="preserve"> transitoire</w:t>
      </w:r>
      <w:r w:rsidR="00653846">
        <w:t>,</w:t>
      </w:r>
      <w:r w:rsidR="00E47405">
        <w:t xml:space="preserve"> </w:t>
      </w:r>
      <w:r w:rsidR="001E0A99">
        <w:t xml:space="preserve">afin </w:t>
      </w:r>
      <w:r w:rsidR="00A25AF7">
        <w:t>d’évaluer</w:t>
      </w:r>
      <w:r w:rsidR="00E47405">
        <w:t xml:space="preserve"> les forces fluides</w:t>
      </w:r>
      <w:r w:rsidR="00A25AF7">
        <w:t xml:space="preserve"> de manière précise</w:t>
      </w:r>
      <w:r w:rsidR="00E47405">
        <w:t xml:space="preserve">. </w:t>
      </w:r>
    </w:p>
    <w:p w14:paraId="0E65A54E" w14:textId="4760295E" w:rsidR="006305A1" w:rsidRDefault="00CA7C73" w:rsidP="006305A1">
      <w:pPr>
        <w:pStyle w:val="Titre2"/>
      </w:pPr>
      <w:bookmarkStart w:id="159" w:name="_GoBack"/>
      <w:bookmarkEnd w:id="159"/>
      <w:r>
        <w:lastRenderedPageBreak/>
        <w:t>Rotor flexible à</w:t>
      </w:r>
      <w:r w:rsidR="006305A1" w:rsidRPr="00FE7BC5">
        <w:t xml:space="preserve"> NDDL</w:t>
      </w:r>
    </w:p>
    <w:p w14:paraId="5ADC1983" w14:textId="77777777" w:rsidR="00FD216E" w:rsidRDefault="00FD216E" w:rsidP="00FD216E"/>
    <w:p w14:paraId="2AA881D1" w14:textId="26667F50" w:rsidR="00E845C4" w:rsidRDefault="000921A9" w:rsidP="00680143">
      <w:pPr>
        <w:spacing w:line="360" w:lineRule="auto"/>
      </w:pPr>
      <w:r>
        <w:t>Dans la section précédente, un modèle du rotor rigide a été proposé pour réaliser l’analyse</w:t>
      </w:r>
      <w:r w:rsidR="00BC1B26">
        <w:t xml:space="preserve"> dynamique</w:t>
      </w:r>
      <w:r>
        <w:t xml:space="preserve"> de</w:t>
      </w:r>
      <w:r w:rsidR="00BC1B26">
        <w:t>s</w:t>
      </w:r>
      <w:r w:rsidR="00494795">
        <w:t xml:space="preserve"> rotors</w:t>
      </w:r>
      <w:r>
        <w:t xml:space="preserve">. Cependant, </w:t>
      </w:r>
      <w:r w:rsidRPr="000921A9">
        <w:t xml:space="preserve">de nombreux rotors ne peuvent pas être </w:t>
      </w:r>
      <w:r w:rsidR="004D0760">
        <w:t xml:space="preserve">simplement </w:t>
      </w:r>
      <w:r w:rsidRPr="000921A9">
        <w:t>modélisés comme un corps rigide</w:t>
      </w:r>
      <w:r w:rsidR="001469CD">
        <w:t>. P</w:t>
      </w:r>
      <w:r>
        <w:t>ar exemple</w:t>
      </w:r>
      <w:r w:rsidR="001469CD">
        <w:t>,</w:t>
      </w:r>
      <w:r>
        <w:t xml:space="preserve"> </w:t>
      </w:r>
      <w:r w:rsidRPr="000921A9">
        <w:t>les rotors ont un petit diamètre par rapport à leur longueur</w:t>
      </w:r>
      <w:r>
        <w:t>.</w:t>
      </w:r>
      <w:r w:rsidR="000823EB">
        <w:t xml:space="preserve"> </w:t>
      </w:r>
      <w:r w:rsidR="001469CD">
        <w:t xml:space="preserve">Ces rotors peuvent vibrer </w:t>
      </w:r>
      <w:r w:rsidR="001469CD" w:rsidRPr="001469CD">
        <w:t>même s'il</w:t>
      </w:r>
      <w:r w:rsidR="001469CD">
        <w:t>s</w:t>
      </w:r>
      <w:r w:rsidR="001469CD" w:rsidRPr="001469CD">
        <w:t xml:space="preserve"> </w:t>
      </w:r>
      <w:r w:rsidR="001469CD">
        <w:t>sont</w:t>
      </w:r>
      <w:r w:rsidR="001469CD" w:rsidRPr="001469CD">
        <w:t xml:space="preserve"> supportés par un palier rigide sur des supports rigides</w:t>
      </w:r>
      <w:r w:rsidR="001469CD">
        <w:t>.</w:t>
      </w:r>
      <w:r w:rsidR="00857E14">
        <w:t xml:space="preserve"> </w:t>
      </w:r>
      <w:r w:rsidR="00757D5C">
        <w:t xml:space="preserve">Ainsi, </w:t>
      </w:r>
      <w:r w:rsidR="006F7346">
        <w:t xml:space="preserve">pour simuler </w:t>
      </w:r>
      <w:r w:rsidR="005703AB">
        <w:t xml:space="preserve">l’effet Morton </w:t>
      </w:r>
      <w:r w:rsidR="005A15BF">
        <w:t>d’</w:t>
      </w:r>
      <w:r w:rsidR="005703AB">
        <w:t>un rotor flexible</w:t>
      </w:r>
      <w:r w:rsidR="005F2C67">
        <w:t>,</w:t>
      </w:r>
      <w:r w:rsidR="005703AB">
        <w:t xml:space="preserve"> </w:t>
      </w:r>
      <w:r w:rsidR="00757D5C">
        <w:t>un modèle du rotor flexible</w:t>
      </w:r>
      <w:r w:rsidR="005703AB">
        <w:t xml:space="preserve"> à N degrés de liberté</w:t>
      </w:r>
      <w:r w:rsidR="00107D92">
        <w:t xml:space="preserve"> est nécessaire. </w:t>
      </w:r>
      <w:r w:rsidR="00577FDA">
        <w:t>La modélisation d</w:t>
      </w:r>
      <w:r w:rsidR="00457D7D">
        <w:t>e tel rotor</w:t>
      </w:r>
      <w:r w:rsidR="00577FDA">
        <w:t xml:space="preserve"> s’est basée</w:t>
      </w:r>
      <w:r w:rsidR="00AB378C">
        <w:t xml:space="preserve"> généralement</w:t>
      </w:r>
      <w:r w:rsidR="00577FDA">
        <w:t xml:space="preserve"> sur la méthode </w:t>
      </w:r>
      <w:r w:rsidR="008131D1">
        <w:t>d</w:t>
      </w:r>
      <w:r w:rsidR="006C5D68">
        <w:t>’</w:t>
      </w:r>
      <w:r w:rsidR="00577FDA">
        <w:t>éléments finis</w:t>
      </w:r>
      <w:r w:rsidR="008B1B5F">
        <w:t xml:space="preserve">.  </w:t>
      </w:r>
      <w:r w:rsidR="00D04F1B">
        <w:t xml:space="preserve">La démarche en détail de </w:t>
      </w:r>
      <w:r w:rsidR="00B633D5">
        <w:t>cette</w:t>
      </w:r>
      <w:r w:rsidR="00D04F1B">
        <w:t xml:space="preserve"> méthode </w:t>
      </w:r>
      <w:r w:rsidR="005F0D87">
        <w:t>est</w:t>
      </w:r>
      <w:r w:rsidR="00D04F1B">
        <w:t xml:space="preserve"> largement </w:t>
      </w:r>
      <w:r w:rsidR="00917A64">
        <w:t>décrite</w:t>
      </w:r>
      <w:r w:rsidR="00D04F1B">
        <w:t xml:space="preserve"> dans les ouvrages (voir </w:t>
      </w:r>
      <w:r w:rsidR="00D12C76">
        <w:fldChar w:fldCharType="begin"/>
      </w:r>
      <w:r w:rsidR="00D12C76">
        <w:instrText xml:space="preserve"> REF _Ref526346276 \r \h </w:instrText>
      </w:r>
      <w:r w:rsidR="00D12C76">
        <w:fldChar w:fldCharType="separate"/>
      </w:r>
      <w:r w:rsidR="00453126">
        <w:t>[2]</w:t>
      </w:r>
      <w:r w:rsidR="00D12C76">
        <w:fldChar w:fldCharType="end"/>
      </w:r>
      <w:r w:rsidR="00D04F1B">
        <w:t>-</w:t>
      </w:r>
      <w:r w:rsidR="00D12C76">
        <w:fldChar w:fldCharType="begin"/>
      </w:r>
      <w:r w:rsidR="00D12C76">
        <w:instrText xml:space="preserve"> REF _Ref526357534 \r \h </w:instrText>
      </w:r>
      <w:r w:rsidR="00D12C76">
        <w:fldChar w:fldCharType="separate"/>
      </w:r>
      <w:r w:rsidR="00453126">
        <w:t>[4]</w:t>
      </w:r>
      <w:r w:rsidR="00D12C76">
        <w:fldChar w:fldCharType="end"/>
      </w:r>
      <w:r w:rsidR="00D04F1B">
        <w:t>).</w:t>
      </w:r>
      <w:r w:rsidR="00D907A2">
        <w:t xml:space="preserve"> </w:t>
      </w:r>
      <w:r w:rsidR="00E64D70">
        <w:t>Pour rappeler, une synthèse de la méthode</w:t>
      </w:r>
      <w:r w:rsidR="00A54303">
        <w:t xml:space="preserve"> </w:t>
      </w:r>
      <w:r w:rsidR="00717BA7">
        <w:t xml:space="preserve">utilisée </w:t>
      </w:r>
      <w:r w:rsidR="00A54303">
        <w:t>en dynamiques des rotors</w:t>
      </w:r>
      <w:r w:rsidR="00E64D70">
        <w:t xml:space="preserve"> est </w:t>
      </w:r>
      <w:r w:rsidR="00AF12E0">
        <w:t>décrite</w:t>
      </w:r>
      <w:r w:rsidR="00FB5ED6">
        <w:t xml:space="preserve"> ensuite</w:t>
      </w:r>
      <w:r w:rsidR="00E64D70">
        <w:t>.</w:t>
      </w:r>
    </w:p>
    <w:p w14:paraId="5D6E0238" w14:textId="62E8BDB0" w:rsidR="00C11FF3" w:rsidRDefault="00EF6328" w:rsidP="00680143">
      <w:pPr>
        <w:spacing w:line="360" w:lineRule="auto"/>
      </w:pPr>
      <w:r>
        <w:t>La modélisation des rotors par</w:t>
      </w:r>
      <w:r w:rsidR="002416CA">
        <w:t xml:space="preserve"> la méthode d’éléments finis</w:t>
      </w:r>
      <w:r w:rsidR="00B314D0">
        <w:t xml:space="preserve"> en dynamique des rotors</w:t>
      </w:r>
      <w:r w:rsidR="002416CA">
        <w:t xml:space="preserve"> revient à </w:t>
      </w:r>
      <w:r w:rsidR="00B314D0">
        <w:t>développer et de mettre en place un système des équations</w:t>
      </w:r>
      <w:r w:rsidR="00DE3425">
        <w:t xml:space="preserve"> différentielles</w:t>
      </w:r>
      <w:r w:rsidR="00B314D0">
        <w:t xml:space="preserve"> du mouvement sous forme matricielle</w:t>
      </w:r>
      <w:r w:rsidR="00EA3327">
        <w:t xml:space="preserve"> à l’aide </w:t>
      </w:r>
      <w:r w:rsidR="001A089D">
        <w:t>des</w:t>
      </w:r>
      <w:r w:rsidR="00BF0107">
        <w:t xml:space="preserve"> </w:t>
      </w:r>
      <w:r w:rsidR="00307A34">
        <w:t>élément</w:t>
      </w:r>
      <w:r w:rsidR="00BF0107">
        <w:t>s</w:t>
      </w:r>
      <w:r w:rsidR="00CB1179">
        <w:t xml:space="preserve"> approprié</w:t>
      </w:r>
      <w:r w:rsidR="00BF0107">
        <w:t>s</w:t>
      </w:r>
      <w:r w:rsidR="00575CF4">
        <w:t xml:space="preserve">. </w:t>
      </w:r>
      <w:r w:rsidR="00A8572C">
        <w:t>Ces éléments permettent de modéliser tous les composants</w:t>
      </w:r>
      <w:r w:rsidR="006E5C4E">
        <w:t xml:space="preserve"> essentiels</w:t>
      </w:r>
      <w:r w:rsidR="00A8572C">
        <w:t xml:space="preserve"> du rotor tels que l’arbre,</w:t>
      </w:r>
      <w:r w:rsidR="00020037" w:rsidRPr="00020037">
        <w:t xml:space="preserve"> </w:t>
      </w:r>
      <w:r w:rsidR="00020037">
        <w:t>le disque,</w:t>
      </w:r>
      <w:r w:rsidR="00A8572C">
        <w:t xml:space="preserve"> la source d’excitation et le palie</w:t>
      </w:r>
      <w:r w:rsidR="00FE7743">
        <w:t>r</w:t>
      </w:r>
      <w:r w:rsidR="00A8572C">
        <w:t>.</w:t>
      </w:r>
      <w:r w:rsidR="00B63E6D">
        <w:t xml:space="preserve"> </w:t>
      </w:r>
      <w:r w:rsidR="00251542">
        <w:t xml:space="preserve"> </w:t>
      </w:r>
    </w:p>
    <w:p w14:paraId="6DB2AFA2" w14:textId="44C9A261" w:rsidR="0015139F" w:rsidRPr="00003ABE" w:rsidRDefault="00BF1BB8" w:rsidP="00680143">
      <w:pPr>
        <w:pStyle w:val="Titre3"/>
        <w:spacing w:line="360" w:lineRule="auto"/>
      </w:pPr>
      <w:bookmarkStart w:id="160" w:name="_Ref527560948"/>
      <w:r>
        <w:t>Arbre</w:t>
      </w:r>
      <w:bookmarkEnd w:id="160"/>
    </w:p>
    <w:p w14:paraId="11AAF640" w14:textId="6075917C" w:rsidR="00A65982" w:rsidRPr="00B904C0" w:rsidRDefault="0015139F" w:rsidP="00680143">
      <w:pPr>
        <w:spacing w:line="360" w:lineRule="auto"/>
      </w:pPr>
      <w:r w:rsidRPr="0015139F">
        <w:t xml:space="preserve">L’arbre est modélisé par des éléments finis de poutre basés sur la théorie des poutres de </w:t>
      </w:r>
      <w:proofErr w:type="spellStart"/>
      <w:r w:rsidR="00070DFE">
        <w:t>TimoShenko</w:t>
      </w:r>
      <w:proofErr w:type="spellEnd"/>
      <w:r w:rsidR="00BF1BB8">
        <w:t xml:space="preserve">. </w:t>
      </w:r>
      <w:r w:rsidR="007860B9">
        <w:t xml:space="preserve">Ces éléments sont utilisé pour </w:t>
      </w:r>
      <w:r w:rsidR="00E12379">
        <w:t xml:space="preserve">discrétiser l’arbre en </w:t>
      </w:r>
      <m:oMath>
        <m:r>
          <w:rPr>
            <w:rFonts w:ascii="Cambria Math" w:hAnsi="Cambria Math"/>
          </w:rPr>
          <m:t>n</m:t>
        </m:r>
      </m:oMath>
      <w:r w:rsidR="00E12379">
        <w:t xml:space="preserve"> </w:t>
      </w:r>
      <w:r w:rsidR="00147470">
        <w:t xml:space="preserve">éléments appelés "éléments d’arbre". </w:t>
      </w:r>
      <w:r w:rsidR="007F18FF">
        <w:t xml:space="preserve">Pour un élément d’arbre </w:t>
      </w:r>
      <m:oMath>
        <m:sSub>
          <m:sSubPr>
            <m:ctrlPr>
              <w:rPr>
                <w:rFonts w:ascii="Cambria Math" w:hAnsi="Cambria Math"/>
                <w:i/>
              </w:rPr>
            </m:ctrlPr>
          </m:sSubPr>
          <m:e>
            <m:r>
              <w:rPr>
                <w:rFonts w:ascii="Cambria Math" w:hAnsi="Cambria Math"/>
              </w:rPr>
              <m:t>e</m:t>
            </m:r>
          </m:e>
          <m:sub>
            <m:r>
              <w:rPr>
                <w:rFonts w:ascii="Cambria Math" w:hAnsi="Cambria Math"/>
              </w:rPr>
              <m:t>ai</m:t>
            </m:r>
          </m:sub>
        </m:sSub>
      </m:oMath>
      <w:r w:rsidR="001927BD">
        <w:t xml:space="preserve"> (</w:t>
      </w:r>
      <w:r w:rsidR="001927BD" w:rsidRPr="00EC067B">
        <w:rPr>
          <w:b/>
        </w:rPr>
        <w:fldChar w:fldCharType="begin"/>
      </w:r>
      <w:r w:rsidR="001927BD" w:rsidRPr="00EC067B">
        <w:rPr>
          <w:b/>
        </w:rPr>
        <w:instrText xml:space="preserve"> REF _Ref528003279 \h </w:instrText>
      </w:r>
      <w:r w:rsidR="00EC067B">
        <w:rPr>
          <w:b/>
        </w:rPr>
        <w:instrText xml:space="preserve"> \* MERGEFORMAT </w:instrText>
      </w:r>
      <w:r w:rsidR="001927BD" w:rsidRPr="00EC067B">
        <w:rPr>
          <w:b/>
        </w:rPr>
      </w:r>
      <w:r w:rsidR="001927BD" w:rsidRPr="00EC067B">
        <w:rPr>
          <w:b/>
        </w:rPr>
        <w:fldChar w:fldCharType="separate"/>
      </w:r>
      <w:r w:rsidR="00453126" w:rsidRPr="00453126">
        <w:rPr>
          <w:b/>
          <w:i/>
          <w:iCs/>
        </w:rPr>
        <w:t xml:space="preserve">Figure </w:t>
      </w:r>
      <w:r w:rsidR="00453126" w:rsidRPr="00453126">
        <w:rPr>
          <w:b/>
          <w:i/>
          <w:iCs/>
          <w:noProof/>
        </w:rPr>
        <w:t>3</w:t>
      </w:r>
      <w:r w:rsidR="001927BD" w:rsidRPr="00EC067B">
        <w:rPr>
          <w:b/>
        </w:rPr>
        <w:fldChar w:fldCharType="end"/>
      </w:r>
      <w:r w:rsidR="00896D1F">
        <w:t>), il</w:t>
      </w:r>
      <w:r w:rsidR="00DA0B90">
        <w:t xml:space="preserve"> comprend deux nœuds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DA0B90">
        <w:t xml:space="preserve"> et </w:t>
      </w:r>
      <m:oMath>
        <m:sSub>
          <m:sSubPr>
            <m:ctrlPr>
              <w:rPr>
                <w:rFonts w:ascii="Cambria Math" w:hAnsi="Cambria Math"/>
                <w:i/>
              </w:rPr>
            </m:ctrlPr>
          </m:sSubPr>
          <m:e>
            <m:r>
              <w:rPr>
                <w:rFonts w:ascii="Cambria Math" w:hAnsi="Cambria Math"/>
              </w:rPr>
              <m:t>n</m:t>
            </m:r>
          </m:e>
          <m:sub>
            <m:r>
              <w:rPr>
                <w:rFonts w:ascii="Cambria Math" w:hAnsi="Cambria Math"/>
              </w:rPr>
              <m:t>i+1</m:t>
            </m:r>
          </m:sub>
        </m:sSub>
      </m:oMath>
      <w:r w:rsidR="00DA0B90">
        <w:t xml:space="preserve"> sur </w:t>
      </w:r>
      <w:r w:rsidR="00AD5FF5">
        <w:t>l’axe</w:t>
      </w:r>
      <m:oMath>
        <m:r>
          <w:rPr>
            <w:rFonts w:ascii="Cambria Math" w:hAnsi="Cambria Math"/>
          </w:rPr>
          <m:t xml:space="preserve"> Oz</m:t>
        </m:r>
      </m:oMath>
      <w:r w:rsidR="005C4EDF">
        <w:t xml:space="preserve">, </w:t>
      </w:r>
      <w:r w:rsidR="003B392B">
        <w:t>chacun de ses</w:t>
      </w:r>
      <w:r w:rsidR="00D67B74">
        <w:t xml:space="preserve"> </w:t>
      </w:r>
      <w:r w:rsidR="00757F51">
        <w:t>nœud</w:t>
      </w:r>
      <w:r w:rsidR="003B392B">
        <w:t>s</w:t>
      </w:r>
      <w:r w:rsidR="00D67B74">
        <w:t xml:space="preserve"> </w:t>
      </w:r>
      <w:r w:rsidR="0052581D">
        <w:t>possède quatre</w:t>
      </w:r>
      <w:r w:rsidR="009D1B9D">
        <w:t xml:space="preserve"> degrés de </w:t>
      </w:r>
      <w:r w:rsidR="0052581D">
        <w:t>liberté</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q</m:t>
            </m:r>
            <m:ctrlPr>
              <w:rPr>
                <w:rFonts w:ascii="Cambria Math" w:hAnsi="Cambria Math"/>
                <w:i/>
              </w:rPr>
            </m:ctrlPr>
          </m:e>
          <m:sub>
            <m:r>
              <m:rPr>
                <m:sty m:val="bi"/>
              </m:rP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ψ</m:t>
                </m:r>
              </m:e>
              <m:sub>
                <m:r>
                  <w:rPr>
                    <w:rFonts w:ascii="Cambria Math" w:hAnsi="Cambria Math"/>
                  </w:rPr>
                  <m:t>i</m:t>
                </m:r>
              </m:sub>
            </m:sSub>
          </m:e>
        </m:d>
      </m:oMath>
      <w:r w:rsidR="0039657F">
        <w:t xml:space="preserve"> pour décrire son mouvement local</w:t>
      </w:r>
      <w:r w:rsidR="00C62D5B">
        <w:t xml:space="preserve">. </w:t>
      </w:r>
      <w:r w:rsidR="002B4F8B">
        <w:t>À</w:t>
      </w:r>
      <w:r w:rsidR="0056541E">
        <w:t xml:space="preserve"> partir </w:t>
      </w:r>
      <w:r w:rsidR="002B4F8B">
        <w:t xml:space="preserve">du </w:t>
      </w:r>
      <w:r w:rsidR="0039657F">
        <w:t>mouvement</w:t>
      </w:r>
      <w:r w:rsidR="0056541E">
        <w:t xml:space="preserve"> de </w:t>
      </w:r>
      <w:r w:rsidR="006026D5">
        <w:t>ces nœuds</w:t>
      </w:r>
      <w:r w:rsidR="0056541E">
        <w:t xml:space="preserve"> et les fonctions de forme</w:t>
      </w:r>
      <m:oMath>
        <m:r>
          <w:rPr>
            <w:rFonts w:ascii="Cambria Math" w:hAnsi="Cambria Math"/>
          </w:rPr>
          <m:t xml:space="preserve"> </m:t>
        </m:r>
        <m:sSup>
          <m:sSupPr>
            <m:ctrlPr>
              <w:rPr>
                <w:rFonts w:ascii="Cambria Math" w:hAnsi="Cambria Math"/>
                <w:b/>
                <w:i/>
              </w:rPr>
            </m:ctrlPr>
          </m:sSupPr>
          <m:e>
            <m:r>
              <m:rPr>
                <m:sty m:val="bi"/>
              </m:rPr>
              <w:rPr>
                <w:rFonts w:ascii="Cambria Math" w:hAnsi="Cambria Math"/>
              </w:rPr>
              <m:t>f</m:t>
            </m:r>
          </m:e>
          <m:sup>
            <m:r>
              <m:rPr>
                <m:sty m:val="bi"/>
              </m:rPr>
              <w:rPr>
                <w:rFonts w:ascii="Cambria Math" w:hAnsi="Cambria Math"/>
              </w:rPr>
              <m:t>k</m:t>
            </m:r>
          </m:sup>
        </m:sSup>
        <m:d>
          <m:dPr>
            <m:ctrlPr>
              <w:rPr>
                <w:rFonts w:ascii="Cambria Math" w:hAnsi="Cambria Math"/>
                <w:i/>
              </w:rPr>
            </m:ctrlPr>
          </m:dPr>
          <m:e>
            <m:r>
              <w:rPr>
                <w:rFonts w:ascii="Cambria Math" w:hAnsi="Cambria Math"/>
              </w:rPr>
              <m:t>z</m:t>
            </m:r>
          </m:e>
        </m:d>
        <m:r>
          <w:rPr>
            <w:rFonts w:ascii="Cambria Math" w:hAnsi="Cambria Math"/>
          </w:rPr>
          <m:t>, k∈</m:t>
        </m:r>
        <m:d>
          <m:dPr>
            <m:ctrlPr>
              <w:rPr>
                <w:rFonts w:ascii="Cambria Math" w:hAnsi="Cambria Math"/>
                <w:i/>
              </w:rPr>
            </m:ctrlPr>
          </m:dPr>
          <m:e>
            <m:r>
              <w:rPr>
                <w:rFonts w:ascii="Cambria Math" w:hAnsi="Cambria Math"/>
              </w:rPr>
              <m:t>u,v,θ,ψ</m:t>
            </m:r>
          </m:e>
        </m:d>
      </m:oMath>
      <w:r w:rsidR="006026D5">
        <w:t>, le</w:t>
      </w:r>
      <w:r w:rsidR="00BA02B1">
        <w:t>s</w:t>
      </w:r>
      <w:r w:rsidR="006026D5">
        <w:t xml:space="preserve"> </w:t>
      </w:r>
      <w:r w:rsidR="00B619D2">
        <w:t>mouvements</w:t>
      </w:r>
      <w:r w:rsidR="006026D5">
        <w:t xml:space="preserve"> sur </w:t>
      </w:r>
      <w:r w:rsidR="0002003A">
        <w:t>tous le domaine étudié</w:t>
      </w:r>
      <w:r w:rsidR="00BA02B1">
        <w:t xml:space="preserve"> (i.e. arbre entier)</w:t>
      </w:r>
      <w:r w:rsidR="006026D5">
        <w:t xml:space="preserve"> </w:t>
      </w:r>
      <w:r w:rsidR="00BA02B1">
        <w:t>peuvent</w:t>
      </w:r>
      <w:r w:rsidR="006026D5">
        <w:t xml:space="preserve"> être interpolé et approximé</w:t>
      </w:r>
      <w:r w:rsidR="005C769A">
        <w:t xml:space="preserve">. </w:t>
      </w:r>
      <w:r w:rsidR="00EC4F5E">
        <w:t xml:space="preserve"> Ainsi, </w:t>
      </w:r>
      <w:r w:rsidR="00467C65">
        <w:t>le</w:t>
      </w:r>
      <w:r w:rsidR="006F09CA">
        <w:t>s</w:t>
      </w:r>
      <w:r w:rsidR="00467C65">
        <w:t xml:space="preserve"> calcul</w:t>
      </w:r>
      <w:r w:rsidR="006F09CA">
        <w:t>s</w:t>
      </w:r>
      <w:r w:rsidR="00467C65">
        <w:t xml:space="preserve"> </w:t>
      </w:r>
      <w:r w:rsidR="00494F33">
        <w:t>de l’énergie cinétique</w:t>
      </w:r>
      <w:r w:rsidR="00467C65">
        <w:t xml:space="preserve"> et </w:t>
      </w:r>
      <w:r w:rsidR="00494F33">
        <w:t xml:space="preserve">celle </w:t>
      </w:r>
      <w:r w:rsidR="00467C65">
        <w:t xml:space="preserve">de déformation de l’arbre </w:t>
      </w:r>
      <w:r w:rsidR="006F09CA">
        <w:t>deviennent</w:t>
      </w:r>
      <w:r w:rsidR="00467C65">
        <w:t xml:space="preserve"> </w:t>
      </w:r>
      <w:r w:rsidR="006F09CA">
        <w:t>possibles</w:t>
      </w:r>
      <w:r w:rsidR="00BF51C2">
        <w:t xml:space="preserve"> </w:t>
      </w:r>
      <w:r w:rsidR="009E06B1">
        <w:t>selon</w:t>
      </w:r>
      <w:r w:rsidR="00BF51C2">
        <w:t xml:space="preserve"> la théorie de</w:t>
      </w:r>
      <w:r w:rsidR="00800D19">
        <w:t xml:space="preserve"> la</w:t>
      </w:r>
      <w:r w:rsidR="00BF51C2">
        <w:t xml:space="preserve"> résistance de</w:t>
      </w:r>
      <w:r w:rsidR="0003061B">
        <w:t>s</w:t>
      </w:r>
      <w:r w:rsidR="00BF51C2">
        <w:t xml:space="preserve"> matériaux</w:t>
      </w:r>
      <w:r w:rsidR="00467C65">
        <w:t xml:space="preserve">. </w:t>
      </w:r>
      <w:r w:rsidR="006F09CA">
        <w:t>C’est à partir des expressions mathématiques des énergies</w:t>
      </w:r>
      <w:r w:rsidR="00B27E0A">
        <w:t xml:space="preserve"> que</w:t>
      </w:r>
      <w:r w:rsidR="006F09CA">
        <w:t xml:space="preserve"> les matrices élémentaires de </w:t>
      </w:r>
      <w:proofErr w:type="gramStart"/>
      <w:r w:rsidR="006F09CA">
        <w:t>raideur</w:t>
      </w:r>
      <w:r w:rsidR="008048A8">
        <w:t xml:space="preserve"> </w:t>
      </w:r>
      <m:oMath>
        <m:sSubSup>
          <m:sSubSupPr>
            <m:ctrlPr>
              <w:rPr>
                <w:rFonts w:ascii="Cambria Math" w:hAnsi="Cambria Math"/>
                <w:b/>
                <w:i/>
              </w:rPr>
            </m:ctrlPr>
          </m:sSubSupPr>
          <m:e>
            <w:proofErr w:type="gramEnd"/>
            <m:r>
              <m:rPr>
                <m:sty m:val="bi"/>
              </m:rPr>
              <w:rPr>
                <w:rFonts w:ascii="Cambria Math" w:hAnsi="Cambria Math"/>
              </w:rPr>
              <m:t>M</m:t>
            </m:r>
          </m:e>
          <m:sub>
            <m:r>
              <m:rPr>
                <m:sty m:val="bi"/>
              </m:rPr>
              <w:rPr>
                <w:rFonts w:ascii="Cambria Math" w:hAnsi="Cambria Math"/>
              </w:rPr>
              <m:t>e</m:t>
            </m:r>
          </m:sub>
          <m:sup>
            <m:r>
              <m:rPr>
                <m:sty m:val="bi"/>
              </m:rPr>
              <w:rPr>
                <w:rFonts w:ascii="Cambria Math" w:hAnsi="Cambria Math"/>
              </w:rPr>
              <m:t>a</m:t>
            </m:r>
          </m:sup>
        </m:sSubSup>
      </m:oMath>
      <w:r w:rsidR="009648C0">
        <w:t xml:space="preserve"> </w:t>
      </w:r>
      <w:r w:rsidR="00511CD6">
        <w:t>,</w:t>
      </w:r>
      <w:r w:rsidR="006F09CA">
        <w:t xml:space="preserve"> de masse</w:t>
      </w:r>
      <w:r w:rsidR="009648C0">
        <w:t xml:space="preserve"> </w:t>
      </w:r>
      <m:oMath>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K</m:t>
            </m:r>
          </m:e>
          <m:sub>
            <m:r>
              <m:rPr>
                <m:sty m:val="bi"/>
              </m:rPr>
              <w:rPr>
                <w:rFonts w:ascii="Cambria Math" w:hAnsi="Cambria Math"/>
              </w:rPr>
              <m:t>e</m:t>
            </m:r>
          </m:sub>
          <m:sup>
            <m:r>
              <m:rPr>
                <m:sty m:val="bi"/>
              </m:rPr>
              <w:rPr>
                <w:rFonts w:ascii="Cambria Math" w:hAnsi="Cambria Math"/>
              </w:rPr>
              <m:t>a</m:t>
            </m:r>
          </m:sup>
        </m:sSubSup>
      </m:oMath>
      <w:r w:rsidR="009648C0">
        <w:t xml:space="preserve"> </w:t>
      </w:r>
      <w:r w:rsidR="00511CD6">
        <w:t xml:space="preserve">et de gyroscope </w:t>
      </w:r>
      <m:oMath>
        <m:sSubSup>
          <m:sSubSupPr>
            <m:ctrlPr>
              <w:rPr>
                <w:rFonts w:ascii="Cambria Math" w:hAnsi="Cambria Math"/>
                <w:b/>
                <w:i/>
              </w:rPr>
            </m:ctrlPr>
          </m:sSubSupPr>
          <m:e>
            <m:r>
              <m:rPr>
                <m:sty m:val="bi"/>
              </m:rPr>
              <w:rPr>
                <w:rFonts w:ascii="Cambria Math" w:hAnsi="Cambria Math"/>
              </w:rPr>
              <m:t>G</m:t>
            </m:r>
          </m:e>
          <m:sub>
            <m:r>
              <m:rPr>
                <m:sty m:val="bi"/>
              </m:rPr>
              <w:rPr>
                <w:rFonts w:ascii="Cambria Math" w:hAnsi="Cambria Math"/>
              </w:rPr>
              <m:t>e</m:t>
            </m:r>
          </m:sub>
          <m:sup>
            <m:r>
              <m:rPr>
                <m:sty m:val="bi"/>
              </m:rPr>
              <w:rPr>
                <w:rFonts w:ascii="Cambria Math" w:hAnsi="Cambria Math"/>
              </w:rPr>
              <m:t>a</m:t>
            </m:r>
          </m:sup>
        </m:sSubSup>
      </m:oMath>
      <w:r w:rsidR="00511CD6">
        <w:t xml:space="preserve"> </w:t>
      </w:r>
      <w:r w:rsidR="00D82135">
        <w:t>qui modélise</w:t>
      </w:r>
      <w:r w:rsidR="008B4AE4">
        <w:t>nt</w:t>
      </w:r>
      <w:r w:rsidR="00D82135">
        <w:t xml:space="preserve"> le comportement de chaque élément</w:t>
      </w:r>
      <w:r w:rsidR="0046602A">
        <w:t xml:space="preserve"> d’arbre</w:t>
      </w:r>
      <w:r w:rsidR="00511CD6">
        <w:t xml:space="preserve"> </w:t>
      </w:r>
      <w:r w:rsidR="006F09CA">
        <w:t xml:space="preserve">sont déduites. </w:t>
      </w:r>
      <w:r w:rsidR="009E6DE0">
        <w:t xml:space="preserve">Il faut souligner </w:t>
      </w:r>
      <w:r w:rsidR="00B4701A">
        <w:t xml:space="preserve">que ces matrices élémentaires peuvent être </w:t>
      </w:r>
      <w:r w:rsidR="006163D9">
        <w:t>évoluées</w:t>
      </w:r>
      <w:r w:rsidR="00B4701A">
        <w:t xml:space="preserve"> en fonction des hypothèses faite</w:t>
      </w:r>
      <w:r w:rsidR="00D3782A">
        <w:t>s</w:t>
      </w:r>
      <w:r w:rsidR="00237AA2">
        <w:t xml:space="preserve"> sur l’élément d’arbre</w:t>
      </w:r>
      <w:r w:rsidR="00B4701A">
        <w:t>.</w:t>
      </w:r>
      <w:r w:rsidR="00D3782A">
        <w:t xml:space="preserve"> Typ</w:t>
      </w:r>
      <w:r w:rsidR="00C16D00">
        <w:t>iqu</w:t>
      </w:r>
      <w:r w:rsidR="00D3782A">
        <w:t xml:space="preserve">ement, </w:t>
      </w:r>
      <w:r w:rsidR="00E94DB0">
        <w:t>la construction</w:t>
      </w:r>
      <w:r w:rsidR="00350DC1">
        <w:t xml:space="preserve"> </w:t>
      </w:r>
      <w:r w:rsidR="00F159B2">
        <w:t xml:space="preserve">des matrices </w:t>
      </w:r>
      <m:oMath>
        <m:sSubSup>
          <m:sSubSupPr>
            <m:ctrlPr>
              <w:rPr>
                <w:rFonts w:ascii="Cambria Math" w:hAnsi="Cambria Math"/>
                <w:b/>
                <w:i/>
              </w:rPr>
            </m:ctrlPr>
          </m:sSubSupPr>
          <m:e>
            <m:r>
              <m:rPr>
                <m:sty m:val="bi"/>
              </m:rPr>
              <w:rPr>
                <w:rFonts w:ascii="Cambria Math" w:hAnsi="Cambria Math"/>
              </w:rPr>
              <m:t>M</m:t>
            </m:r>
          </m:e>
          <m:sub>
            <m:r>
              <m:rPr>
                <m:sty m:val="bi"/>
              </m:rPr>
              <w:rPr>
                <w:rFonts w:ascii="Cambria Math" w:hAnsi="Cambria Math"/>
              </w:rPr>
              <m:t>e</m:t>
            </m:r>
          </m:sub>
          <m:sup>
            <m:r>
              <m:rPr>
                <m:sty m:val="bi"/>
              </m:rPr>
              <w:rPr>
                <w:rFonts w:ascii="Cambria Math" w:hAnsi="Cambria Math"/>
              </w:rPr>
              <m:t>a</m:t>
            </m:r>
          </m:sup>
        </m:sSubSup>
      </m:oMath>
      <w:r w:rsidR="00C54A8E">
        <w:rPr>
          <w:b/>
        </w:rPr>
        <w:t xml:space="preserve"> </w:t>
      </w:r>
      <w:r w:rsidR="00F159B2">
        <w:t xml:space="preserve">et </w:t>
      </w:r>
      <m:oMath>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K</m:t>
            </m:r>
          </m:e>
          <m:sub>
            <m:r>
              <m:rPr>
                <m:sty m:val="bi"/>
              </m:rPr>
              <w:rPr>
                <w:rFonts w:ascii="Cambria Math" w:hAnsi="Cambria Math"/>
              </w:rPr>
              <m:t>e</m:t>
            </m:r>
          </m:sub>
          <m:sup>
            <m:r>
              <m:rPr>
                <m:sty m:val="bi"/>
              </m:rPr>
              <w:rPr>
                <w:rFonts w:ascii="Cambria Math" w:hAnsi="Cambria Math"/>
              </w:rPr>
              <m:t>a</m:t>
            </m:r>
          </m:sup>
        </m:sSubSup>
      </m:oMath>
      <w:r w:rsidR="00372E88">
        <w:t xml:space="preserve"> en utilisant l</w:t>
      </w:r>
      <w:r w:rsidR="00A9566E">
        <w:t>a</w:t>
      </w:r>
      <w:r w:rsidR="00F159B2">
        <w:t xml:space="preserve"> pou</w:t>
      </w:r>
      <w:r w:rsidR="00350DC1">
        <w:t>tre de Timoshenko est différent</w:t>
      </w:r>
      <w:r w:rsidR="00F159B2">
        <w:t xml:space="preserve"> de </w:t>
      </w:r>
      <w:r w:rsidR="00350DC1">
        <w:t>ceux-ci</w:t>
      </w:r>
      <w:r w:rsidR="00F159B2">
        <w:t xml:space="preserve"> </w:t>
      </w:r>
      <w:r w:rsidR="00350DC1">
        <w:t>en se basant sur</w:t>
      </w:r>
      <w:r w:rsidR="00F159B2">
        <w:t xml:space="preserve"> la poutre d’Euler-Bernoulli</w:t>
      </w:r>
      <w:r w:rsidR="0017646D">
        <w:t>,</w:t>
      </w:r>
      <w:r w:rsidR="002372DA">
        <w:t xml:space="preserve"> </w:t>
      </w:r>
      <w:r w:rsidR="0017646D">
        <w:t>cette</w:t>
      </w:r>
      <w:r w:rsidR="002372DA">
        <w:t xml:space="preserve"> derni</w:t>
      </w:r>
      <w:r w:rsidR="0017646D">
        <w:t>ère</w:t>
      </w:r>
      <w:r w:rsidR="003D1444">
        <w:t xml:space="preserve"> ayant</w:t>
      </w:r>
      <w:r w:rsidR="002372DA">
        <w:t xml:space="preserve"> négligé l’effet de cisaillement et inertie de rotation.</w:t>
      </w:r>
      <w:r w:rsidR="00586DDD">
        <w:t xml:space="preserve"> Une fois toutes les matrices élémentaires sont </w:t>
      </w:r>
      <w:r w:rsidR="00A7760A">
        <w:t>obtenues</w:t>
      </w:r>
      <w:r w:rsidR="00586DDD">
        <w:t xml:space="preserve">, </w:t>
      </w:r>
      <w:r w:rsidR="004C717A">
        <w:t>l’assemblage de ces matrices dans un système matriciel de</w:t>
      </w:r>
      <m:oMath>
        <m:r>
          <w:rPr>
            <w:rFonts w:ascii="Cambria Math" w:hAnsi="Cambria Math"/>
          </w:rPr>
          <m:t xml:space="preserve"> 4</m:t>
        </m:r>
        <m:d>
          <m:dPr>
            <m:ctrlPr>
              <w:rPr>
                <w:rFonts w:ascii="Cambria Math" w:hAnsi="Cambria Math"/>
                <w:i/>
              </w:rPr>
            </m:ctrlPr>
          </m:dPr>
          <m:e>
            <m:r>
              <w:rPr>
                <w:rFonts w:ascii="Cambria Math" w:hAnsi="Cambria Math"/>
              </w:rPr>
              <m:t>n+1</m:t>
            </m:r>
          </m:e>
        </m:d>
        <m:r>
          <w:rPr>
            <w:rFonts w:ascii="Cambria Math" w:hAnsi="Cambria Math"/>
          </w:rPr>
          <m:t xml:space="preserve"> × 4</m:t>
        </m:r>
        <m:d>
          <m:dPr>
            <m:ctrlPr>
              <w:rPr>
                <w:rFonts w:ascii="Cambria Math" w:hAnsi="Cambria Math"/>
                <w:i/>
              </w:rPr>
            </m:ctrlPr>
          </m:dPr>
          <m:e>
            <m:r>
              <w:rPr>
                <w:rFonts w:ascii="Cambria Math" w:hAnsi="Cambria Math"/>
              </w:rPr>
              <m:t>n+1</m:t>
            </m:r>
          </m:e>
        </m:d>
        <m:r>
          <w:rPr>
            <w:rFonts w:ascii="Cambria Math" w:hAnsi="Cambria Math"/>
          </w:rPr>
          <m:t xml:space="preserve"> </m:t>
        </m:r>
      </m:oMath>
      <w:r w:rsidR="004C717A">
        <w:t>degrés de liberté</w:t>
      </w:r>
      <w:r w:rsidR="00B904C0">
        <w:t xml:space="preserve"> permet d’avoir la matrice de </w:t>
      </w:r>
      <w:r w:rsidR="00A7760A">
        <w:t>mass</w:t>
      </w:r>
      <m:oMath>
        <m:r>
          <w:rPr>
            <w:rFonts w:ascii="Cambria Math" w:hAnsi="Cambria Math"/>
          </w:rPr>
          <m:t xml:space="preserve"> </m:t>
        </m:r>
        <m:sSup>
          <m:sSupPr>
            <m:ctrlPr>
              <w:rPr>
                <w:rFonts w:ascii="Cambria Math" w:hAnsi="Cambria Math"/>
                <w:b/>
                <w:i/>
              </w:rPr>
            </m:ctrlPr>
          </m:sSupPr>
          <m:e>
            <m:r>
              <m:rPr>
                <m:sty m:val="bi"/>
              </m:rPr>
              <w:rPr>
                <w:rFonts w:ascii="Cambria Math" w:hAnsi="Cambria Math"/>
              </w:rPr>
              <m:t>M</m:t>
            </m:r>
            <m:ctrlPr>
              <w:rPr>
                <w:rFonts w:ascii="Cambria Math" w:hAnsi="Cambria Math"/>
                <w:i/>
              </w:rPr>
            </m:ctrlPr>
          </m:e>
          <m:sup>
            <m:r>
              <m:rPr>
                <m:sty m:val="bi"/>
              </m:rPr>
              <w:rPr>
                <w:rFonts w:ascii="Cambria Math" w:hAnsi="Cambria Math"/>
              </w:rPr>
              <m:t>a</m:t>
            </m:r>
          </m:sup>
        </m:sSup>
      </m:oMath>
      <w:r w:rsidR="000F28D3">
        <w:t xml:space="preserve">  </w:t>
      </w:r>
      <w:r w:rsidR="00B904C0">
        <w:t xml:space="preserve">, de raideur </w:t>
      </w:r>
      <m:oMath>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a</m:t>
            </m:r>
          </m:sup>
        </m:sSup>
      </m:oMath>
      <w:r w:rsidR="00B904C0">
        <w:rPr>
          <w:b/>
        </w:rPr>
        <w:t xml:space="preserve"> </w:t>
      </w:r>
      <w:r w:rsidR="00B904C0">
        <w:t xml:space="preserve">et de gyroscope </w:t>
      </w:r>
      <m:oMath>
        <m:sSup>
          <m:sSupPr>
            <m:ctrlPr>
              <w:rPr>
                <w:rFonts w:ascii="Cambria Math" w:hAnsi="Cambria Math"/>
                <w:b/>
                <w:i/>
              </w:rPr>
            </m:ctrlPr>
          </m:sSupPr>
          <m:e>
            <m:r>
              <m:rPr>
                <m:sty m:val="bi"/>
              </m:rPr>
              <w:rPr>
                <w:rFonts w:ascii="Cambria Math" w:hAnsi="Cambria Math"/>
              </w:rPr>
              <m:t>G</m:t>
            </m:r>
          </m:e>
          <m:sup>
            <m:r>
              <m:rPr>
                <m:sty m:val="bi"/>
              </m:rPr>
              <w:rPr>
                <w:rFonts w:ascii="Cambria Math" w:hAnsi="Cambria Math"/>
              </w:rPr>
              <m:t>a</m:t>
            </m:r>
          </m:sup>
        </m:sSup>
      </m:oMath>
      <w:r w:rsidR="00B904C0" w:rsidRPr="00B96FF6">
        <w:t xml:space="preserve"> </w:t>
      </w:r>
      <w:r w:rsidR="00B96FF6" w:rsidRPr="00B96FF6">
        <w:t xml:space="preserve">pour </w:t>
      </w:r>
      <w:r w:rsidR="00B96FF6">
        <w:t xml:space="preserve">l’arbre entier. </w:t>
      </w:r>
      <w:r w:rsidR="0017646D">
        <w:t xml:space="preserve"> </w:t>
      </w:r>
      <w:r w:rsidR="00867EB8">
        <w:t>Ces matrices seront utilisées pour établir l</w:t>
      </w:r>
      <w:r w:rsidR="003F20B7">
        <w:t xml:space="preserve">e système des </w:t>
      </w:r>
      <w:r w:rsidR="00867EB8">
        <w:t>équation</w:t>
      </w:r>
      <w:r w:rsidR="003F20B7">
        <w:t>s différentielles</w:t>
      </w:r>
      <w:r w:rsidR="00867EB8">
        <w:t xml:space="preserve"> du mouvement</w:t>
      </w:r>
      <w:r w:rsidR="003F20B7">
        <w:t xml:space="preserve"> du rotor. </w:t>
      </w:r>
      <w:r w:rsidR="00867EB8">
        <w:t xml:space="preserve"> </w:t>
      </w:r>
    </w:p>
    <w:p w14:paraId="51BD3C22" w14:textId="77777777" w:rsidR="001927BD" w:rsidRDefault="00A65982" w:rsidP="001927BD">
      <w:pPr>
        <w:keepNext/>
        <w:spacing w:line="360" w:lineRule="auto"/>
        <w:jc w:val="center"/>
      </w:pPr>
      <w:r>
        <w:rPr>
          <w:noProof/>
        </w:rPr>
        <w:lastRenderedPageBreak/>
        <w:drawing>
          <wp:inline distT="0" distB="0" distL="0" distR="0" wp14:anchorId="37694567" wp14:editId="5C985011">
            <wp:extent cx="3621024" cy="176141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7555" cy="1764594"/>
                    </a:xfrm>
                    <a:prstGeom prst="rect">
                      <a:avLst/>
                    </a:prstGeom>
                  </pic:spPr>
                </pic:pic>
              </a:graphicData>
            </a:graphic>
          </wp:inline>
        </w:drawing>
      </w:r>
    </w:p>
    <w:p w14:paraId="3CB65ACE" w14:textId="0FE9ABC0" w:rsidR="002372DA" w:rsidRPr="001927BD" w:rsidRDefault="001927BD" w:rsidP="001927BD">
      <w:pPr>
        <w:pStyle w:val="Lgende"/>
        <w:jc w:val="center"/>
        <w:rPr>
          <w:rFonts w:ascii="Calibri" w:eastAsia="Times New Roman" w:hAnsi="Calibri" w:cs="Times New Roman"/>
          <w:i w:val="0"/>
          <w:iCs w:val="0"/>
          <w:color w:val="auto"/>
          <w:sz w:val="22"/>
          <w:szCs w:val="20"/>
          <w:lang w:eastAsia="fr-FR"/>
        </w:rPr>
      </w:pPr>
      <w:bookmarkStart w:id="161" w:name="_Ref528003279"/>
      <w:r w:rsidRPr="001927BD">
        <w:rPr>
          <w:rFonts w:ascii="Calibri" w:eastAsia="Times New Roman" w:hAnsi="Calibri" w:cs="Times New Roman"/>
          <w:i w:val="0"/>
          <w:iCs w:val="0"/>
          <w:color w:val="auto"/>
          <w:sz w:val="22"/>
          <w:szCs w:val="20"/>
          <w:lang w:eastAsia="fr-FR"/>
        </w:rPr>
        <w:t xml:space="preserve">Figure </w:t>
      </w:r>
      <w:r w:rsidRPr="001927BD">
        <w:rPr>
          <w:rFonts w:ascii="Calibri" w:eastAsia="Times New Roman" w:hAnsi="Calibri" w:cs="Times New Roman"/>
          <w:i w:val="0"/>
          <w:iCs w:val="0"/>
          <w:color w:val="auto"/>
          <w:sz w:val="22"/>
          <w:szCs w:val="20"/>
          <w:lang w:eastAsia="fr-FR"/>
        </w:rPr>
        <w:fldChar w:fldCharType="begin"/>
      </w:r>
      <w:r w:rsidRPr="001927BD">
        <w:rPr>
          <w:rFonts w:ascii="Calibri" w:eastAsia="Times New Roman" w:hAnsi="Calibri" w:cs="Times New Roman"/>
          <w:i w:val="0"/>
          <w:iCs w:val="0"/>
          <w:color w:val="auto"/>
          <w:sz w:val="22"/>
          <w:szCs w:val="20"/>
          <w:lang w:eastAsia="fr-FR"/>
        </w:rPr>
        <w:instrText xml:space="preserve"> SEQ Figure \* ARABIC </w:instrText>
      </w:r>
      <w:r w:rsidRPr="001927BD">
        <w:rPr>
          <w:rFonts w:ascii="Calibri" w:eastAsia="Times New Roman" w:hAnsi="Calibri" w:cs="Times New Roman"/>
          <w:i w:val="0"/>
          <w:iCs w:val="0"/>
          <w:color w:val="auto"/>
          <w:sz w:val="22"/>
          <w:szCs w:val="20"/>
          <w:lang w:eastAsia="fr-FR"/>
        </w:rPr>
        <w:fldChar w:fldCharType="separate"/>
      </w:r>
      <w:r w:rsidR="00453126">
        <w:rPr>
          <w:rFonts w:ascii="Calibri" w:eastAsia="Times New Roman" w:hAnsi="Calibri" w:cs="Times New Roman"/>
          <w:i w:val="0"/>
          <w:iCs w:val="0"/>
          <w:noProof/>
          <w:color w:val="auto"/>
          <w:sz w:val="22"/>
          <w:szCs w:val="20"/>
          <w:lang w:eastAsia="fr-FR"/>
        </w:rPr>
        <w:t>3</w:t>
      </w:r>
      <w:r w:rsidRPr="001927BD">
        <w:rPr>
          <w:rFonts w:ascii="Calibri" w:eastAsia="Times New Roman" w:hAnsi="Calibri" w:cs="Times New Roman"/>
          <w:i w:val="0"/>
          <w:iCs w:val="0"/>
          <w:color w:val="auto"/>
          <w:sz w:val="22"/>
          <w:szCs w:val="20"/>
          <w:lang w:eastAsia="fr-FR"/>
        </w:rPr>
        <w:fldChar w:fldCharType="end"/>
      </w:r>
      <w:bookmarkEnd w:id="161"/>
      <w:r w:rsidR="00917A64">
        <w:rPr>
          <w:rFonts w:ascii="Calibri" w:eastAsia="Times New Roman" w:hAnsi="Calibri" w:cs="Times New Roman"/>
          <w:i w:val="0"/>
          <w:iCs w:val="0"/>
          <w:color w:val="auto"/>
          <w:sz w:val="22"/>
          <w:szCs w:val="20"/>
          <w:lang w:eastAsia="fr-FR"/>
        </w:rPr>
        <w:t> :</w:t>
      </w:r>
      <w:r w:rsidRPr="001927BD">
        <w:rPr>
          <w:rFonts w:ascii="Calibri" w:eastAsia="Times New Roman" w:hAnsi="Calibri" w:cs="Times New Roman"/>
          <w:i w:val="0"/>
          <w:iCs w:val="0"/>
          <w:color w:val="auto"/>
          <w:sz w:val="22"/>
          <w:szCs w:val="20"/>
          <w:lang w:eastAsia="fr-FR"/>
        </w:rPr>
        <w:t xml:space="preserve"> </w:t>
      </w:r>
      <w:r w:rsidR="00705AA3">
        <w:rPr>
          <w:rFonts w:ascii="Calibri" w:eastAsia="Times New Roman" w:hAnsi="Calibri" w:cs="Times New Roman"/>
          <w:i w:val="0"/>
          <w:iCs w:val="0"/>
          <w:color w:val="auto"/>
          <w:sz w:val="22"/>
          <w:szCs w:val="20"/>
          <w:lang w:eastAsia="fr-FR"/>
        </w:rPr>
        <w:t>l’</w:t>
      </w:r>
      <w:r w:rsidRPr="001927BD">
        <w:rPr>
          <w:rFonts w:ascii="Calibri" w:eastAsia="Times New Roman" w:hAnsi="Calibri" w:cs="Times New Roman"/>
          <w:i w:val="0"/>
          <w:iCs w:val="0"/>
          <w:color w:val="auto"/>
          <w:sz w:val="22"/>
          <w:szCs w:val="20"/>
          <w:lang w:eastAsia="fr-FR"/>
        </w:rPr>
        <w:t xml:space="preserve">élément d’arbre </w:t>
      </w:r>
      <m:oMath>
        <m:sSub>
          <m:sSubPr>
            <m:ctrlPr>
              <w:rPr>
                <w:rFonts w:ascii="Cambria Math" w:eastAsia="Times New Roman" w:hAnsi="Cambria Math" w:cs="Times New Roman"/>
                <w:i w:val="0"/>
                <w:iCs w:val="0"/>
                <w:color w:val="auto"/>
                <w:sz w:val="22"/>
                <w:szCs w:val="20"/>
                <w:lang w:eastAsia="fr-FR"/>
              </w:rPr>
            </m:ctrlPr>
          </m:sSubPr>
          <m:e>
            <m:r>
              <w:rPr>
                <w:rFonts w:ascii="Cambria Math" w:eastAsia="Times New Roman" w:hAnsi="Cambria Math" w:cs="Times New Roman"/>
                <w:color w:val="auto"/>
                <w:sz w:val="22"/>
                <w:szCs w:val="20"/>
                <w:lang w:eastAsia="fr-FR"/>
              </w:rPr>
              <m:t>e</m:t>
            </m:r>
          </m:e>
          <m:sub>
            <m:r>
              <w:rPr>
                <w:rFonts w:ascii="Cambria Math" w:eastAsia="Times New Roman" w:hAnsi="Cambria Math" w:cs="Times New Roman"/>
                <w:color w:val="auto"/>
                <w:sz w:val="22"/>
                <w:szCs w:val="20"/>
                <w:lang w:eastAsia="fr-FR"/>
              </w:rPr>
              <m:t>ai</m:t>
            </m:r>
          </m:sub>
        </m:sSub>
      </m:oMath>
    </w:p>
    <w:p w14:paraId="2B08E9C6" w14:textId="38A9326B" w:rsidR="00227635" w:rsidRDefault="004A7262" w:rsidP="00680143">
      <w:pPr>
        <w:pStyle w:val="Titre3"/>
        <w:spacing w:line="360" w:lineRule="auto"/>
      </w:pPr>
      <w:r>
        <w:t xml:space="preserve">Disque </w:t>
      </w:r>
    </w:p>
    <w:p w14:paraId="652A1790" w14:textId="00C5B014" w:rsidR="00F159B2" w:rsidRDefault="005D0AEE" w:rsidP="00680143">
      <w:pPr>
        <w:spacing w:line="360" w:lineRule="auto"/>
      </w:pPr>
      <w:r>
        <w:t>Le disque</w:t>
      </w:r>
      <w:r w:rsidR="00C577FF">
        <w:t xml:space="preserve"> </w:t>
      </w:r>
      <w:r w:rsidR="009F055C" w:rsidRPr="009F055C">
        <w:t xml:space="preserve">est modélisé par un élément fini </w:t>
      </w:r>
      <w:r w:rsidR="00C577FF">
        <w:t xml:space="preserve">de nœud </w:t>
      </w:r>
      <w:r w:rsidR="00F27A5A">
        <w:t>situé</w:t>
      </w:r>
      <w:r w:rsidR="009F055C" w:rsidRPr="009F055C">
        <w:t xml:space="preserve"> au centre de masse du disque</w:t>
      </w:r>
      <w:r w:rsidR="00F27A5A">
        <w:t xml:space="preserve">, celui-ci étant </w:t>
      </w:r>
      <w:r w:rsidR="0097215B">
        <w:t>souvent confondu avec un nœud de l’élément d’arbre.</w:t>
      </w:r>
      <w:r w:rsidR="00A66CC7">
        <w:t xml:space="preserve"> Comme </w:t>
      </w:r>
      <w:r w:rsidR="001010D3">
        <w:t>me</w:t>
      </w:r>
      <w:r w:rsidR="00176EB5">
        <w:t xml:space="preserve">ntionné dans la </w:t>
      </w:r>
      <w:r w:rsidR="007348E3">
        <w:t>section</w:t>
      </w:r>
      <w:r w:rsidR="00176EB5">
        <w:t xml:space="preserve"> </w:t>
      </w:r>
      <w:r w:rsidR="00176EB5" w:rsidRPr="00824392">
        <w:rPr>
          <w:b/>
        </w:rPr>
        <w:fldChar w:fldCharType="begin"/>
      </w:r>
      <w:r w:rsidR="00176EB5" w:rsidRPr="00824392">
        <w:rPr>
          <w:b/>
        </w:rPr>
        <w:instrText xml:space="preserve"> REF _Ref527560948 \r \h </w:instrText>
      </w:r>
      <w:r w:rsidR="00680143" w:rsidRPr="00824392">
        <w:rPr>
          <w:b/>
        </w:rPr>
        <w:instrText xml:space="preserve"> \* MERGEFORMAT </w:instrText>
      </w:r>
      <w:r w:rsidR="00176EB5" w:rsidRPr="00824392">
        <w:rPr>
          <w:b/>
        </w:rPr>
      </w:r>
      <w:r w:rsidR="00176EB5" w:rsidRPr="00824392">
        <w:rPr>
          <w:b/>
        </w:rPr>
        <w:fldChar w:fldCharType="separate"/>
      </w:r>
      <w:r w:rsidR="00453126">
        <w:rPr>
          <w:b/>
        </w:rPr>
        <w:t>2.3.1</w:t>
      </w:r>
      <w:r w:rsidR="00176EB5" w:rsidRPr="00824392">
        <w:rPr>
          <w:b/>
        </w:rPr>
        <w:fldChar w:fldCharType="end"/>
      </w:r>
      <w:r w:rsidR="00176EB5">
        <w:t xml:space="preserve">, </w:t>
      </w:r>
      <w:r w:rsidR="006607DC">
        <w:t>le nœud de l’élément d’arbre possède 4 degrés de liberté</w:t>
      </w:r>
      <w:r w:rsidR="00042752">
        <w:t xml:space="preserve">, </w:t>
      </w:r>
      <w:r w:rsidR="00D84DD5">
        <w:t>l’élément du disque partage ces degrés de liberté</w:t>
      </w:r>
      <w:r w:rsidR="0029095A">
        <w:t xml:space="preserve"> </w:t>
      </w:r>
      <w:r w:rsidR="009833CA">
        <w:t>avec le</w:t>
      </w:r>
      <w:r w:rsidR="0029095A">
        <w:t xml:space="preserve"> nœud</w:t>
      </w:r>
      <w:r w:rsidR="009833CA">
        <w:t xml:space="preserve"> du disque</w:t>
      </w:r>
      <w:r w:rsidR="00D84DD5">
        <w:t>.</w:t>
      </w:r>
      <w:r w:rsidR="0029095A">
        <w:t xml:space="preserve"> </w:t>
      </w:r>
      <w:r>
        <w:t xml:space="preserve">Souvent supposant être rigide, le disque ne contient pas d’énergie de déformation. </w:t>
      </w:r>
      <w:r w:rsidR="003924CD">
        <w:t xml:space="preserve">Ses matrices élémentaires de masse </w:t>
      </w:r>
      <m:oMath>
        <m:sSubSup>
          <m:sSubSupPr>
            <m:ctrlPr>
              <w:rPr>
                <w:rFonts w:ascii="Cambria Math" w:hAnsi="Cambria Math"/>
                <w:b/>
                <w:i/>
              </w:rPr>
            </m:ctrlPr>
          </m:sSubSupPr>
          <m:e>
            <m:r>
              <m:rPr>
                <m:sty m:val="bi"/>
              </m:rPr>
              <w:rPr>
                <w:rFonts w:ascii="Cambria Math" w:hAnsi="Cambria Math"/>
              </w:rPr>
              <m:t>M</m:t>
            </m:r>
          </m:e>
          <m:sub>
            <m:r>
              <m:rPr>
                <m:sty m:val="bi"/>
              </m:rPr>
              <w:rPr>
                <w:rFonts w:ascii="Cambria Math" w:hAnsi="Cambria Math"/>
              </w:rPr>
              <m:t>e</m:t>
            </m:r>
          </m:sub>
          <m:sup>
            <m:r>
              <m:rPr>
                <m:sty m:val="bi"/>
              </m:rPr>
              <w:rPr>
                <w:rFonts w:ascii="Cambria Math" w:hAnsi="Cambria Math"/>
              </w:rPr>
              <m:t>d</m:t>
            </m:r>
          </m:sup>
        </m:sSubSup>
      </m:oMath>
      <w:r w:rsidR="0027793D" w:rsidRPr="0027793D">
        <w:t xml:space="preserve"> et</w:t>
      </w:r>
      <w:r w:rsidR="0027793D">
        <w:t xml:space="preserve"> de gyroscope </w:t>
      </w:r>
      <m:oMath>
        <m:sSubSup>
          <m:sSubSupPr>
            <m:ctrlPr>
              <w:rPr>
                <w:rFonts w:ascii="Cambria Math" w:hAnsi="Cambria Math"/>
                <w:b/>
                <w:i/>
              </w:rPr>
            </m:ctrlPr>
          </m:sSubSupPr>
          <m:e>
            <m:r>
              <m:rPr>
                <m:sty m:val="bi"/>
              </m:rPr>
              <w:rPr>
                <w:rFonts w:ascii="Cambria Math" w:hAnsi="Cambria Math"/>
              </w:rPr>
              <m:t>G</m:t>
            </m:r>
          </m:e>
          <m:sub>
            <m:r>
              <m:rPr>
                <m:sty m:val="bi"/>
              </m:rPr>
              <w:rPr>
                <w:rFonts w:ascii="Cambria Math" w:hAnsi="Cambria Math"/>
              </w:rPr>
              <m:t>e</m:t>
            </m:r>
          </m:sub>
          <m:sup>
            <m:r>
              <m:rPr>
                <m:sty m:val="bi"/>
              </m:rPr>
              <w:rPr>
                <w:rFonts w:ascii="Cambria Math" w:hAnsi="Cambria Math"/>
              </w:rPr>
              <m:t>d</m:t>
            </m:r>
          </m:sup>
        </m:sSubSup>
      </m:oMath>
      <w:r w:rsidR="005861BA" w:rsidRPr="005861BA">
        <w:t xml:space="preserve"> peuvent</w:t>
      </w:r>
      <w:r w:rsidR="005861BA">
        <w:t xml:space="preserve"> être </w:t>
      </w:r>
      <w:r w:rsidR="007A2FC3">
        <w:t>déduites</w:t>
      </w:r>
      <w:r w:rsidR="005861BA">
        <w:t xml:space="preserve"> à partir de seulement l’énergie cinétique</w:t>
      </w:r>
      <w:r w:rsidR="004E6A8D">
        <w:t xml:space="preserve"> sur laquelle </w:t>
      </w:r>
      <w:r w:rsidR="0021328B">
        <w:t xml:space="preserve">l’équation de Lagrange </w:t>
      </w:r>
      <w:r w:rsidR="004E6A8D">
        <w:t xml:space="preserve">est </w:t>
      </w:r>
      <w:r w:rsidR="002C671D">
        <w:t>appliquée</w:t>
      </w:r>
      <w:r w:rsidR="004E6A8D">
        <w:t xml:space="preserve"> </w:t>
      </w:r>
      <w:r w:rsidR="00CD62CA">
        <w:t>(</w:t>
      </w:r>
      <w:r w:rsidR="00CD62CA" w:rsidRPr="00EB1A58">
        <w:rPr>
          <w:b/>
        </w:rPr>
        <w:fldChar w:fldCharType="begin"/>
      </w:r>
      <w:r w:rsidR="00CD62CA" w:rsidRPr="00EB1A58">
        <w:rPr>
          <w:b/>
        </w:rPr>
        <w:instrText xml:space="preserve"> REF _Ref527987715 \r \h </w:instrText>
      </w:r>
      <w:r w:rsidR="00EB1A58">
        <w:rPr>
          <w:b/>
        </w:rPr>
        <w:instrText xml:space="preserve"> \* MERGEFORMAT </w:instrText>
      </w:r>
      <w:r w:rsidR="00CD62CA" w:rsidRPr="00EB1A58">
        <w:rPr>
          <w:b/>
        </w:rPr>
      </w:r>
      <w:r w:rsidR="00CD62CA" w:rsidRPr="00EB1A58">
        <w:rPr>
          <w:b/>
        </w:rPr>
        <w:fldChar w:fldCharType="separate"/>
      </w:r>
      <w:r w:rsidR="00453126">
        <w:rPr>
          <w:b/>
        </w:rPr>
        <w:t>Eq.1</w:t>
      </w:r>
      <w:r w:rsidR="00CD62CA" w:rsidRPr="00EB1A58">
        <w:rPr>
          <w:b/>
        </w:rPr>
        <w:fldChar w:fldCharType="end"/>
      </w:r>
      <w:r w:rsidR="0021328B">
        <w:t>)</w:t>
      </w:r>
      <w:r w:rsidR="004E6A8D">
        <w:t>.</w:t>
      </w:r>
      <w:r w:rsidR="000F6CFC">
        <w:t xml:space="preserve"> </w:t>
      </w:r>
    </w:p>
    <w:p w14:paraId="6E68B243" w14:textId="2A39CB74" w:rsidR="00EA5C76" w:rsidRDefault="00796C4B" w:rsidP="00680143">
      <w:pPr>
        <w:pStyle w:val="Titre3"/>
        <w:spacing w:line="360" w:lineRule="auto"/>
      </w:pPr>
      <w:r>
        <w:t>S</w:t>
      </w:r>
      <w:r w:rsidR="004B01C3">
        <w:t>ource</w:t>
      </w:r>
      <w:r w:rsidR="006412A4">
        <w:t>s</w:t>
      </w:r>
      <w:r w:rsidR="004B01C3">
        <w:t xml:space="preserve"> d’excitation</w:t>
      </w:r>
      <w:r w:rsidR="000971A1">
        <w:t xml:space="preserve"> synchrone</w:t>
      </w:r>
      <w:r w:rsidR="006412A4">
        <w:t>s</w:t>
      </w:r>
    </w:p>
    <w:p w14:paraId="6ED5F046" w14:textId="2BFA19C7" w:rsidR="00B02168" w:rsidRDefault="003443FF" w:rsidP="00680143">
      <w:pPr>
        <w:spacing w:line="360" w:lineRule="auto"/>
      </w:pPr>
      <w:r>
        <w:t xml:space="preserve">Les sources d’excitation sur le système tournant sont </w:t>
      </w:r>
      <w:r w:rsidR="00F800A0">
        <w:t xml:space="preserve">diverses. Dans le cadre de cette thèse, l’intérêt se porte </w:t>
      </w:r>
      <w:r w:rsidR="00360453">
        <w:t>particulièrement</w:t>
      </w:r>
      <w:r w:rsidR="00F800A0">
        <w:t xml:space="preserve"> sur les sources d’excitation synchrones </w:t>
      </w:r>
      <w:r w:rsidR="00BA5487">
        <w:t xml:space="preserve">telles que le balourd </w:t>
      </w:r>
      <w:r w:rsidR="002E0066">
        <w:t xml:space="preserve">et le défaut de fibre neutre, car </w:t>
      </w:r>
      <w:r w:rsidR="006F223F">
        <w:t xml:space="preserve">celles-ci sont à l’origine de </w:t>
      </w:r>
      <w:r w:rsidR="00646AEE">
        <w:t>l’effet Morton</w:t>
      </w:r>
      <w:r w:rsidR="002E0066">
        <w:t xml:space="preserve">. </w:t>
      </w:r>
    </w:p>
    <w:p w14:paraId="73D2DAB9" w14:textId="3F37C12F" w:rsidR="00B02168" w:rsidRDefault="00B02168" w:rsidP="00680143">
      <w:pPr>
        <w:spacing w:line="360" w:lineRule="auto"/>
      </w:pPr>
      <w:r>
        <w:t xml:space="preserve">Concernant la modélisation du balourd, </w:t>
      </w:r>
      <w:r w:rsidR="00E86023">
        <w:t>il est modélisé à l’aide d’un élément fini de nœud confondu avec un nœud de l’arbre.</w:t>
      </w:r>
      <w:r w:rsidR="0017743E">
        <w:t xml:space="preserve"> Différent de</w:t>
      </w:r>
      <w:r w:rsidR="00F86841">
        <w:t xml:space="preserve"> la modélisation d’arbre et de disque,</w:t>
      </w:r>
      <w:r w:rsidR="00A57E4A">
        <w:t xml:space="preserve"> le balourd est </w:t>
      </w:r>
      <w:r w:rsidR="003A4EB9">
        <w:t>traité comme</w:t>
      </w:r>
      <w:r w:rsidR="00A57E4A">
        <w:t xml:space="preserve"> une force extérieure </w:t>
      </w:r>
      <w:r w:rsidR="006A6823">
        <w:t>périodique</w:t>
      </w:r>
      <w:r w:rsidR="00CB3E9B">
        <w:t xml:space="preserve"> qui appliqué sur le</w:t>
      </w:r>
      <w:r w:rsidR="00A57E4A">
        <w:t xml:space="preserve"> rotor</w:t>
      </w:r>
      <w:r w:rsidR="006A6823">
        <w:t>.</w:t>
      </w:r>
      <w:r w:rsidR="00CB3E9B">
        <w:t xml:space="preserve"> </w:t>
      </w:r>
      <w:r w:rsidR="005741E4">
        <w:t>Il ex</w:t>
      </w:r>
      <w:r w:rsidR="00AC5A9D">
        <w:t>iste également le moment de</w:t>
      </w:r>
      <w:r w:rsidR="005741E4">
        <w:t xml:space="preserve"> balourd engendré par </w:t>
      </w:r>
      <w:r w:rsidR="00E135FD">
        <w:t>la rotation de</w:t>
      </w:r>
      <w:r w:rsidR="005741E4">
        <w:t xml:space="preserve"> disque dans les plans</w:t>
      </w:r>
      <w:r w:rsidR="00AC5A9D">
        <w:t xml:space="preserve"> </w:t>
      </w:r>
      <w:r w:rsidR="00D429D2">
        <w:t xml:space="preserve">parallèles à l’axe de </w:t>
      </w:r>
      <w:r w:rsidR="00066A7A">
        <w:t>rotation</w:t>
      </w:r>
      <m:oMath>
        <m:r>
          <w:rPr>
            <w:rFonts w:ascii="Cambria Math" w:hAnsi="Cambria Math"/>
          </w:rPr>
          <m:t xml:space="preserve"> Oz</m:t>
        </m:r>
      </m:oMath>
      <w:r w:rsidR="00241077">
        <w:t xml:space="preserve">. </w:t>
      </w:r>
      <w:r w:rsidR="00672C30">
        <w:t>Dans cette thèse,</w:t>
      </w:r>
      <w:r w:rsidR="00241077">
        <w:t xml:space="preserve"> seule la force de balourd est </w:t>
      </w:r>
      <w:r w:rsidR="00C553CA">
        <w:t>considérée</w:t>
      </w:r>
      <w:r w:rsidR="008A37D0">
        <w:t xml:space="preserve">. Le vecteur de la force nodale de balourd </w:t>
      </w:r>
      <m:oMath>
        <m:sSubSup>
          <m:sSubSupPr>
            <m:ctrlPr>
              <w:rPr>
                <w:rFonts w:ascii="Cambria Math" w:hAnsi="Cambria Math"/>
                <w:b/>
                <w:i/>
              </w:rPr>
            </m:ctrlPr>
          </m:sSubSupPr>
          <m:e>
            <m:r>
              <m:rPr>
                <m:sty m:val="bi"/>
              </m:rPr>
              <w:rPr>
                <w:rFonts w:ascii="Cambria Math" w:hAnsi="Cambria Math"/>
              </w:rPr>
              <m:t>F</m:t>
            </m:r>
          </m:e>
          <m:sub>
            <m:r>
              <m:rPr>
                <m:sty m:val="bi"/>
              </m:rPr>
              <w:rPr>
                <w:rFonts w:ascii="Cambria Math" w:hAnsi="Cambria Math"/>
              </w:rPr>
              <m:t>i</m:t>
            </m:r>
          </m:sub>
          <m:sup>
            <m:r>
              <m:rPr>
                <m:sty m:val="bi"/>
              </m:rPr>
              <w:rPr>
                <w:rFonts w:ascii="Cambria Math" w:hAnsi="Cambria Math"/>
              </w:rPr>
              <m:t>U</m:t>
            </m:r>
          </m:sup>
        </m:sSubSup>
      </m:oMath>
      <w:r w:rsidR="008A37D0">
        <w:rPr>
          <w:b/>
        </w:rPr>
        <w:t xml:space="preserve"> </w:t>
      </w:r>
      <w:r w:rsidR="008A37D0">
        <w:t>est décrit</w:t>
      </w:r>
      <w:r w:rsidR="002E3FB2">
        <w:t xml:space="preserve"> </w:t>
      </w:r>
      <w:r w:rsidR="00416964">
        <w:t>:</w:t>
      </w:r>
      <w:r w:rsidR="00241077">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130D71" w:rsidRPr="00AA3E05" w14:paraId="13C03210" w14:textId="77777777" w:rsidTr="00E7453D">
        <w:trPr>
          <w:trHeight w:val="635"/>
          <w:tblHeader/>
          <w:jc w:val="center"/>
        </w:trPr>
        <w:tc>
          <w:tcPr>
            <w:tcW w:w="8080" w:type="dxa"/>
            <w:vAlign w:val="center"/>
          </w:tcPr>
          <w:p w14:paraId="73B4F7F4" w14:textId="0E729436" w:rsidR="00130D71" w:rsidRPr="00073466" w:rsidRDefault="00144DF9" w:rsidP="00363057">
            <w:pPr>
              <w:spacing w:line="360" w:lineRule="auto"/>
              <w:rPr>
                <w:b/>
              </w:rPr>
            </w:pPr>
            <m:oMathPara>
              <m:oMath>
                <m:sSubSup>
                  <m:sSubSupPr>
                    <m:ctrlPr>
                      <w:rPr>
                        <w:rFonts w:ascii="Cambria Math" w:hAnsi="Cambria Math"/>
                        <w:b/>
                        <w:i/>
                      </w:rPr>
                    </m:ctrlPr>
                  </m:sSubSupPr>
                  <m:e>
                    <m:r>
                      <m:rPr>
                        <m:sty m:val="bi"/>
                      </m:rPr>
                      <w:rPr>
                        <w:rFonts w:ascii="Cambria Math" w:hAnsi="Cambria Math"/>
                      </w:rPr>
                      <m:t>F</m:t>
                    </m:r>
                  </m:e>
                  <m:sub>
                    <m:r>
                      <m:rPr>
                        <m:sty m:val="bi"/>
                      </m:rPr>
                      <w:rPr>
                        <w:rFonts w:ascii="Cambria Math" w:hAnsi="Cambria Math"/>
                      </w:rPr>
                      <m:t>i</m:t>
                    </m:r>
                  </m:sub>
                  <m:sup>
                    <m:r>
                      <m:rPr>
                        <m:sty m:val="bi"/>
                      </m:rPr>
                      <w:rPr>
                        <w:rFonts w:ascii="Cambria Math" w:hAnsi="Cambria Math"/>
                      </w:rPr>
                      <m:t>U</m:t>
                    </m:r>
                  </m:sup>
                </m:sSubSup>
                <m:r>
                  <m:rPr>
                    <m:sty m:val="bi"/>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mε</m:t>
                                </m:r>
                                <m:sSup>
                                  <m:sSupPr>
                                    <m:ctrlPr>
                                      <w:rPr>
                                        <w:rFonts w:ascii="Cambria Math" w:hAnsi="Cambria Math"/>
                                        <w:i/>
                                      </w:rPr>
                                    </m:ctrlPr>
                                  </m:sSupPr>
                                  <m:e>
                                    <m:r>
                                      <m:rPr>
                                        <m:sty m:val="p"/>
                                      </m:rPr>
                                      <w:rPr>
                                        <w:rFonts w:ascii="Cambria Math" w:hAnsi="Cambria Math"/>
                                      </w:rPr>
                                      <m:t>ω</m:t>
                                    </m:r>
                                    <m:ctrlPr>
                                      <w:rPr>
                                        <w:rFonts w:ascii="Cambria Math" w:hAnsi="Cambria Math"/>
                                      </w:rPr>
                                    </m:ctrlP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p"/>
                                          </m:rPr>
                                          <w:rPr>
                                            <w:rFonts w:ascii="Cambria Math" w:hAnsi="Cambria Math"/>
                                          </w:rPr>
                                          <m:t>ωt+φ</m:t>
                                        </m:r>
                                      </m:e>
                                    </m:d>
                                  </m:e>
                                </m:func>
                              </m:e>
                            </m:mr>
                            <m:mr>
                              <m:e>
                                <m:r>
                                  <w:rPr>
                                    <w:rFonts w:ascii="Cambria Math" w:hAnsi="Cambria Math"/>
                                  </w:rPr>
                                  <m:t>mε</m:t>
                                </m:r>
                                <m:sSup>
                                  <m:sSupPr>
                                    <m:ctrlPr>
                                      <w:rPr>
                                        <w:rFonts w:ascii="Cambria Math" w:hAnsi="Cambria Math"/>
                                        <w:i/>
                                      </w:rPr>
                                    </m:ctrlPr>
                                  </m:sSupPr>
                                  <m:e>
                                    <m:r>
                                      <m:rPr>
                                        <m:sty m:val="p"/>
                                      </m:rPr>
                                      <w:rPr>
                                        <w:rFonts w:ascii="Cambria Math" w:hAnsi="Cambria Math"/>
                                      </w:rPr>
                                      <m:t>ω</m:t>
                                    </m:r>
                                    <m:ctrlPr>
                                      <w:rPr>
                                        <w:rFonts w:ascii="Cambria Math" w:hAnsi="Cambria Math"/>
                                      </w:rPr>
                                    </m:ctrlPr>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m:rPr>
                                            <m:sty m:val="p"/>
                                          </m:rPr>
                                          <w:rPr>
                                            <w:rFonts w:ascii="Cambria Math" w:hAnsi="Cambria Math"/>
                                          </w:rPr>
                                          <m:t>ωt+φ</m:t>
                                        </m:r>
                                      </m:e>
                                    </m:d>
                                  </m:e>
                                </m:func>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e>
                </m:d>
              </m:oMath>
            </m:oMathPara>
          </w:p>
        </w:tc>
        <w:tc>
          <w:tcPr>
            <w:tcW w:w="959" w:type="dxa"/>
            <w:vAlign w:val="center"/>
          </w:tcPr>
          <w:p w14:paraId="00994A33" w14:textId="77777777" w:rsidR="00130D71" w:rsidRPr="001C390D" w:rsidRDefault="00130D71" w:rsidP="00484842">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1C390D">
              <w:rPr>
                <w:rFonts w:ascii="Calibri" w:eastAsia="Times New Roman" w:hAnsi="Calibri" w:cs="Times New Roman"/>
                <w:i w:val="0"/>
                <w:iCs w:val="0"/>
                <w:color w:val="auto"/>
                <w:sz w:val="22"/>
                <w:szCs w:val="20"/>
                <w:lang w:eastAsia="fr-FR"/>
              </w:rPr>
              <w:t xml:space="preserve"> </w:t>
            </w:r>
          </w:p>
        </w:tc>
      </w:tr>
    </w:tbl>
    <w:p w14:paraId="2E3699C6" w14:textId="789B2EE3" w:rsidR="00C35904" w:rsidRDefault="000F54A2" w:rsidP="008B4001">
      <w:pPr>
        <w:spacing w:line="276" w:lineRule="auto"/>
        <w:ind w:left="708"/>
      </w:pPr>
      <w:proofErr w:type="gramStart"/>
      <w:r>
        <w:t>où</w:t>
      </w:r>
      <w:proofErr w:type="gramEnd"/>
      <w:r>
        <w:t> :</w:t>
      </w:r>
    </w:p>
    <w:p w14:paraId="7462B4E5" w14:textId="584E7433" w:rsidR="000F54A2" w:rsidRDefault="00ED1159" w:rsidP="008B4001">
      <w:pPr>
        <w:spacing w:line="276" w:lineRule="auto"/>
        <w:ind w:left="708"/>
      </w:pPr>
      <m:oMath>
        <m:r>
          <w:rPr>
            <w:rFonts w:ascii="Cambria Math" w:hAnsi="Cambria Math"/>
          </w:rPr>
          <m:t>m:</m:t>
        </m:r>
      </m:oMath>
      <w:r>
        <w:t xml:space="preserve"> </w:t>
      </w:r>
      <w:proofErr w:type="gramStart"/>
      <w:r w:rsidR="00D03947">
        <w:t>masse</w:t>
      </w:r>
      <w:proofErr w:type="gramEnd"/>
      <w:r w:rsidR="00D03947">
        <w:t xml:space="preserve"> du balourd</w:t>
      </w:r>
      <w:r w:rsidR="00127D02">
        <w:t xml:space="preserve"> </w:t>
      </w:r>
      <w:r w:rsidR="000E7EF7">
        <w:t xml:space="preserve"> </w:t>
      </w:r>
      <m:oMath>
        <m:r>
          <m:rPr>
            <m:sty m:val="p"/>
          </m:rPr>
          <w:rPr>
            <w:rFonts w:ascii="Cambria Math" w:hAnsi="Cambria Math"/>
          </w:rPr>
          <m:t>[kg]</m:t>
        </m:r>
      </m:oMath>
    </w:p>
    <w:p w14:paraId="4F1639D1" w14:textId="49238163" w:rsidR="001C5F89" w:rsidRDefault="001C5F89" w:rsidP="008B4001">
      <w:pPr>
        <w:spacing w:line="276" w:lineRule="auto"/>
        <w:ind w:left="708"/>
      </w:pPr>
      <m:oMath>
        <m:r>
          <w:rPr>
            <w:rFonts w:ascii="Cambria Math" w:hAnsi="Cambria Math"/>
          </w:rPr>
          <m:t>ε:</m:t>
        </m:r>
      </m:oMath>
      <w:r w:rsidR="00A66517">
        <w:t xml:space="preserve"> </w:t>
      </w:r>
      <w:proofErr w:type="gramStart"/>
      <w:r>
        <w:t>excentricité</w:t>
      </w:r>
      <w:proofErr w:type="gramEnd"/>
      <w:r>
        <w:t xml:space="preserve"> du centre</w:t>
      </w:r>
      <w:r w:rsidR="00A66517">
        <w:t xml:space="preserve"> géométrique</w:t>
      </w:r>
      <w:r>
        <w:t xml:space="preserve"> de</w:t>
      </w:r>
      <w:r w:rsidR="00A66517">
        <w:t xml:space="preserve"> l’arbre</w:t>
      </w:r>
      <w:r>
        <w:t xml:space="preserve"> </w:t>
      </w:r>
      <m:oMath>
        <m:r>
          <m:rPr>
            <m:sty m:val="p"/>
          </m:rPr>
          <w:rPr>
            <w:rFonts w:ascii="Cambria Math" w:hAnsi="Cambria Math"/>
          </w:rPr>
          <m:t>[m]</m:t>
        </m:r>
      </m:oMath>
    </w:p>
    <w:p w14:paraId="639E8132" w14:textId="1199749C" w:rsidR="00D7333D" w:rsidRDefault="00517EC1" w:rsidP="008B4001">
      <w:pPr>
        <w:spacing w:line="276" w:lineRule="auto"/>
        <w:ind w:left="708"/>
      </w:pPr>
      <m:oMath>
        <m:r>
          <w:rPr>
            <w:rFonts w:ascii="Cambria Math" w:hAnsi="Cambria Math"/>
          </w:rPr>
          <m:t>ω:</m:t>
        </m:r>
      </m:oMath>
      <w:r>
        <w:t xml:space="preserve"> vitesse de rotation </w:t>
      </w:r>
      <m:oMath>
        <m:r>
          <m:rPr>
            <m:sty m:val="p"/>
          </m:rPr>
          <w:rPr>
            <w:rFonts w:ascii="Cambria Math" w:hAnsi="Cambria Math"/>
          </w:rPr>
          <m:t>[rad/s]</m:t>
        </m:r>
      </m:oMath>
    </w:p>
    <w:p w14:paraId="1591CD5B" w14:textId="0D59CCA3" w:rsidR="00A66517" w:rsidRDefault="00902E55" w:rsidP="008B4001">
      <w:pPr>
        <w:spacing w:line="360" w:lineRule="auto"/>
        <w:ind w:left="708"/>
      </w:pPr>
      <m:oMath>
        <m:r>
          <w:rPr>
            <w:rFonts w:ascii="Cambria Math" w:hAnsi="Cambria Math"/>
          </w:rPr>
          <m:t>φ:</m:t>
        </m:r>
      </m:oMath>
      <w:r>
        <w:t xml:space="preserve"> </w:t>
      </w:r>
      <w:proofErr w:type="gramStart"/>
      <w:r w:rsidR="00520B0A">
        <w:t>phase</w:t>
      </w:r>
      <w:proofErr w:type="gramEnd"/>
      <w:r w:rsidR="00520B0A">
        <w:t xml:space="preserve"> du balourd </w:t>
      </w:r>
      <m:oMath>
        <m:r>
          <m:rPr>
            <m:sty m:val="p"/>
          </m:rPr>
          <w:rPr>
            <w:rFonts w:ascii="Cambria Math" w:hAnsi="Cambria Math"/>
          </w:rPr>
          <m:t>[rad]</m:t>
        </m:r>
      </m:oMath>
      <w:r w:rsidR="00471031">
        <w:t xml:space="preserve"> par rapport à l’axe </w:t>
      </w:r>
      <m:oMath>
        <m:r>
          <m:rPr>
            <m:sty m:val="p"/>
          </m:rPr>
          <w:rPr>
            <w:rFonts w:ascii="Cambria Math" w:hAnsi="Cambria Math"/>
          </w:rPr>
          <m:t>X</m:t>
        </m:r>
      </m:oMath>
    </w:p>
    <w:p w14:paraId="40E7764E" w14:textId="09B94BE9" w:rsidR="004C7BE1" w:rsidRDefault="00363057" w:rsidP="008B4001">
      <w:pPr>
        <w:spacing w:line="360" w:lineRule="auto"/>
      </w:pPr>
      <m:oMath>
        <m:r>
          <w:rPr>
            <w:rFonts w:ascii="Cambria Math" w:hAnsi="Cambria Math"/>
          </w:rPr>
          <m:t>i </m:t>
        </m:r>
      </m:oMath>
      <w:r w:rsidR="004C7BE1">
        <w:t xml:space="preserve">: </w:t>
      </w:r>
      <w:proofErr w:type="gramStart"/>
      <w:r>
        <w:t>numéro</w:t>
      </w:r>
      <w:proofErr w:type="gramEnd"/>
      <w:r>
        <w:t xml:space="preserve"> du</w:t>
      </w:r>
      <w:r w:rsidR="00E6008A">
        <w:t xml:space="preserve"> </w:t>
      </w:r>
      <w:r w:rsidR="004C7BE1">
        <w:t>nœud</w:t>
      </w:r>
      <w:r w:rsidR="00C750EF">
        <w:t xml:space="preserve"> </w:t>
      </w:r>
      <w:r w:rsidR="00E6008A">
        <w:t>sur le</w:t>
      </w:r>
      <w:r w:rsidR="00C750EF">
        <w:t xml:space="preserve"> rotor flexible </w:t>
      </w:r>
      <w:r w:rsidR="004C7BE1">
        <w:t>sur lequel la force du balourd est appliqué</w:t>
      </w:r>
      <w:r w:rsidR="00C750EF">
        <w:t>.</w:t>
      </w:r>
    </w:p>
    <w:p w14:paraId="11ACBCA5" w14:textId="2025BF15" w:rsidR="00505DF3" w:rsidRDefault="006536A7" w:rsidP="006F0AF3">
      <w:pPr>
        <w:spacing w:line="360" w:lineRule="auto"/>
      </w:pPr>
      <w:r>
        <w:t>L</w:t>
      </w:r>
      <w:r w:rsidR="00175165">
        <w:t xml:space="preserve">ors de la modélisation de l’effet Morton, on peut également rencontrer une sollicitation périodique </w:t>
      </w:r>
      <w:r w:rsidR="003D331F">
        <w:t xml:space="preserve">interne </w:t>
      </w:r>
      <w:r w:rsidR="00175165">
        <w:t xml:space="preserve">engendré par la flexion thermique du rotor. </w:t>
      </w:r>
      <w:r w:rsidR="00D37ECE">
        <w:t xml:space="preserve">Le fait que la flexion thermique du rotor </w:t>
      </w:r>
      <w:r w:rsidR="008D601E">
        <w:t xml:space="preserve">dévie la </w:t>
      </w:r>
      <w:r w:rsidR="008D601E">
        <w:lastRenderedPageBreak/>
        <w:t>fibre neutre du rotor par rapport à l’</w:t>
      </w:r>
      <w:r w:rsidR="00410F8F">
        <w:t>axe de rotation,</w:t>
      </w:r>
      <w:r w:rsidR="008D601E">
        <w:t xml:space="preserve"> </w:t>
      </w:r>
      <w:r w:rsidR="00410F8F">
        <w:t>un</w:t>
      </w:r>
      <w:r w:rsidR="00937534">
        <w:t xml:space="preserve"> défaut de fibre neutre est ainsi crée. </w:t>
      </w:r>
      <w:r w:rsidR="00410F8F">
        <w:t xml:space="preserve">La modélisation de cette source d’excitation </w:t>
      </w:r>
      <w:r w:rsidR="00FA6F57">
        <w:t>sera discuté en</w:t>
      </w:r>
      <w:r w:rsidR="00410F8F">
        <w:t xml:space="preserve"> détaillée dans la partie </w:t>
      </w:r>
      <w:r w:rsidR="00410F8F">
        <w:fldChar w:fldCharType="begin"/>
      </w:r>
      <w:r w:rsidR="00410F8F">
        <w:instrText xml:space="preserve"> REF _Ref527568693 \r \h </w:instrText>
      </w:r>
      <w:r w:rsidR="00680143">
        <w:instrText xml:space="preserve"> \* MERGEFORMAT </w:instrText>
      </w:r>
      <w:r w:rsidR="00410F8F">
        <w:fldChar w:fldCharType="separate"/>
      </w:r>
      <w:r w:rsidR="00453126">
        <w:t>3.3.2</w:t>
      </w:r>
      <w:r w:rsidR="00410F8F">
        <w:fldChar w:fldCharType="end"/>
      </w:r>
      <w:r w:rsidR="00410F8F">
        <w:t>.</w:t>
      </w:r>
      <w:r w:rsidR="008D601E">
        <w:t xml:space="preserve"> </w:t>
      </w:r>
    </w:p>
    <w:p w14:paraId="20EE01E9" w14:textId="65733389" w:rsidR="00B97FC9" w:rsidRDefault="00B27AC4" w:rsidP="00680143">
      <w:pPr>
        <w:pStyle w:val="Titre3"/>
        <w:spacing w:line="360" w:lineRule="auto"/>
      </w:pPr>
      <w:r>
        <w:t>Paliers</w:t>
      </w:r>
    </w:p>
    <w:p w14:paraId="7B61F52E" w14:textId="67D6BC28" w:rsidR="002E4B06" w:rsidRDefault="00CE7889" w:rsidP="00680143">
      <w:pPr>
        <w:spacing w:line="360" w:lineRule="auto"/>
      </w:pPr>
      <w:r w:rsidRPr="00CE7889">
        <w:t xml:space="preserve">Le palier est modélisé en utilisant un élément </w:t>
      </w:r>
      <w:r w:rsidR="00166E96">
        <w:t>de</w:t>
      </w:r>
      <w:r w:rsidRPr="00CE7889">
        <w:t xml:space="preserve"> nœud positionné au centre de la section de</w:t>
      </w:r>
      <w:r>
        <w:t xml:space="preserve"> l’arbre</w:t>
      </w:r>
      <w:r w:rsidR="00AC37F9">
        <w:t>. Il partage les quatre degrés de liberté</w:t>
      </w:r>
      <w:r w:rsidR="00170233">
        <w:t xml:space="preserve"> </w:t>
      </w:r>
      <w:r w:rsidR="00AC37F9">
        <w:t>attribué</w:t>
      </w:r>
      <w:r w:rsidR="008D11FA">
        <w:t>s</w:t>
      </w:r>
      <w:r w:rsidR="00AC37F9">
        <w:t xml:space="preserve"> au nœud de l’arbre</w:t>
      </w:r>
      <w:r w:rsidR="002D1272">
        <w:t xml:space="preserve"> où se positionne le </w:t>
      </w:r>
      <w:r w:rsidR="008D11FA">
        <w:t>palier</w:t>
      </w:r>
      <w:r w:rsidR="00AC37F9">
        <w:t>.</w:t>
      </w:r>
      <w:r w:rsidR="008E7913">
        <w:t xml:space="preserve"> </w:t>
      </w:r>
      <w:r w:rsidR="00D90206">
        <w:t>A partir du mouvement de ce nœud</w:t>
      </w:r>
      <m:oMath>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a</m:t>
            </m:r>
          </m:sub>
          <m:sup>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pal</m:t>
                </m:r>
              </m:sub>
            </m:sSub>
          </m:sup>
        </m:sSubSup>
      </m:oMath>
      <w:r w:rsidR="00284CEC">
        <w:t xml:space="preserve"> </w:t>
      </w:r>
      <w:r w:rsidR="00520A56">
        <w:t>et</w:t>
      </w:r>
      <m:oMath>
        <m:r>
          <w:rPr>
            <w:rFonts w:ascii="Cambria Math" w:hAnsi="Cambria Math"/>
          </w:rPr>
          <m:t xml:space="preserve"> </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e>
          <m:sub>
            <m:r>
              <m:rPr>
                <m:sty m:val="bi"/>
              </m:rPr>
              <w:rPr>
                <w:rFonts w:ascii="Cambria Math" w:hAnsi="Cambria Math"/>
              </w:rPr>
              <m:t>a</m:t>
            </m:r>
          </m:sub>
          <m:sup>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pal</m:t>
                </m:r>
              </m:sub>
            </m:sSub>
          </m:sup>
        </m:sSubSup>
      </m:oMath>
      <w:r w:rsidR="00D90206">
        <w:t xml:space="preserve">,  </w:t>
      </w:r>
      <w:r w:rsidR="00F30F5F">
        <w:t>le vecteur de la force nodale linéaire, appliquée du</w:t>
      </w:r>
      <w:r w:rsidR="007C5C76">
        <w:t xml:space="preserve"> palier </w:t>
      </w:r>
      <w:r w:rsidR="008A610D">
        <w:t>au rotor</w:t>
      </w:r>
      <w:r w:rsidR="00F30F5F">
        <w:t>,</w:t>
      </w:r>
      <w:r w:rsidR="008A610D">
        <w:t xml:space="preserve"> peut être </w:t>
      </w:r>
      <w:r w:rsidR="006429D8">
        <w:t>représenté</w:t>
      </w:r>
      <w:r w:rsidR="00412975">
        <w:t>e</w:t>
      </w:r>
      <w:r w:rsidR="008A610D">
        <w:t xml:space="preserve"> par l’approche des coefficients dynamiques</w:t>
      </w:r>
      <w:r w:rsidR="00887063">
        <w:t xml:space="preserve"> (</w:t>
      </w:r>
      <w:r w:rsidR="00887063" w:rsidRPr="00255BE4">
        <w:rPr>
          <w:b/>
        </w:rPr>
        <w:fldChar w:fldCharType="begin"/>
      </w:r>
      <w:r w:rsidR="00887063" w:rsidRPr="00255BE4">
        <w:rPr>
          <w:b/>
        </w:rPr>
        <w:instrText xml:space="preserve"> REF _Ref527571325 \r \h </w:instrText>
      </w:r>
      <w:r w:rsidR="00680143" w:rsidRPr="00255BE4">
        <w:rPr>
          <w:b/>
        </w:rPr>
        <w:instrText xml:space="preserve"> \* MERGEFORMAT </w:instrText>
      </w:r>
      <w:r w:rsidR="00887063" w:rsidRPr="00255BE4">
        <w:rPr>
          <w:b/>
        </w:rPr>
      </w:r>
      <w:r w:rsidR="00887063" w:rsidRPr="00255BE4">
        <w:rPr>
          <w:b/>
        </w:rPr>
        <w:fldChar w:fldCharType="separate"/>
      </w:r>
      <w:r w:rsidR="00453126">
        <w:rPr>
          <w:b/>
        </w:rPr>
        <w:t>Eq.13</w:t>
      </w:r>
      <w:r w:rsidR="00887063" w:rsidRPr="00255BE4">
        <w:rPr>
          <w:b/>
        </w:rPr>
        <w:fldChar w:fldCharType="end"/>
      </w:r>
      <w:r w:rsidR="00887063">
        <w:t>)</w:t>
      </w:r>
      <w:r w:rsidR="008A610D">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2E4B06" w:rsidRPr="00AA3E05" w14:paraId="16916695" w14:textId="77777777" w:rsidTr="00E7453D">
        <w:trPr>
          <w:trHeight w:val="635"/>
          <w:tblHeader/>
          <w:jc w:val="center"/>
        </w:trPr>
        <w:tc>
          <w:tcPr>
            <w:tcW w:w="8080" w:type="dxa"/>
            <w:vAlign w:val="center"/>
          </w:tcPr>
          <w:p w14:paraId="25AD2EB2" w14:textId="0DDB8179" w:rsidR="002E4B06" w:rsidRPr="00255BE4" w:rsidRDefault="00144DF9" w:rsidP="00680143">
            <w:pPr>
              <w:spacing w:line="360" w:lineRule="auto"/>
              <w:rPr>
                <w:b/>
                <w:i/>
              </w:rPr>
            </w:pPr>
            <m:oMathPara>
              <m:oMath>
                <m:sSubSup>
                  <m:sSubSupPr>
                    <m:ctrlPr>
                      <w:rPr>
                        <w:rFonts w:ascii="Cambria Math" w:hAnsi="Cambria Math"/>
                        <w:b/>
                        <w:i/>
                      </w:rPr>
                    </m:ctrlPr>
                  </m:sSubSupPr>
                  <m:e>
                    <m:r>
                      <m:rPr>
                        <m:sty m:val="bi"/>
                      </m:rPr>
                      <w:rPr>
                        <w:rFonts w:ascii="Cambria Math" w:hAnsi="Cambria Math"/>
                      </w:rPr>
                      <m:t>F</m:t>
                    </m:r>
                  </m:e>
                  <m:sub>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pal</m:t>
                        </m:r>
                      </m:sub>
                    </m:sSub>
                  </m:sub>
                  <m:sup>
                    <m:r>
                      <m:rPr>
                        <m:sty m:val="bi"/>
                      </m:rPr>
                      <w:rPr>
                        <w:rFonts w:ascii="Cambria Math" w:hAnsi="Cambria Math"/>
                      </w:rPr>
                      <m:t>palier</m:t>
                    </m:r>
                  </m:sup>
                </m:sSubSup>
                <m:r>
                  <m:rPr>
                    <m:sty m:val="bi"/>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palier</m:t>
                                    </m:r>
                                  </m:sup>
                                </m:sSubSup>
                              </m:e>
                            </m:mr>
                            <m:mr>
                              <m:e>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palier</m:t>
                                    </m:r>
                                  </m:sup>
                                </m:sSubSup>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xx</m:t>
                                    </m:r>
                                  </m:sub>
                                </m:sSub>
                              </m:e>
                              <m:e>
                                <m:sSub>
                                  <m:sSubPr>
                                    <m:ctrlPr>
                                      <w:rPr>
                                        <w:rFonts w:ascii="Cambria Math" w:hAnsi="Cambria Math"/>
                                        <w:i/>
                                      </w:rPr>
                                    </m:ctrlPr>
                                  </m:sSubPr>
                                  <m:e>
                                    <m:r>
                                      <w:rPr>
                                        <w:rFonts w:ascii="Cambria Math" w:hAnsi="Cambria Math"/>
                                      </w:rPr>
                                      <m:t>K</m:t>
                                    </m:r>
                                  </m:e>
                                  <m:sub>
                                    <m:r>
                                      <w:rPr>
                                        <w:rFonts w:ascii="Cambria Math" w:hAnsi="Cambria Math"/>
                                      </w:rPr>
                                      <m:t>xy</m:t>
                                    </m:r>
                                  </m:sub>
                                </m:sSub>
                              </m:e>
                            </m:mr>
                            <m:mr>
                              <m:e>
                                <m:sSub>
                                  <m:sSubPr>
                                    <m:ctrlPr>
                                      <w:rPr>
                                        <w:rFonts w:ascii="Cambria Math" w:hAnsi="Cambria Math"/>
                                        <w:i/>
                                      </w:rPr>
                                    </m:ctrlPr>
                                  </m:sSubPr>
                                  <m:e>
                                    <m:r>
                                      <w:rPr>
                                        <w:rFonts w:ascii="Cambria Math" w:hAnsi="Cambria Math"/>
                                      </w:rPr>
                                      <m:t>K</m:t>
                                    </m:r>
                                  </m:e>
                                  <m:sub>
                                    <m:r>
                                      <w:rPr>
                                        <w:rFonts w:ascii="Cambria Math" w:hAnsi="Cambria Math"/>
                                      </w:rPr>
                                      <m:t>yx</m:t>
                                    </m:r>
                                  </m:sub>
                                </m:sSub>
                              </m:e>
                              <m:e>
                                <m:sSub>
                                  <m:sSubPr>
                                    <m:ctrlPr>
                                      <w:rPr>
                                        <w:rFonts w:ascii="Cambria Math" w:hAnsi="Cambria Math"/>
                                        <w:i/>
                                      </w:rPr>
                                    </m:ctrlPr>
                                  </m:sSubPr>
                                  <m:e>
                                    <m:r>
                                      <w:rPr>
                                        <w:rFonts w:ascii="Cambria Math" w:hAnsi="Cambria Math"/>
                                      </w:rPr>
                                      <m:t>K</m:t>
                                    </m:r>
                                  </m:e>
                                  <m:sub>
                                    <m:r>
                                      <w:rPr>
                                        <w:rFonts w:ascii="Cambria Math" w:hAnsi="Cambria Math"/>
                                      </w:rPr>
                                      <m:t>yy</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d>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a</m:t>
                    </m:r>
                  </m:sub>
                  <m:sup>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pal</m:t>
                        </m:r>
                      </m:sub>
                    </m:sSub>
                  </m:sup>
                </m:sSubSup>
                <m:r>
                  <m:rPr>
                    <m:sty m:val="bi"/>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xx</m:t>
                                    </m:r>
                                  </m:sub>
                                </m:sSub>
                              </m:e>
                              <m:e>
                                <m:sSub>
                                  <m:sSubPr>
                                    <m:ctrlPr>
                                      <w:rPr>
                                        <w:rFonts w:ascii="Cambria Math" w:hAnsi="Cambria Math"/>
                                        <w:i/>
                                      </w:rPr>
                                    </m:ctrlPr>
                                  </m:sSubPr>
                                  <m:e>
                                    <m:r>
                                      <w:rPr>
                                        <w:rFonts w:ascii="Cambria Math" w:hAnsi="Cambria Math"/>
                                      </w:rPr>
                                      <m:t>C</m:t>
                                    </m:r>
                                  </m:e>
                                  <m:sub>
                                    <m:r>
                                      <w:rPr>
                                        <w:rFonts w:ascii="Cambria Math" w:hAnsi="Cambria Math"/>
                                      </w:rPr>
                                      <m:t>xy</m:t>
                                    </m:r>
                                  </m:sub>
                                </m:sSub>
                              </m:e>
                            </m:mr>
                            <m:mr>
                              <m:e>
                                <m:sSub>
                                  <m:sSubPr>
                                    <m:ctrlPr>
                                      <w:rPr>
                                        <w:rFonts w:ascii="Cambria Math" w:hAnsi="Cambria Math"/>
                                        <w:i/>
                                      </w:rPr>
                                    </m:ctrlPr>
                                  </m:sSubPr>
                                  <m:e>
                                    <m:r>
                                      <w:rPr>
                                        <w:rFonts w:ascii="Cambria Math" w:hAnsi="Cambria Math"/>
                                      </w:rPr>
                                      <m:t>C</m:t>
                                    </m:r>
                                  </m:e>
                                  <m:sub>
                                    <m:r>
                                      <w:rPr>
                                        <w:rFonts w:ascii="Cambria Math" w:hAnsi="Cambria Math"/>
                                      </w:rPr>
                                      <m:t>yx</m:t>
                                    </m:r>
                                  </m:sub>
                                </m:sSub>
                              </m:e>
                              <m:e>
                                <m:sSub>
                                  <m:sSubPr>
                                    <m:ctrlPr>
                                      <w:rPr>
                                        <w:rFonts w:ascii="Cambria Math" w:hAnsi="Cambria Math"/>
                                        <w:i/>
                                      </w:rPr>
                                    </m:ctrlPr>
                                  </m:sSubPr>
                                  <m:e>
                                    <m:r>
                                      <w:rPr>
                                        <w:rFonts w:ascii="Cambria Math" w:hAnsi="Cambria Math"/>
                                      </w:rPr>
                                      <m:t>C</m:t>
                                    </m:r>
                                  </m:e>
                                  <m:sub>
                                    <m:r>
                                      <w:rPr>
                                        <w:rFonts w:ascii="Cambria Math" w:hAnsi="Cambria Math"/>
                                      </w:rPr>
                                      <m:t>yy</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d>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e>
                  <m:sub>
                    <m:r>
                      <m:rPr>
                        <m:sty m:val="bi"/>
                      </m:rPr>
                      <w:rPr>
                        <w:rFonts w:ascii="Cambria Math" w:hAnsi="Cambria Math"/>
                      </w:rPr>
                      <m:t>a</m:t>
                    </m:r>
                  </m:sub>
                  <m:sup>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pal</m:t>
                        </m:r>
                      </m:sub>
                    </m:sSub>
                  </m:sup>
                </m:sSubSup>
              </m:oMath>
            </m:oMathPara>
          </w:p>
        </w:tc>
        <w:tc>
          <w:tcPr>
            <w:tcW w:w="959" w:type="dxa"/>
            <w:vAlign w:val="center"/>
          </w:tcPr>
          <w:p w14:paraId="7FE530E3" w14:textId="77777777" w:rsidR="002E4B06" w:rsidRPr="001C390D" w:rsidRDefault="002E4B06" w:rsidP="00CA4005">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162" w:name="_Ref527571325"/>
            <w:r w:rsidRPr="001C390D">
              <w:rPr>
                <w:rFonts w:ascii="Calibri" w:eastAsia="Times New Roman" w:hAnsi="Calibri" w:cs="Times New Roman"/>
                <w:i w:val="0"/>
                <w:iCs w:val="0"/>
                <w:color w:val="auto"/>
                <w:sz w:val="22"/>
                <w:szCs w:val="20"/>
                <w:lang w:eastAsia="fr-FR"/>
              </w:rPr>
              <w:t xml:space="preserve"> </w:t>
            </w:r>
            <w:bookmarkEnd w:id="162"/>
          </w:p>
        </w:tc>
      </w:tr>
    </w:tbl>
    <w:p w14:paraId="049D5C55" w14:textId="721E9DC9" w:rsidR="00544255" w:rsidRDefault="00412975" w:rsidP="00680143">
      <w:pPr>
        <w:spacing w:line="360" w:lineRule="auto"/>
      </w:pPr>
      <w:r>
        <w:t>Ces</w:t>
      </w:r>
      <w:r w:rsidR="002467E8">
        <w:t xml:space="preserve"> </w:t>
      </w:r>
      <w:r w:rsidR="00205E81">
        <w:t xml:space="preserve">coefficients dynamiques peuvent être directement </w:t>
      </w:r>
      <w:r w:rsidR="00BF753D">
        <w:t>assemblés</w:t>
      </w:r>
      <w:r w:rsidR="00205E81">
        <w:t xml:space="preserve"> dans les matrices</w:t>
      </w:r>
      <w:r w:rsidR="00B31796">
        <w:t xml:space="preserve"> globale</w:t>
      </w:r>
      <w:r w:rsidR="006A71C2">
        <w:t>s</w:t>
      </w:r>
      <w:r w:rsidR="00205E81">
        <w:t xml:space="preserve"> de raideur </w:t>
      </w:r>
      <m:oMath>
        <m:r>
          <m:rPr>
            <m:sty m:val="bi"/>
          </m:rPr>
          <w:rPr>
            <w:rFonts w:ascii="Cambria Math" w:hAnsi="Cambria Math"/>
          </w:rPr>
          <m:t>K</m:t>
        </m:r>
      </m:oMath>
      <w:r w:rsidR="00205E81">
        <w:t xml:space="preserve">  et d’amortissement </w:t>
      </w:r>
      <m:oMath>
        <m:r>
          <m:rPr>
            <m:sty m:val="bi"/>
          </m:rPr>
          <w:rPr>
            <w:rFonts w:ascii="Cambria Math" w:hAnsi="Cambria Math"/>
          </w:rPr>
          <m:t>C</m:t>
        </m:r>
      </m:oMath>
      <w:r w:rsidR="00205E81">
        <w:t xml:space="preserve"> </w:t>
      </w:r>
      <w:r w:rsidR="005E5235">
        <w:t xml:space="preserve">du </w:t>
      </w:r>
      <w:r w:rsidR="00124FE2">
        <w:t xml:space="preserve">système </w:t>
      </w:r>
      <w:r w:rsidR="005E5235">
        <w:t>rotor</w:t>
      </w:r>
      <w:r w:rsidR="00E21263">
        <w:t>.</w:t>
      </w:r>
      <w:r w:rsidR="00667894">
        <w:t xml:space="preserve"> </w:t>
      </w:r>
      <w:r w:rsidR="00B90CEA">
        <w:t>C</w:t>
      </w:r>
      <w:r w:rsidR="00E21263">
        <w:t xml:space="preserve">ette démarche est souvent </w:t>
      </w:r>
      <w:r w:rsidR="007A6A8A">
        <w:t>utilisée</w:t>
      </w:r>
      <w:r w:rsidR="00E21263">
        <w:t xml:space="preserve"> dans l’analyse modale</w:t>
      </w:r>
      <w:r w:rsidR="00D1091A">
        <w:t xml:space="preserve"> et l’analyse de stabilité</w:t>
      </w:r>
      <w:r w:rsidR="00E21263">
        <w:t>, car elle permet de</w:t>
      </w:r>
      <w:r w:rsidR="00667894">
        <w:t xml:space="preserve"> </w:t>
      </w:r>
      <w:r w:rsidR="00E21263">
        <w:t>calculer</w:t>
      </w:r>
      <w:r w:rsidR="00826075">
        <w:t xml:space="preserve"> </w:t>
      </w:r>
      <w:r w:rsidR="00070913">
        <w:t xml:space="preserve">directement </w:t>
      </w:r>
      <w:r w:rsidR="00826075">
        <w:t xml:space="preserve">les valeurs propres et les vecteurs propres </w:t>
      </w:r>
      <w:r w:rsidR="00E21263">
        <w:t xml:space="preserve">du système </w:t>
      </w:r>
      <w:r w:rsidR="00070913">
        <w:t xml:space="preserve">simplement </w:t>
      </w:r>
      <w:r w:rsidR="0098156B">
        <w:t>par les matrices</w:t>
      </w:r>
      <w:r w:rsidR="0071234C">
        <w:t xml:space="preserve"> </w:t>
      </w:r>
      <w:r w:rsidR="000A3C20">
        <w:t>globales</w:t>
      </w:r>
      <w:r w:rsidR="0098156B">
        <w:t xml:space="preserve"> de </w:t>
      </w:r>
      <w:r w:rsidR="006415C1">
        <w:t>masse,</w:t>
      </w:r>
      <w:r w:rsidR="0098156B">
        <w:t xml:space="preserve"> de raideur et </w:t>
      </w:r>
      <w:r w:rsidR="00070913">
        <w:t>d’amortissement.</w:t>
      </w:r>
    </w:p>
    <w:p w14:paraId="488A3015" w14:textId="23FFF4AE" w:rsidR="008049F8" w:rsidRDefault="00B97FC9" w:rsidP="00680143">
      <w:pPr>
        <w:spacing w:line="360" w:lineRule="auto"/>
      </w:pPr>
      <w:r>
        <w:t xml:space="preserve">Lors de la modélisation de l’effet Morton, </w:t>
      </w:r>
      <w:r w:rsidR="00996FF1">
        <w:t xml:space="preserve">à cause de l’hypothèse de linéarisation des forces fluides </w:t>
      </w:r>
      <w:r w:rsidR="001C2750">
        <w:t xml:space="preserve">susceptible d’être </w:t>
      </w:r>
      <w:r w:rsidR="00996FF1">
        <w:t xml:space="preserve">non valable, la démarche linéaire risque d’introduire d’erreur. Ainsi, </w:t>
      </w:r>
      <w:r w:rsidR="00003981">
        <w:t xml:space="preserve">il est préférable d’utiliser </w:t>
      </w:r>
      <w:r w:rsidR="002C38DB">
        <w:t xml:space="preserve">le modèle </w:t>
      </w:r>
      <w:r w:rsidR="0034244B">
        <w:t>non-linéaire</w:t>
      </w:r>
      <w:r w:rsidR="002C38DB">
        <w:t xml:space="preserve"> de palier qui a été présenté au chapitre </w:t>
      </w:r>
      <w:r w:rsidR="00AB03AF">
        <w:t>II</w:t>
      </w:r>
      <w:r w:rsidR="00003981">
        <w:t xml:space="preserve"> pour calculer la force du </w:t>
      </w:r>
      <w:r w:rsidR="009E07AC">
        <w:t>palier</w:t>
      </w:r>
      <m:oMath>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F</m:t>
            </m:r>
          </m:e>
          <m:sub>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pal</m:t>
                </m:r>
              </m:sub>
            </m:sSub>
          </m:sub>
          <m:sup>
            <m:r>
              <m:rPr>
                <m:sty m:val="bi"/>
              </m:rPr>
              <w:rPr>
                <w:rFonts w:ascii="Cambria Math" w:hAnsi="Cambria Math"/>
              </w:rPr>
              <m:t>palier</m:t>
            </m:r>
          </m:sup>
        </m:sSubSup>
      </m:oMath>
      <w:r w:rsidR="002C38DB">
        <w:t>.</w:t>
      </w:r>
      <w:r w:rsidR="009E07AC">
        <w:t xml:space="preserve"> </w:t>
      </w:r>
      <w:r w:rsidR="00C163F0">
        <w:t xml:space="preserve"> </w:t>
      </w:r>
      <w:r w:rsidR="008049F8">
        <w:t>Compte tenu de l’expression (</w:t>
      </w:r>
      <w:r w:rsidR="00BB26BB" w:rsidRPr="009817C3">
        <w:rPr>
          <w:i/>
        </w:rPr>
        <w:t>Eq.II.33</w:t>
      </w:r>
      <w:r w:rsidR="008049F8">
        <w:t>), le vecteur des forces nodales non linéaires de l’élément fini de palier est donné par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8B5951" w:rsidRPr="00AA3E05" w14:paraId="255A3AE4" w14:textId="77777777" w:rsidTr="00E7453D">
        <w:trPr>
          <w:trHeight w:val="635"/>
          <w:tblHeader/>
          <w:jc w:val="center"/>
        </w:trPr>
        <w:tc>
          <w:tcPr>
            <w:tcW w:w="8080" w:type="dxa"/>
            <w:vAlign w:val="center"/>
          </w:tcPr>
          <w:p w14:paraId="5D74F0C9" w14:textId="7F4498C6" w:rsidR="008B5951" w:rsidRPr="00073466" w:rsidRDefault="00144DF9" w:rsidP="00680143">
            <w:pPr>
              <w:spacing w:line="360" w:lineRule="auto"/>
              <w:rPr>
                <w:b/>
              </w:rPr>
            </w:pPr>
            <m:oMathPara>
              <m:oMath>
                <m:sSubSup>
                  <m:sSubSupPr>
                    <m:ctrlPr>
                      <w:rPr>
                        <w:rFonts w:ascii="Cambria Math" w:hAnsi="Cambria Math"/>
                        <w:b/>
                        <w:i/>
                      </w:rPr>
                    </m:ctrlPr>
                  </m:sSubSupPr>
                  <m:e>
                    <m:r>
                      <m:rPr>
                        <m:sty m:val="bi"/>
                      </m:rPr>
                      <w:rPr>
                        <w:rFonts w:ascii="Cambria Math" w:hAnsi="Cambria Math"/>
                      </w:rPr>
                      <m:t>F</m:t>
                    </m:r>
                  </m:e>
                  <m:sub>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pal</m:t>
                        </m:r>
                      </m:sub>
                    </m:sSub>
                  </m:sub>
                  <m:sup>
                    <m:r>
                      <m:rPr>
                        <m:sty m:val="bi"/>
                      </m:rPr>
                      <w:rPr>
                        <w:rFonts w:ascii="Cambria Math" w:hAnsi="Cambria Math"/>
                      </w:rPr>
                      <m:t>palier</m:t>
                    </m:r>
                  </m:sup>
                </m:sSubSup>
                <m:d>
                  <m:dPr>
                    <m:ctrlPr>
                      <w:rPr>
                        <w:rFonts w:ascii="Cambria Math" w:hAnsi="Cambria Math"/>
                        <w:b/>
                        <w:i/>
                      </w:rPr>
                    </m:ctrlPr>
                  </m:dPr>
                  <m:e>
                    <m:sSubSup>
                      <m:sSubSupPr>
                        <m:ctrlPr>
                          <w:rPr>
                            <w:rFonts w:ascii="Cambria Math" w:hAnsi="Cambria Math"/>
                            <w:b/>
                          </w:rPr>
                        </m:ctrlPr>
                      </m:sSubSupPr>
                      <m:e>
                        <m:r>
                          <m:rPr>
                            <m:sty m:val="b"/>
                          </m:rPr>
                          <w:rPr>
                            <w:rFonts w:ascii="Cambria Math" w:hAnsi="Cambria Math"/>
                          </w:rPr>
                          <m:t>q</m:t>
                        </m:r>
                      </m:e>
                      <m:sub>
                        <m:r>
                          <m:rPr>
                            <m:sty m:val="b"/>
                          </m:rPr>
                          <w:rPr>
                            <w:rFonts w:ascii="Cambria Math" w:hAnsi="Cambria Math"/>
                          </w:rPr>
                          <m:t>a</m:t>
                        </m:r>
                      </m:sub>
                      <m:sup>
                        <m:sSub>
                          <m:sSubPr>
                            <m:ctrlPr>
                              <w:rPr>
                                <w:rFonts w:ascii="Cambria Math" w:hAnsi="Cambria Math"/>
                                <w:b/>
                              </w:rPr>
                            </m:ctrlPr>
                          </m:sSubPr>
                          <m:e>
                            <m:r>
                              <m:rPr>
                                <m:sty m:val="b"/>
                              </m:rPr>
                              <w:rPr>
                                <w:rFonts w:ascii="Cambria Math" w:hAnsi="Cambria Math"/>
                              </w:rPr>
                              <m:t>n</m:t>
                            </m:r>
                          </m:e>
                          <m:sub>
                            <m:r>
                              <m:rPr>
                                <m:sty m:val="bi"/>
                              </m:rPr>
                              <w:rPr>
                                <w:rFonts w:ascii="Cambria Math" w:hAnsi="Cambria Math"/>
                              </w:rPr>
                              <m:t>pal</m:t>
                            </m:r>
                          </m:sub>
                        </m:sSub>
                      </m:sup>
                    </m:sSubSup>
                    <m:r>
                      <m:rPr>
                        <m:sty m:val="bi"/>
                      </m:rPr>
                      <w:rPr>
                        <w:rFonts w:ascii="Cambria Math" w:hAnsi="Cambria Math"/>
                      </w:rPr>
                      <m:t>,</m:t>
                    </m:r>
                    <m:sSubSup>
                      <m:sSubSupPr>
                        <m:ctrlPr>
                          <w:rPr>
                            <w:rFonts w:ascii="Cambria Math" w:hAnsi="Cambria Math"/>
                            <w:b/>
                          </w:rPr>
                        </m:ctrlPr>
                      </m:sSubSupPr>
                      <m:e>
                        <m:acc>
                          <m:accPr>
                            <m:chr m:val="̇"/>
                            <m:ctrlPr>
                              <w:rPr>
                                <w:rFonts w:ascii="Cambria Math" w:hAnsi="Cambria Math"/>
                                <w:b/>
                              </w:rPr>
                            </m:ctrlPr>
                          </m:accPr>
                          <m:e>
                            <m:r>
                              <m:rPr>
                                <m:sty m:val="b"/>
                              </m:rPr>
                              <w:rPr>
                                <w:rFonts w:ascii="Cambria Math" w:hAnsi="Cambria Math"/>
                              </w:rPr>
                              <m:t>q</m:t>
                            </m:r>
                          </m:e>
                        </m:acc>
                      </m:e>
                      <m:sub>
                        <m:r>
                          <m:rPr>
                            <m:sty m:val="b"/>
                          </m:rPr>
                          <w:rPr>
                            <w:rFonts w:ascii="Cambria Math" w:hAnsi="Cambria Math"/>
                          </w:rPr>
                          <m:t>a</m:t>
                        </m:r>
                      </m:sub>
                      <m:sup>
                        <m:sSub>
                          <m:sSubPr>
                            <m:ctrlPr>
                              <w:rPr>
                                <w:rFonts w:ascii="Cambria Math" w:hAnsi="Cambria Math"/>
                                <w:b/>
                              </w:rPr>
                            </m:ctrlPr>
                          </m:sSubPr>
                          <m:e>
                            <m:r>
                              <m:rPr>
                                <m:sty m:val="b"/>
                              </m:rPr>
                              <w:rPr>
                                <w:rFonts w:ascii="Cambria Math" w:hAnsi="Cambria Math"/>
                              </w:rPr>
                              <m:t>n</m:t>
                            </m:r>
                          </m:e>
                          <m:sub>
                            <m:r>
                              <m:rPr>
                                <m:sty m:val="bi"/>
                              </m:rPr>
                              <w:rPr>
                                <w:rFonts w:ascii="Cambria Math" w:hAnsi="Cambria Math"/>
                              </w:rPr>
                              <m:t>pal</m:t>
                            </m:r>
                          </m:sub>
                        </m:sSub>
                      </m:sup>
                    </m:sSubSup>
                    <m:r>
                      <m:rPr>
                        <m:sty m:val="bi"/>
                      </m:rPr>
                      <w:rPr>
                        <w:rFonts w:ascii="Cambria Math" w:hAnsi="Cambria Math"/>
                      </w:rPr>
                      <m:t xml:space="preserve"> </m:t>
                    </m:r>
                  </m:e>
                </m:d>
                <m:r>
                  <m:rPr>
                    <m:sty m:val="bi"/>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palier</m:t>
                                    </m:r>
                                  </m:sup>
                                </m:sSubSup>
                              </m:e>
                            </m:mr>
                            <m:mr>
                              <m:e>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palier</m:t>
                                    </m:r>
                                  </m:sup>
                                </m:sSubSup>
                              </m:e>
                            </m:mr>
                          </m:m>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x</m:t>
                                    </m:r>
                                  </m:sub>
                                  <m:sup>
                                    <m:r>
                                      <w:rPr>
                                        <w:rFonts w:ascii="Cambria Math" w:hAnsi="Cambria Math"/>
                                      </w:rPr>
                                      <m:t>palier</m:t>
                                    </m:r>
                                  </m:sup>
                                </m:sSubSup>
                              </m:e>
                            </m:mr>
                            <m:mr>
                              <m:e>
                                <m:sSubSup>
                                  <m:sSubSupPr>
                                    <m:ctrlPr>
                                      <w:rPr>
                                        <w:rFonts w:ascii="Cambria Math" w:hAnsi="Cambria Math"/>
                                        <w:i/>
                                      </w:rPr>
                                    </m:ctrlPr>
                                  </m:sSubSupPr>
                                  <m:e>
                                    <m:r>
                                      <w:rPr>
                                        <w:rFonts w:ascii="Cambria Math" w:hAnsi="Cambria Math"/>
                                      </w:rPr>
                                      <m:t>M</m:t>
                                    </m:r>
                                  </m:e>
                                  <m:sub>
                                    <m:r>
                                      <w:rPr>
                                        <w:rFonts w:ascii="Cambria Math" w:hAnsi="Cambria Math"/>
                                      </w:rPr>
                                      <m:t>y</m:t>
                                    </m:r>
                                  </m:sub>
                                  <m:sup>
                                    <m:r>
                                      <w:rPr>
                                        <w:rFonts w:ascii="Cambria Math" w:hAnsi="Cambria Math"/>
                                      </w:rPr>
                                      <m:t>palier</m:t>
                                    </m:r>
                                  </m:sup>
                                </m:sSubSup>
                              </m:e>
                            </m:mr>
                          </m:m>
                        </m:e>
                      </m:mr>
                    </m:m>
                  </m:e>
                </m:d>
              </m:oMath>
            </m:oMathPara>
          </w:p>
        </w:tc>
        <w:tc>
          <w:tcPr>
            <w:tcW w:w="959" w:type="dxa"/>
            <w:vAlign w:val="center"/>
          </w:tcPr>
          <w:p w14:paraId="6A46488D" w14:textId="77777777" w:rsidR="008B5951" w:rsidRPr="001C390D" w:rsidRDefault="008B5951" w:rsidP="00CA4005">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1C390D">
              <w:rPr>
                <w:rFonts w:ascii="Calibri" w:eastAsia="Times New Roman" w:hAnsi="Calibri" w:cs="Times New Roman"/>
                <w:i w:val="0"/>
                <w:iCs w:val="0"/>
                <w:color w:val="auto"/>
                <w:sz w:val="22"/>
                <w:szCs w:val="20"/>
                <w:lang w:eastAsia="fr-FR"/>
              </w:rPr>
              <w:t xml:space="preserve"> </w:t>
            </w:r>
          </w:p>
        </w:tc>
      </w:tr>
    </w:tbl>
    <w:p w14:paraId="23EBE1E7" w14:textId="50826ECE" w:rsidR="00544255" w:rsidRDefault="00544255" w:rsidP="00680143">
      <w:pPr>
        <w:pStyle w:val="Titre3"/>
        <w:spacing w:line="360" w:lineRule="auto"/>
      </w:pPr>
      <w:r>
        <w:t xml:space="preserve">Equation du mouvement </w:t>
      </w:r>
    </w:p>
    <w:p w14:paraId="365F8063" w14:textId="7693CC22" w:rsidR="004B60A3" w:rsidRDefault="00F30F5F" w:rsidP="00680143">
      <w:pPr>
        <w:spacing w:line="360" w:lineRule="auto"/>
      </w:pPr>
      <w:r>
        <w:t>Les matrices élémentaires et les vecteurs des forces nodales sont assemblés de manière appropriée. En</w:t>
      </w:r>
      <w:r w:rsidR="007532C7">
        <w:t xml:space="preserve"> </w:t>
      </w:r>
      <w:r>
        <w:t xml:space="preserve">raison de la présence de paliers hydrodynamiques, les conditions aux limites n’existent pas. </w:t>
      </w:r>
      <w:r w:rsidR="00E265C3">
        <w:t>Les matrice</w:t>
      </w:r>
      <w:r w:rsidR="004B60A3">
        <w:t>s et les vecteurs</w:t>
      </w:r>
      <w:r w:rsidR="00E265C3">
        <w:t xml:space="preserve"> assemblé</w:t>
      </w:r>
      <w:r w:rsidR="004B60A3">
        <w:t xml:space="preserve">s </w:t>
      </w:r>
      <w:r w:rsidR="00871654">
        <w:t>sont généralement appelé</w:t>
      </w:r>
      <w:r w:rsidR="00DB54EB">
        <w:t>s</w:t>
      </w:r>
      <w:r w:rsidR="00871654">
        <w:t xml:space="preserve"> les matrices globales et les vecteurs globaux. Ils </w:t>
      </w:r>
      <w:r w:rsidR="004B60A3">
        <w:t xml:space="preserve">sont respectivement de dimensions </w:t>
      </w:r>
      <m:oMath>
        <m:sSub>
          <m:sSubPr>
            <m:ctrlPr>
              <w:rPr>
                <w:rFonts w:ascii="Cambria Math" w:hAnsi="Cambria Math"/>
                <w:i/>
              </w:rPr>
            </m:ctrlPr>
          </m:sSubPr>
          <m:e>
            <m:r>
              <w:rPr>
                <w:rFonts w:ascii="Cambria Math" w:hAnsi="Cambria Math"/>
              </w:rPr>
              <m:t>n</m:t>
            </m:r>
          </m:e>
          <m:sub>
            <m:r>
              <w:rPr>
                <w:rFonts w:ascii="Cambria Math" w:hAnsi="Cambria Math"/>
              </w:rPr>
              <m:t>ass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ass</m:t>
            </m:r>
          </m:sub>
        </m:sSub>
      </m:oMath>
      <w:r w:rsidR="004B60A3">
        <w:t xml:space="preserve"> et </w:t>
      </w:r>
      <m:oMath>
        <m:sSub>
          <m:sSubPr>
            <m:ctrlPr>
              <w:rPr>
                <w:rFonts w:ascii="Cambria Math" w:hAnsi="Cambria Math"/>
                <w:i/>
              </w:rPr>
            </m:ctrlPr>
          </m:sSubPr>
          <m:e>
            <m:r>
              <w:rPr>
                <w:rFonts w:ascii="Cambria Math" w:hAnsi="Cambria Math"/>
              </w:rPr>
              <m:t>n</m:t>
            </m:r>
          </m:e>
          <m:sub>
            <m:r>
              <w:rPr>
                <w:rFonts w:ascii="Cambria Math" w:hAnsi="Cambria Math"/>
              </w:rPr>
              <m:t>ass</m:t>
            </m:r>
          </m:sub>
        </m:sSub>
        <m:r>
          <w:rPr>
            <w:rFonts w:ascii="Cambria Math" w:hAnsi="Cambria Math"/>
          </w:rPr>
          <m:t>×1</m:t>
        </m:r>
      </m:oMath>
      <w:r w:rsidR="004B60A3">
        <w:t xml:space="preserve"> </w:t>
      </w:r>
      <w:r w:rsidR="00E16E6E">
        <w:t xml:space="preserve">où </w:t>
      </w:r>
      <m:oMath>
        <m:sSub>
          <m:sSubPr>
            <m:ctrlPr>
              <w:rPr>
                <w:rFonts w:ascii="Cambria Math" w:hAnsi="Cambria Math"/>
                <w:i/>
              </w:rPr>
            </m:ctrlPr>
          </m:sSubPr>
          <m:e>
            <m:r>
              <w:rPr>
                <w:rFonts w:ascii="Cambria Math" w:hAnsi="Cambria Math"/>
              </w:rPr>
              <m:t>n</m:t>
            </m:r>
          </m:e>
          <m:sub>
            <m:r>
              <w:rPr>
                <w:rFonts w:ascii="Cambria Math" w:hAnsi="Cambria Math"/>
              </w:rPr>
              <m:t>ass</m:t>
            </m:r>
          </m:sub>
        </m:sSub>
        <m:r>
          <w:rPr>
            <w:rFonts w:ascii="Cambria Math" w:hAnsi="Cambria Math"/>
          </w:rPr>
          <m:t>=4</m:t>
        </m:r>
        <m:d>
          <m:dPr>
            <m:ctrlPr>
              <w:rPr>
                <w:rFonts w:ascii="Cambria Math" w:hAnsi="Cambria Math"/>
                <w:i/>
              </w:rPr>
            </m:ctrlPr>
          </m:dPr>
          <m:e>
            <m:r>
              <w:rPr>
                <w:rFonts w:ascii="Cambria Math" w:hAnsi="Cambria Math"/>
              </w:rPr>
              <m:t>n+1</m:t>
            </m:r>
          </m:e>
        </m:d>
      </m:oMath>
      <w:r w:rsidR="00E16E6E">
        <w:t xml:space="preserve"> </w:t>
      </w:r>
      <w:r w:rsidR="004B60A3">
        <w:t>est le nombre total de</w:t>
      </w:r>
      <w:r w:rsidR="00E16E6E">
        <w:t xml:space="preserve"> degrés de liberté</w:t>
      </w:r>
      <w:r w:rsidR="00901B92">
        <w:t xml:space="preserve"> du système</w:t>
      </w:r>
      <w:r w:rsidR="00BA57E0">
        <w:t xml:space="preserve"> rotor</w:t>
      </w:r>
      <w:r w:rsidR="00E16E6E">
        <w:t>.</w:t>
      </w:r>
      <w:r w:rsidR="00871654">
        <w:t xml:space="preserve"> </w:t>
      </w:r>
      <w:r w:rsidR="0081027D">
        <w:t>Les équations différentielles</w:t>
      </w:r>
      <w:r w:rsidR="000B322B">
        <w:t xml:space="preserve"> </w:t>
      </w:r>
      <w:r w:rsidR="0081027D">
        <w:t>de mouvement du système rotor flexible sont ainsi écrites sous forme matricielle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05959" w:rsidRPr="00AA3E05" w14:paraId="24BC0310" w14:textId="77777777" w:rsidTr="00E7453D">
        <w:trPr>
          <w:trHeight w:val="635"/>
          <w:tblHeader/>
          <w:jc w:val="center"/>
        </w:trPr>
        <w:tc>
          <w:tcPr>
            <w:tcW w:w="8080" w:type="dxa"/>
            <w:vAlign w:val="center"/>
          </w:tcPr>
          <w:p w14:paraId="131F99AA" w14:textId="5669D234" w:rsidR="00C05959" w:rsidRPr="00073466" w:rsidRDefault="00152FEC" w:rsidP="00680143">
            <w:pPr>
              <w:spacing w:line="360" w:lineRule="auto"/>
              <w:rPr>
                <w:b/>
              </w:rPr>
            </w:pPr>
            <m:oMathPara>
              <m:oMath>
                <m:r>
                  <m:rPr>
                    <m:sty m:val="bi"/>
                  </m:rPr>
                  <w:rPr>
                    <w:rFonts w:ascii="Cambria Math" w:hAnsi="Cambria Math"/>
                  </w:rPr>
                  <m:t>M</m:t>
                </m:r>
                <m:acc>
                  <m:accPr>
                    <m:chr m:val="̈"/>
                    <m:ctrlPr>
                      <w:rPr>
                        <w:rFonts w:ascii="Cambria Math" w:hAnsi="Cambria Math"/>
                        <w:b/>
                        <w:i/>
                      </w:rPr>
                    </m:ctrlPr>
                  </m:accPr>
                  <m:e>
                    <m:r>
                      <m:rPr>
                        <m:sty m:val="bi"/>
                      </m:rPr>
                      <w:rPr>
                        <w:rFonts w:ascii="Cambria Math" w:hAnsi="Cambria Math"/>
                      </w:rPr>
                      <m:t>q</m:t>
                    </m:r>
                  </m:e>
                </m:acc>
                <m:r>
                  <w:rPr>
                    <w:rFonts w:ascii="Cambria Math" w:hAnsi="Cambria Math"/>
                  </w:rPr>
                  <m:t>+</m:t>
                </m:r>
                <m:d>
                  <m:dPr>
                    <m:begChr m:val="["/>
                    <m:endChr m:val="]"/>
                    <m:ctrlPr>
                      <w:rPr>
                        <w:rFonts w:ascii="Cambria Math" w:hAnsi="Cambria Math"/>
                        <w:i/>
                      </w:rPr>
                    </m:ctrlPr>
                  </m:dPr>
                  <m:e>
                    <m:r>
                      <m:rPr>
                        <m:sty m:val="bi"/>
                      </m:rPr>
                      <w:rPr>
                        <w:rFonts w:ascii="Cambria Math" w:hAnsi="Cambria Math"/>
                      </w:rPr>
                      <m:t>C</m:t>
                    </m:r>
                    <m:r>
                      <w:rPr>
                        <w:rFonts w:ascii="Cambria Math" w:hAnsi="Cambria Math"/>
                      </w:rPr>
                      <m:t>+</m:t>
                    </m:r>
                    <m:r>
                      <m:rPr>
                        <m:sty m:val="bi"/>
                      </m:rPr>
                      <w:rPr>
                        <w:rFonts w:ascii="Cambria Math" w:hAnsi="Cambria Math"/>
                      </w:rPr>
                      <m:t>G</m:t>
                    </m:r>
                    <m:d>
                      <m:dPr>
                        <m:ctrlPr>
                          <w:rPr>
                            <w:rFonts w:ascii="Cambria Math" w:hAnsi="Cambria Math"/>
                            <w:b/>
                            <w:i/>
                          </w:rPr>
                        </m:ctrlPr>
                      </m:dPr>
                      <m:e>
                        <m:r>
                          <m:rPr>
                            <m:sty m:val="p"/>
                          </m:rPr>
                          <w:rPr>
                            <w:rFonts w:ascii="Cambria Math" w:hAnsi="Cambria Math"/>
                          </w:rPr>
                          <m:t>Ω</m:t>
                        </m:r>
                      </m:e>
                    </m:d>
                  </m:e>
                </m:d>
                <m:acc>
                  <m:accPr>
                    <m:chr m:val="̇"/>
                    <m:ctrlPr>
                      <w:rPr>
                        <w:rFonts w:ascii="Cambria Math" w:hAnsi="Cambria Math"/>
                        <w:b/>
                        <w:i/>
                      </w:rPr>
                    </m:ctrlPr>
                  </m:accPr>
                  <m:e>
                    <m:r>
                      <m:rPr>
                        <m:sty m:val="bi"/>
                      </m:rPr>
                      <w:rPr>
                        <w:rFonts w:ascii="Cambria Math" w:hAnsi="Cambria Math"/>
                      </w:rPr>
                      <m:t>q</m:t>
                    </m:r>
                  </m:e>
                </m:acc>
                <m:r>
                  <w:rPr>
                    <w:rFonts w:ascii="Cambria Math" w:hAnsi="Cambria Math"/>
                  </w:rPr>
                  <m:t>+</m:t>
                </m:r>
                <m:r>
                  <m:rPr>
                    <m:sty m:val="bi"/>
                  </m:rPr>
                  <w:rPr>
                    <w:rFonts w:ascii="Cambria Math" w:hAnsi="Cambria Math"/>
                  </w:rPr>
                  <m:t>Kq=</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U</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palier</m:t>
                    </m:r>
                  </m:sub>
                </m:sSub>
                <m:d>
                  <m:dPr>
                    <m:ctrlPr>
                      <w:rPr>
                        <w:rFonts w:ascii="Cambria Math" w:hAnsi="Cambria Math"/>
                        <w:b/>
                        <w:i/>
                      </w:rPr>
                    </m:ctrlPr>
                  </m:dPr>
                  <m:e>
                    <m:r>
                      <m:rPr>
                        <m:sty m:val="bi"/>
                      </m:rPr>
                      <w:rPr>
                        <w:rFonts w:ascii="Cambria Math" w:hAnsi="Cambria Math"/>
                      </w:rPr>
                      <m:t>q,</m:t>
                    </m:r>
                    <m:acc>
                      <m:accPr>
                        <m:chr m:val="̇"/>
                        <m:ctrlPr>
                          <w:rPr>
                            <w:rFonts w:ascii="Cambria Math" w:hAnsi="Cambria Math"/>
                            <w:b/>
                            <w:i/>
                          </w:rPr>
                        </m:ctrlPr>
                      </m:accPr>
                      <m:e>
                        <m:r>
                          <m:rPr>
                            <m:sty m:val="bi"/>
                          </m:rPr>
                          <w:rPr>
                            <w:rFonts w:ascii="Cambria Math" w:hAnsi="Cambria Math"/>
                          </w:rPr>
                          <m:t>q</m:t>
                        </m:r>
                      </m:e>
                    </m:acc>
                  </m:e>
                </m:d>
              </m:oMath>
            </m:oMathPara>
          </w:p>
        </w:tc>
        <w:tc>
          <w:tcPr>
            <w:tcW w:w="959" w:type="dxa"/>
            <w:vAlign w:val="center"/>
          </w:tcPr>
          <w:p w14:paraId="3E56D87D" w14:textId="77777777" w:rsidR="00C05959" w:rsidRPr="001C390D" w:rsidRDefault="00C05959" w:rsidP="00E209ED">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163" w:name="_Ref527633666"/>
            <w:r w:rsidRPr="001C390D">
              <w:rPr>
                <w:rFonts w:ascii="Calibri" w:eastAsia="Times New Roman" w:hAnsi="Calibri" w:cs="Times New Roman"/>
                <w:i w:val="0"/>
                <w:iCs w:val="0"/>
                <w:color w:val="auto"/>
                <w:sz w:val="22"/>
                <w:szCs w:val="20"/>
                <w:lang w:eastAsia="fr-FR"/>
              </w:rPr>
              <w:t xml:space="preserve"> </w:t>
            </w:r>
            <w:bookmarkEnd w:id="163"/>
          </w:p>
        </w:tc>
      </w:tr>
    </w:tbl>
    <w:p w14:paraId="3C681947" w14:textId="77777777" w:rsidR="005F44A0" w:rsidRDefault="006A51BF" w:rsidP="009E1CA7">
      <w:pPr>
        <w:spacing w:line="276" w:lineRule="auto"/>
        <w:ind w:firstLine="360"/>
      </w:pPr>
      <w:proofErr w:type="gramStart"/>
      <w:r>
        <w:t>où</w:t>
      </w:r>
      <w:proofErr w:type="gramEnd"/>
      <w:r>
        <w:t>:</w:t>
      </w:r>
    </w:p>
    <w:p w14:paraId="6A5A5456" w14:textId="01D547DC" w:rsidR="0081027D" w:rsidRDefault="00152FEC" w:rsidP="00D72B03">
      <w:pPr>
        <w:pStyle w:val="Paragraphedeliste"/>
        <w:numPr>
          <w:ilvl w:val="0"/>
          <w:numId w:val="4"/>
        </w:numPr>
        <w:spacing w:line="276" w:lineRule="auto"/>
        <w:jc w:val="both"/>
      </w:pPr>
      <m:oMath>
        <m:r>
          <m:rPr>
            <m:sty m:val="bi"/>
          </m:rPr>
          <w:rPr>
            <w:rFonts w:ascii="Cambria Math" w:hAnsi="Cambria Math"/>
          </w:rPr>
          <m:t>q</m:t>
        </m:r>
        <m:r>
          <w:rPr>
            <w:rFonts w:ascii="Cambria Math" w:hAnsi="Cambria Math"/>
          </w:rPr>
          <m:t xml:space="preserve">, </m:t>
        </m:r>
        <m:acc>
          <m:accPr>
            <m:chr m:val="̇"/>
            <m:ctrlPr>
              <w:rPr>
                <w:rFonts w:ascii="Cambria Math" w:hAnsi="Cambria Math"/>
                <w:b/>
                <w:i/>
              </w:rPr>
            </m:ctrlPr>
          </m:accPr>
          <m:e>
            <m:r>
              <m:rPr>
                <m:sty m:val="bi"/>
              </m:rPr>
              <w:rPr>
                <w:rFonts w:ascii="Cambria Math" w:hAnsi="Cambria Math"/>
              </w:rPr>
              <m:t>q</m:t>
            </m:r>
          </m:e>
        </m:acc>
      </m:oMath>
      <w:r w:rsidRPr="005208F4">
        <w:rPr>
          <w:b/>
        </w:rPr>
        <w:t xml:space="preserve"> </w:t>
      </w:r>
      <w:r w:rsidR="00B73499">
        <w:t>e</w:t>
      </w:r>
      <w:r w:rsidR="00B73499" w:rsidRPr="00B73499">
        <w:t>t</w:t>
      </w:r>
      <w:r w:rsidRPr="005208F4">
        <w:rPr>
          <w:b/>
        </w:rPr>
        <w:t xml:space="preserve"> </w:t>
      </w:r>
      <m:oMath>
        <m:acc>
          <m:accPr>
            <m:chr m:val="̈"/>
            <m:ctrlPr>
              <w:rPr>
                <w:rFonts w:ascii="Cambria Math" w:hAnsi="Cambria Math"/>
                <w:b/>
                <w:i/>
              </w:rPr>
            </m:ctrlPr>
          </m:accPr>
          <m:e>
            <m:r>
              <m:rPr>
                <m:sty m:val="bi"/>
              </m:rPr>
              <w:rPr>
                <w:rFonts w:ascii="Cambria Math" w:hAnsi="Cambria Math"/>
              </w:rPr>
              <m:t>q</m:t>
            </m:r>
          </m:e>
        </m:acc>
      </m:oMath>
      <w:r w:rsidR="00B73499" w:rsidRPr="00B73499">
        <w:t xml:space="preserve"> sont </w:t>
      </w:r>
      <w:r w:rsidR="00B73499">
        <w:t>respectivement les vecteurs</w:t>
      </w:r>
      <w:r w:rsidR="00BD7FB1">
        <w:t xml:space="preserve"> </w:t>
      </w:r>
      <w:r w:rsidR="005208F4">
        <w:t>d’</w:t>
      </w:r>
      <w:r w:rsidR="00B73499">
        <w:t xml:space="preserve">accélération, </w:t>
      </w:r>
      <w:r w:rsidR="005208F4">
        <w:t xml:space="preserve">de </w:t>
      </w:r>
      <w:r w:rsidR="00B73499">
        <w:t xml:space="preserve">vitesse et </w:t>
      </w:r>
      <w:r w:rsidR="005208F4">
        <w:t xml:space="preserve">de </w:t>
      </w:r>
      <w:r w:rsidR="00B73499">
        <w:t xml:space="preserve">déplacement </w:t>
      </w:r>
      <w:r w:rsidR="00BD7FB1">
        <w:t xml:space="preserve">globaux rangés de manière correspondante </w:t>
      </w:r>
      <w:r w:rsidR="00B73499">
        <w:t xml:space="preserve">à la </w:t>
      </w:r>
      <w:r w:rsidR="005208F4">
        <w:t>connectivité des éléments finis.</w:t>
      </w:r>
    </w:p>
    <w:p w14:paraId="65C2582A" w14:textId="3D1EF944" w:rsidR="00F90264" w:rsidRPr="003E709B" w:rsidRDefault="00F90264" w:rsidP="00D72B03">
      <w:pPr>
        <w:pStyle w:val="Paragraphedeliste"/>
        <w:numPr>
          <w:ilvl w:val="0"/>
          <w:numId w:val="4"/>
        </w:numPr>
        <w:spacing w:line="276" w:lineRule="auto"/>
        <w:jc w:val="both"/>
        <w:rPr>
          <w:b/>
        </w:rPr>
      </w:pPr>
      <m:oMath>
        <m:r>
          <m:rPr>
            <m:sty m:val="bi"/>
          </m:rPr>
          <w:rPr>
            <w:rFonts w:ascii="Cambria Math" w:hAnsi="Cambria Math"/>
          </w:rPr>
          <w:lastRenderedPageBreak/>
          <m:t>M, C, G(</m:t>
        </m:r>
        <m:r>
          <m:rPr>
            <m:sty m:val="p"/>
          </m:rPr>
          <w:rPr>
            <w:rFonts w:ascii="Cambria Math" w:hAnsi="Cambria Math"/>
          </w:rPr>
          <m:t>Ω</m:t>
        </m:r>
        <m:r>
          <m:rPr>
            <m:sty m:val="bi"/>
          </m:rPr>
          <w:rPr>
            <w:rFonts w:ascii="Cambria Math" w:hAnsi="Cambria Math"/>
          </w:rPr>
          <m:t xml:space="preserve">) </m:t>
        </m:r>
      </m:oMath>
      <w:r w:rsidR="003E709B" w:rsidRPr="003E709B">
        <w:t>et</w:t>
      </w:r>
      <w:r w:rsidR="003E709B">
        <w:t xml:space="preserve"> </w:t>
      </w:r>
      <m:oMath>
        <m:r>
          <m:rPr>
            <m:sty m:val="bi"/>
          </m:rPr>
          <w:rPr>
            <w:rFonts w:ascii="Cambria Math" w:hAnsi="Cambria Math"/>
          </w:rPr>
          <m:t>K</m:t>
        </m:r>
      </m:oMath>
      <w:r w:rsidRPr="00F90264">
        <w:t xml:space="preserve"> </w:t>
      </w:r>
      <w:r w:rsidR="003E709B">
        <w:t>sont respectivement</w:t>
      </w:r>
      <w:r>
        <w:t xml:space="preserve"> la matrice globale de </w:t>
      </w:r>
      <w:r w:rsidR="00E776DB">
        <w:t>masse</w:t>
      </w:r>
      <w:r w:rsidR="003E709B">
        <w:t>, d’amortissement, de gyroscope et de raideur</w:t>
      </w:r>
      <w:r w:rsidR="00E776DB">
        <w:t>.</w:t>
      </w:r>
    </w:p>
    <w:p w14:paraId="390D3BDF" w14:textId="49D0805A" w:rsidR="003E709B" w:rsidRPr="00AF65E1" w:rsidRDefault="00144DF9" w:rsidP="00D72B03">
      <w:pPr>
        <w:pStyle w:val="Paragraphedeliste"/>
        <w:numPr>
          <w:ilvl w:val="0"/>
          <w:numId w:val="4"/>
        </w:numPr>
        <w:spacing w:line="276" w:lineRule="auto"/>
        <w:jc w:val="both"/>
        <w:rPr>
          <w:b/>
        </w:rPr>
      </w:pP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U</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m:t>
            </m:r>
          </m:sub>
        </m:sSub>
        <m:r>
          <m:rPr>
            <m:sty m:val="bi"/>
          </m:rPr>
          <w:rPr>
            <w:rFonts w:ascii="Cambria Math" w:hAnsi="Cambria Math"/>
          </w:rPr>
          <m:t xml:space="preserve"> </m:t>
        </m:r>
      </m:oMath>
      <w:r w:rsidR="00F86405" w:rsidRPr="00F86405">
        <w:t>et</w:t>
      </w:r>
      <w:r w:rsidR="00F86405">
        <w:t xml:space="preserve"> </w:t>
      </w: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palier</m:t>
            </m:r>
          </m:sub>
        </m:sSub>
        <m:d>
          <m:dPr>
            <m:ctrlPr>
              <w:rPr>
                <w:rFonts w:ascii="Cambria Math" w:hAnsi="Cambria Math"/>
                <w:b/>
                <w:i/>
              </w:rPr>
            </m:ctrlPr>
          </m:dPr>
          <m:e>
            <m:r>
              <m:rPr>
                <m:sty m:val="bi"/>
              </m:rPr>
              <w:rPr>
                <w:rFonts w:ascii="Cambria Math" w:hAnsi="Cambria Math"/>
              </w:rPr>
              <m:t>q,</m:t>
            </m:r>
            <m:acc>
              <m:accPr>
                <m:chr m:val="̇"/>
                <m:ctrlPr>
                  <w:rPr>
                    <w:rFonts w:ascii="Cambria Math" w:hAnsi="Cambria Math"/>
                    <w:b/>
                    <w:i/>
                  </w:rPr>
                </m:ctrlPr>
              </m:accPr>
              <m:e>
                <m:r>
                  <m:rPr>
                    <m:sty m:val="bi"/>
                  </m:rPr>
                  <w:rPr>
                    <w:rFonts w:ascii="Cambria Math" w:hAnsi="Cambria Math"/>
                  </w:rPr>
                  <m:t>q</m:t>
                </m:r>
              </m:e>
            </m:acc>
          </m:e>
        </m:d>
      </m:oMath>
      <w:r w:rsidR="00F86405">
        <w:rPr>
          <w:b/>
        </w:rPr>
        <w:t xml:space="preserve"> </w:t>
      </w:r>
      <w:r w:rsidR="00973568" w:rsidRPr="00973568">
        <w:t xml:space="preserve">sont </w:t>
      </w:r>
      <w:r w:rsidR="00973568">
        <w:t>respectivement le vecteur global de la force des balourds, de la force de gravité et des forces générée</w:t>
      </w:r>
      <w:r w:rsidR="00741817">
        <w:t>s</w:t>
      </w:r>
      <w:r w:rsidR="00973568">
        <w:t xml:space="preserve"> dans les paliers.</w:t>
      </w:r>
    </w:p>
    <w:p w14:paraId="42E5D1C6" w14:textId="77777777" w:rsidR="00AF65E1" w:rsidRDefault="00AF65E1" w:rsidP="00AF65E1">
      <w:pPr>
        <w:rPr>
          <w:b/>
        </w:rPr>
      </w:pPr>
    </w:p>
    <w:p w14:paraId="48CBAF86" w14:textId="1097D066" w:rsidR="00FD216E" w:rsidRDefault="00CF12D8" w:rsidP="00FD216E">
      <w:pPr>
        <w:pStyle w:val="Titre2"/>
      </w:pPr>
      <w:r>
        <w:t>Méthode numérique d’intégration temporelles</w:t>
      </w:r>
    </w:p>
    <w:p w14:paraId="563D6EC6" w14:textId="77777777" w:rsidR="00222715" w:rsidRDefault="00222715" w:rsidP="00222715"/>
    <w:p w14:paraId="53623BE2" w14:textId="16B8C504" w:rsidR="008E44C7" w:rsidRDefault="000748D6" w:rsidP="00F75027">
      <w:pPr>
        <w:spacing w:line="360" w:lineRule="auto"/>
      </w:pPr>
      <w:r>
        <w:t xml:space="preserve">Comme mentionné </w:t>
      </w:r>
      <w:r w:rsidR="00075B43">
        <w:t>précédemment</w:t>
      </w:r>
      <w:r>
        <w:t xml:space="preserve">, </w:t>
      </w:r>
      <w:r w:rsidR="00D92D9D">
        <w:t>le modèle linéaire du palier</w:t>
      </w:r>
      <w:r w:rsidR="00075B43">
        <w:t xml:space="preserve"> n’est plus valide pour le grand déplacement du rotor, qui est souvent rencontré lors de l’analyse de l’effet Morton. </w:t>
      </w:r>
      <w:r w:rsidR="005B686B">
        <w:t xml:space="preserve">De plus, afin de </w:t>
      </w:r>
      <w:r w:rsidR="00F25831">
        <w:t xml:space="preserve">connaitre le flux thermique qui s’échange entre le fluide lubrifiant et le rotor, la résolution de l’équation de l’énergie pour le film mince est également nécessaire. </w:t>
      </w:r>
      <w:r w:rsidR="005E6E43">
        <w:t>Pour c</w:t>
      </w:r>
      <w:r w:rsidR="00F25831">
        <w:t>es deux raiso</w:t>
      </w:r>
      <w:r w:rsidR="005E6E43">
        <w:t xml:space="preserve">ns, il est </w:t>
      </w:r>
      <w:r w:rsidR="00087513" w:rsidRPr="00087513">
        <w:t>inévitable</w:t>
      </w:r>
      <w:r w:rsidR="00087513">
        <w:t xml:space="preserve"> de </w:t>
      </w:r>
      <w:r w:rsidR="000E4E28">
        <w:t>résoudre simultanément l</w:t>
      </w:r>
      <w:r w:rsidR="005E6E43">
        <w:t>es équations du mouvement</w:t>
      </w:r>
      <w:r w:rsidR="000E4E28">
        <w:t xml:space="preserve"> du rotor et les équations </w:t>
      </w:r>
      <w:r w:rsidR="00A4330F">
        <w:t>de lubrificati</w:t>
      </w:r>
      <w:r w:rsidR="00FC6B2E">
        <w:t>on hydrodynamique en transitoire et</w:t>
      </w:r>
      <w:r w:rsidR="00565B1D">
        <w:t xml:space="preserve"> la résolution des </w:t>
      </w:r>
      <w:r w:rsidR="00CD3245">
        <w:t>équation</w:t>
      </w:r>
      <w:r w:rsidR="00565B1D">
        <w:t>s</w:t>
      </w:r>
      <w:r w:rsidR="00CD3245">
        <w:t xml:space="preserve"> devient un problème</w:t>
      </w:r>
      <w:r w:rsidR="009B0945">
        <w:t xml:space="preserve"> dynamique</w:t>
      </w:r>
      <w:r w:rsidR="00CD3245">
        <w:t xml:space="preserve"> non linéaire. </w:t>
      </w:r>
      <w:r w:rsidR="00E05062">
        <w:t>Afin de résoudre de manière efficace l</w:t>
      </w:r>
      <w:r w:rsidR="0080626C">
        <w:t xml:space="preserve">es </w:t>
      </w:r>
      <w:r w:rsidR="00E05062">
        <w:t>équation</w:t>
      </w:r>
      <w:r w:rsidR="0080626C">
        <w:t>s</w:t>
      </w:r>
      <w:r w:rsidR="00E05062">
        <w:t xml:space="preserve"> du mouvement, une méthode d’intégration temporelle qui combine la méthode de N</w:t>
      </w:r>
      <w:r w:rsidR="008F2162">
        <w:t>ewton</w:t>
      </w:r>
      <w:r w:rsidR="00E05062">
        <w:t>-</w:t>
      </w:r>
      <w:proofErr w:type="spellStart"/>
      <w:r w:rsidR="008F2162">
        <w:t>Raphson</w:t>
      </w:r>
      <w:proofErr w:type="spellEnd"/>
      <w:r w:rsidR="00E05062">
        <w:t xml:space="preserve"> avec le schéma d’intégration temporelle de </w:t>
      </w:r>
      <w:proofErr w:type="spellStart"/>
      <w:r w:rsidR="008F2162">
        <w:t>Newmark</w:t>
      </w:r>
      <w:proofErr w:type="spellEnd"/>
      <w:r w:rsidR="00E05062">
        <w:t xml:space="preserve"> a été implémentée</w:t>
      </w:r>
      <w:r w:rsidR="00956152">
        <w:t xml:space="preserve"> </w:t>
      </w:r>
      <w:r w:rsidR="00572F57" w:rsidRPr="00660455">
        <w:fldChar w:fldCharType="begin"/>
      </w:r>
      <w:r w:rsidR="00572F57" w:rsidRPr="00660455">
        <w:instrText xml:space="preserve"> REF _Ref528057257 \r \h </w:instrText>
      </w:r>
      <w:r w:rsidR="00700CCA" w:rsidRPr="00660455">
        <w:instrText xml:space="preserve"> \* MERGEFORMAT </w:instrText>
      </w:r>
      <w:r w:rsidR="00572F57" w:rsidRPr="00660455">
        <w:fldChar w:fldCharType="separate"/>
      </w:r>
      <w:r w:rsidR="00453126">
        <w:t>[6]</w:t>
      </w:r>
      <w:r w:rsidR="00572F57" w:rsidRPr="00660455">
        <w:fldChar w:fldCharType="end"/>
      </w:r>
      <w:r w:rsidR="00E05062">
        <w:t>.</w:t>
      </w:r>
      <w:r w:rsidR="00A26BF4">
        <w:t xml:space="preserve"> </w:t>
      </w:r>
    </w:p>
    <w:p w14:paraId="59265832" w14:textId="01F003B4" w:rsidR="00AE292C" w:rsidRDefault="004B0BBF" w:rsidP="00F75027">
      <w:pPr>
        <w:spacing w:line="360" w:lineRule="auto"/>
      </w:pPr>
      <w:r>
        <w:t xml:space="preserve">Dans un premier temps, </w:t>
      </w:r>
      <w:r w:rsidR="001307BB">
        <w:t xml:space="preserve">l’équation du mouvement </w:t>
      </w:r>
      <w:r w:rsidR="007B1886" w:rsidRPr="00ED2946">
        <w:rPr>
          <w:b/>
        </w:rPr>
        <w:fldChar w:fldCharType="begin"/>
      </w:r>
      <w:r w:rsidR="007B1886" w:rsidRPr="00ED2946">
        <w:rPr>
          <w:b/>
        </w:rPr>
        <w:instrText xml:space="preserve"> REF _Ref527633666 \r \h </w:instrText>
      </w:r>
      <w:r w:rsidR="00F75027" w:rsidRPr="00ED2946">
        <w:rPr>
          <w:b/>
        </w:rPr>
        <w:instrText xml:space="preserve"> \* MERGEFORMAT </w:instrText>
      </w:r>
      <w:r w:rsidR="007B1886" w:rsidRPr="00ED2946">
        <w:rPr>
          <w:b/>
        </w:rPr>
      </w:r>
      <w:r w:rsidR="007B1886" w:rsidRPr="00ED2946">
        <w:rPr>
          <w:b/>
        </w:rPr>
        <w:fldChar w:fldCharType="separate"/>
      </w:r>
      <w:r w:rsidR="00453126">
        <w:rPr>
          <w:b/>
        </w:rPr>
        <w:t>Eq.15</w:t>
      </w:r>
      <w:r w:rsidR="007B1886" w:rsidRPr="00ED2946">
        <w:rPr>
          <w:b/>
        </w:rPr>
        <w:fldChar w:fldCharType="end"/>
      </w:r>
      <w:r w:rsidR="000B5FAF">
        <w:t xml:space="preserve"> </w:t>
      </w:r>
      <w:r w:rsidR="001307BB">
        <w:t xml:space="preserve">est discrétisée par </w:t>
      </w:r>
      <m:oMath>
        <m:sSub>
          <m:sSubPr>
            <m:ctrlPr>
              <w:rPr>
                <w:rFonts w:ascii="Cambria Math" w:hAnsi="Cambria Math"/>
                <w:i/>
              </w:rPr>
            </m:ctrlPr>
          </m:sSubPr>
          <m:e>
            <m:r>
              <w:rPr>
                <w:rFonts w:ascii="Cambria Math" w:hAnsi="Cambria Math"/>
              </w:rPr>
              <m:t>n</m:t>
            </m:r>
          </m:e>
          <m:sub>
            <m:r>
              <w:rPr>
                <w:rFonts w:ascii="Cambria Math" w:hAnsi="Cambria Math"/>
              </w:rPr>
              <m:t>pt</m:t>
            </m:r>
          </m:sub>
        </m:sSub>
      </m:oMath>
      <w:r w:rsidR="001307BB">
        <w:t xml:space="preserve"> pas</w:t>
      </w:r>
      <w:r w:rsidR="00AE361E">
        <w:t xml:space="preserve"> de temps</w:t>
      </w:r>
      <w:r w:rsidR="001307BB">
        <w:t xml:space="preserve">. </w:t>
      </w:r>
      <w:r w:rsidR="00DE1BA4">
        <w:t xml:space="preserve"> A l’instant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DE1BA4">
        <w:t xml:space="preserve"> (</w:t>
      </w:r>
      <m:oMath>
        <m:r>
          <w:rPr>
            <w:rFonts w:ascii="Cambria Math" w:hAnsi="Cambria Math"/>
          </w:rPr>
          <m:t>0≤i≤</m:t>
        </m:r>
        <m:sSub>
          <m:sSubPr>
            <m:ctrlPr>
              <w:rPr>
                <w:rFonts w:ascii="Cambria Math" w:hAnsi="Cambria Math"/>
                <w:i/>
              </w:rPr>
            </m:ctrlPr>
          </m:sSubPr>
          <m:e>
            <m:r>
              <w:rPr>
                <w:rFonts w:ascii="Cambria Math" w:hAnsi="Cambria Math"/>
              </w:rPr>
              <m:t>n</m:t>
            </m:r>
          </m:e>
          <m:sub>
            <m:r>
              <w:rPr>
                <w:rFonts w:ascii="Cambria Math" w:hAnsi="Cambria Math"/>
              </w:rPr>
              <m:t>pt</m:t>
            </m:r>
          </m:sub>
        </m:sSub>
      </m:oMath>
      <w:r w:rsidR="00AE292C">
        <w:t xml:space="preserve">), elle </w:t>
      </w:r>
      <w:r w:rsidR="000D5BE6">
        <w:t xml:space="preserve">peut </w:t>
      </w:r>
      <w:r w:rsidR="00AE292C">
        <w:t>s’exprime</w:t>
      </w:r>
      <w:r w:rsidR="000D5BE6">
        <w:t xml:space="preserve">r comme </w:t>
      </w:r>
      <w:r w:rsidR="000D5BE6" w:rsidRPr="00ED2946">
        <w:rPr>
          <w:b/>
        </w:rPr>
        <w:fldChar w:fldCharType="begin"/>
      </w:r>
      <w:r w:rsidR="000D5BE6" w:rsidRPr="00ED2946">
        <w:rPr>
          <w:b/>
        </w:rPr>
        <w:instrText xml:space="preserve"> REF _Ref527642609 \r \h </w:instrText>
      </w:r>
      <w:r w:rsidR="00F75027" w:rsidRPr="00ED2946">
        <w:rPr>
          <w:b/>
        </w:rPr>
        <w:instrText xml:space="preserve"> \* MERGEFORMAT </w:instrText>
      </w:r>
      <w:r w:rsidR="000D5BE6" w:rsidRPr="00ED2946">
        <w:rPr>
          <w:b/>
        </w:rPr>
      </w:r>
      <w:r w:rsidR="000D5BE6" w:rsidRPr="00ED2946">
        <w:rPr>
          <w:b/>
        </w:rPr>
        <w:fldChar w:fldCharType="separate"/>
      </w:r>
      <w:r w:rsidR="00453126">
        <w:rPr>
          <w:b/>
        </w:rPr>
        <w:t>Eq.16</w:t>
      </w:r>
      <w:r w:rsidR="000D5BE6" w:rsidRPr="00ED2946">
        <w:rPr>
          <w:b/>
        </w:rPr>
        <w:fldChar w:fldCharType="end"/>
      </w:r>
      <w:r w:rsidR="000D5BE6">
        <w:t xml:space="preserve"> pour faciliter la compréhension.</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5E154B" w:rsidRPr="00AA3E05" w14:paraId="3D124DD7" w14:textId="77777777" w:rsidTr="00E7453D">
        <w:trPr>
          <w:trHeight w:val="635"/>
          <w:tblHeader/>
          <w:jc w:val="center"/>
        </w:trPr>
        <w:tc>
          <w:tcPr>
            <w:tcW w:w="8080" w:type="dxa"/>
            <w:vAlign w:val="center"/>
          </w:tcPr>
          <w:p w14:paraId="747198E7" w14:textId="3FD7532C" w:rsidR="005E154B" w:rsidRPr="00073466" w:rsidRDefault="00887A32" w:rsidP="00F75027">
            <w:pPr>
              <w:spacing w:line="360" w:lineRule="auto"/>
              <w:jc w:val="center"/>
              <w:rPr>
                <w:b/>
              </w:rPr>
            </w:pPr>
            <m:oMathPara>
              <m:oMath>
                <m:r>
                  <m:rPr>
                    <m:sty m:val="bi"/>
                  </m:rPr>
                  <w:rPr>
                    <w:rFonts w:ascii="Cambria Math" w:hAnsi="Cambria Math"/>
                  </w:rPr>
                  <m:t>M</m:t>
                </m:r>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U</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palier</m:t>
                    </m:r>
                  </m:sub>
                </m:sSub>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q</m:t>
                        </m:r>
                      </m:e>
                      <m:sup>
                        <m:r>
                          <w:rPr>
                            <w:rFonts w:ascii="Cambria Math" w:hAnsi="Cambria Math"/>
                          </w:rPr>
                          <m:t>i+1</m:t>
                        </m:r>
                      </m:sup>
                    </m:sSup>
                    <m:r>
                      <m:rPr>
                        <m:sty m:val="bi"/>
                      </m:rPr>
                      <w:rPr>
                        <w:rFonts w:ascii="Cambria Math" w:hAnsi="Cambria Math"/>
                      </w:rPr>
                      <m: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e>
                </m:d>
                <m:r>
                  <m:rPr>
                    <m:sty m:val="bi"/>
                  </m:rPr>
                  <w:rPr>
                    <w:rFonts w:ascii="Cambria Math" w:hAnsi="Cambria Math"/>
                  </w:rPr>
                  <m:t>-</m:t>
                </m:r>
                <m:d>
                  <m:dPr>
                    <m:begChr m:val="["/>
                    <m:endChr m:val="]"/>
                    <m:ctrlPr>
                      <w:rPr>
                        <w:rFonts w:ascii="Cambria Math" w:hAnsi="Cambria Math"/>
                        <w:b/>
                        <w:i/>
                      </w:rPr>
                    </m:ctrlPr>
                  </m:dPr>
                  <m:e>
                    <m:d>
                      <m:dPr>
                        <m:begChr m:val="["/>
                        <m:endChr m:val="]"/>
                        <m:ctrlPr>
                          <w:rPr>
                            <w:rFonts w:ascii="Cambria Math" w:hAnsi="Cambria Math"/>
                            <w:i/>
                          </w:rPr>
                        </m:ctrlPr>
                      </m:dPr>
                      <m:e>
                        <m:r>
                          <m:rPr>
                            <m:sty m:val="bi"/>
                          </m:rPr>
                          <w:rPr>
                            <w:rFonts w:ascii="Cambria Math" w:hAnsi="Cambria Math"/>
                          </w:rPr>
                          <m:t>C</m:t>
                        </m:r>
                        <m:r>
                          <w:rPr>
                            <w:rFonts w:ascii="Cambria Math" w:hAnsi="Cambria Math"/>
                          </w:rPr>
                          <m:t>+</m:t>
                        </m:r>
                        <m:r>
                          <m:rPr>
                            <m:sty m:val="bi"/>
                          </m:rPr>
                          <w:rPr>
                            <w:rFonts w:ascii="Cambria Math" w:hAnsi="Cambria Math"/>
                          </w:rPr>
                          <m:t>G</m:t>
                        </m:r>
                        <m:d>
                          <m:dPr>
                            <m:ctrlPr>
                              <w:rPr>
                                <w:rFonts w:ascii="Cambria Math" w:hAnsi="Cambria Math"/>
                                <w:b/>
                                <w:i/>
                              </w:rPr>
                            </m:ctrlPr>
                          </m:dPr>
                          <m:e>
                            <m:r>
                              <m:rPr>
                                <m:sty m:val="p"/>
                              </m:rPr>
                              <w:rPr>
                                <w:rFonts w:ascii="Cambria Math" w:hAnsi="Cambria Math"/>
                              </w:rPr>
                              <m:t>Ω</m:t>
                            </m:r>
                          </m:e>
                        </m:d>
                      </m:e>
                    </m:d>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r>
                      <w:rPr>
                        <w:rFonts w:ascii="Cambria Math" w:hAnsi="Cambria Math"/>
                      </w:rPr>
                      <m:t>+</m:t>
                    </m:r>
                    <m:r>
                      <m:rPr>
                        <m:sty m:val="bi"/>
                      </m:rPr>
                      <w:rPr>
                        <w:rFonts w:ascii="Cambria Math" w:hAnsi="Cambria Math"/>
                      </w:rPr>
                      <m:t>K</m:t>
                    </m:r>
                    <m:sSup>
                      <m:sSupPr>
                        <m:ctrlPr>
                          <w:rPr>
                            <w:rFonts w:ascii="Cambria Math" w:hAnsi="Cambria Math"/>
                            <w:b/>
                            <w:i/>
                          </w:rPr>
                        </m:ctrlPr>
                      </m:sSupPr>
                      <m:e>
                        <m:r>
                          <m:rPr>
                            <m:sty m:val="bi"/>
                          </m:rPr>
                          <w:rPr>
                            <w:rFonts w:ascii="Cambria Math" w:hAnsi="Cambria Math"/>
                          </w:rPr>
                          <m:t>q</m:t>
                        </m:r>
                      </m:e>
                      <m:sup>
                        <m:r>
                          <w:rPr>
                            <w:rFonts w:ascii="Cambria Math" w:hAnsi="Cambria Math"/>
                          </w:rPr>
                          <m:t>i+1</m:t>
                        </m:r>
                      </m:sup>
                    </m:sSup>
                  </m:e>
                </m:d>
              </m:oMath>
            </m:oMathPara>
          </w:p>
        </w:tc>
        <w:tc>
          <w:tcPr>
            <w:tcW w:w="959" w:type="dxa"/>
            <w:vAlign w:val="center"/>
          </w:tcPr>
          <w:p w14:paraId="4503C7BC" w14:textId="77777777" w:rsidR="005E154B" w:rsidRPr="001C390D" w:rsidRDefault="005E154B" w:rsidP="00CA4005">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164" w:name="_Ref527642609"/>
            <w:r w:rsidRPr="001C390D">
              <w:rPr>
                <w:rFonts w:ascii="Calibri" w:eastAsia="Times New Roman" w:hAnsi="Calibri" w:cs="Times New Roman"/>
                <w:i w:val="0"/>
                <w:iCs w:val="0"/>
                <w:color w:val="auto"/>
                <w:sz w:val="22"/>
                <w:szCs w:val="20"/>
                <w:lang w:eastAsia="fr-FR"/>
              </w:rPr>
              <w:t xml:space="preserve"> </w:t>
            </w:r>
            <w:bookmarkEnd w:id="164"/>
          </w:p>
        </w:tc>
      </w:tr>
    </w:tbl>
    <w:p w14:paraId="4B86AACF" w14:textId="5651ABAA" w:rsidR="004B0BBF" w:rsidRDefault="00E5137C" w:rsidP="00F75027">
      <w:pPr>
        <w:spacing w:line="360" w:lineRule="auto"/>
      </w:pPr>
      <w:r>
        <w:t xml:space="preserve">Cette équation est non linéaire en raison que </w:t>
      </w:r>
      <w:r w:rsidR="00E45234">
        <w:t>le calcul de l’accélération</w:t>
      </w:r>
      <w:r w:rsidR="00A64686">
        <w:t xml:space="preserve"> à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45234">
        <w:t xml:space="preserve"> du système rotor</w:t>
      </w:r>
      <w:r w:rsidR="00F27977">
        <w:t xml:space="preserve"> sur tous les degrés de liberté </w:t>
      </w:r>
      <w:r w:rsidR="004F4A70">
        <w:t>a besoin de connaitre la force non linéaire du palier qui dépend du</w:t>
      </w:r>
      <w:r w:rsidR="00693D66">
        <w:t xml:space="preserve"> déplacement et de la vitesse du rotor</w:t>
      </w:r>
      <w:r w:rsidR="000604FA">
        <w:t xml:space="preserve"> à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A55F65">
        <w:t xml:space="preserve"> au niveau du palier</w:t>
      </w:r>
      <w:r w:rsidR="00693D66">
        <w:t>.</w:t>
      </w:r>
      <w:r w:rsidR="00AA6D74">
        <w:t xml:space="preserve"> </w:t>
      </w:r>
      <w:r w:rsidR="00693D66">
        <w:t xml:space="preserve"> </w:t>
      </w:r>
      <w:r w:rsidR="00E10D19">
        <w:t xml:space="preserve">Les vecteurs du déplacement et de la vitesse des nœuds du rotor </w:t>
      </w:r>
      <w:r w:rsidR="003748F5">
        <w:t xml:space="preserve">entre les instants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3748F5">
        <w:t xml:space="preserve"> et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m:rPr>
            <m:sty m:val="p"/>
          </m:rPr>
          <w:rPr>
            <w:rFonts w:ascii="Cambria Math" w:hAnsi="Cambria Math"/>
          </w:rPr>
          <m:t>Δ</m:t>
        </m:r>
        <m:r>
          <w:rPr>
            <w:rFonts w:ascii="Cambria Math" w:hAnsi="Cambria Math"/>
          </w:rPr>
          <m:t>t</m:t>
        </m:r>
      </m:oMath>
      <w:r w:rsidR="003748F5">
        <w:t xml:space="preserve"> </w:t>
      </w:r>
      <w:r w:rsidR="0094081F">
        <w:t xml:space="preserve">(où </w:t>
      </w:r>
      <m:oMath>
        <m:r>
          <m:rPr>
            <m:sty m:val="p"/>
          </m:rPr>
          <w:rPr>
            <w:rFonts w:ascii="Cambria Math" w:hAnsi="Cambria Math"/>
          </w:rPr>
          <m:t>Δ</m:t>
        </m:r>
        <m:r>
          <w:rPr>
            <w:rFonts w:ascii="Cambria Math" w:hAnsi="Cambria Math"/>
          </w:rPr>
          <m:t>t</m:t>
        </m:r>
      </m:oMath>
      <w:r w:rsidR="0094081F">
        <w:t xml:space="preserve"> est le pas de temps) </w:t>
      </w:r>
      <w:r w:rsidR="00E10D19">
        <w:t>sont approximés</w:t>
      </w:r>
      <w:r w:rsidR="00B904FB">
        <w:t xml:space="preserve"> par le schéma implicite de </w:t>
      </w:r>
      <w:proofErr w:type="spellStart"/>
      <w:r w:rsidR="00B904FB">
        <w:t>Newmark</w:t>
      </w:r>
      <w:proofErr w:type="spellEnd"/>
      <w:r w:rsidR="00B904FB">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B35038" w:rsidRPr="00AA3E05" w14:paraId="5BBEAABA" w14:textId="77777777" w:rsidTr="00E7453D">
        <w:trPr>
          <w:trHeight w:val="635"/>
          <w:tblHeader/>
          <w:jc w:val="center"/>
        </w:trPr>
        <w:tc>
          <w:tcPr>
            <w:tcW w:w="8080" w:type="dxa"/>
            <w:vAlign w:val="center"/>
          </w:tcPr>
          <w:p w14:paraId="24369E8F" w14:textId="77777777" w:rsidR="00B35038" w:rsidRPr="000A01F8" w:rsidRDefault="00144DF9" w:rsidP="00F75027">
            <w:pPr>
              <w:spacing w:line="360" w:lineRule="auto"/>
              <w:jc w:val="center"/>
            </w:pPr>
            <m:oMathPara>
              <m:oMath>
                <m:sSup>
                  <m:sSupPr>
                    <m:ctrlPr>
                      <w:rPr>
                        <w:rFonts w:ascii="Cambria Math" w:hAnsi="Cambria Math"/>
                        <w:b/>
                        <w:i/>
                      </w:rPr>
                    </m:ctrlPr>
                  </m:sSupPr>
                  <m:e>
                    <m:r>
                      <m:rPr>
                        <m:sty m:val="bi"/>
                      </m:rPr>
                      <w:rPr>
                        <w:rFonts w:ascii="Cambria Math" w:hAnsi="Cambria Math"/>
                      </w:rPr>
                      <m:t>q</m:t>
                    </m:r>
                  </m:e>
                  <m:sup>
                    <m:r>
                      <w:rPr>
                        <w:rFonts w:ascii="Cambria Math" w:hAnsi="Cambria Math"/>
                      </w:rPr>
                      <m:t>i+1</m:t>
                    </m:r>
                  </m:sup>
                </m:sSup>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q</m:t>
                    </m:r>
                  </m:e>
                  <m:sup>
                    <m:r>
                      <w:rPr>
                        <w:rFonts w:ascii="Cambria Math" w:hAnsi="Cambria Math"/>
                      </w:rPr>
                      <m:t>i</m:t>
                    </m:r>
                  </m:sup>
                </m:sSup>
                <m:r>
                  <m:rPr>
                    <m:sty m:val="bi"/>
                  </m:rPr>
                  <w:rPr>
                    <w:rFonts w:ascii="Cambria Math" w:hAnsi="Cambria Math"/>
                  </w:rPr>
                  <m:t>+∆</m:t>
                </m:r>
                <m:r>
                  <w:rPr>
                    <w:rFonts w:ascii="Cambria Math" w:hAnsi="Cambria Math"/>
                  </w:rPr>
                  <m:t>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m:t>
                    </m:r>
                  </m:sup>
                </m:sSup>
                <m:r>
                  <m:rPr>
                    <m:sty m:val="bi"/>
                  </m:rP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b/>
                                <w:i/>
                              </w:rPr>
                            </m:ctrlPr>
                          </m:dPr>
                          <m:e>
                            <m:r>
                              <m:rPr>
                                <m:sty m:val="bi"/>
                              </m:rPr>
                              <w:rPr>
                                <w:rFonts w:ascii="Cambria Math" w:hAnsi="Cambria Math"/>
                              </w:rPr>
                              <m:t>∆</m:t>
                            </m:r>
                            <m:r>
                              <w:rPr>
                                <w:rFonts w:ascii="Cambria Math" w:hAnsi="Cambria Math"/>
                              </w:rPr>
                              <m:t>t</m:t>
                            </m:r>
                            <m:ctrlPr>
                              <w:rPr>
                                <w:rFonts w:ascii="Cambria Math" w:hAnsi="Cambria Math"/>
                                <w:i/>
                              </w:rPr>
                            </m:ctrlPr>
                          </m:e>
                        </m:d>
                      </m:e>
                      <m:sup>
                        <m:r>
                          <w:rPr>
                            <w:rFonts w:ascii="Cambria Math" w:hAnsi="Cambria Math"/>
                          </w:rPr>
                          <m:t>2</m:t>
                        </m:r>
                      </m:sup>
                    </m:sSup>
                    <m:ctrlPr>
                      <w:rPr>
                        <w:rFonts w:ascii="Cambria Math" w:hAnsi="Cambria Math"/>
                        <w:b/>
                        <w:i/>
                      </w:rPr>
                    </m:ctrlP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1-2β</m:t>
                        </m:r>
                      </m:e>
                    </m:d>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m:t>
                        </m:r>
                      </m:sup>
                    </m:sSup>
                    <m:r>
                      <w:rPr>
                        <w:rFonts w:ascii="Cambria Math" w:hAnsi="Cambria Math"/>
                      </w:rPr>
                      <m:t>+2β</m:t>
                    </m:r>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e>
                </m:d>
              </m:oMath>
            </m:oMathPara>
          </w:p>
          <w:p w14:paraId="3CC27E63" w14:textId="314D7179" w:rsidR="000A01F8" w:rsidRPr="00073466" w:rsidRDefault="00144DF9" w:rsidP="00F75027">
            <w:pPr>
              <w:spacing w:line="360" w:lineRule="auto"/>
              <w:jc w:val="center"/>
              <w:rPr>
                <w:b/>
              </w:rPr>
            </w:pPr>
            <m:oMathPara>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r>
                  <m:rPr>
                    <m:sty m:val="bi"/>
                  </m:rPr>
                  <w:rPr>
                    <w:rFonts w:ascii="Cambria Math" w:hAnsi="Cambria Math"/>
                  </w:rPr>
                  <m: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m:t>
                    </m:r>
                  </m:sup>
                </m:sSup>
                <m:r>
                  <m:rPr>
                    <m:sty m:val="bi"/>
                  </m:rPr>
                  <w:rPr>
                    <w:rFonts w:ascii="Cambria Math" w:hAnsi="Cambria Math"/>
                  </w:rPr>
                  <m:t>+∆</m:t>
                </m:r>
                <m:r>
                  <w:rPr>
                    <w:rFonts w:ascii="Cambria Math" w:hAnsi="Cambria Math"/>
                  </w:rPr>
                  <m:t>t</m:t>
                </m:r>
                <m:d>
                  <m:dPr>
                    <m:begChr m:val="["/>
                    <m:endChr m:val="]"/>
                    <m:ctrlPr>
                      <w:rPr>
                        <w:rFonts w:ascii="Cambria Math" w:hAnsi="Cambria Math"/>
                        <w:b/>
                        <w:i/>
                      </w:rPr>
                    </m:ctrlPr>
                  </m:dPr>
                  <m:e>
                    <m:d>
                      <m:dPr>
                        <m:ctrlPr>
                          <w:rPr>
                            <w:rFonts w:ascii="Cambria Math" w:hAnsi="Cambria Math"/>
                            <w:b/>
                            <w:i/>
                          </w:rPr>
                        </m:ctrlPr>
                      </m:dPr>
                      <m:e>
                        <m:r>
                          <w:rPr>
                            <w:rFonts w:ascii="Cambria Math" w:hAnsi="Cambria Math"/>
                          </w:rPr>
                          <m:t>1</m:t>
                        </m:r>
                        <m:r>
                          <m:rPr>
                            <m:sty m:val="bi"/>
                          </m:rPr>
                          <w:rPr>
                            <w:rFonts w:ascii="Cambria Math" w:hAnsi="Cambria Math"/>
                          </w:rPr>
                          <m:t>-</m:t>
                        </m:r>
                        <m:r>
                          <w:rPr>
                            <w:rFonts w:ascii="Cambria Math" w:hAnsi="Cambria Math"/>
                          </w:rPr>
                          <m:t>γ</m:t>
                        </m:r>
                      </m:e>
                    </m:d>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m:t>
                        </m:r>
                      </m:sup>
                    </m:sSup>
                    <m:r>
                      <w:rPr>
                        <w:rFonts w:ascii="Cambria Math" w:hAnsi="Cambria Math"/>
                      </w:rPr>
                      <m:t>+γ</m:t>
                    </m:r>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e>
                </m:d>
              </m:oMath>
            </m:oMathPara>
          </w:p>
        </w:tc>
        <w:tc>
          <w:tcPr>
            <w:tcW w:w="959" w:type="dxa"/>
            <w:vAlign w:val="center"/>
          </w:tcPr>
          <w:p w14:paraId="0C776732" w14:textId="77777777" w:rsidR="00B35038" w:rsidRPr="001C390D" w:rsidRDefault="00B35038" w:rsidP="00866239">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165" w:name="_Ref527644224"/>
            <w:r w:rsidRPr="001C390D">
              <w:rPr>
                <w:rFonts w:ascii="Calibri" w:eastAsia="Times New Roman" w:hAnsi="Calibri" w:cs="Times New Roman"/>
                <w:i w:val="0"/>
                <w:iCs w:val="0"/>
                <w:color w:val="auto"/>
                <w:sz w:val="22"/>
                <w:szCs w:val="20"/>
                <w:lang w:eastAsia="fr-FR"/>
              </w:rPr>
              <w:t xml:space="preserve"> </w:t>
            </w:r>
            <w:bookmarkEnd w:id="165"/>
          </w:p>
        </w:tc>
      </w:tr>
    </w:tbl>
    <w:p w14:paraId="3267BC10" w14:textId="77777777" w:rsidR="008F134E" w:rsidRDefault="003E2016" w:rsidP="00F75027">
      <w:pPr>
        <w:spacing w:line="360" w:lineRule="auto"/>
      </w:pPr>
      <w:proofErr w:type="gramStart"/>
      <w:r>
        <w:t>où</w:t>
      </w:r>
      <w:proofErr w:type="gramEnd"/>
      <w:r>
        <w:t xml:space="preserve"> </w:t>
      </w:r>
      <w:r w:rsidR="00667090">
        <w:t xml:space="preserve">les paramètres </w:t>
      </w:r>
      <m:oMath>
        <m:r>
          <w:rPr>
            <w:rFonts w:ascii="Cambria Math" w:hAnsi="Cambria Math"/>
          </w:rPr>
          <m:t>γ=</m:t>
        </m:r>
        <m:f>
          <m:fPr>
            <m:ctrlPr>
              <w:rPr>
                <w:rFonts w:ascii="Cambria Math" w:hAnsi="Cambria Math"/>
                <w:i/>
              </w:rPr>
            </m:ctrlPr>
          </m:fPr>
          <m:num>
            <m:r>
              <w:rPr>
                <w:rFonts w:ascii="Cambria Math" w:hAnsi="Cambria Math"/>
              </w:rPr>
              <m:t>1</m:t>
            </m:r>
          </m:num>
          <m:den>
            <m:r>
              <w:rPr>
                <w:rFonts w:ascii="Cambria Math" w:hAnsi="Cambria Math"/>
              </w:rPr>
              <m:t>2</m:t>
            </m:r>
          </m:den>
        </m:f>
      </m:oMath>
      <w:r w:rsidR="00667090">
        <w:t xml:space="preserve"> et </w:t>
      </w:r>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oMath>
      <w:r w:rsidR="00295A0B">
        <w:t xml:space="preserve"> sont utilisés et ils </w:t>
      </w:r>
      <w:r w:rsidR="00667090">
        <w:t>dé</w:t>
      </w:r>
      <w:r w:rsidR="00295A0B">
        <w:t>finissent le</w:t>
      </w:r>
      <w:r w:rsidR="00667090">
        <w:t xml:space="preserve"> schéma correspondant à une accélération moyenne</w:t>
      </w:r>
      <w:r w:rsidR="00295A0B">
        <w:t xml:space="preserve"> </w:t>
      </w:r>
      <w:r w:rsidR="00667090">
        <w:t>qui  assure une stabilité numérique inconditionnellement</w:t>
      </w:r>
      <w:r w:rsidR="00295A0B">
        <w:t>.</w:t>
      </w:r>
      <w:r w:rsidR="009C5615">
        <w:t xml:space="preserve"> </w:t>
      </w:r>
    </w:p>
    <w:p w14:paraId="2B14AFEC" w14:textId="2135C43B" w:rsidR="00A83CCE" w:rsidRPr="00F37648" w:rsidRDefault="008F134E" w:rsidP="00F75027">
      <w:pPr>
        <w:spacing w:line="360" w:lineRule="auto"/>
      </w:pPr>
      <w:r>
        <w:t xml:space="preserve">Etant donné que le calcul de l’accélération </w:t>
      </w:r>
      <m:oMath>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oMath>
      <w:r>
        <w:t xml:space="preserve"> est non linéaire, une stratégie</w:t>
      </w:r>
      <w:r w:rsidR="0036103E">
        <w:t xml:space="preserve"> itérative</w:t>
      </w:r>
      <w:r>
        <w:t xml:space="preserve"> basée sur la méthode de Newton-</w:t>
      </w:r>
      <w:proofErr w:type="spellStart"/>
      <w:r>
        <w:t>Raphson</w:t>
      </w:r>
      <w:proofErr w:type="spellEnd"/>
      <w:r>
        <w:t xml:space="preserve"> est mise en place pour traiter la non-linéarité due au problème de lubrification hydrodynamique de palier.</w:t>
      </w:r>
      <w:r w:rsidR="001E5322">
        <w:t xml:space="preserve"> </w:t>
      </w:r>
      <w:r w:rsidR="000A27E8">
        <w:t>D’après</w:t>
      </w:r>
      <w:r w:rsidR="00292BE2">
        <w:t xml:space="preserve"> c</w:t>
      </w:r>
      <w:r w:rsidR="0036103E">
        <w:t>ette stratégie itérative</w:t>
      </w:r>
      <w:r w:rsidR="00292BE2">
        <w:t xml:space="preserve">, </w:t>
      </w:r>
      <w:r w:rsidR="0036103E">
        <w:t>les vecteurs du déplacement</w:t>
      </w:r>
      <m:oMath>
        <m:r>
          <w:rPr>
            <w:rFonts w:ascii="Cambria Math" w:hAnsi="Cambria Math"/>
          </w:rPr>
          <m:t xml:space="preserve"> </m:t>
        </m:r>
        <m:sSup>
          <m:sSupPr>
            <m:ctrlPr>
              <w:rPr>
                <w:rFonts w:ascii="Cambria Math" w:hAnsi="Cambria Math"/>
                <w:b/>
                <w:i/>
              </w:rPr>
            </m:ctrlPr>
          </m:sSupPr>
          <m:e>
            <m:r>
              <m:rPr>
                <m:sty m:val="bi"/>
              </m:rPr>
              <w:rPr>
                <w:rFonts w:ascii="Cambria Math" w:hAnsi="Cambria Math"/>
              </w:rPr>
              <m:t>q</m:t>
            </m:r>
          </m:e>
          <m:sup>
            <m:r>
              <w:rPr>
                <w:rFonts w:ascii="Cambria Math" w:hAnsi="Cambria Math"/>
              </w:rPr>
              <m:t>i+1</m:t>
            </m:r>
          </m:sup>
        </m:sSup>
      </m:oMath>
      <w:r w:rsidR="0036103E">
        <w:rPr>
          <w:b/>
        </w:rPr>
        <w:t xml:space="preserve"> </w:t>
      </w:r>
      <w:r w:rsidR="0036103E" w:rsidRPr="0036103E">
        <w:t>et de la vitesse</w:t>
      </w:r>
      <w:r w:rsidR="0036103E">
        <w:rPr>
          <w:b/>
        </w:rPr>
        <w:t xml:space="preserve">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oMath>
      <w:r w:rsidR="0036103E">
        <w:rPr>
          <w:b/>
        </w:rPr>
        <w:t xml:space="preserve"> </w:t>
      </w:r>
      <w:r w:rsidR="00292BE2">
        <w:t>sont</w:t>
      </w:r>
      <w:r w:rsidR="0040783B">
        <w:t xml:space="preserve"> </w:t>
      </w:r>
      <w:r w:rsidR="00292BE2">
        <w:t>cherchés</w:t>
      </w:r>
      <w:r w:rsidR="0040783B">
        <w:t xml:space="preserve"> </w:t>
      </w:r>
      <w:r w:rsidR="00292BE2">
        <w:t xml:space="preserve">de manière précise et itérative </w:t>
      </w:r>
      <w:r w:rsidR="005E2F32">
        <w:t xml:space="preserve">comme limite d’une suite des </w:t>
      </w:r>
      <w:r w:rsidR="007A53CE">
        <w:t>vecteurs</w:t>
      </w:r>
      <w:r w:rsidR="00A9142C">
        <w:t xml:space="preserv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q</m:t>
                    </m:r>
                    <m:ctrlPr>
                      <w:rPr>
                        <w:rFonts w:ascii="Cambria Math" w:hAnsi="Cambria Math"/>
                        <w:i/>
                      </w:rPr>
                    </m:ctrlPr>
                  </m:e>
                  <m:sub>
                    <m:r>
                      <w:rPr>
                        <w:rFonts w:ascii="Cambria Math" w:hAnsi="Cambria Math"/>
                      </w:rPr>
                      <m:t>(1)</m:t>
                    </m:r>
                  </m:sub>
                  <m:sup>
                    <m:r>
                      <w:rPr>
                        <w:rFonts w:ascii="Cambria Math" w:hAnsi="Cambria Math"/>
                      </w:rPr>
                      <m:t>i+1</m:t>
                    </m:r>
                    <m:ctrlPr>
                      <w:rPr>
                        <w:rFonts w:ascii="Cambria Math" w:hAnsi="Cambria Math"/>
                        <w:i/>
                      </w:rPr>
                    </m:ctrlPr>
                  </m:sup>
                </m:sSubSup>
                <m:r>
                  <m:rPr>
                    <m:sty m:val="bi"/>
                  </m:rPr>
                  <w:rPr>
                    <w:rFonts w:ascii="Cambria Math" w:hAnsi="Cambria Math"/>
                  </w:rPr>
                  <m:t>,</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(1)</m:t>
                    </m:r>
                  </m:sub>
                  <m:sup>
                    <m:r>
                      <w:rPr>
                        <w:rFonts w:ascii="Cambria Math" w:hAnsi="Cambria Math"/>
                      </w:rPr>
                      <m:t>i+1</m:t>
                    </m:r>
                    <m:ctrlPr>
                      <w:rPr>
                        <w:rFonts w:ascii="Cambria Math" w:hAnsi="Cambria Math"/>
                        <w:i/>
                      </w:rPr>
                    </m:ctrlPr>
                  </m:sup>
                </m:sSubSup>
              </m:e>
            </m:d>
          </m:e>
          <m:sup>
            <m:r>
              <w:rPr>
                <w:rFonts w:ascii="Cambria Math" w:hAnsi="Cambria Math"/>
              </w:rPr>
              <m:t>T</m:t>
            </m:r>
          </m:sup>
        </m:sSup>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q</m:t>
                    </m:r>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hAnsi="Cambria Math"/>
                  </w:rPr>
                  <m:t>,</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e>
            </m:d>
          </m:e>
          <m:sup>
            <m:r>
              <w:rPr>
                <w:rFonts w:ascii="Cambria Math" w:hAnsi="Cambria Math"/>
              </w:rPr>
              <m:t>T</m:t>
            </m:r>
          </m:sup>
        </m:sSup>
      </m:oMath>
      <w:r w:rsidR="007A53CE">
        <w:t>dont</w:t>
      </w:r>
      <w:r w:rsidR="00B40062">
        <w:t xml:space="preserve"> </w:t>
      </w:r>
      <w:r w:rsidR="007A53CE">
        <w:t>les éléments sont consécutivement corrigés</w:t>
      </w:r>
      <w:r w:rsidR="00617777">
        <w:t>.</w:t>
      </w:r>
      <w:r w:rsidR="00F33019">
        <w:t xml:space="preserve"> L’indice </w:t>
      </w:r>
      <m:oMath>
        <m:r>
          <w:rPr>
            <w:rFonts w:ascii="Cambria Math" w:hAnsi="Cambria Math"/>
          </w:rPr>
          <m:t>k</m:t>
        </m:r>
      </m:oMath>
      <w:r w:rsidR="00F33019">
        <w:t xml:space="preserve"> signifie le nombre d’itération de la </w:t>
      </w:r>
      <w:r w:rsidR="00EC6F19">
        <w:t>Newton-</w:t>
      </w:r>
      <w:proofErr w:type="spellStart"/>
      <w:r w:rsidR="00EC6F19">
        <w:t>Raphson</w:t>
      </w:r>
      <w:proofErr w:type="spellEnd"/>
      <w:r w:rsidR="00F33019">
        <w:t>.</w:t>
      </w:r>
      <w:r w:rsidR="00617777">
        <w:t xml:space="preserve"> </w:t>
      </w:r>
      <w:r w:rsidR="001E5322" w:rsidRPr="00F37648">
        <w:rPr>
          <w:rFonts w:eastAsiaTheme="minorEastAsia"/>
        </w:rPr>
        <w:t xml:space="preserve">Afin de faciliter </w:t>
      </w:r>
      <w:r w:rsidR="001E5322" w:rsidRPr="00F37648">
        <w:rPr>
          <w:rFonts w:eastAsiaTheme="minorEastAsia"/>
        </w:rPr>
        <w:lastRenderedPageBreak/>
        <w:t>l’implémentatio</w:t>
      </w:r>
      <w:r w:rsidR="001E5322">
        <w:rPr>
          <w:rFonts w:eastAsiaTheme="minorEastAsia"/>
        </w:rPr>
        <w:t>n de la méthode,</w:t>
      </w:r>
      <w:r w:rsidR="000073F8">
        <w:t xml:space="preserve"> </w:t>
      </w:r>
      <w:r w:rsidR="001E5322">
        <w:t>l</w:t>
      </w:r>
      <w:r w:rsidR="00A83CCE" w:rsidRPr="00F37648">
        <w:rPr>
          <w:rFonts w:eastAsiaTheme="minorEastAsia"/>
        </w:rPr>
        <w:t>es équa</w:t>
      </w:r>
      <w:r w:rsidR="002150EB">
        <w:rPr>
          <w:rFonts w:eastAsiaTheme="minorEastAsia"/>
        </w:rPr>
        <w:t>tions</w:t>
      </w:r>
      <w:r w:rsidR="000073F8">
        <w:rPr>
          <w:rFonts w:eastAsiaTheme="minorEastAsia"/>
        </w:rPr>
        <w:t xml:space="preserve"> </w:t>
      </w:r>
      <w:r w:rsidR="000073F8">
        <w:rPr>
          <w:rFonts w:eastAsiaTheme="minorEastAsia"/>
        </w:rPr>
        <w:fldChar w:fldCharType="begin"/>
      </w:r>
      <w:r w:rsidR="000073F8">
        <w:rPr>
          <w:rFonts w:eastAsiaTheme="minorEastAsia"/>
        </w:rPr>
        <w:instrText xml:space="preserve"> REF _Ref527644224 \r \h </w:instrText>
      </w:r>
      <w:r w:rsidR="00F75027">
        <w:rPr>
          <w:rFonts w:eastAsiaTheme="minorEastAsia"/>
        </w:rPr>
        <w:instrText xml:space="preserve"> \* MERGEFORMAT </w:instrText>
      </w:r>
      <w:r w:rsidR="000073F8">
        <w:rPr>
          <w:rFonts w:eastAsiaTheme="minorEastAsia"/>
        </w:rPr>
      </w:r>
      <w:r w:rsidR="000073F8">
        <w:rPr>
          <w:rFonts w:eastAsiaTheme="minorEastAsia"/>
        </w:rPr>
        <w:fldChar w:fldCharType="separate"/>
      </w:r>
      <w:r w:rsidR="00453126">
        <w:rPr>
          <w:rFonts w:eastAsiaTheme="minorEastAsia"/>
        </w:rPr>
        <w:t>Eq.17</w:t>
      </w:r>
      <w:r w:rsidR="000073F8">
        <w:rPr>
          <w:rFonts w:eastAsiaTheme="minorEastAsia"/>
        </w:rPr>
        <w:fldChar w:fldCharType="end"/>
      </w:r>
      <w:r w:rsidR="002150EB">
        <w:rPr>
          <w:rFonts w:eastAsiaTheme="minorEastAsia"/>
        </w:rPr>
        <w:t xml:space="preserve"> </w:t>
      </w:r>
      <w:r w:rsidR="001E5322">
        <w:rPr>
          <w:rFonts w:eastAsiaTheme="minorEastAsia"/>
        </w:rPr>
        <w:t>sont</w:t>
      </w:r>
      <w:r w:rsidR="000B6951">
        <w:rPr>
          <w:rFonts w:eastAsiaTheme="minorEastAsia"/>
        </w:rPr>
        <w:t xml:space="preserve"> exprimées </w:t>
      </w:r>
      <w:r w:rsidR="002150EB">
        <w:rPr>
          <w:rFonts w:eastAsiaTheme="minorEastAsia"/>
        </w:rPr>
        <w:t xml:space="preserve">sous </w:t>
      </w:r>
      <w:r w:rsidR="001E5322">
        <w:rPr>
          <w:rFonts w:eastAsiaTheme="minorEastAsia"/>
        </w:rPr>
        <w:t xml:space="preserve">la </w:t>
      </w:r>
      <w:r w:rsidR="002150EB">
        <w:rPr>
          <w:rFonts w:eastAsiaTheme="minorEastAsia"/>
        </w:rPr>
        <w:t xml:space="preserve">forme </w:t>
      </w:r>
      <w:r w:rsidR="002A34BC">
        <w:rPr>
          <w:rFonts w:eastAsiaTheme="minorEastAsia"/>
        </w:rPr>
        <w:t>d’un vecteur</w:t>
      </w:r>
      <w:r w:rsidR="00A83CCE" w:rsidRPr="00F37648">
        <w:rPr>
          <w:rFonts w:eastAsiaTheme="minorEastAsia"/>
        </w:rPr>
        <w:t xml:space="preserve"> résiduel </w:t>
      </w:r>
      <m:oMath>
        <m:r>
          <m:rPr>
            <m:sty m:val="bi"/>
          </m:rPr>
          <w:rPr>
            <w:rFonts w:ascii="Cambria Math" w:eastAsiaTheme="minorEastAsia" w:hAnsi="Cambria Math"/>
          </w:rPr>
          <m:t>R</m:t>
        </m:r>
      </m:oMath>
      <w:r w:rsidR="00A83CCE" w:rsidRPr="00F37648">
        <w:rPr>
          <w:rFonts w:eastAsiaTheme="minorEastAsia"/>
        </w:rPr>
        <w:t xml:space="preserve"> </w:t>
      </w:r>
      <w:r w:rsidR="006C4104">
        <w:rPr>
          <w:rFonts w:eastAsiaTheme="minorEastAsia"/>
        </w:rPr>
        <w:t>(</w:t>
      </w:r>
      <w:r w:rsidR="006C4104">
        <w:rPr>
          <w:rFonts w:eastAsiaTheme="minorEastAsia"/>
        </w:rPr>
        <w:fldChar w:fldCharType="begin"/>
      </w:r>
      <w:r w:rsidR="006C4104">
        <w:rPr>
          <w:rFonts w:eastAsiaTheme="minorEastAsia"/>
        </w:rPr>
        <w:instrText xml:space="preserve"> REF _Ref527647596 \r \h </w:instrText>
      </w:r>
      <w:r w:rsidR="00F75027">
        <w:rPr>
          <w:rFonts w:eastAsiaTheme="minorEastAsia"/>
        </w:rPr>
        <w:instrText xml:space="preserve"> \* MERGEFORMAT </w:instrText>
      </w:r>
      <w:r w:rsidR="006C4104">
        <w:rPr>
          <w:rFonts w:eastAsiaTheme="minorEastAsia"/>
        </w:rPr>
      </w:r>
      <w:r w:rsidR="006C4104">
        <w:rPr>
          <w:rFonts w:eastAsiaTheme="minorEastAsia"/>
        </w:rPr>
        <w:fldChar w:fldCharType="separate"/>
      </w:r>
      <w:r w:rsidR="00453126">
        <w:rPr>
          <w:rFonts w:eastAsiaTheme="minorEastAsia"/>
        </w:rPr>
        <w:t>Eq.18</w:t>
      </w:r>
      <w:r w:rsidR="006C4104">
        <w:rPr>
          <w:rFonts w:eastAsiaTheme="minorEastAsia"/>
        </w:rPr>
        <w:fldChar w:fldCharType="end"/>
      </w:r>
      <w:r w:rsidR="006C4104">
        <w:rPr>
          <w:rFonts w:eastAsiaTheme="minorEastAsia"/>
        </w:rPr>
        <w:t xml:space="preserve">) </w:t>
      </w:r>
      <w:r w:rsidR="001E5322">
        <w:rPr>
          <w:rFonts w:eastAsiaTheme="minorEastAsia"/>
        </w:rPr>
        <w:t xml:space="preserve">qui </w:t>
      </w:r>
      <w:r w:rsidR="003A62E0">
        <w:t xml:space="preserve">contient le vecteur résiduel du déplacement </w:t>
      </w:r>
      <m:oMath>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oMath>
      <w:r w:rsidR="003A62E0">
        <w:rPr>
          <w:b/>
        </w:rPr>
        <w:t xml:space="preserve"> </w:t>
      </w:r>
      <w:r w:rsidR="003A62E0">
        <w:t xml:space="preserve">et de la </w:t>
      </w:r>
      <w:r w:rsidR="00617777">
        <w:t>vitesse</w:t>
      </w:r>
      <m:oMath>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oMath>
      <w:r w:rsidR="003A62E0" w:rsidRPr="003A62E0">
        <w:t>.</w:t>
      </w:r>
      <w:r w:rsidR="003A62E0">
        <w:rPr>
          <w:b/>
        </w:rPr>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992"/>
      </w:tblGrid>
      <w:tr w:rsidR="00A83CCE" w:rsidRPr="00F37648" w14:paraId="7087F3F4" w14:textId="77777777" w:rsidTr="00866239">
        <w:trPr>
          <w:trHeight w:val="635"/>
          <w:tblHeader/>
          <w:jc w:val="center"/>
        </w:trPr>
        <w:tc>
          <w:tcPr>
            <w:tcW w:w="8080" w:type="dxa"/>
            <w:vAlign w:val="center"/>
          </w:tcPr>
          <w:p w14:paraId="53ADBC69" w14:textId="627BDFA2" w:rsidR="00A83CCE" w:rsidRPr="00F37648" w:rsidRDefault="00A83CCE" w:rsidP="00F75027">
            <w:pPr>
              <w:spacing w:line="360" w:lineRule="auto"/>
              <w:jc w:val="center"/>
              <w:rPr>
                <w:rFonts w:eastAsiaTheme="minorEastAsia"/>
              </w:rPr>
            </w:pPr>
            <m:oMathPara>
              <m:oMath>
                <m:r>
                  <m:rPr>
                    <m:sty m:val="bi"/>
                  </m:rPr>
                  <w:rPr>
                    <w:rFonts w:ascii="Cambria Math" w:eastAsiaTheme="minorEastAsia" w:hAnsi="Cambria Math"/>
                  </w:rPr>
                  <m:t>R</m:t>
                </m:r>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q</m:t>
                        </m:r>
                      </m:e>
                      <m:sup>
                        <m:r>
                          <w:rPr>
                            <w:rFonts w:ascii="Cambria Math" w:eastAsiaTheme="minorEastAsia" w:hAnsi="Cambria Math"/>
                          </w:rPr>
                          <m:t>i+1</m:t>
                        </m:r>
                      </m:sup>
                    </m:sSup>
                    <m:r>
                      <m:rPr>
                        <m:sty m:val="bi"/>
                      </m:rPr>
                      <w:rPr>
                        <w:rFonts w:ascii="Cambria Math" w:eastAsiaTheme="minorEastAsia"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r>
                      <m:rPr>
                        <m:sty m:val="bi"/>
                      </m:rPr>
                      <w:rPr>
                        <w:rFonts w:ascii="Cambria Math" w:eastAsiaTheme="minorEastAsia" w:hAnsi="Cambria Math"/>
                      </w:rPr>
                      <m:t xml:space="preserve"> </m:t>
                    </m:r>
                  </m:e>
                </m:d>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e>
                      </m:mr>
                      <m:mr>
                        <m:e>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e>
                      </m:mr>
                    </m:m>
                  </m:e>
                </m:d>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Sup>
                            <m:sSupPr>
                              <m:ctrlPr>
                                <w:rPr>
                                  <w:rFonts w:ascii="Cambria Math" w:eastAsiaTheme="minorEastAsia" w:hAnsi="Cambria Math"/>
                                  <w:b/>
                                  <w:i/>
                                </w:rPr>
                              </m:ctrlPr>
                            </m:sSupPr>
                            <m:e>
                              <m:r>
                                <m:rPr>
                                  <m:sty m:val="bi"/>
                                </m:rPr>
                                <w:rPr>
                                  <w:rFonts w:ascii="Cambria Math" w:eastAsiaTheme="minorEastAsia" w:hAnsi="Cambria Math"/>
                                </w:rPr>
                                <m:t>q</m:t>
                              </m:r>
                            </m:e>
                            <m:sup>
                              <m:r>
                                <w:rPr>
                                  <w:rFonts w:ascii="Cambria Math" w:eastAsiaTheme="minorEastAsia" w:hAnsi="Cambria Math"/>
                                </w:rPr>
                                <m:t>i+1</m:t>
                              </m:r>
                            </m:sup>
                          </m:sSup>
                          <m:r>
                            <m:rPr>
                              <m:sty m:val="bi"/>
                            </m:rPr>
                            <w:rPr>
                              <w:rFonts w:ascii="Cambria Math" w:eastAsiaTheme="minorEastAsia" w:hAnsi="Cambria Math"/>
                            </w:rPr>
                            <m:t>-</m:t>
                          </m:r>
                          <m:d>
                            <m:dPr>
                              <m:begChr m:val="["/>
                              <m:endChr m:val="]"/>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q</m:t>
                                  </m:r>
                                </m:e>
                                <m:sup>
                                  <m:r>
                                    <w:rPr>
                                      <w:rFonts w:ascii="Cambria Math" w:eastAsiaTheme="minorEastAsia" w:hAnsi="Cambria Math"/>
                                    </w:rPr>
                                    <m:t>i</m:t>
                                  </m:r>
                                </m:sup>
                              </m:sSup>
                              <m:r>
                                <m:rPr>
                                  <m:sty m:val="bi"/>
                                </m:rPr>
                                <w:rPr>
                                  <w:rFonts w:ascii="Cambria Math" w:eastAsiaTheme="minorEastAsia" w:hAnsi="Cambria Math"/>
                                </w:rPr>
                                <m:t>+∆</m:t>
                              </m:r>
                              <m:r>
                                <w:rPr>
                                  <w:rFonts w:ascii="Cambria Math" w:eastAsiaTheme="minorEastAsia" w:hAnsi="Cambria Math"/>
                                </w:rPr>
                                <m:t>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m:t>
                                  </m:r>
                                </m:sup>
                              </m:sSup>
                              <m:r>
                                <m:rPr>
                                  <m:sty m:val="bi"/>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b/>
                                              <w:i/>
                                            </w:rPr>
                                          </m:ctrlPr>
                                        </m:dPr>
                                        <m:e>
                                          <m:r>
                                            <m:rPr>
                                              <m:sty m:val="bi"/>
                                            </m:rPr>
                                            <w:rPr>
                                              <w:rFonts w:ascii="Cambria Math" w:eastAsiaTheme="minorEastAsia" w:hAnsi="Cambria Math"/>
                                            </w:rPr>
                                            <m:t>∆</m:t>
                                          </m:r>
                                          <m:r>
                                            <w:rPr>
                                              <w:rFonts w:ascii="Cambria Math" w:eastAsiaTheme="minorEastAsia" w:hAnsi="Cambria Math"/>
                                            </w:rPr>
                                            <m:t>t</m:t>
                                          </m:r>
                                          <m:ctrlPr>
                                            <w:rPr>
                                              <w:rFonts w:ascii="Cambria Math" w:eastAsiaTheme="minorEastAsia" w:hAnsi="Cambria Math"/>
                                              <w:i/>
                                            </w:rPr>
                                          </m:ctrlPr>
                                        </m:e>
                                      </m:d>
                                    </m:e>
                                    <m:sup>
                                      <m:r>
                                        <w:rPr>
                                          <w:rFonts w:ascii="Cambria Math" w:eastAsiaTheme="minorEastAsia" w:hAnsi="Cambria Math"/>
                                        </w:rPr>
                                        <m:t>2</m:t>
                                      </m:r>
                                    </m:sup>
                                  </m:sSup>
                                  <m:ctrlPr>
                                    <w:rPr>
                                      <w:rFonts w:ascii="Cambria Math" w:eastAsiaTheme="minorEastAsia" w:hAnsi="Cambria Math"/>
                                      <w:b/>
                                      <w:i/>
                                    </w:rPr>
                                  </m:ctrlPr>
                                </m:num>
                                <m:den>
                                  <m:r>
                                    <w:rPr>
                                      <w:rFonts w:ascii="Cambria Math" w:eastAsiaTheme="minorEastAsia" w:hAnsi="Cambria Math"/>
                                    </w:rPr>
                                    <m:t>2</m:t>
                                  </m:r>
                                </m:den>
                              </m:f>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1-2β</m:t>
                                      </m:r>
                                    </m:e>
                                  </m:d>
                                  <m:sSup>
                                    <m:sSupPr>
                                      <m:ctrlPr>
                                        <w:rPr>
                                          <w:rFonts w:ascii="Cambria Math" w:eastAsiaTheme="minorEastAsia" w:hAnsi="Cambria Math"/>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m:t>
                                      </m:r>
                                    </m:sup>
                                  </m:sSup>
                                  <m:r>
                                    <w:rPr>
                                      <w:rFonts w:ascii="Cambria Math" w:eastAsiaTheme="minorEastAsia" w:hAnsi="Cambria Math"/>
                                    </w:rPr>
                                    <m:t>+2β</m:t>
                                  </m:r>
                                  <m:sSup>
                                    <m:sSupPr>
                                      <m:ctrlPr>
                                        <w:rPr>
                                          <w:rFonts w:ascii="Cambria Math" w:eastAsiaTheme="minorEastAsia" w:hAnsi="Cambria Math"/>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e>
                              </m:d>
                            </m:e>
                          </m:d>
                        </m:e>
                      </m:mr>
                      <m:mr>
                        <m:e>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r>
                            <m:rPr>
                              <m:sty m:val="bi"/>
                            </m:rPr>
                            <w:rPr>
                              <w:rFonts w:ascii="Cambria Math" w:eastAsiaTheme="minorEastAsia" w:hAnsi="Cambria Math"/>
                            </w:rPr>
                            <m:t>-</m:t>
                          </m:r>
                          <m:d>
                            <m:dPr>
                              <m:begChr m:val="["/>
                              <m:endChr m:val="]"/>
                              <m:ctrlPr>
                                <w:rPr>
                                  <w:rFonts w:ascii="Cambria Math" w:eastAsiaTheme="minorEastAsia" w:hAnsi="Cambria Math"/>
                                  <w:b/>
                                  <w:i/>
                                </w:rPr>
                              </m:ctrlPr>
                            </m:dPr>
                            <m:e>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m:t>
                                  </m:r>
                                </m:sup>
                              </m:sSup>
                              <m:r>
                                <m:rPr>
                                  <m:sty m:val="bi"/>
                                </m:rPr>
                                <w:rPr>
                                  <w:rFonts w:ascii="Cambria Math" w:eastAsiaTheme="minorEastAsia" w:hAnsi="Cambria Math"/>
                                </w:rPr>
                                <m:t>+∆</m:t>
                              </m:r>
                              <m:r>
                                <w:rPr>
                                  <w:rFonts w:ascii="Cambria Math" w:eastAsiaTheme="minorEastAsia" w:hAnsi="Cambria Math"/>
                                </w:rPr>
                                <m:t>t</m:t>
                              </m:r>
                              <m:d>
                                <m:dPr>
                                  <m:begChr m:val="["/>
                                  <m:endChr m:val="]"/>
                                  <m:ctrlPr>
                                    <w:rPr>
                                      <w:rFonts w:ascii="Cambria Math" w:eastAsiaTheme="minorEastAsia" w:hAnsi="Cambria Math"/>
                                      <w:b/>
                                      <w:i/>
                                    </w:rPr>
                                  </m:ctrlPr>
                                </m:dPr>
                                <m:e>
                                  <m:d>
                                    <m:dPr>
                                      <m:ctrlPr>
                                        <w:rPr>
                                          <w:rFonts w:ascii="Cambria Math" w:eastAsiaTheme="minorEastAsia" w:hAnsi="Cambria Math"/>
                                          <w:b/>
                                          <w:i/>
                                        </w:rPr>
                                      </m:ctrlPr>
                                    </m:dPr>
                                    <m:e>
                                      <m:r>
                                        <w:rPr>
                                          <w:rFonts w:ascii="Cambria Math" w:eastAsiaTheme="minorEastAsia" w:hAnsi="Cambria Math"/>
                                        </w:rPr>
                                        <m:t>1</m:t>
                                      </m:r>
                                      <m:r>
                                        <m:rPr>
                                          <m:sty m:val="bi"/>
                                        </m:rPr>
                                        <w:rPr>
                                          <w:rFonts w:ascii="Cambria Math" w:eastAsiaTheme="minorEastAsia" w:hAnsi="Cambria Math"/>
                                        </w:rPr>
                                        <m:t>-</m:t>
                                      </m:r>
                                      <m:r>
                                        <w:rPr>
                                          <w:rFonts w:ascii="Cambria Math" w:eastAsiaTheme="minorEastAsia" w:hAnsi="Cambria Math"/>
                                        </w:rPr>
                                        <m:t>γ</m:t>
                                      </m:r>
                                    </m:e>
                                  </m:d>
                                  <m:sSup>
                                    <m:sSupPr>
                                      <m:ctrlPr>
                                        <w:rPr>
                                          <w:rFonts w:ascii="Cambria Math" w:eastAsiaTheme="minorEastAsia" w:hAnsi="Cambria Math"/>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m:t>
                                      </m:r>
                                    </m:sup>
                                  </m:sSup>
                                  <m:r>
                                    <w:rPr>
                                      <w:rFonts w:ascii="Cambria Math" w:eastAsiaTheme="minorEastAsia" w:hAnsi="Cambria Math"/>
                                    </w:rPr>
                                    <m:t>+γ</m:t>
                                  </m:r>
                                  <m:sSup>
                                    <m:sSupPr>
                                      <m:ctrlPr>
                                        <w:rPr>
                                          <w:rFonts w:ascii="Cambria Math" w:eastAsiaTheme="minorEastAsia" w:hAnsi="Cambria Math"/>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e>
                              </m:d>
                            </m:e>
                          </m:d>
                        </m:e>
                      </m:mr>
                    </m:m>
                  </m:e>
                </m:d>
                <m:r>
                  <m:rPr>
                    <m:sty m:val="bi"/>
                  </m:rPr>
                  <w:rPr>
                    <w:rFonts w:ascii="Cambria Math" w:eastAsiaTheme="minorEastAsia" w:hAnsi="Cambria Math"/>
                  </w:rPr>
                  <m:t xml:space="preserve">=0 </m:t>
                </m:r>
              </m:oMath>
            </m:oMathPara>
          </w:p>
        </w:tc>
        <w:tc>
          <w:tcPr>
            <w:tcW w:w="992" w:type="dxa"/>
            <w:vAlign w:val="center"/>
          </w:tcPr>
          <w:p w14:paraId="4B21F384" w14:textId="77777777" w:rsidR="00A83CCE" w:rsidRPr="00F37648" w:rsidRDefault="00A83CCE" w:rsidP="00866239">
            <w:pPr>
              <w:numPr>
                <w:ilvl w:val="0"/>
                <w:numId w:val="3"/>
              </w:numPr>
              <w:overflowPunct/>
              <w:autoSpaceDE/>
              <w:autoSpaceDN/>
              <w:adjustRightInd/>
              <w:spacing w:before="120" w:after="120" w:line="360" w:lineRule="auto"/>
              <w:ind w:hanging="686"/>
              <w:jc w:val="left"/>
              <w:textAlignment w:val="auto"/>
              <w:rPr>
                <w:rFonts w:eastAsiaTheme="minorEastAsia"/>
              </w:rPr>
            </w:pPr>
            <w:bookmarkStart w:id="166" w:name="_Ref527647596"/>
            <w:r w:rsidRPr="00F37648">
              <w:rPr>
                <w:rFonts w:eastAsiaTheme="minorEastAsia"/>
              </w:rPr>
              <w:t xml:space="preserve"> </w:t>
            </w:r>
            <w:bookmarkEnd w:id="166"/>
          </w:p>
        </w:tc>
      </w:tr>
    </w:tbl>
    <w:p w14:paraId="4E1ECA40" w14:textId="1B156424" w:rsidR="003A62E0" w:rsidRDefault="003A62E0" w:rsidP="00F75027">
      <w:pPr>
        <w:spacing w:line="360" w:lineRule="auto"/>
      </w:pPr>
      <w:r>
        <w:t>L</w:t>
      </w:r>
      <w:r w:rsidR="00484165">
        <w:t xml:space="preserve">e vecteur </w:t>
      </w:r>
      <w:r w:rsidR="002150EB">
        <w:t xml:space="preserve">résiduel </w:t>
      </w:r>
      <m:oMath>
        <m:r>
          <m:rPr>
            <m:sty m:val="bi"/>
          </m:rPr>
          <w:rPr>
            <w:rFonts w:ascii="Cambria Math" w:hAnsi="Cambria Math"/>
          </w:rPr>
          <m:t>R</m:t>
        </m:r>
      </m:oMath>
      <w:r w:rsidR="005A67E1">
        <w:t xml:space="preserve"> </w:t>
      </w:r>
      <w:r w:rsidR="00192C42">
        <w:t xml:space="preserve">peut être exprimé </w:t>
      </w:r>
      <w:r w:rsidR="00EE6749">
        <w:t xml:space="preserve">en utilisant le développement limité </w:t>
      </w:r>
      <w:r w:rsidR="00837B28">
        <w:t>en</w:t>
      </w:r>
      <w:r w:rsidR="00EE6749">
        <w:t xml:space="preserve"> série de Taylor à l’ordre 1 </w:t>
      </w:r>
      <w:r>
        <w:t xml:space="preserve">au voisinage du vecteur de déplacement </w:t>
      </w:r>
      <m:oMath>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(k)</m:t>
            </m:r>
          </m:sub>
          <m:sup>
            <m:r>
              <w:rPr>
                <w:rFonts w:ascii="Cambria Math" w:hAnsi="Cambria Math"/>
              </w:rPr>
              <m:t>i+1</m:t>
            </m:r>
            <m:ctrlPr>
              <w:rPr>
                <w:rFonts w:ascii="Cambria Math" w:hAnsi="Cambria Math"/>
                <w:i/>
              </w:rPr>
            </m:ctrlPr>
          </m:sup>
        </m:sSubSup>
      </m:oMath>
      <w:r>
        <w:rPr>
          <w:b/>
        </w:rPr>
        <w:t xml:space="preserve"> </w:t>
      </w:r>
      <w:r>
        <w:t>ou</w:t>
      </w:r>
      <w:r w:rsidRPr="003A62E0">
        <w:t xml:space="preserve"> de</w:t>
      </w:r>
      <w:r>
        <w:t xml:space="preserve"> la </w:t>
      </w:r>
      <w:r w:rsidR="0057239B">
        <w:t>vitesse</w:t>
      </w:r>
      <m:oMath>
        <m:r>
          <w:rPr>
            <w:rFonts w:ascii="Cambria Math" w:hAnsi="Cambria Math"/>
          </w:rPr>
          <m:t xml:space="preserve"> </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oMath>
      <w:r w:rsidR="000D7C02" w:rsidRPr="0057239B">
        <w:t xml:space="preserve">. </w:t>
      </w:r>
      <w:r w:rsidR="0057239B">
        <w:t xml:space="preserve">La linéarisation du vecteur résiduel </w:t>
      </w:r>
      <m:oMath>
        <m:r>
          <m:rPr>
            <m:sty m:val="bi"/>
          </m:rPr>
          <w:rPr>
            <w:rFonts w:ascii="Cambria Math" w:hAnsi="Cambria Math"/>
          </w:rPr>
          <m:t>R</m:t>
        </m:r>
      </m:oMath>
      <w:r w:rsidR="0057239B">
        <w:rPr>
          <w:b/>
        </w:rPr>
        <w:t xml:space="preserve"> </w:t>
      </w:r>
      <w:r w:rsidR="0057239B" w:rsidRPr="0057239B">
        <w:t xml:space="preserve">permet </w:t>
      </w:r>
      <w:r w:rsidR="00617777">
        <w:t>d’obtenir</w:t>
      </w:r>
      <w:r w:rsidR="00DA4C50">
        <w:t> :</w:t>
      </w:r>
      <w:r w:rsidR="0057239B">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DA4C50" w:rsidRPr="00F37648" w14:paraId="62370323" w14:textId="77777777" w:rsidTr="00237B6F">
        <w:trPr>
          <w:trHeight w:val="635"/>
          <w:tblHeader/>
          <w:jc w:val="center"/>
        </w:trPr>
        <w:tc>
          <w:tcPr>
            <w:tcW w:w="8080" w:type="dxa"/>
            <w:vAlign w:val="center"/>
          </w:tcPr>
          <w:p w14:paraId="5B5E4496" w14:textId="5D956981" w:rsidR="003C7F02" w:rsidRPr="0079382D" w:rsidRDefault="00144DF9" w:rsidP="00F75027">
            <w:pPr>
              <w:spacing w:line="360" w:lineRule="auto"/>
              <w:rPr>
                <w:b/>
              </w:rPr>
            </w:pPr>
            <m:oMathPara>
              <m:oMath>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d>
                  <m:dPr>
                    <m:ctrlPr>
                      <w:rPr>
                        <w:rFonts w:ascii="Cambria Math" w:eastAsiaTheme="minorEastAsia" w:hAnsi="Cambria Math"/>
                        <w:b/>
                        <w:i/>
                      </w:rPr>
                    </m:ctrlPr>
                  </m:dPr>
                  <m:e>
                    <m:r>
                      <m:rPr>
                        <m:sty m:val="bi"/>
                      </m:rPr>
                      <w:rPr>
                        <w:rFonts w:ascii="Cambria Math" w:eastAsiaTheme="minorEastAsia" w:hAnsi="Cambria Math"/>
                      </w:rPr>
                      <m:t>∆</m:t>
                    </m:r>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eastAsiaTheme="minorEastAsia" w:hAnsi="Cambria Math"/>
                      </w:rPr>
                      <m:t xml:space="preserve"> ,∆</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eastAsiaTheme="minorEastAsia" w:hAnsi="Cambria Math"/>
                      </w:rPr>
                      <m:t xml:space="preserve"> </m:t>
                    </m:r>
                  </m:e>
                </m:d>
                <m:r>
                  <m:rPr>
                    <m:sty m:val="bi"/>
                  </m:rP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r>
                  <m:rPr>
                    <m:sty m:val="bi"/>
                  </m:rPr>
                  <w:rPr>
                    <w:rFonts w:ascii="Cambria Math" w:eastAsiaTheme="minorEastAsia" w:hAnsi="Cambria Math"/>
                  </w:rPr>
                  <m:t>+</m:t>
                </m:r>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ctrlPr>
                      <w:rPr>
                        <w:rFonts w:ascii="Cambria Math" w:hAnsi="Cambria Math"/>
                        <w:i/>
                      </w:rPr>
                    </m:ctrlPr>
                  </m:num>
                  <m:den>
                    <m:r>
                      <w:rPr>
                        <w:rFonts w:ascii="Cambria Math" w:hAnsi="Cambria Math"/>
                      </w:rPr>
                      <m:t>∂</m:t>
                    </m:r>
                    <m:sSup>
                      <m:sSupPr>
                        <m:ctrlPr>
                          <w:rPr>
                            <w:rFonts w:ascii="Cambria Math" w:hAnsi="Cambria Math"/>
                            <w:b/>
                            <w:i/>
                          </w:rPr>
                        </m:ctrlPr>
                      </m:sSupPr>
                      <m:e>
                        <m:r>
                          <m:rPr>
                            <m:sty m:val="bi"/>
                          </m:rPr>
                          <w:rPr>
                            <w:rFonts w:ascii="Cambria Math" w:hAnsi="Cambria Math"/>
                          </w:rPr>
                          <m:t>q</m:t>
                        </m:r>
                      </m:e>
                      <m:sup>
                        <m:r>
                          <m:rPr>
                            <m:sty m:val="bi"/>
                          </m:rPr>
                          <w:rPr>
                            <w:rFonts w:ascii="Cambria Math" w:eastAsiaTheme="minorEastAsia" w:hAnsi="Cambria Math"/>
                          </w:rPr>
                          <m:t>i+1</m:t>
                        </m:r>
                      </m:sup>
                    </m:sSup>
                  </m:den>
                </m:f>
                <m:r>
                  <m:rPr>
                    <m:sty m:val="bi"/>
                  </m:rPr>
                  <w:rPr>
                    <w:rFonts w:ascii="Cambria Math" w:eastAsiaTheme="minorEastAsia" w:hAnsi="Cambria Math"/>
                  </w:rPr>
                  <m:t>∆</m:t>
                </m:r>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hAnsi="Cambria Math"/>
                  </w:rPr>
                  <m:t>+</m:t>
                </m:r>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ctrlPr>
                      <w:rPr>
                        <w:rFonts w:ascii="Cambria Math" w:hAnsi="Cambria Math"/>
                        <w:i/>
                      </w:rPr>
                    </m:ctrlPr>
                  </m:num>
                  <m:den>
                    <m:r>
                      <w:rPr>
                        <w:rFonts w:ascii="Cambria Math" w:hAnsi="Cambria Math"/>
                      </w:rPr>
                      <m: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m:rPr>
                            <m:sty m:val="bi"/>
                          </m:rPr>
                          <w:rPr>
                            <w:rFonts w:ascii="Cambria Math" w:eastAsiaTheme="minorEastAsia" w:hAnsi="Cambria Math"/>
                          </w:rPr>
                          <m:t>i+1</m:t>
                        </m:r>
                      </m:sup>
                    </m:sSup>
                  </m:den>
                </m:f>
                <m:r>
                  <m:rPr>
                    <m:sty m:val="bi"/>
                  </m:rP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hAnsi="Cambria Math"/>
                  </w:rPr>
                  <m:t>=0</m:t>
                </m:r>
              </m:oMath>
            </m:oMathPara>
          </w:p>
          <w:p w14:paraId="1532189D" w14:textId="5CD16E71" w:rsidR="00DA4C50" w:rsidRPr="00F37648" w:rsidRDefault="00144DF9" w:rsidP="00F75027">
            <w:pPr>
              <w:spacing w:line="360" w:lineRule="auto"/>
            </w:pPr>
            <m:oMathPara>
              <m:oMath>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d>
                  <m:dPr>
                    <m:ctrlPr>
                      <w:rPr>
                        <w:rFonts w:ascii="Cambria Math" w:eastAsiaTheme="minorEastAsia" w:hAnsi="Cambria Math"/>
                        <w:b/>
                        <w:i/>
                      </w:rPr>
                    </m:ctrlPr>
                  </m:dPr>
                  <m:e>
                    <m:r>
                      <m:rPr>
                        <m:sty m:val="bi"/>
                      </m:rPr>
                      <w:rPr>
                        <w:rFonts w:ascii="Cambria Math" w:eastAsiaTheme="minorEastAsia" w:hAnsi="Cambria Math"/>
                      </w:rPr>
                      <m:t>∆</m:t>
                    </m:r>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eastAsiaTheme="minorEastAsia" w:hAnsi="Cambria Math"/>
                      </w:rPr>
                      <m:t xml:space="preserve"> ,∆</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eastAsiaTheme="minorEastAsia" w:hAnsi="Cambria Math"/>
                      </w:rPr>
                      <m:t xml:space="preserve"> </m:t>
                    </m:r>
                  </m:e>
                </m:d>
                <m:r>
                  <m:rPr>
                    <m:sty m:val="bi"/>
                  </m:rP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r>
                  <m:rPr>
                    <m:sty m:val="bi"/>
                  </m:rPr>
                  <w:rPr>
                    <w:rFonts w:ascii="Cambria Math" w:eastAsiaTheme="minorEastAsia" w:hAnsi="Cambria Math"/>
                  </w:rPr>
                  <m:t>+</m:t>
                </m:r>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ctrlPr>
                      <w:rPr>
                        <w:rFonts w:ascii="Cambria Math" w:hAnsi="Cambria Math"/>
                        <w:i/>
                      </w:rPr>
                    </m:ctrlPr>
                  </m:num>
                  <m:den>
                    <m:r>
                      <w:rPr>
                        <w:rFonts w:ascii="Cambria Math" w:hAnsi="Cambria Math"/>
                      </w:rPr>
                      <m:t>∂</m:t>
                    </m:r>
                    <m:sSup>
                      <m:sSupPr>
                        <m:ctrlPr>
                          <w:rPr>
                            <w:rFonts w:ascii="Cambria Math" w:hAnsi="Cambria Math"/>
                            <w:b/>
                            <w:i/>
                          </w:rPr>
                        </m:ctrlPr>
                      </m:sSupPr>
                      <m:e>
                        <m:r>
                          <m:rPr>
                            <m:sty m:val="bi"/>
                          </m:rPr>
                          <w:rPr>
                            <w:rFonts w:ascii="Cambria Math" w:hAnsi="Cambria Math"/>
                          </w:rPr>
                          <m:t>q</m:t>
                        </m:r>
                      </m:e>
                      <m:sup>
                        <m:r>
                          <m:rPr>
                            <m:sty m:val="bi"/>
                          </m:rPr>
                          <w:rPr>
                            <w:rFonts w:ascii="Cambria Math" w:eastAsiaTheme="minorEastAsia" w:hAnsi="Cambria Math"/>
                          </w:rPr>
                          <m:t>i+1</m:t>
                        </m:r>
                      </m:sup>
                    </m:sSup>
                  </m:den>
                </m:f>
                <m:r>
                  <m:rPr>
                    <m:sty m:val="bi"/>
                  </m:rPr>
                  <w:rPr>
                    <w:rFonts w:ascii="Cambria Math" w:eastAsiaTheme="minorEastAsia" w:hAnsi="Cambria Math"/>
                  </w:rPr>
                  <m:t>∆</m:t>
                </m:r>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eastAsiaTheme="minorEastAsia" w:hAnsi="Cambria Math"/>
                  </w:rPr>
                  <m:t>+</m:t>
                </m:r>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ctrlPr>
                      <w:rPr>
                        <w:rFonts w:ascii="Cambria Math" w:hAnsi="Cambria Math"/>
                        <w:i/>
                      </w:rPr>
                    </m:ctrlPr>
                  </m:num>
                  <m:den>
                    <m:r>
                      <w:rPr>
                        <w:rFonts w:ascii="Cambria Math" w:hAnsi="Cambria Math"/>
                      </w:rPr>
                      <m:t>∂</m:t>
                    </m:r>
                    <m:sSup>
                      <m:sSupPr>
                        <m:ctrlPr>
                          <w:rPr>
                            <w:rFonts w:ascii="Cambria Math" w:hAnsi="Cambria Math"/>
                            <w:b/>
                            <w:i/>
                          </w:rPr>
                        </m:ctrlPr>
                      </m:sSupPr>
                      <m:e>
                        <m:r>
                          <m:rPr>
                            <m:sty m:val="bi"/>
                          </m:rPr>
                          <w:rPr>
                            <w:rFonts w:ascii="Cambria Math" w:hAnsi="Cambria Math"/>
                          </w:rPr>
                          <m:t>q</m:t>
                        </m:r>
                      </m:e>
                      <m:sup>
                        <m:r>
                          <m:rPr>
                            <m:sty m:val="bi"/>
                          </m:rPr>
                          <w:rPr>
                            <w:rFonts w:ascii="Cambria Math" w:eastAsiaTheme="minorEastAsia" w:hAnsi="Cambria Math"/>
                          </w:rPr>
                          <m:t>i+1</m:t>
                        </m:r>
                      </m:sup>
                    </m:sSup>
                  </m:den>
                </m:f>
                <m:r>
                  <m:rPr>
                    <m:sty m:val="bi"/>
                  </m:rP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eastAsiaTheme="minorEastAsia" w:hAnsi="Cambria Math"/>
                  </w:rPr>
                  <m:t>=0</m:t>
                </m:r>
              </m:oMath>
            </m:oMathPara>
          </w:p>
        </w:tc>
        <w:tc>
          <w:tcPr>
            <w:tcW w:w="959" w:type="dxa"/>
            <w:vAlign w:val="center"/>
          </w:tcPr>
          <w:p w14:paraId="3DE701A6" w14:textId="77777777" w:rsidR="00DA4C50" w:rsidRPr="00F37648" w:rsidRDefault="00DA4C50" w:rsidP="00CA4005">
            <w:pPr>
              <w:numPr>
                <w:ilvl w:val="0"/>
                <w:numId w:val="3"/>
              </w:numPr>
              <w:overflowPunct/>
              <w:autoSpaceDE/>
              <w:autoSpaceDN/>
              <w:adjustRightInd/>
              <w:spacing w:before="120" w:after="120" w:line="360" w:lineRule="auto"/>
              <w:textAlignment w:val="auto"/>
              <w:rPr>
                <w:rFonts w:eastAsiaTheme="minorEastAsia"/>
              </w:rPr>
            </w:pPr>
            <w:r w:rsidRPr="00F37648">
              <w:rPr>
                <w:rFonts w:eastAsiaTheme="minorEastAsia"/>
              </w:rPr>
              <w:t xml:space="preserve"> </w:t>
            </w:r>
          </w:p>
        </w:tc>
      </w:tr>
    </w:tbl>
    <w:p w14:paraId="4F3D3FCE" w14:textId="7D511AC8" w:rsidR="00AE2D92" w:rsidRDefault="0036103E" w:rsidP="00F75027">
      <w:pPr>
        <w:spacing w:line="360" w:lineRule="auto"/>
      </w:pPr>
      <w:r>
        <w:t>Après le rangement de</w:t>
      </w:r>
      <w:r w:rsidR="00A65250">
        <w:t xml:space="preserve">s expressions, </w:t>
      </w:r>
      <w:r w:rsidR="00B41289">
        <w:t>la</w:t>
      </w:r>
      <w:r w:rsidR="007A23FA">
        <w:t xml:space="preserve"> formule </w:t>
      </w:r>
      <w:r w:rsidR="00875E6D">
        <w:t>essentielle</w:t>
      </w:r>
      <w:r w:rsidR="007A23FA">
        <w:t xml:space="preserve"> de la méthode Newton-</w:t>
      </w:r>
      <w:proofErr w:type="spellStart"/>
      <w:r w:rsidR="007A23FA">
        <w:t>Raphson</w:t>
      </w:r>
      <w:proofErr w:type="spellEnd"/>
      <w:r w:rsidR="007A23FA">
        <w:t xml:space="preserve"> est obtenue et il permet de calculer</w:t>
      </w:r>
      <w:r w:rsidR="00A65250">
        <w:t xml:space="preserve"> l</w:t>
      </w:r>
      <w:r w:rsidR="007A23FA">
        <w:t>e vecteur d’</w:t>
      </w:r>
      <w:r w:rsidR="00A65250">
        <w:t>incrément de correction</w:t>
      </w:r>
      <w:r w:rsidR="007A23FA">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172A74" w:rsidRPr="00F37648" w14:paraId="2FCD844D" w14:textId="77777777" w:rsidTr="00237B6F">
        <w:trPr>
          <w:trHeight w:val="635"/>
          <w:tblHeader/>
          <w:jc w:val="center"/>
        </w:trPr>
        <w:tc>
          <w:tcPr>
            <w:tcW w:w="8080" w:type="dxa"/>
            <w:vAlign w:val="center"/>
          </w:tcPr>
          <w:p w14:paraId="2EAD4150" w14:textId="64522BE8" w:rsidR="00172A74" w:rsidRPr="00F37648" w:rsidRDefault="00144DF9" w:rsidP="00F75027">
            <w:pPr>
              <w:spacing w:line="360" w:lineRule="auto"/>
            </w:pPr>
            <m:oMathPara>
              <m:oMath>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e>
                      </m:mr>
                      <m:mr>
                        <m:e>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e>
                      </m:mr>
                    </m:m>
                  </m:e>
                </m:d>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2"/>
                              <m:mcJc m:val="center"/>
                            </m:mcPr>
                          </m:mc>
                        </m:mcs>
                        <m:ctrlPr>
                          <w:rPr>
                            <w:rFonts w:ascii="Cambria Math" w:eastAsiaTheme="minorEastAsia" w:hAnsi="Cambria Math"/>
                            <w:b/>
                            <w:i/>
                          </w:rPr>
                        </m:ctrlPr>
                      </m:mPr>
                      <m:mr>
                        <m:e>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ctrlPr>
                                <w:rPr>
                                  <w:rFonts w:ascii="Cambria Math" w:hAnsi="Cambria Math"/>
                                  <w:i/>
                                </w:rPr>
                              </m:ctrlPr>
                            </m:num>
                            <m:den>
                              <m:r>
                                <w:rPr>
                                  <w:rFonts w:ascii="Cambria Math" w:hAnsi="Cambria Math"/>
                                </w:rPr>
                                <m:t>∂</m:t>
                              </m:r>
                              <m:sSup>
                                <m:sSupPr>
                                  <m:ctrlPr>
                                    <w:rPr>
                                      <w:rFonts w:ascii="Cambria Math" w:hAnsi="Cambria Math"/>
                                      <w:b/>
                                      <w:i/>
                                    </w:rPr>
                                  </m:ctrlPr>
                                </m:sSupPr>
                                <m:e>
                                  <m:r>
                                    <m:rPr>
                                      <m:sty m:val="bi"/>
                                    </m:rPr>
                                    <w:rPr>
                                      <w:rFonts w:ascii="Cambria Math" w:hAnsi="Cambria Math"/>
                                    </w:rPr>
                                    <m:t>q</m:t>
                                  </m:r>
                                </m:e>
                                <m:sup>
                                  <m:r>
                                    <m:rPr>
                                      <m:sty m:val="bi"/>
                                    </m:rPr>
                                    <w:rPr>
                                      <w:rFonts w:ascii="Cambria Math" w:eastAsiaTheme="minorEastAsia" w:hAnsi="Cambria Math"/>
                                    </w:rPr>
                                    <m:t>i+1</m:t>
                                  </m:r>
                                </m:sup>
                              </m:sSup>
                            </m:den>
                          </m:f>
                        </m:e>
                        <m:e>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ctrlPr>
                                <w:rPr>
                                  <w:rFonts w:ascii="Cambria Math" w:hAnsi="Cambria Math"/>
                                  <w:i/>
                                </w:rPr>
                              </m:ctrlPr>
                            </m:num>
                            <m:den>
                              <m:r>
                                <w:rPr>
                                  <w:rFonts w:ascii="Cambria Math" w:hAnsi="Cambria Math"/>
                                </w:rPr>
                                <m: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m:rPr>
                                      <m:sty m:val="bi"/>
                                    </m:rPr>
                                    <w:rPr>
                                      <w:rFonts w:ascii="Cambria Math" w:eastAsiaTheme="minorEastAsia" w:hAnsi="Cambria Math"/>
                                    </w:rPr>
                                    <m:t>i+1</m:t>
                                  </m:r>
                                </m:sup>
                              </m:sSup>
                            </m:den>
                          </m:f>
                        </m:e>
                      </m:mr>
                      <m:mr>
                        <m:e>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ctrlPr>
                                <w:rPr>
                                  <w:rFonts w:ascii="Cambria Math" w:hAnsi="Cambria Math"/>
                                  <w:i/>
                                </w:rPr>
                              </m:ctrlPr>
                            </m:num>
                            <m:den>
                              <m:r>
                                <w:rPr>
                                  <w:rFonts w:ascii="Cambria Math" w:hAnsi="Cambria Math"/>
                                </w:rPr>
                                <m:t>∂</m:t>
                              </m:r>
                              <m:sSup>
                                <m:sSupPr>
                                  <m:ctrlPr>
                                    <w:rPr>
                                      <w:rFonts w:ascii="Cambria Math" w:hAnsi="Cambria Math"/>
                                      <w:b/>
                                      <w:i/>
                                    </w:rPr>
                                  </m:ctrlPr>
                                </m:sSupPr>
                                <m:e>
                                  <m:r>
                                    <m:rPr>
                                      <m:sty m:val="bi"/>
                                    </m:rPr>
                                    <w:rPr>
                                      <w:rFonts w:ascii="Cambria Math" w:hAnsi="Cambria Math"/>
                                    </w:rPr>
                                    <m:t>q</m:t>
                                  </m:r>
                                </m:e>
                                <m:sup>
                                  <m:r>
                                    <m:rPr>
                                      <m:sty m:val="bi"/>
                                    </m:rPr>
                                    <w:rPr>
                                      <w:rFonts w:ascii="Cambria Math" w:eastAsiaTheme="minorEastAsia" w:hAnsi="Cambria Math"/>
                                    </w:rPr>
                                    <m:t>i+1</m:t>
                                  </m:r>
                                </m:sup>
                              </m:sSup>
                            </m:den>
                          </m:f>
                        </m:e>
                        <m:e>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ctrlPr>
                                <w:rPr>
                                  <w:rFonts w:ascii="Cambria Math" w:hAnsi="Cambria Math"/>
                                  <w:i/>
                                </w:rPr>
                              </m:ctrlPr>
                            </m:num>
                            <m:den>
                              <m:r>
                                <w:rPr>
                                  <w:rFonts w:ascii="Cambria Math" w:hAnsi="Cambria Math"/>
                                </w:rPr>
                                <m: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m:rPr>
                                      <m:sty m:val="bi"/>
                                    </m:rPr>
                                    <w:rPr>
                                      <w:rFonts w:ascii="Cambria Math" w:eastAsiaTheme="minorEastAsia" w:hAnsi="Cambria Math"/>
                                    </w:rPr>
                                    <m:t>i+1</m:t>
                                  </m:r>
                                </m:sup>
                              </m:sSup>
                            </m:den>
                          </m:f>
                        </m:e>
                      </m:mr>
                    </m:m>
                  </m:e>
                </m:d>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m:t>
                          </m:r>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(k)</m:t>
                              </m:r>
                            </m:sub>
                            <m:sup>
                              <m:r>
                                <w:rPr>
                                  <w:rFonts w:ascii="Cambria Math" w:hAnsi="Cambria Math"/>
                                </w:rPr>
                                <m:t>i+1</m:t>
                              </m:r>
                              <m:ctrlPr>
                                <w:rPr>
                                  <w:rFonts w:ascii="Cambria Math" w:hAnsi="Cambria Math"/>
                                  <w:i/>
                                </w:rPr>
                              </m:ctrlPr>
                            </m:sup>
                          </m:sSubSup>
                        </m:e>
                      </m:mr>
                      <m:mr>
                        <m:e>
                          <m:r>
                            <m:rPr>
                              <m:sty m:val="bi"/>
                            </m:rP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e>
                      </m:mr>
                    </m:m>
                  </m:e>
                </m:d>
                <m:r>
                  <m:rPr>
                    <m:sty m:val="bi"/>
                  </m:rPr>
                  <w:rPr>
                    <w:rFonts w:ascii="Cambria Math" w:hAnsi="Cambria Math"/>
                  </w:rPr>
                  <m:t>=</m:t>
                </m:r>
                <m:r>
                  <m:rPr>
                    <m:sty m:val="bi"/>
                  </m:rP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R</m:t>
                    </m:r>
                  </m:sub>
                </m:sSub>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m:t>
                          </m:r>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(k)</m:t>
                              </m:r>
                            </m:sub>
                            <m:sup>
                              <m:r>
                                <w:rPr>
                                  <w:rFonts w:ascii="Cambria Math" w:hAnsi="Cambria Math"/>
                                </w:rPr>
                                <m:t>i+1</m:t>
                              </m:r>
                              <m:ctrlPr>
                                <w:rPr>
                                  <w:rFonts w:ascii="Cambria Math" w:hAnsi="Cambria Math"/>
                                  <w:i/>
                                </w:rPr>
                              </m:ctrlPr>
                            </m:sup>
                          </m:sSubSup>
                        </m:e>
                      </m:mr>
                      <m:mr>
                        <m:e>
                          <m:r>
                            <m:rPr>
                              <m:sty m:val="bi"/>
                            </m:rP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e>
                      </m:mr>
                    </m:m>
                  </m:e>
                </m:d>
              </m:oMath>
            </m:oMathPara>
          </w:p>
        </w:tc>
        <w:tc>
          <w:tcPr>
            <w:tcW w:w="959" w:type="dxa"/>
            <w:vAlign w:val="center"/>
          </w:tcPr>
          <w:p w14:paraId="47AF6BF5" w14:textId="77777777" w:rsidR="00172A74" w:rsidRPr="00F37648" w:rsidRDefault="00172A74" w:rsidP="00CA4005">
            <w:pPr>
              <w:numPr>
                <w:ilvl w:val="0"/>
                <w:numId w:val="3"/>
              </w:numPr>
              <w:overflowPunct/>
              <w:autoSpaceDE/>
              <w:autoSpaceDN/>
              <w:adjustRightInd/>
              <w:spacing w:before="120" w:after="120" w:line="360" w:lineRule="auto"/>
              <w:textAlignment w:val="auto"/>
              <w:rPr>
                <w:rFonts w:eastAsiaTheme="minorEastAsia"/>
              </w:rPr>
            </w:pPr>
            <w:r w:rsidRPr="00F37648">
              <w:rPr>
                <w:rFonts w:eastAsiaTheme="minorEastAsia"/>
              </w:rPr>
              <w:t xml:space="preserve"> </w:t>
            </w:r>
          </w:p>
        </w:tc>
      </w:tr>
    </w:tbl>
    <w:p w14:paraId="30576E1D" w14:textId="3F75289B" w:rsidR="00EF162C" w:rsidRDefault="00EF162C" w:rsidP="00F75027">
      <w:pPr>
        <w:spacing w:line="360" w:lineRule="auto"/>
      </w:pPr>
      <w:proofErr w:type="gramStart"/>
      <w:r>
        <w:t>où</w:t>
      </w:r>
      <w:proofErr w:type="gramEnd"/>
      <w:r>
        <w:t xml:space="preserve"> </w:t>
      </w:r>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R</m:t>
            </m:r>
          </m:sub>
        </m:sSub>
      </m:oMath>
      <w:r w:rsidRPr="00EF162C">
        <w:t xml:space="preserve"> </w:t>
      </w:r>
      <w:r>
        <w:t xml:space="preserve">est la matrice </w:t>
      </w:r>
      <w:proofErr w:type="spellStart"/>
      <w:r>
        <w:t>jacobienne</w:t>
      </w:r>
      <w:proofErr w:type="spellEnd"/>
      <w:r w:rsidR="00CC27B5">
        <w:t xml:space="preserve"> de cette méthode d’intégration temporelle</w:t>
      </w:r>
      <w:r>
        <w:t xml:space="preserve">. </w:t>
      </w:r>
    </w:p>
    <w:p w14:paraId="79AF5F53" w14:textId="6697E01E" w:rsidR="006B090B" w:rsidRDefault="00EF162C" w:rsidP="00F75027">
      <w:pPr>
        <w:spacing w:line="360" w:lineRule="auto"/>
      </w:pPr>
      <w:r>
        <w:t xml:space="preserve">Après la résolution, </w:t>
      </w:r>
      <w:r w:rsidR="007B27E8">
        <w:t>la correction sur les vecteurs du déplacement</w:t>
      </w:r>
      <w:r w:rsidR="004742F0">
        <w:t xml:space="preserve"> et de la vitesse</w:t>
      </w:r>
      <w:r>
        <w:t xml:space="preserve"> peut être réalisée</w:t>
      </w:r>
      <w:r w:rsidR="004742F0">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742F0" w:rsidRPr="00F37648" w14:paraId="088C5964" w14:textId="77777777" w:rsidTr="00237B6F">
        <w:trPr>
          <w:trHeight w:val="635"/>
          <w:tblHeader/>
          <w:jc w:val="center"/>
        </w:trPr>
        <w:tc>
          <w:tcPr>
            <w:tcW w:w="8080" w:type="dxa"/>
            <w:vAlign w:val="center"/>
          </w:tcPr>
          <w:p w14:paraId="4951EA19" w14:textId="08438D38" w:rsidR="004742F0" w:rsidRPr="00F37648" w:rsidRDefault="00144DF9" w:rsidP="00F75027">
            <w:pPr>
              <w:spacing w:line="360" w:lineRule="auto"/>
            </w:pPr>
            <m:oMathPara>
              <m:oMath>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SubSup>
                            <m:sSubSupPr>
                              <m:ctrlPr>
                                <w:rPr>
                                  <w:rFonts w:ascii="Cambria Math" w:eastAsiaTheme="minorEastAsia" w:hAnsi="Cambria Math"/>
                                  <w:b/>
                                  <w:i/>
                                </w:rPr>
                              </m:ctrlPr>
                            </m:sSubSupPr>
                            <m:e>
                              <m:r>
                                <m:rPr>
                                  <m:sty m:val="bi"/>
                                </m:rPr>
                                <w:rPr>
                                  <w:rFonts w:ascii="Cambria Math" w:eastAsiaTheme="minorEastAsia" w:hAnsi="Cambria Math"/>
                                </w:rPr>
                                <m:t>q</m:t>
                              </m:r>
                            </m:e>
                            <m:sub>
                              <m:r>
                                <m:rPr>
                                  <m:sty m:val="bi"/>
                                </m:rPr>
                                <w:rPr>
                                  <w:rFonts w:ascii="Cambria Math" w:eastAsiaTheme="minorEastAsia" w:hAnsi="Cambria Math"/>
                                </w:rPr>
                                <m:t>(</m:t>
                              </m:r>
                              <m:r>
                                <w:rPr>
                                  <w:rFonts w:ascii="Cambria Math" w:eastAsiaTheme="minorEastAsia" w:hAnsi="Cambria Math"/>
                                </w:rPr>
                                <m:t>k+1</m:t>
                              </m:r>
                              <m:r>
                                <m:rPr>
                                  <m:sty m:val="bi"/>
                                </m:rPr>
                                <w:rPr>
                                  <w:rFonts w:ascii="Cambria Math" w:eastAsiaTheme="minorEastAsia" w:hAnsi="Cambria Math"/>
                                </w:rPr>
                                <m:t>)</m:t>
                              </m:r>
                            </m:sub>
                            <m:sup>
                              <m:r>
                                <m:rPr>
                                  <m:sty m:val="bi"/>
                                </m:rPr>
                                <w:rPr>
                                  <w:rFonts w:ascii="Cambria Math" w:eastAsiaTheme="minorEastAsia" w:hAnsi="Cambria Math"/>
                                </w:rPr>
                                <m:t>i</m:t>
                              </m:r>
                              <m:r>
                                <w:rPr>
                                  <w:rFonts w:ascii="Cambria Math" w:eastAsiaTheme="minorEastAsia" w:hAnsi="Cambria Math"/>
                                </w:rPr>
                                <m:t>+1</m:t>
                              </m:r>
                            </m:sup>
                          </m:sSubSup>
                        </m:e>
                      </m:mr>
                      <m:m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(k+1)</m:t>
                              </m:r>
                            </m:sub>
                            <m:sup>
                              <m:r>
                                <w:rPr>
                                  <w:rFonts w:ascii="Cambria Math" w:hAnsi="Cambria Math"/>
                                </w:rPr>
                                <m:t>i+1</m:t>
                              </m:r>
                              <m:ctrlPr>
                                <w:rPr>
                                  <w:rFonts w:ascii="Cambria Math" w:hAnsi="Cambria Math"/>
                                  <w:i/>
                                </w:rPr>
                              </m:ctrlPr>
                            </m:sup>
                          </m:sSubSup>
                        </m:e>
                      </m:mr>
                    </m:m>
                  </m:e>
                </m:d>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SubSup>
                            <m:sSubSupPr>
                              <m:ctrlPr>
                                <w:rPr>
                                  <w:rFonts w:ascii="Cambria Math" w:eastAsiaTheme="minorEastAsia" w:hAnsi="Cambria Math"/>
                                  <w:b/>
                                  <w:i/>
                                </w:rPr>
                              </m:ctrlPr>
                            </m:sSubSupPr>
                            <m:e>
                              <m:r>
                                <m:rPr>
                                  <m:sty m:val="bi"/>
                                </m:rPr>
                                <w:rPr>
                                  <w:rFonts w:ascii="Cambria Math" w:eastAsiaTheme="minorEastAsia" w:hAnsi="Cambria Math"/>
                                </w:rPr>
                                <m:t>q</m:t>
                              </m:r>
                            </m:e>
                            <m:sub>
                              <m:r>
                                <m:rPr>
                                  <m:sty m:val="bi"/>
                                </m:rPr>
                                <w:rPr>
                                  <w:rFonts w:ascii="Cambria Math" w:eastAsiaTheme="minorEastAsia" w:hAnsi="Cambria Math"/>
                                </w:rPr>
                                <m:t>(</m:t>
                              </m:r>
                              <m:r>
                                <w:rPr>
                                  <w:rFonts w:ascii="Cambria Math" w:eastAsiaTheme="minorEastAsia" w:hAnsi="Cambria Math"/>
                                </w:rPr>
                                <m:t>k</m:t>
                              </m:r>
                              <m:r>
                                <m:rPr>
                                  <m:sty m:val="bi"/>
                                </m:rPr>
                                <w:rPr>
                                  <w:rFonts w:ascii="Cambria Math" w:eastAsiaTheme="minorEastAsia" w:hAnsi="Cambria Math"/>
                                </w:rPr>
                                <m:t>)</m:t>
                              </m:r>
                            </m:sub>
                            <m:sup>
                              <m:r>
                                <w:rPr>
                                  <w:rFonts w:ascii="Cambria Math" w:eastAsiaTheme="minorEastAsia" w:hAnsi="Cambria Math"/>
                                </w:rPr>
                                <m:t>i+1</m:t>
                              </m:r>
                            </m:sup>
                          </m:sSubSup>
                        </m:e>
                      </m:mr>
                      <m:m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e>
                      </m:mr>
                    </m:m>
                  </m:e>
                </m:d>
                <m:r>
                  <m:rPr>
                    <m:sty m:val="bi"/>
                  </m:rPr>
                  <w:rPr>
                    <w:rFonts w:ascii="Cambria Math" w:hAnsi="Cambria Math"/>
                  </w:rPr>
                  <m:t>+</m:t>
                </m:r>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m:t>
                          </m:r>
                          <m:sSubSup>
                            <m:sSubSupPr>
                              <m:ctrlPr>
                                <w:rPr>
                                  <w:rFonts w:ascii="Cambria Math" w:eastAsiaTheme="minorEastAsia" w:hAnsi="Cambria Math"/>
                                  <w:b/>
                                  <w:i/>
                                </w:rPr>
                              </m:ctrlPr>
                            </m:sSubSupPr>
                            <m:e>
                              <m:r>
                                <m:rPr>
                                  <m:sty m:val="bi"/>
                                </m:rPr>
                                <w:rPr>
                                  <w:rFonts w:ascii="Cambria Math" w:eastAsiaTheme="minorEastAsia" w:hAnsi="Cambria Math"/>
                                </w:rPr>
                                <m:t>q</m:t>
                              </m:r>
                            </m:e>
                            <m:sub>
                              <m:r>
                                <m:rPr>
                                  <m:sty m:val="bi"/>
                                </m:rPr>
                                <w:rPr>
                                  <w:rFonts w:ascii="Cambria Math" w:eastAsiaTheme="minorEastAsia" w:hAnsi="Cambria Math"/>
                                </w:rPr>
                                <m:t>(k)</m:t>
                              </m:r>
                            </m:sub>
                            <m:sup>
                              <m:r>
                                <m:rPr>
                                  <m:sty m:val="bi"/>
                                </m:rPr>
                                <w:rPr>
                                  <w:rFonts w:ascii="Cambria Math" w:eastAsiaTheme="minorEastAsia" w:hAnsi="Cambria Math"/>
                                </w:rPr>
                                <m:t>i</m:t>
                              </m:r>
                              <m:r>
                                <w:rPr>
                                  <w:rFonts w:ascii="Cambria Math" w:eastAsiaTheme="minorEastAsia" w:hAnsi="Cambria Math"/>
                                </w:rPr>
                                <m:t>+1</m:t>
                              </m:r>
                            </m:sup>
                          </m:sSubSup>
                        </m:e>
                      </m:mr>
                      <m:mr>
                        <m:e>
                          <m:r>
                            <m:rPr>
                              <m:sty m:val="bi"/>
                            </m:rP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e>
                      </m:mr>
                    </m:m>
                  </m:e>
                </m:d>
              </m:oMath>
            </m:oMathPara>
          </w:p>
        </w:tc>
        <w:tc>
          <w:tcPr>
            <w:tcW w:w="959" w:type="dxa"/>
            <w:vAlign w:val="center"/>
          </w:tcPr>
          <w:p w14:paraId="668E9F91" w14:textId="77777777" w:rsidR="004742F0" w:rsidRPr="00F37648" w:rsidRDefault="004742F0" w:rsidP="00CA4005">
            <w:pPr>
              <w:numPr>
                <w:ilvl w:val="0"/>
                <w:numId w:val="3"/>
              </w:numPr>
              <w:overflowPunct/>
              <w:autoSpaceDE/>
              <w:autoSpaceDN/>
              <w:adjustRightInd/>
              <w:spacing w:before="120" w:after="120" w:line="360" w:lineRule="auto"/>
              <w:textAlignment w:val="auto"/>
              <w:rPr>
                <w:rFonts w:eastAsiaTheme="minorEastAsia"/>
              </w:rPr>
            </w:pPr>
            <w:r w:rsidRPr="00F37648">
              <w:rPr>
                <w:rFonts w:eastAsiaTheme="minorEastAsia"/>
              </w:rPr>
              <w:t xml:space="preserve"> </w:t>
            </w:r>
          </w:p>
        </w:tc>
      </w:tr>
    </w:tbl>
    <w:p w14:paraId="142778CC" w14:textId="5E965809" w:rsidR="004742F0" w:rsidRDefault="00731D56" w:rsidP="00F75027">
      <w:pPr>
        <w:spacing w:line="360" w:lineRule="auto"/>
      </w:pPr>
      <w:r>
        <w:t xml:space="preserve">Cette correction est répété de manière itérative jusqu’à la norme du vecteur résiduel </w:t>
      </w:r>
      <m:oMath>
        <m:r>
          <m:rPr>
            <m:sty m:val="bi"/>
          </m:rPr>
          <w:rPr>
            <w:rFonts w:ascii="Cambria Math" w:hAnsi="Cambria Math"/>
          </w:rPr>
          <m:t>R</m:t>
        </m:r>
      </m:oMath>
      <w:r>
        <w:rPr>
          <w:b/>
        </w:rPr>
        <w:t xml:space="preserve"> </w:t>
      </w:r>
      <w:r w:rsidRPr="00011792">
        <w:t>descend au-dessous d’une tolérance</w:t>
      </w:r>
      <w:r w:rsidR="00F75027">
        <w:t xml:space="preserve"> petite, </w:t>
      </w:r>
      <w:proofErr w:type="spellStart"/>
      <w:r w:rsidR="00F75027">
        <w:t>e.g</w:t>
      </w:r>
      <w:proofErr w:type="spellEnd"/>
      <w:r w:rsidR="00F75027">
        <w:t>. 1E-</w:t>
      </w:r>
      <w:r w:rsidR="00DA0B4C">
        <w:t>3</w:t>
      </w:r>
      <w:r>
        <w:t xml:space="preserve">. </w:t>
      </w:r>
    </w:p>
    <w:p w14:paraId="4885E3D7" w14:textId="0FE0ED1D" w:rsidR="00484B7C" w:rsidRDefault="00155DF3" w:rsidP="00F75027">
      <w:pPr>
        <w:spacing w:line="360" w:lineRule="auto"/>
      </w:pPr>
      <w:r>
        <w:t>Cette stratégie itérative de Newton-</w:t>
      </w:r>
      <w:proofErr w:type="spellStart"/>
      <w:r>
        <w:t>Raphson</w:t>
      </w:r>
      <w:proofErr w:type="spellEnd"/>
      <w:r>
        <w:t xml:space="preserve"> permet de corriger de manière efficace le vecteur de déplacement et de vitesse en utilisant la matrice </w:t>
      </w:r>
      <w:proofErr w:type="spellStart"/>
      <w:r>
        <w:t>jacobienne</w:t>
      </w:r>
      <w:proofErr w:type="spellEnd"/>
      <w:r>
        <w:t xml:space="preserve">. </w:t>
      </w:r>
      <w:r w:rsidR="00484B7C">
        <w:t xml:space="preserve">La matrice </w:t>
      </w:r>
      <w:proofErr w:type="spellStart"/>
      <w:r w:rsidR="00484B7C">
        <w:t>jacob</w:t>
      </w:r>
      <w:r w:rsidR="000F44A3">
        <w:t>ienne</w:t>
      </w:r>
      <w:proofErr w:type="spellEnd"/>
      <w:r w:rsidR="000F44A3">
        <w:t xml:space="preserve"> est </w:t>
      </w:r>
      <w:r w:rsidR="00C12347">
        <w:t xml:space="preserve">en </w:t>
      </w:r>
      <w:r w:rsidR="000F44A3">
        <w:t>fonction du vecteur de</w:t>
      </w:r>
      <w:r w:rsidR="00484B7C">
        <w:t xml:space="preserve"> déplacement et de</w:t>
      </w:r>
      <w:r w:rsidR="00165EFE">
        <w:t xml:space="preserve"> vitesse. Compte tenu des dépendances et </w:t>
      </w:r>
      <w:r w:rsidR="008359E5">
        <w:t xml:space="preserve">des </w:t>
      </w:r>
      <w:r w:rsidR="00165EFE">
        <w:t>calcul</w:t>
      </w:r>
      <w:r w:rsidR="008133F9">
        <w:t>s</w:t>
      </w:r>
      <w:r w:rsidR="00165EFE">
        <w:t xml:space="preserve"> </w:t>
      </w:r>
      <w:r w:rsidR="00437672">
        <w:t>du</w:t>
      </w:r>
      <w:r w:rsidR="0097740F">
        <w:t xml:space="preserve"> dérivé</w:t>
      </w:r>
      <w:r w:rsidR="00165EFE">
        <w:t xml:space="preserve"> de chaque terme, elle peut s’écrit</w:t>
      </w:r>
      <w:r w:rsidR="00195D6C">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644873" w:rsidRPr="00F37648" w14:paraId="313082C4" w14:textId="77777777" w:rsidTr="00237B6F">
        <w:trPr>
          <w:trHeight w:val="635"/>
          <w:tblHeader/>
          <w:jc w:val="center"/>
        </w:trPr>
        <w:tc>
          <w:tcPr>
            <w:tcW w:w="8080" w:type="dxa"/>
            <w:vAlign w:val="center"/>
          </w:tcPr>
          <w:p w14:paraId="2F316A90" w14:textId="062000E2" w:rsidR="00644873" w:rsidRPr="00195D6C" w:rsidRDefault="00144DF9" w:rsidP="00F75027">
            <w:pPr>
              <w:spacing w:line="360" w:lineRule="auto"/>
              <w:rPr>
                <w:b/>
              </w:rPr>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R</m:t>
                    </m:r>
                  </m:sub>
                </m:sSub>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2"/>
                              <m:mcJc m:val="center"/>
                            </m:mcPr>
                          </m:mc>
                        </m:mcs>
                        <m:ctrlPr>
                          <w:rPr>
                            <w:rFonts w:ascii="Cambria Math" w:eastAsiaTheme="minorEastAsia" w:hAnsi="Cambria Math"/>
                            <w:b/>
                            <w:i/>
                          </w:rPr>
                        </m:ctrlPr>
                      </m:mPr>
                      <m:mr>
                        <m:e>
                          <m:r>
                            <m:rPr>
                              <m:sty m:val="bi"/>
                            </m:rPr>
                            <w:rPr>
                              <w:rFonts w:ascii="Cambria Math" w:eastAsiaTheme="minorEastAsia" w:hAnsi="Cambria Math"/>
                            </w:rPr>
                            <m:t>I-</m:t>
                          </m:r>
                          <m:sSup>
                            <m:sSupPr>
                              <m:ctrlPr>
                                <w:rPr>
                                  <w:rFonts w:ascii="Cambria Math" w:eastAsiaTheme="minorEastAsia" w:hAnsi="Cambria Math"/>
                                  <w:i/>
                                </w:rPr>
                              </m:ctrlPr>
                            </m:sSupPr>
                            <m:e>
                              <m:d>
                                <m:dPr>
                                  <m:ctrlPr>
                                    <w:rPr>
                                      <w:rFonts w:ascii="Cambria Math" w:eastAsiaTheme="minorEastAsia" w:hAnsi="Cambria Math"/>
                                      <w:b/>
                                      <w:i/>
                                    </w:rPr>
                                  </m:ctrlPr>
                                </m:dPr>
                                <m:e>
                                  <m:r>
                                    <m:rPr>
                                      <m:sty m:val="bi"/>
                                    </m:rPr>
                                    <w:rPr>
                                      <w:rFonts w:ascii="Cambria Math" w:eastAsiaTheme="minorEastAsia" w:hAnsi="Cambria Math"/>
                                    </w:rPr>
                                    <m:t>∆</m:t>
                                  </m:r>
                                  <m:r>
                                    <w:rPr>
                                      <w:rFonts w:ascii="Cambria Math" w:eastAsiaTheme="minorEastAsia" w:hAnsi="Cambria Math"/>
                                    </w:rPr>
                                    <m:t>t</m:t>
                                  </m:r>
                                  <m:ctrlPr>
                                    <w:rPr>
                                      <w:rFonts w:ascii="Cambria Math" w:eastAsiaTheme="minorEastAsia" w:hAnsi="Cambria Math"/>
                                      <w:i/>
                                    </w:rPr>
                                  </m:ctrlPr>
                                </m:e>
                              </m:d>
                            </m:e>
                            <m:sup>
                              <m:r>
                                <w:rPr>
                                  <w:rFonts w:ascii="Cambria Math" w:eastAsiaTheme="minorEastAsia" w:hAnsi="Cambria Math"/>
                                </w:rPr>
                                <m:t>2</m:t>
                              </m:r>
                            </m:sup>
                          </m:sSup>
                          <m:r>
                            <w:rPr>
                              <w:rFonts w:ascii="Cambria Math" w:eastAsiaTheme="minorEastAsia" w:hAnsi="Cambria Math"/>
                            </w:rPr>
                            <m:t>β</m:t>
                          </m:r>
                          <m:f>
                            <m:fPr>
                              <m:ctrlPr>
                                <w:rPr>
                                  <w:rFonts w:ascii="Cambria Math" w:hAnsi="Cambria Math"/>
                                  <w:i/>
                                </w:rPr>
                              </m:ctrlPr>
                            </m:fPr>
                            <m:num>
                              <m:sSup>
                                <m:sSupPr>
                                  <m:ctrlPr>
                                    <w:rPr>
                                      <w:rFonts w:ascii="Cambria Math" w:eastAsiaTheme="minorEastAsia" w:hAnsi="Cambria Math"/>
                                      <w:i/>
                                    </w:rPr>
                                  </m:ctrlPr>
                                </m:sSupPr>
                                <m:e>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ctrlPr>
                                <w:rPr>
                                  <w:rFonts w:ascii="Cambria Math" w:eastAsiaTheme="minorEastAsia" w:hAnsi="Cambria Math"/>
                                  <w:b/>
                                  <w:i/>
                                </w:rPr>
                              </m:ctrlPr>
                            </m:num>
                            <m:den>
                              <m: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q</m:t>
                                  </m:r>
                                </m:e>
                                <m:sup>
                                  <m:r>
                                    <w:rPr>
                                      <w:rFonts w:ascii="Cambria Math" w:eastAsiaTheme="minorEastAsia" w:hAnsi="Cambria Math"/>
                                    </w:rPr>
                                    <m:t>i+1</m:t>
                                  </m:r>
                                </m:sup>
                              </m:sSup>
                            </m:den>
                          </m:f>
                        </m:e>
                        <m:e>
                          <m:r>
                            <m:rPr>
                              <m:sty m:val="bi"/>
                            </m:rPr>
                            <w:rPr>
                              <w:rFonts w:ascii="Cambria Math" w:hAnsi="Cambria Math"/>
                            </w:rPr>
                            <m:t>-</m:t>
                          </m:r>
                          <m:sSup>
                            <m:sSupPr>
                              <m:ctrlPr>
                                <w:rPr>
                                  <w:rFonts w:ascii="Cambria Math" w:eastAsiaTheme="minorEastAsia" w:hAnsi="Cambria Math"/>
                                  <w:i/>
                                </w:rPr>
                              </m:ctrlPr>
                            </m:sSupPr>
                            <m:e>
                              <m:d>
                                <m:dPr>
                                  <m:ctrlPr>
                                    <w:rPr>
                                      <w:rFonts w:ascii="Cambria Math" w:eastAsiaTheme="minorEastAsia" w:hAnsi="Cambria Math"/>
                                      <w:b/>
                                      <w:i/>
                                    </w:rPr>
                                  </m:ctrlPr>
                                </m:dPr>
                                <m:e>
                                  <m:r>
                                    <m:rPr>
                                      <m:sty m:val="bi"/>
                                    </m:rPr>
                                    <w:rPr>
                                      <w:rFonts w:ascii="Cambria Math" w:eastAsiaTheme="minorEastAsia" w:hAnsi="Cambria Math"/>
                                    </w:rPr>
                                    <m:t>∆</m:t>
                                  </m:r>
                                  <m:r>
                                    <w:rPr>
                                      <w:rFonts w:ascii="Cambria Math" w:eastAsiaTheme="minorEastAsia" w:hAnsi="Cambria Math"/>
                                    </w:rPr>
                                    <m:t>t</m:t>
                                  </m:r>
                                  <m:ctrlPr>
                                    <w:rPr>
                                      <w:rFonts w:ascii="Cambria Math" w:eastAsiaTheme="minorEastAsia" w:hAnsi="Cambria Math"/>
                                      <w:i/>
                                    </w:rPr>
                                  </m:ctrlPr>
                                </m:e>
                              </m:d>
                            </m:e>
                            <m:sup>
                              <m:r>
                                <w:rPr>
                                  <w:rFonts w:ascii="Cambria Math" w:eastAsiaTheme="minorEastAsia" w:hAnsi="Cambria Math"/>
                                </w:rPr>
                                <m:t>2</m:t>
                              </m:r>
                            </m:sup>
                          </m:sSup>
                          <m:r>
                            <w:rPr>
                              <w:rFonts w:ascii="Cambria Math" w:eastAsiaTheme="minorEastAsia" w:hAnsi="Cambria Math"/>
                            </w:rPr>
                            <m:t>β</m:t>
                          </m:r>
                          <m:f>
                            <m:fPr>
                              <m:ctrlPr>
                                <w:rPr>
                                  <w:rFonts w:ascii="Cambria Math" w:hAnsi="Cambria Math"/>
                                  <w:i/>
                                </w:rPr>
                              </m:ctrlPr>
                            </m:fPr>
                            <m:num>
                              <m:sSup>
                                <m:sSupPr>
                                  <m:ctrlPr>
                                    <w:rPr>
                                      <w:rFonts w:ascii="Cambria Math" w:eastAsiaTheme="minorEastAsia" w:hAnsi="Cambria Math"/>
                                      <w:i/>
                                    </w:rPr>
                                  </m:ctrlPr>
                                </m:sSupPr>
                                <m:e>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ctrlPr>
                                <w:rPr>
                                  <w:rFonts w:ascii="Cambria Math" w:eastAsiaTheme="minorEastAsia" w:hAnsi="Cambria Math"/>
                                  <w:b/>
                                  <w:i/>
                                </w:rPr>
                              </m:ctrlPr>
                            </m:num>
                            <m:den>
                              <m:r>
                                <w:rPr>
                                  <w:rFonts w:ascii="Cambria Math" w:eastAsiaTheme="minorEastAsia"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den>
                          </m:f>
                        </m:e>
                      </m:mr>
                      <m:mr>
                        <m:e>
                          <m:r>
                            <m:rPr>
                              <m:sty m:val="bi"/>
                            </m:rPr>
                            <w:rPr>
                              <w:rFonts w:ascii="Cambria Math" w:hAnsi="Cambria Math"/>
                            </w:rPr>
                            <m:t>-</m:t>
                          </m:r>
                          <m:r>
                            <m:rPr>
                              <m:sty m:val="bi"/>
                            </m:rPr>
                            <w:rPr>
                              <w:rFonts w:ascii="Cambria Math" w:eastAsiaTheme="minorEastAsia" w:hAnsi="Cambria Math"/>
                            </w:rPr>
                            <m:t>∆</m:t>
                          </m:r>
                          <m:r>
                            <w:rPr>
                              <w:rFonts w:ascii="Cambria Math" w:eastAsiaTheme="minorEastAsia" w:hAnsi="Cambria Math"/>
                            </w:rPr>
                            <m:t>tγ</m:t>
                          </m:r>
                          <m:f>
                            <m:fPr>
                              <m:ctrlPr>
                                <w:rPr>
                                  <w:rFonts w:ascii="Cambria Math" w:hAnsi="Cambria Math"/>
                                  <w:i/>
                                </w:rPr>
                              </m:ctrlPr>
                            </m:fPr>
                            <m:num>
                              <m:sSup>
                                <m:sSupPr>
                                  <m:ctrlPr>
                                    <w:rPr>
                                      <w:rFonts w:ascii="Cambria Math" w:eastAsiaTheme="minorEastAsia" w:hAnsi="Cambria Math"/>
                                      <w:i/>
                                    </w:rPr>
                                  </m:ctrlPr>
                                </m:sSupPr>
                                <m:e>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ctrlPr>
                                <w:rPr>
                                  <w:rFonts w:ascii="Cambria Math" w:eastAsiaTheme="minorEastAsia" w:hAnsi="Cambria Math"/>
                                  <w:b/>
                                  <w:i/>
                                </w:rPr>
                              </m:ctrlPr>
                            </m:num>
                            <m:den>
                              <m: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q</m:t>
                                  </m:r>
                                </m:e>
                                <m:sup>
                                  <m:r>
                                    <w:rPr>
                                      <w:rFonts w:ascii="Cambria Math" w:eastAsiaTheme="minorEastAsia" w:hAnsi="Cambria Math"/>
                                    </w:rPr>
                                    <m:t>i+1</m:t>
                                  </m:r>
                                </m:sup>
                              </m:sSup>
                            </m:den>
                          </m:f>
                        </m:e>
                        <m:e>
                          <m:r>
                            <m:rPr>
                              <m:sty m:val="bi"/>
                            </m:rPr>
                            <w:rPr>
                              <w:rFonts w:ascii="Cambria Math" w:eastAsiaTheme="minorEastAsia" w:hAnsi="Cambria Math"/>
                            </w:rPr>
                            <m:t>I-∆</m:t>
                          </m:r>
                          <m:r>
                            <w:rPr>
                              <w:rFonts w:ascii="Cambria Math" w:eastAsiaTheme="minorEastAsia" w:hAnsi="Cambria Math"/>
                            </w:rPr>
                            <m:t>tγ</m:t>
                          </m:r>
                          <m:f>
                            <m:fPr>
                              <m:ctrlPr>
                                <w:rPr>
                                  <w:rFonts w:ascii="Cambria Math" w:hAnsi="Cambria Math"/>
                                  <w:i/>
                                </w:rPr>
                              </m:ctrlPr>
                            </m:fPr>
                            <m:num>
                              <m:sSup>
                                <m:sSupPr>
                                  <m:ctrlPr>
                                    <w:rPr>
                                      <w:rFonts w:ascii="Cambria Math" w:eastAsiaTheme="minorEastAsia" w:hAnsi="Cambria Math"/>
                                      <w:i/>
                                    </w:rPr>
                                  </m:ctrlPr>
                                </m:sSupPr>
                                <m:e>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ctrlPr>
                                <w:rPr>
                                  <w:rFonts w:ascii="Cambria Math" w:eastAsiaTheme="minorEastAsia" w:hAnsi="Cambria Math"/>
                                  <w:b/>
                                  <w:i/>
                                </w:rPr>
                              </m:ctrlPr>
                            </m:num>
                            <m:den>
                              <m:r>
                                <w:rPr>
                                  <w:rFonts w:ascii="Cambria Math" w:eastAsiaTheme="minorEastAsia"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den>
                          </m:f>
                        </m:e>
                      </m:mr>
                    </m:m>
                  </m:e>
                </m:d>
              </m:oMath>
            </m:oMathPara>
          </w:p>
        </w:tc>
        <w:tc>
          <w:tcPr>
            <w:tcW w:w="959" w:type="dxa"/>
            <w:vAlign w:val="center"/>
          </w:tcPr>
          <w:p w14:paraId="15D1EAFC" w14:textId="77777777" w:rsidR="00644873" w:rsidRPr="00F37648" w:rsidRDefault="00644873" w:rsidP="00CA4005">
            <w:pPr>
              <w:numPr>
                <w:ilvl w:val="0"/>
                <w:numId w:val="3"/>
              </w:numPr>
              <w:overflowPunct/>
              <w:autoSpaceDE/>
              <w:autoSpaceDN/>
              <w:adjustRightInd/>
              <w:spacing w:before="120" w:after="120" w:line="360" w:lineRule="auto"/>
              <w:textAlignment w:val="auto"/>
              <w:rPr>
                <w:rFonts w:eastAsiaTheme="minorEastAsia"/>
              </w:rPr>
            </w:pPr>
            <w:r w:rsidRPr="00F37648">
              <w:rPr>
                <w:rFonts w:eastAsiaTheme="minorEastAsia"/>
              </w:rPr>
              <w:t xml:space="preserve"> </w:t>
            </w:r>
          </w:p>
        </w:tc>
      </w:tr>
    </w:tbl>
    <w:p w14:paraId="62D41DCC" w14:textId="2871DF66" w:rsidR="00AA3E68" w:rsidRDefault="0097740F" w:rsidP="00F75027">
      <w:pPr>
        <w:spacing w:line="360" w:lineRule="auto"/>
      </w:pPr>
      <w:r>
        <w:t>Le dérivé</w:t>
      </w:r>
      <w:r w:rsidR="008207E2">
        <w:t xml:space="preserve"> d’accélération </w:t>
      </w:r>
      <m:oMath>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q</m:t>
                </m:r>
              </m:e>
            </m:acc>
          </m:e>
          <m:sup>
            <m:r>
              <w:rPr>
                <w:rFonts w:ascii="Cambria Math" w:hAnsi="Cambria Math"/>
              </w:rPr>
              <m:t>i</m:t>
            </m:r>
            <m:r>
              <m:rPr>
                <m:sty m:val="p"/>
              </m:rPr>
              <w:rPr>
                <w:rFonts w:ascii="Cambria Math" w:hAnsi="Cambria Math"/>
              </w:rPr>
              <m:t>+1</m:t>
            </m:r>
          </m:sup>
        </m:sSup>
      </m:oMath>
      <w:r w:rsidR="002625F3">
        <w:t xml:space="preserve"> (</w:t>
      </w:r>
      <w:r w:rsidR="002625F3">
        <w:fldChar w:fldCharType="begin"/>
      </w:r>
      <w:r w:rsidR="002625F3">
        <w:instrText xml:space="preserve"> REF _Ref527642609 \r \h </w:instrText>
      </w:r>
      <w:r w:rsidR="00D805D2">
        <w:instrText xml:space="preserve"> \* MERGEFORMAT </w:instrText>
      </w:r>
      <w:r w:rsidR="002625F3">
        <w:fldChar w:fldCharType="separate"/>
      </w:r>
      <w:r w:rsidR="00453126">
        <w:t>Eq.16</w:t>
      </w:r>
      <w:r w:rsidR="002625F3">
        <w:fldChar w:fldCharType="end"/>
      </w:r>
      <w:r w:rsidR="002625F3">
        <w:t>)</w:t>
      </w:r>
      <w:r w:rsidR="008207E2">
        <w:t xml:space="preserve"> </w:t>
      </w:r>
      <w:r w:rsidR="00E016CC">
        <w:t>par rapport au déplacement</w:t>
      </w:r>
      <w:r w:rsidR="00D6777B">
        <w:t xml:space="preserve"> </w:t>
      </w:r>
      <m:oMath>
        <m:sSup>
          <m:sSupPr>
            <m:ctrlPr>
              <w:rPr>
                <w:rFonts w:ascii="Cambria Math" w:hAnsi="Cambria Math"/>
              </w:rPr>
            </m:ctrlPr>
          </m:sSupPr>
          <m:e>
            <m:r>
              <m:rPr>
                <m:sty m:val="bi"/>
              </m:rPr>
              <w:rPr>
                <w:rFonts w:ascii="Cambria Math" w:hAnsi="Cambria Math"/>
              </w:rPr>
              <m:t>q</m:t>
            </m:r>
          </m:e>
          <m:sup>
            <m:r>
              <w:rPr>
                <w:rFonts w:ascii="Cambria Math" w:hAnsi="Cambria Math"/>
              </w:rPr>
              <m:t>i</m:t>
            </m:r>
            <m:r>
              <m:rPr>
                <m:sty m:val="p"/>
              </m:rPr>
              <w:rPr>
                <w:rFonts w:ascii="Cambria Math" w:hAnsi="Cambria Math"/>
              </w:rPr>
              <m:t>+1</m:t>
            </m:r>
          </m:sup>
        </m:sSup>
      </m:oMath>
      <w:r w:rsidR="00E016CC">
        <w:t xml:space="preserve"> et à la vitesse </w:t>
      </w:r>
      <m:oMath>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q</m:t>
                </m:r>
              </m:e>
            </m:acc>
          </m:e>
          <m:sup>
            <m:r>
              <w:rPr>
                <w:rFonts w:ascii="Cambria Math" w:hAnsi="Cambria Math"/>
              </w:rPr>
              <m:t>i</m:t>
            </m:r>
            <m:r>
              <m:rPr>
                <m:sty m:val="p"/>
              </m:rPr>
              <w:rPr>
                <w:rFonts w:ascii="Cambria Math" w:hAnsi="Cambria Math"/>
              </w:rPr>
              <m:t>+1</m:t>
            </m:r>
          </m:sup>
        </m:sSup>
      </m:oMath>
      <w:r w:rsidR="00D6777B">
        <w:t xml:space="preserve"> </w:t>
      </w:r>
      <w:r w:rsidR="00E016CC">
        <w:t xml:space="preserve">revient à calculer </w:t>
      </w:r>
      <w:r w:rsidR="008462ED">
        <w:t xml:space="preserve">la raideur et l’amortissement du le système rotor où celles de palier </w:t>
      </w:r>
      <w:r w:rsidR="00FE75E0">
        <w:t>est compris. Mathématiquement, ce dérivé peut être développé de manière suivant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1411F6" w:rsidRPr="00AA3E05" w14:paraId="4CD95A0A" w14:textId="77777777" w:rsidTr="00237B6F">
        <w:trPr>
          <w:trHeight w:val="635"/>
          <w:tblHeader/>
          <w:jc w:val="center"/>
        </w:trPr>
        <w:tc>
          <w:tcPr>
            <w:tcW w:w="8080" w:type="dxa"/>
            <w:vAlign w:val="center"/>
          </w:tcPr>
          <w:p w14:paraId="7780E4EE" w14:textId="185B3C66" w:rsidR="001411F6" w:rsidRPr="00822945" w:rsidRDefault="00144DF9" w:rsidP="00F75027">
            <w:pPr>
              <w:spacing w:line="360" w:lineRule="auto"/>
              <w:jc w:val="center"/>
              <w:rPr>
                <w:b/>
              </w:rPr>
            </w:pPr>
            <m:oMathPara>
              <m:oMathParaPr>
                <m:jc m:val="center"/>
              </m:oMathParaPr>
              <m:oMath>
                <m:f>
                  <m:fPr>
                    <m:ctrlPr>
                      <w:rPr>
                        <w:rFonts w:ascii="Cambria Math" w:hAnsi="Cambria Math"/>
                        <w:b/>
                        <w:i/>
                      </w:rPr>
                    </m:ctrlPr>
                  </m:fPr>
                  <m:num>
                    <m:r>
                      <w:rPr>
                        <w:rFonts w:ascii="Cambria Math" w:eastAsiaTheme="minorEastAsia" w:hAnsi="Cambria Math"/>
                      </w:rPr>
                      <m:t>∂</m:t>
                    </m:r>
                    <m:d>
                      <m:dPr>
                        <m:ctrlPr>
                          <w:rPr>
                            <w:rFonts w:ascii="Cambria Math" w:hAnsi="Cambria Math"/>
                            <w:b/>
                            <w:i/>
                          </w:rPr>
                        </m:ctrlPr>
                      </m:dPr>
                      <m:e>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e>
                    </m:d>
                  </m:num>
                  <m:den>
                    <m: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q</m:t>
                        </m:r>
                      </m:e>
                      <m:sup>
                        <m:r>
                          <w:rPr>
                            <w:rFonts w:ascii="Cambria Math" w:eastAsiaTheme="minorEastAsia" w:hAnsi="Cambria Math"/>
                          </w:rPr>
                          <m:t>i+1</m:t>
                        </m:r>
                      </m:sup>
                    </m:sSup>
                  </m:den>
                </m:f>
                <m:r>
                  <m:rPr>
                    <m:sty m:val="bi"/>
                  </m:rPr>
                  <w:rPr>
                    <w:rFonts w:ascii="Cambria Math" w:hAnsi="Cambria Math"/>
                  </w:rPr>
                  <m:t>=</m:t>
                </m:r>
                <m:d>
                  <m:dPr>
                    <m:ctrlPr>
                      <w:rPr>
                        <w:rFonts w:ascii="Cambria Math" w:hAnsi="Cambria Math"/>
                        <w:b/>
                        <w:i/>
                      </w:rPr>
                    </m:ctrlPr>
                  </m:dPr>
                  <m:e>
                    <m:f>
                      <m:fPr>
                        <m:ctrlPr>
                          <w:rPr>
                            <w:rFonts w:ascii="Cambria Math" w:hAnsi="Cambria Math"/>
                            <w:b/>
                            <w:i/>
                          </w:rPr>
                        </m:ctrlPr>
                      </m:fPr>
                      <m:num>
                        <m: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palier</m:t>
                            </m:r>
                          </m:sub>
                        </m:sSub>
                      </m:num>
                      <m:den>
                        <m: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q</m:t>
                            </m:r>
                          </m:e>
                          <m:sup>
                            <m:r>
                              <w:rPr>
                                <w:rFonts w:ascii="Cambria Math" w:eastAsiaTheme="minorEastAsia" w:hAnsi="Cambria Math"/>
                              </w:rPr>
                              <m:t>i+1</m:t>
                            </m:r>
                          </m:sup>
                        </m:sSup>
                      </m:den>
                    </m:f>
                    <m:r>
                      <m:rPr>
                        <m:sty m:val="bi"/>
                      </m:rPr>
                      <w:rPr>
                        <w:rFonts w:ascii="Cambria Math" w:hAnsi="Cambria Math"/>
                      </w:rPr>
                      <m:t>-K</m:t>
                    </m:r>
                  </m:e>
                </m:d>
                <m:r>
                  <m:rPr>
                    <m:sty m:val="bi"/>
                  </m:rPr>
                  <w:rPr>
                    <w:rFonts w:ascii="Cambria Math" w:hAnsi="Cambria Math"/>
                  </w:rPr>
                  <m:t xml:space="preserve">/M      ;      </m:t>
                </m:r>
                <m:f>
                  <m:fPr>
                    <m:ctrlPr>
                      <w:rPr>
                        <w:rFonts w:ascii="Cambria Math" w:hAnsi="Cambria Math"/>
                        <w:b/>
                        <w:i/>
                      </w:rPr>
                    </m:ctrlPr>
                  </m:fPr>
                  <m:num>
                    <m:r>
                      <w:rPr>
                        <w:rFonts w:ascii="Cambria Math" w:eastAsiaTheme="minorEastAsia" w:hAnsi="Cambria Math"/>
                      </w:rPr>
                      <m:t>∂</m:t>
                    </m:r>
                    <m:d>
                      <m:dPr>
                        <m:ctrlPr>
                          <w:rPr>
                            <w:rFonts w:ascii="Cambria Math" w:hAnsi="Cambria Math"/>
                            <w:b/>
                            <w:i/>
                          </w:rPr>
                        </m:ctrlPr>
                      </m:dPr>
                      <m:e>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e>
                    </m:d>
                  </m:num>
                  <m:den>
                    <m:r>
                      <w:rPr>
                        <w:rFonts w:ascii="Cambria Math" w:eastAsiaTheme="minorEastAsia"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den>
                </m:f>
                <m:r>
                  <m:rPr>
                    <m:sty m:val="bi"/>
                  </m:rPr>
                  <w:rPr>
                    <w:rFonts w:ascii="Cambria Math" w:hAnsi="Cambria Math"/>
                  </w:rPr>
                  <m:t>=</m:t>
                </m:r>
                <m:d>
                  <m:dPr>
                    <m:ctrlPr>
                      <w:rPr>
                        <w:rFonts w:ascii="Cambria Math" w:hAnsi="Cambria Math"/>
                        <w:b/>
                        <w:i/>
                      </w:rPr>
                    </m:ctrlPr>
                  </m:dPr>
                  <m:e>
                    <m:f>
                      <m:fPr>
                        <m:ctrlPr>
                          <w:rPr>
                            <w:rFonts w:ascii="Cambria Math" w:hAnsi="Cambria Math"/>
                            <w:b/>
                            <w:i/>
                          </w:rPr>
                        </m:ctrlPr>
                      </m:fPr>
                      <m:num>
                        <m: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palier</m:t>
                            </m:r>
                          </m:sub>
                        </m:sSub>
                      </m:num>
                      <m:den>
                        <m:r>
                          <w:rPr>
                            <w:rFonts w:ascii="Cambria Math" w:eastAsiaTheme="minorEastAsia"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den>
                    </m:f>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C</m:t>
                        </m:r>
                        <m:r>
                          <w:rPr>
                            <w:rFonts w:ascii="Cambria Math" w:hAnsi="Cambria Math"/>
                          </w:rPr>
                          <m:t>+</m:t>
                        </m:r>
                        <m:r>
                          <m:rPr>
                            <m:sty m:val="bi"/>
                          </m:rPr>
                          <w:rPr>
                            <w:rFonts w:ascii="Cambria Math" w:hAnsi="Cambria Math"/>
                          </w:rPr>
                          <m:t>G</m:t>
                        </m:r>
                        <m:d>
                          <m:dPr>
                            <m:ctrlPr>
                              <w:rPr>
                                <w:rFonts w:ascii="Cambria Math" w:hAnsi="Cambria Math"/>
                                <w:b/>
                                <w:i/>
                              </w:rPr>
                            </m:ctrlPr>
                          </m:dPr>
                          <m:e>
                            <m:r>
                              <m:rPr>
                                <m:sty m:val="p"/>
                              </m:rPr>
                              <w:rPr>
                                <w:rFonts w:ascii="Cambria Math" w:hAnsi="Cambria Math"/>
                              </w:rPr>
                              <m:t>Ω</m:t>
                            </m:r>
                          </m:e>
                        </m:d>
                      </m:e>
                    </m:d>
                  </m:e>
                </m:d>
                <m:r>
                  <m:rPr>
                    <m:sty m:val="bi"/>
                  </m:rPr>
                  <w:rPr>
                    <w:rFonts w:ascii="Cambria Math" w:hAnsi="Cambria Math"/>
                  </w:rPr>
                  <m:t>/M</m:t>
                </m:r>
              </m:oMath>
            </m:oMathPara>
          </w:p>
        </w:tc>
        <w:tc>
          <w:tcPr>
            <w:tcW w:w="959" w:type="dxa"/>
            <w:vAlign w:val="center"/>
          </w:tcPr>
          <w:p w14:paraId="26DB79B8" w14:textId="77777777" w:rsidR="001411F6" w:rsidRPr="001C390D" w:rsidRDefault="001411F6" w:rsidP="00CA4005">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1C390D">
              <w:rPr>
                <w:rFonts w:ascii="Calibri" w:eastAsia="Times New Roman" w:hAnsi="Calibri" w:cs="Times New Roman"/>
                <w:i w:val="0"/>
                <w:iCs w:val="0"/>
                <w:color w:val="auto"/>
                <w:sz w:val="22"/>
                <w:szCs w:val="20"/>
                <w:lang w:eastAsia="fr-FR"/>
              </w:rPr>
              <w:t xml:space="preserve"> </w:t>
            </w:r>
          </w:p>
        </w:tc>
      </w:tr>
    </w:tbl>
    <w:p w14:paraId="55F25F47" w14:textId="483C62BE" w:rsidR="006C6406" w:rsidRDefault="00BB21B6" w:rsidP="00330128">
      <w:pPr>
        <w:spacing w:line="276" w:lineRule="auto"/>
      </w:pPr>
      <w:proofErr w:type="gramStart"/>
      <w:r>
        <w:t>o</w:t>
      </w:r>
      <w:r w:rsidR="006C6406">
        <w:t>ù</w:t>
      </w:r>
      <w:proofErr w:type="gramEnd"/>
      <w:r>
        <w:t> :</w:t>
      </w:r>
    </w:p>
    <w:p w14:paraId="19C3DBA4" w14:textId="65AFE828" w:rsidR="00330128" w:rsidRPr="00890D7C" w:rsidRDefault="00144DF9" w:rsidP="00330128">
      <w:pPr>
        <w:spacing w:line="276" w:lineRule="auto"/>
        <w:rPr>
          <w:b/>
        </w:rPr>
      </w:pPr>
      <m:oMathPara>
        <m:oMath>
          <m:f>
            <m:fPr>
              <m:ctrlPr>
                <w:rPr>
                  <w:rFonts w:ascii="Cambria Math" w:hAnsi="Cambria Math"/>
                  <w:b/>
                  <w:i/>
                </w:rPr>
              </m:ctrlPr>
            </m:fPr>
            <m:num>
              <m: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palier</m:t>
                  </m:r>
                </m:sub>
              </m:sSub>
            </m:num>
            <m:den>
              <m: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q</m:t>
                  </m:r>
                </m:e>
                <m:sup>
                  <m:r>
                    <w:rPr>
                      <w:rFonts w:ascii="Cambria Math" w:eastAsiaTheme="minorEastAsia" w:hAnsi="Cambria Math"/>
                    </w:rPr>
                    <m:t>i+1</m:t>
                  </m:r>
                </m:sup>
              </m:sSup>
            </m:den>
          </m:f>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palier</m:t>
              </m:r>
            </m:sub>
          </m:sSub>
          <m:r>
            <m:rPr>
              <m:sty m:val="bi"/>
            </m:rPr>
            <w:rPr>
              <w:rFonts w:ascii="Cambria Math" w:hAnsi="Cambria Math"/>
            </w:rPr>
            <m:t xml:space="preserve">      ;      </m:t>
          </m:r>
          <m:f>
            <m:fPr>
              <m:ctrlPr>
                <w:rPr>
                  <w:rFonts w:ascii="Cambria Math" w:hAnsi="Cambria Math"/>
                  <w:b/>
                  <w:i/>
                </w:rPr>
              </m:ctrlPr>
            </m:fPr>
            <m:num>
              <m: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palier</m:t>
                  </m:r>
                </m:sub>
              </m:sSub>
            </m:num>
            <m:den>
              <m:r>
                <w:rPr>
                  <w:rFonts w:ascii="Cambria Math" w:eastAsiaTheme="minorEastAsia"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den>
          </m:f>
          <m:r>
            <m:rPr>
              <m:sty m:val="bi"/>
            </m:rPr>
            <w:rPr>
              <w:rFonts w:ascii="Cambria Math" w:hAnsi="Cambria Math"/>
            </w:rPr>
            <m:t>=</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palier</m:t>
              </m:r>
            </m:sub>
          </m:sSub>
        </m:oMath>
      </m:oMathPara>
    </w:p>
    <w:p w14:paraId="0F774EFE" w14:textId="77777777" w:rsidR="00890D7C" w:rsidRDefault="00890D7C" w:rsidP="00330128">
      <w:pPr>
        <w:spacing w:line="276" w:lineRule="auto"/>
      </w:pPr>
    </w:p>
    <w:p w14:paraId="065298DD" w14:textId="77777777" w:rsidR="00CE3A86" w:rsidRDefault="00CE3A86" w:rsidP="00CE3A86">
      <w:pPr>
        <w:keepNext/>
        <w:spacing w:line="360" w:lineRule="auto"/>
      </w:pPr>
      <w:r>
        <w:rPr>
          <w:noProof/>
        </w:rPr>
        <w:drawing>
          <wp:inline distT="0" distB="0" distL="0" distR="0" wp14:anchorId="7D824930" wp14:editId="6EECDA15">
            <wp:extent cx="5400000" cy="4482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Méthode d'intégration temporelle.png"/>
                    <pic:cNvPicPr/>
                  </pic:nvPicPr>
                  <pic:blipFill>
                    <a:blip r:embed="rId13">
                      <a:extLst>
                        <a:ext uri="{28A0092B-C50C-407E-A947-70E740481C1C}">
                          <a14:useLocalDpi xmlns:a14="http://schemas.microsoft.com/office/drawing/2010/main" val="0"/>
                        </a:ext>
                      </a:extLst>
                    </a:blip>
                    <a:stretch>
                      <a:fillRect/>
                    </a:stretch>
                  </pic:blipFill>
                  <pic:spPr>
                    <a:xfrm>
                      <a:off x="0" y="0"/>
                      <a:ext cx="5400000" cy="4482000"/>
                    </a:xfrm>
                    <a:prstGeom prst="rect">
                      <a:avLst/>
                    </a:prstGeom>
                  </pic:spPr>
                </pic:pic>
              </a:graphicData>
            </a:graphic>
          </wp:inline>
        </w:drawing>
      </w:r>
    </w:p>
    <w:p w14:paraId="790D19BB" w14:textId="73095F73" w:rsidR="00CE3A86" w:rsidRPr="00CE3A86" w:rsidRDefault="00CE3A86" w:rsidP="00CE3A86">
      <w:pPr>
        <w:pStyle w:val="Lgende"/>
        <w:jc w:val="center"/>
        <w:rPr>
          <w:rFonts w:ascii="Calibri" w:eastAsia="Times New Roman" w:hAnsi="Calibri" w:cs="Times New Roman"/>
          <w:i w:val="0"/>
          <w:iCs w:val="0"/>
          <w:color w:val="auto"/>
          <w:sz w:val="22"/>
          <w:szCs w:val="20"/>
          <w:lang w:eastAsia="fr-FR"/>
        </w:rPr>
      </w:pPr>
      <w:bookmarkStart w:id="167" w:name="_Ref528070494"/>
      <w:r w:rsidRPr="00CE3A86">
        <w:rPr>
          <w:rFonts w:ascii="Calibri" w:eastAsia="Times New Roman" w:hAnsi="Calibri" w:cs="Times New Roman"/>
          <w:i w:val="0"/>
          <w:iCs w:val="0"/>
          <w:color w:val="auto"/>
          <w:sz w:val="22"/>
          <w:szCs w:val="20"/>
          <w:lang w:eastAsia="fr-FR"/>
        </w:rPr>
        <w:t xml:space="preserve">Figure </w:t>
      </w:r>
      <w:r w:rsidRPr="00CE3A86">
        <w:rPr>
          <w:rFonts w:ascii="Calibri" w:eastAsia="Times New Roman" w:hAnsi="Calibri" w:cs="Times New Roman"/>
          <w:i w:val="0"/>
          <w:iCs w:val="0"/>
          <w:color w:val="auto"/>
          <w:sz w:val="22"/>
          <w:szCs w:val="20"/>
          <w:lang w:eastAsia="fr-FR"/>
        </w:rPr>
        <w:fldChar w:fldCharType="begin"/>
      </w:r>
      <w:r w:rsidRPr="00CE3A86">
        <w:rPr>
          <w:rFonts w:ascii="Calibri" w:eastAsia="Times New Roman" w:hAnsi="Calibri" w:cs="Times New Roman"/>
          <w:i w:val="0"/>
          <w:iCs w:val="0"/>
          <w:color w:val="auto"/>
          <w:sz w:val="22"/>
          <w:szCs w:val="20"/>
          <w:lang w:eastAsia="fr-FR"/>
        </w:rPr>
        <w:instrText xml:space="preserve"> SEQ Figure \* ARABIC </w:instrText>
      </w:r>
      <w:r w:rsidRPr="00CE3A86">
        <w:rPr>
          <w:rFonts w:ascii="Calibri" w:eastAsia="Times New Roman" w:hAnsi="Calibri" w:cs="Times New Roman"/>
          <w:i w:val="0"/>
          <w:iCs w:val="0"/>
          <w:color w:val="auto"/>
          <w:sz w:val="22"/>
          <w:szCs w:val="20"/>
          <w:lang w:eastAsia="fr-FR"/>
        </w:rPr>
        <w:fldChar w:fldCharType="separate"/>
      </w:r>
      <w:r w:rsidR="00453126">
        <w:rPr>
          <w:rFonts w:ascii="Calibri" w:eastAsia="Times New Roman" w:hAnsi="Calibri" w:cs="Times New Roman"/>
          <w:i w:val="0"/>
          <w:iCs w:val="0"/>
          <w:noProof/>
          <w:color w:val="auto"/>
          <w:sz w:val="22"/>
          <w:szCs w:val="20"/>
          <w:lang w:eastAsia="fr-FR"/>
        </w:rPr>
        <w:t>4</w:t>
      </w:r>
      <w:r w:rsidRPr="00CE3A86">
        <w:rPr>
          <w:rFonts w:ascii="Calibri" w:eastAsia="Times New Roman" w:hAnsi="Calibri" w:cs="Times New Roman"/>
          <w:i w:val="0"/>
          <w:iCs w:val="0"/>
          <w:color w:val="auto"/>
          <w:sz w:val="22"/>
          <w:szCs w:val="20"/>
          <w:lang w:eastAsia="fr-FR"/>
        </w:rPr>
        <w:fldChar w:fldCharType="end"/>
      </w:r>
      <w:bookmarkEnd w:id="167"/>
      <w:r>
        <w:rPr>
          <w:rFonts w:ascii="Calibri" w:eastAsia="Times New Roman" w:hAnsi="Calibri" w:cs="Times New Roman"/>
          <w:i w:val="0"/>
          <w:iCs w:val="0"/>
          <w:color w:val="auto"/>
          <w:sz w:val="22"/>
          <w:szCs w:val="20"/>
          <w:lang w:eastAsia="fr-FR"/>
        </w:rPr>
        <w:t> : algorithme utilisé pour l’analyse transitoire non linéaire</w:t>
      </w:r>
    </w:p>
    <w:p w14:paraId="3F8A6614" w14:textId="3DB4D084" w:rsidR="00E5524D" w:rsidRDefault="00E5524D" w:rsidP="00010326">
      <w:pPr>
        <w:spacing w:line="360" w:lineRule="auto"/>
        <w:ind w:firstLine="576"/>
      </w:pPr>
      <w:r>
        <w:t xml:space="preserve">Il est constaté que la raideur et l’amortissement du palier sont nécessaires pour évaluer le dérivé de l’accélération. Ces informations sont calculées de manière numérique par différences finis comme le calcul des coefficients dynamiques du palier. En comparant avec </w:t>
      </w:r>
      <w:r w:rsidR="00822945">
        <w:t>les coefficients dynamiques</w:t>
      </w:r>
      <w:r>
        <w:t xml:space="preserve">, les raideurs et les amortissements utilisés ici ne sont pas obtenus à la position statique du palier. Ils sont évalué de manière dynamique de telle sorte la force hydrodynamique précise est utilisée. </w:t>
      </w:r>
    </w:p>
    <w:p w14:paraId="691456DF" w14:textId="33B87442" w:rsidR="00FB6914" w:rsidRDefault="00D805D2" w:rsidP="00FD6E83">
      <w:pPr>
        <w:spacing w:line="360" w:lineRule="auto"/>
        <w:ind w:firstLine="576"/>
      </w:pPr>
      <w:r>
        <w:t xml:space="preserve">Il faut souligner qu’il n’est pas nécessaire d’évaluer </w:t>
      </w:r>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R</m:t>
            </m:r>
          </m:sub>
        </m:sSub>
      </m:oMath>
      <w:r>
        <w:rPr>
          <w:b/>
        </w:rPr>
        <w:t xml:space="preserve"> </w:t>
      </w:r>
      <w:r>
        <w:t xml:space="preserve">pour chaque itération, voire chaque instant du temps. La matrice </w:t>
      </w:r>
      <w:proofErr w:type="spellStart"/>
      <w:r>
        <w:t>jacobienne</w:t>
      </w:r>
      <w:proofErr w:type="spellEnd"/>
      <w:r>
        <w:t xml:space="preserve"> pourrait </w:t>
      </w:r>
      <w:r w:rsidR="00AB3332">
        <w:t>être</w:t>
      </w:r>
      <w:r>
        <w:t xml:space="preserve"> valable pour les instants successives après son évaluation à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25147E">
        <w:t xml:space="preserve"> puisque la raideur et l’amortissement du palier restent valable au voisinage de la </w:t>
      </w:r>
      <w:r w:rsidR="00CD44C3">
        <w:t>position</w:t>
      </w:r>
      <m:oMath>
        <m:r>
          <w:rPr>
            <w:rFonts w:ascii="Cambria Math" w:hAnsi="Cambria Math"/>
          </w:rPr>
          <m:t xml:space="preserve"> </m:t>
        </m:r>
        <m:sSup>
          <m:sSupPr>
            <m:ctrlPr>
              <w:rPr>
                <w:rFonts w:ascii="Cambria Math" w:hAnsi="Cambria Math"/>
              </w:rPr>
            </m:ctrlPr>
          </m:sSupPr>
          <m:e>
            <m:r>
              <m:rPr>
                <m:sty m:val="bi"/>
              </m:rPr>
              <w:rPr>
                <w:rFonts w:ascii="Cambria Math" w:hAnsi="Cambria Math"/>
              </w:rPr>
              <m:t>q</m:t>
            </m:r>
          </m:e>
          <m:sup>
            <m:r>
              <w:rPr>
                <w:rFonts w:ascii="Cambria Math" w:hAnsi="Cambria Math"/>
              </w:rPr>
              <m:t>i</m:t>
            </m:r>
            <m:r>
              <m:rPr>
                <m:sty m:val="p"/>
              </m:rPr>
              <w:rPr>
                <w:rFonts w:ascii="Cambria Math" w:hAnsi="Cambria Math"/>
              </w:rPr>
              <m:t>+1</m:t>
            </m:r>
          </m:sup>
        </m:sSup>
      </m:oMath>
      <w:r w:rsidR="00882647">
        <w:t xml:space="preserve">. </w:t>
      </w:r>
      <w:r w:rsidR="0059741A">
        <w:t>Deux</w:t>
      </w:r>
      <w:r w:rsidR="00882647">
        <w:t xml:space="preserve"> critère</w:t>
      </w:r>
      <w:r w:rsidR="0059741A">
        <w:t>s</w:t>
      </w:r>
      <w:r w:rsidR="00882647">
        <w:t xml:space="preserve"> de réévaluation de la matrice</w:t>
      </w:r>
      <w:r w:rsidR="00CD44C3">
        <w:t xml:space="preserve"> </w:t>
      </w:r>
      <w:proofErr w:type="spellStart"/>
      <w:r w:rsidR="00CD44C3">
        <w:t>jacobienne</w:t>
      </w:r>
      <w:proofErr w:type="spellEnd"/>
      <w:r w:rsidR="00CD44C3">
        <w:t xml:space="preserve"> </w:t>
      </w:r>
      <w:r w:rsidR="00951957">
        <w:t>sont</w:t>
      </w:r>
      <w:r w:rsidR="00CD44C3">
        <w:t xml:space="preserve"> intégré</w:t>
      </w:r>
      <w:r w:rsidR="00951957">
        <w:t>s</w:t>
      </w:r>
      <w:r w:rsidR="00CD44C3">
        <w:t xml:space="preserve"> dans l’algorithme utilisé </w:t>
      </w:r>
      <w:r w:rsidR="00882647">
        <w:t>qui permet</w:t>
      </w:r>
      <w:r w:rsidR="00951957">
        <w:t>tent</w:t>
      </w:r>
      <w:r w:rsidR="00882647">
        <w:t xml:space="preserve"> d’éviter le calcul redondant</w:t>
      </w:r>
      <w:r w:rsidR="00CD44C3">
        <w:t xml:space="preserve"> et non nécessaire</w:t>
      </w:r>
      <w:r w:rsidR="00951957">
        <w:t xml:space="preserve"> de</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R</m:t>
            </m:r>
          </m:sub>
        </m:sSub>
      </m:oMath>
      <w:r w:rsidR="00951957">
        <w:t>, sachant que l’évaluation de matrice est onéreux en terme de temps de calcul. Un des</w:t>
      </w:r>
      <w:r w:rsidR="00CD44C3">
        <w:t xml:space="preserve"> critère</w:t>
      </w:r>
      <w:r w:rsidR="00951957">
        <w:t>s</w:t>
      </w:r>
      <w:r w:rsidR="00CD44C3">
        <w:t xml:space="preserve"> suppose que</w:t>
      </w:r>
      <w:r w:rsidR="00207A7A">
        <w:t xml:space="preserve"> </w:t>
      </w:r>
      <w:r w:rsidR="000C0572">
        <w:t xml:space="preserve">la réévaluation de </w:t>
      </w:r>
      <w:r w:rsidR="000C0572">
        <w:lastRenderedPageBreak/>
        <w:t xml:space="preserve">la matrice </w:t>
      </w:r>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R</m:t>
            </m:r>
          </m:sub>
        </m:sSub>
      </m:oMath>
      <w:r w:rsidR="000C0572" w:rsidRPr="000C0572">
        <w:t xml:space="preserve"> est </w:t>
      </w:r>
      <w:r w:rsidR="000C0572">
        <w:t xml:space="preserve">nécessaire quand la norme </w:t>
      </w:r>
      <w:r w:rsidR="000C0572" w:rsidRPr="000C0572">
        <w:t>euclidienne</w:t>
      </w:r>
      <w:r w:rsidR="000C0572">
        <w:t xml:space="preserve"> du vecteur résidu </w:t>
      </w:r>
      <m:oMath>
        <m:sSub>
          <m:sSubPr>
            <m:ctrlPr>
              <w:rPr>
                <w:rFonts w:ascii="Cambria Math" w:hAnsi="Cambria Math"/>
                <w:b/>
                <w:i/>
              </w:rPr>
            </m:ctrlPr>
          </m:sSubPr>
          <m:e>
            <m:r>
              <m:rPr>
                <m:sty m:val="bi"/>
              </m:rPr>
              <w:rPr>
                <w:rFonts w:ascii="Cambria Math" w:hAnsi="Cambria Math"/>
              </w:rPr>
              <m:t>R</m:t>
            </m:r>
          </m:e>
          <m:sub>
            <m:r>
              <w:rPr>
                <w:rFonts w:ascii="Cambria Math" w:hAnsi="Cambria Math"/>
              </w:rPr>
              <m:t>(k)</m:t>
            </m:r>
          </m:sub>
        </m:sSub>
      </m:oMath>
      <w:r w:rsidR="000C0572">
        <w:rPr>
          <w:b/>
        </w:rPr>
        <w:t xml:space="preserve"> </w:t>
      </w:r>
      <w:r w:rsidR="00FE4B5C">
        <w:t>augmente par rapport à son dernier évaluation</w:t>
      </w:r>
      <m:oMath>
        <m:sSub>
          <m:sSubPr>
            <m:ctrlPr>
              <w:rPr>
                <w:rFonts w:ascii="Cambria Math" w:hAnsi="Cambria Math"/>
                <w:b/>
                <w:i/>
              </w:rPr>
            </m:ctrlPr>
          </m:sSubPr>
          <m:e>
            <m:r>
              <m:rPr>
                <m:sty m:val="bi"/>
              </m:rPr>
              <w:rPr>
                <w:rFonts w:ascii="Cambria Math" w:hAnsi="Cambria Math"/>
              </w:rPr>
              <m:t>R</m:t>
            </m:r>
          </m:e>
          <m:sub>
            <m:r>
              <w:rPr>
                <w:rFonts w:ascii="Cambria Math" w:hAnsi="Cambria Math"/>
              </w:rPr>
              <m:t>(k-1)</m:t>
            </m:r>
          </m:sub>
        </m:sSub>
      </m:oMath>
      <w:r w:rsidR="00FE4B5C">
        <w:t xml:space="preserve">. </w:t>
      </w:r>
      <w:r w:rsidR="00FE35F8">
        <w:t>L’autre suppose simplement que la réévaluation est réalisée quand le nombre d’itération de la méthode Newton-</w:t>
      </w:r>
      <w:proofErr w:type="spellStart"/>
      <w:r w:rsidR="00FE35F8">
        <w:t>Raphson</w:t>
      </w:r>
      <w:proofErr w:type="spellEnd"/>
      <w:r w:rsidR="00FE35F8">
        <w:t xml:space="preserve"> dépasse </w:t>
      </w:r>
      <w:r w:rsidR="00AE661C">
        <w:t>5</w:t>
      </w:r>
      <w:r w:rsidR="00FE35F8">
        <w:t>.</w:t>
      </w:r>
      <w:r w:rsidR="00AE661C">
        <w:t xml:space="preserve"> </w:t>
      </w:r>
      <w:r w:rsidR="0085192B">
        <w:t xml:space="preserve">L’algorithme complet de </w:t>
      </w:r>
      <w:r w:rsidR="00A93E5D">
        <w:t>cette</w:t>
      </w:r>
      <w:r w:rsidR="0085192B">
        <w:t xml:space="preserve"> méthode d’intégration temporelle est présenté</w:t>
      </w:r>
      <w:r w:rsidR="00FE35F8">
        <w:t xml:space="preserve"> </w:t>
      </w:r>
      <w:r w:rsidR="0085192B">
        <w:t xml:space="preserve">dans </w:t>
      </w:r>
      <w:r w:rsidR="00106BE1">
        <w:t xml:space="preserve">la </w:t>
      </w:r>
      <w:r w:rsidR="00106BE1" w:rsidRPr="009F7E9B">
        <w:rPr>
          <w:b/>
          <w:i/>
        </w:rPr>
        <w:fldChar w:fldCharType="begin"/>
      </w:r>
      <w:r w:rsidR="00106BE1" w:rsidRPr="009F7E9B">
        <w:rPr>
          <w:b/>
          <w:i/>
        </w:rPr>
        <w:instrText xml:space="preserve"> REF _Ref528070494 \h  \* MERGEFORMAT </w:instrText>
      </w:r>
      <w:r w:rsidR="00106BE1" w:rsidRPr="009F7E9B">
        <w:rPr>
          <w:b/>
          <w:i/>
        </w:rPr>
      </w:r>
      <w:r w:rsidR="00106BE1" w:rsidRPr="009F7E9B">
        <w:rPr>
          <w:b/>
          <w:i/>
        </w:rPr>
        <w:fldChar w:fldCharType="separate"/>
      </w:r>
      <w:r w:rsidR="00453126" w:rsidRPr="00453126">
        <w:rPr>
          <w:b/>
          <w:i/>
          <w:iCs/>
        </w:rPr>
        <w:t>Figure 4</w:t>
      </w:r>
      <w:r w:rsidR="00106BE1" w:rsidRPr="009F7E9B">
        <w:rPr>
          <w:b/>
          <w:i/>
        </w:rPr>
        <w:fldChar w:fldCharType="end"/>
      </w:r>
      <w:r w:rsidR="00300759">
        <w:t xml:space="preserve">. </w:t>
      </w:r>
    </w:p>
    <w:p w14:paraId="3A65F732" w14:textId="47AABF55" w:rsidR="00665B56" w:rsidRDefault="00710C4E" w:rsidP="008E3480">
      <w:pPr>
        <w:pStyle w:val="Titre2"/>
      </w:pPr>
      <w:r>
        <w:t>V</w:t>
      </w:r>
      <w:r w:rsidR="002D2F0D">
        <w:t>ibration synchrone et sa solution périodique</w:t>
      </w:r>
    </w:p>
    <w:p w14:paraId="721D1C74" w14:textId="77777777" w:rsidR="00E867FF" w:rsidRPr="00E867FF" w:rsidRDefault="00E867FF" w:rsidP="00E867FF"/>
    <w:p w14:paraId="780E77CE" w14:textId="495B53C3" w:rsidR="003F6479" w:rsidRDefault="00DC0165" w:rsidP="00CB44A3">
      <w:pPr>
        <w:spacing w:line="360" w:lineRule="auto"/>
      </w:pPr>
      <w:r>
        <w:t xml:space="preserve">Puisque le régime stationnaire périodique est ciblé dans l’analyse </w:t>
      </w:r>
      <w:r w:rsidR="003F6479">
        <w:t>de l’effet Morton</w:t>
      </w:r>
      <w:r>
        <w:t xml:space="preserve">, </w:t>
      </w:r>
      <w:r w:rsidR="003F6479">
        <w:t xml:space="preserve">deux méthodes qui permettent de trouver </w:t>
      </w:r>
      <w:r w:rsidR="00F53F6C">
        <w:t>la réponse périodique</w:t>
      </w:r>
      <w:r w:rsidR="003F6479">
        <w:t xml:space="preserve"> </w:t>
      </w:r>
      <w:r w:rsidR="00582639">
        <w:t xml:space="preserve">sont </w:t>
      </w:r>
      <w:r w:rsidR="003F6479">
        <w:t>présenté</w:t>
      </w:r>
      <w:r w:rsidR="00582639">
        <w:t>es</w:t>
      </w:r>
      <w:r w:rsidR="003F6479">
        <w:t xml:space="preserve"> dans la suite. </w:t>
      </w:r>
    </w:p>
    <w:p w14:paraId="14C75D60" w14:textId="3F55F3CE" w:rsidR="004F2E29" w:rsidRDefault="004F2E29" w:rsidP="00CB44A3">
      <w:pPr>
        <w:pStyle w:val="Titre3"/>
        <w:spacing w:line="360" w:lineRule="auto"/>
      </w:pPr>
      <w:r>
        <w:t xml:space="preserve">Méthode de shooting </w:t>
      </w:r>
    </w:p>
    <w:p w14:paraId="3E3B0447" w14:textId="23C97094" w:rsidR="00FA7CF5" w:rsidRDefault="00FA7CF5" w:rsidP="00CB44A3">
      <w:pPr>
        <w:spacing w:line="360" w:lineRule="auto"/>
        <w:rPr>
          <w:noProof/>
        </w:rPr>
      </w:pPr>
      <w:r>
        <w:rPr>
          <w:noProof/>
        </w:rPr>
        <w:t xml:space="preserve">Le principe de cette méthode consiste à corriger une solution initiale de façon à ce qu’elle corresponde à une solution périodique. Pour cela, </w:t>
      </w:r>
      <w:r w:rsidR="00C93E88">
        <w:rPr>
          <w:noProof/>
        </w:rPr>
        <w:t xml:space="preserve">une stratégie itérative utilisant la méthode Newton-Raphson est </w:t>
      </w:r>
      <w:r w:rsidR="001B266C">
        <w:rPr>
          <w:noProof/>
        </w:rPr>
        <w:t>appliquée</w:t>
      </w:r>
      <w:r w:rsidR="00C93E88">
        <w:rPr>
          <w:noProof/>
        </w:rPr>
        <w:t xml:space="preserve">. </w:t>
      </w:r>
      <w:r w:rsidR="00CC40A7">
        <w:rPr>
          <w:noProof/>
        </w:rPr>
        <w:t xml:space="preserve"> </w:t>
      </w:r>
      <w:r w:rsidR="00812694">
        <w:rPr>
          <w:noProof/>
        </w:rPr>
        <w:t xml:space="preserve">A l’itération </w:t>
      </w:r>
      <m:oMath>
        <m:r>
          <w:rPr>
            <w:rFonts w:ascii="Cambria Math" w:hAnsi="Cambria Math"/>
            <w:noProof/>
          </w:rPr>
          <m:t>k</m:t>
        </m:r>
      </m:oMath>
      <w:r w:rsidR="00812694">
        <w:rPr>
          <w:noProof/>
        </w:rPr>
        <w:t xml:space="preserve"> de la méthode Newton-Raphson</w:t>
      </w:r>
      <w:r w:rsidR="00070AC4">
        <w:rPr>
          <w:noProof/>
        </w:rPr>
        <w:t>,</w:t>
      </w:r>
      <w:r w:rsidR="003B4DA0">
        <w:rPr>
          <w:noProof/>
        </w:rPr>
        <w:t xml:space="preserve"> </w:t>
      </w:r>
      <w:r w:rsidR="00070AC4">
        <w:rPr>
          <w:noProof/>
        </w:rPr>
        <w:t xml:space="preserve">un vecteur de résiduel </w:t>
      </w:r>
      <m:oMath>
        <m:sSub>
          <m:sSubPr>
            <m:ctrlPr>
              <w:rPr>
                <w:rFonts w:ascii="Cambria Math" w:hAnsi="Cambria Math"/>
                <w:b/>
                <w:i/>
                <w:noProof/>
              </w:rPr>
            </m:ctrlPr>
          </m:sSubPr>
          <m:e>
            <m:r>
              <m:rPr>
                <m:sty m:val="bi"/>
              </m:rPr>
              <w:rPr>
                <w:rFonts w:ascii="Cambria Math" w:hAnsi="Cambria Math"/>
                <w:noProof/>
              </w:rPr>
              <m:t>R</m:t>
            </m:r>
          </m:e>
          <m:sub>
            <m:r>
              <m:rPr>
                <m:sty m:val="bi"/>
              </m:rPr>
              <w:rPr>
                <w:rFonts w:ascii="Cambria Math" w:hAnsi="Cambria Math"/>
                <w:noProof/>
              </w:rPr>
              <m:t>T</m:t>
            </m:r>
          </m:sub>
        </m:sSub>
      </m:oMath>
      <w:r w:rsidR="00070AC4" w:rsidRPr="00D1619F">
        <w:rPr>
          <w:noProof/>
        </w:rPr>
        <w:t xml:space="preserve"> </w:t>
      </w:r>
      <w:r w:rsidR="00D1619F" w:rsidRPr="00D1619F">
        <w:rPr>
          <w:noProof/>
        </w:rPr>
        <w:t xml:space="preserve">est </w:t>
      </w:r>
      <w:r w:rsidR="00D1619F">
        <w:rPr>
          <w:noProof/>
        </w:rPr>
        <w:t xml:space="preserve">exprimé dans </w:t>
      </w:r>
      <w:r w:rsidR="00D1619F">
        <w:rPr>
          <w:noProof/>
        </w:rPr>
        <w:fldChar w:fldCharType="begin"/>
      </w:r>
      <w:r w:rsidR="00D1619F">
        <w:rPr>
          <w:noProof/>
        </w:rPr>
        <w:instrText xml:space="preserve"> REF _Ref478549772 \r \h </w:instrText>
      </w:r>
      <w:r w:rsidR="00CB44A3">
        <w:rPr>
          <w:noProof/>
        </w:rPr>
        <w:instrText xml:space="preserve"> \* MERGEFORMAT </w:instrText>
      </w:r>
      <w:r w:rsidR="00D1619F">
        <w:rPr>
          <w:noProof/>
        </w:rPr>
      </w:r>
      <w:r w:rsidR="00D1619F">
        <w:rPr>
          <w:noProof/>
        </w:rPr>
        <w:fldChar w:fldCharType="separate"/>
      </w:r>
      <w:r w:rsidR="00453126">
        <w:rPr>
          <w:noProof/>
        </w:rPr>
        <w:t>Eq.24</w:t>
      </w:r>
      <w:r w:rsidR="00D1619F">
        <w:rPr>
          <w:noProof/>
        </w:rPr>
        <w:fldChar w:fldCharType="end"/>
      </w:r>
      <w:r w:rsidR="00D1619F">
        <w:rPr>
          <w:noProof/>
        </w:rPr>
        <w:t xml:space="preserve"> afin de définir la condition de périodicité.</w:t>
      </w:r>
      <w:r w:rsidR="00EE3E0E">
        <w:rPr>
          <w:noProof/>
        </w:rPr>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38"/>
        <w:gridCol w:w="1134"/>
      </w:tblGrid>
      <w:tr w:rsidR="00FA7CF5" w:rsidRPr="0081010A" w14:paraId="32A8DF46" w14:textId="77777777" w:rsidTr="00ED526D">
        <w:trPr>
          <w:trHeight w:val="635"/>
          <w:jc w:val="center"/>
        </w:trPr>
        <w:tc>
          <w:tcPr>
            <w:tcW w:w="7938" w:type="dxa"/>
            <w:vAlign w:val="center"/>
          </w:tcPr>
          <w:p w14:paraId="791FE125" w14:textId="3E650376" w:rsidR="00FA7CF5" w:rsidRPr="00AA3E05" w:rsidRDefault="00144DF9" w:rsidP="00CB44A3">
            <w:pPr>
              <w:spacing w:before="120" w:after="120" w:line="360" w:lineRule="auto"/>
              <w:jc w:val="center"/>
              <w:rPr>
                <w:rFonts w:eastAsia="SimSun"/>
                <w:i/>
                <w:lang w:val="en-US"/>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0</m:t>
                    </m:r>
                  </m:sup>
                </m:sSubSup>
                <m:r>
                  <w:rPr>
                    <w:rFonts w:ascii="Cambria Math" w:hAnsi="Cambria Math"/>
                  </w:rPr>
                  <m:t>=</m:t>
                </m:r>
                <m:r>
                  <m:rPr>
                    <m:sty m:val="bi"/>
                  </m:rPr>
                  <w:rPr>
                    <w:rFonts w:ascii="Cambria Math" w:hAnsi="Cambria Math"/>
                  </w:rPr>
                  <m:t>0</m:t>
                </m:r>
              </m:oMath>
            </m:oMathPara>
          </w:p>
        </w:tc>
        <w:tc>
          <w:tcPr>
            <w:tcW w:w="1134" w:type="dxa"/>
            <w:vAlign w:val="center"/>
          </w:tcPr>
          <w:p w14:paraId="570D41F9" w14:textId="77777777" w:rsidR="00FA7CF5" w:rsidRPr="0081010A" w:rsidRDefault="00FA7CF5" w:rsidP="00CA4005">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val="en-US" w:eastAsia="fr-FR"/>
              </w:rPr>
            </w:pPr>
            <w:bookmarkStart w:id="168" w:name="_Ref478549772"/>
            <w:bookmarkStart w:id="169" w:name="_Ref478549690"/>
            <w:r>
              <w:rPr>
                <w:rFonts w:ascii="Times New Roman" w:eastAsia="Times New Roman" w:hAnsi="Times New Roman"/>
                <w:b/>
                <w:iCs w:val="0"/>
                <w:color w:val="auto"/>
                <w:sz w:val="22"/>
                <w:szCs w:val="22"/>
                <w:lang w:val="en-US" w:eastAsia="fr-FR"/>
              </w:rPr>
              <w:t xml:space="preserve"> </w:t>
            </w:r>
            <w:bookmarkEnd w:id="168"/>
          </w:p>
        </w:tc>
        <w:bookmarkEnd w:id="169"/>
      </w:tr>
    </w:tbl>
    <w:p w14:paraId="138A56E6" w14:textId="77777777" w:rsidR="00FA7CF5" w:rsidRDefault="00FA7CF5" w:rsidP="00CB44A3">
      <w:pPr>
        <w:spacing w:line="360" w:lineRule="auto"/>
        <w:rPr>
          <w:noProof/>
        </w:rPr>
      </w:pPr>
      <w:r>
        <w:rPr>
          <w:noProof/>
        </w:rPr>
        <w:t>Avec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FA7CF5" w:rsidRPr="0081010A" w14:paraId="5CDBCDD2" w14:textId="77777777" w:rsidTr="00237B6F">
        <w:trPr>
          <w:trHeight w:val="635"/>
          <w:jc w:val="center"/>
        </w:trPr>
        <w:tc>
          <w:tcPr>
            <w:tcW w:w="7943" w:type="dxa"/>
            <w:vAlign w:val="center"/>
          </w:tcPr>
          <w:p w14:paraId="3D34808F" w14:textId="52B8CEED" w:rsidR="00FA7CF5" w:rsidRPr="00AA3E05" w:rsidRDefault="00254A6F" w:rsidP="00CB44A3">
            <w:pPr>
              <w:spacing w:before="120" w:after="120" w:line="360" w:lineRule="auto"/>
              <w:jc w:val="center"/>
              <w:rPr>
                <w:rFonts w:eastAsia="SimSun"/>
                <w:i/>
                <w:lang w:val="en-US"/>
              </w:rPr>
            </w:pPr>
            <m:oMathPara>
              <m:oMath>
                <m:r>
                  <m:rPr>
                    <m:sty m:val="bi"/>
                  </m:rP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q(t)</m:t>
                          </m:r>
                        </m:e>
                      </m:mr>
                      <m:mr>
                        <m:e>
                          <m:acc>
                            <m:accPr>
                              <m:chr m:val="̇"/>
                              <m:ctrlPr>
                                <w:rPr>
                                  <w:rFonts w:ascii="Cambria Math" w:hAnsi="Cambria Math"/>
                                  <w:b/>
                                  <w:i/>
                                </w:rPr>
                              </m:ctrlPr>
                            </m:accPr>
                            <m:e>
                              <m:r>
                                <m:rPr>
                                  <m:sty m:val="bi"/>
                                </m:rPr>
                                <w:rPr>
                                  <w:rFonts w:ascii="Cambria Math" w:hAnsi="Cambria Math"/>
                                </w:rPr>
                                <m:t>q</m:t>
                              </m:r>
                            </m:e>
                          </m:acc>
                          <m:r>
                            <m:rPr>
                              <m:sty m:val="bi"/>
                            </m:rPr>
                            <w:rPr>
                              <w:rFonts w:ascii="Cambria Math" w:hAnsi="Cambria Math"/>
                            </w:rPr>
                            <m:t>(t)</m:t>
                          </m:r>
                        </m:e>
                      </m:mr>
                    </m:m>
                  </m:e>
                </m:d>
              </m:oMath>
            </m:oMathPara>
          </w:p>
        </w:tc>
        <w:tc>
          <w:tcPr>
            <w:tcW w:w="1096" w:type="dxa"/>
            <w:vAlign w:val="center"/>
          </w:tcPr>
          <w:p w14:paraId="2234C0F9" w14:textId="77777777" w:rsidR="00FA7CF5" w:rsidRPr="0081010A" w:rsidRDefault="00FA7CF5" w:rsidP="00CA4005">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val="en-US" w:eastAsia="fr-FR"/>
              </w:rPr>
            </w:pPr>
          </w:p>
        </w:tc>
      </w:tr>
    </w:tbl>
    <w:p w14:paraId="2A5D4C01" w14:textId="0F0C3079" w:rsidR="005958C4" w:rsidRDefault="00FA7CF5" w:rsidP="00CB44A3">
      <w:pPr>
        <w:spacing w:line="276" w:lineRule="auto"/>
        <w:jc w:val="left"/>
        <w:rPr>
          <w:noProof/>
        </w:rPr>
      </w:pPr>
      <w:r>
        <w:rPr>
          <w:noProof/>
        </w:rPr>
        <w:t>Où :</w:t>
      </w:r>
      <w:r>
        <w:rPr>
          <w:noProof/>
        </w:rPr>
        <w:br/>
      </w:r>
      <m:oMath>
        <m:r>
          <w:rPr>
            <w:rFonts w:ascii="Cambria Math" w:hAnsi="Cambria Math"/>
            <w:noProof/>
          </w:rPr>
          <m:t>T </m:t>
        </m:r>
      </m:oMath>
      <w:r w:rsidR="00ED526D">
        <w:rPr>
          <w:noProof/>
        </w:rPr>
        <w:t>:</w:t>
      </w:r>
      <w:r w:rsidR="008B152A">
        <w:rPr>
          <w:noProof/>
        </w:rPr>
        <w:t xml:space="preserve"> la période de la rotation du rotor</w:t>
      </w:r>
      <w:r w:rsidR="008B152A" w:rsidRPr="00657258">
        <w:rPr>
          <w:noProof/>
        </w:rPr>
        <w:t xml:space="preserve"> </w:t>
      </w:r>
    </w:p>
    <w:p w14:paraId="7773E86C" w14:textId="5D47182A" w:rsidR="00FA7CF5" w:rsidRDefault="005958C4" w:rsidP="00CB44A3">
      <w:pPr>
        <w:spacing w:line="276" w:lineRule="auto"/>
        <w:jc w:val="left"/>
        <w:rPr>
          <w:noProof/>
        </w:rPr>
      </w:pPr>
      <m:oMath>
        <m:r>
          <w:rPr>
            <w:rFonts w:ascii="Cambria Math" w:hAnsi="Cambria Math"/>
            <w:noProof/>
          </w:rPr>
          <m:t>k</m:t>
        </m:r>
      </m:oMath>
      <w:r w:rsidR="00ED526D">
        <w:rPr>
          <w:noProof/>
        </w:rPr>
        <w:t> :</w:t>
      </w:r>
      <w:r>
        <w:rPr>
          <w:noProof/>
        </w:rPr>
        <w:t xml:space="preserve"> l’itération de Newton-Raphson</w:t>
      </w:r>
      <w:r w:rsidR="00FA7CF5" w:rsidRPr="00657258">
        <w:rPr>
          <w:noProof/>
        </w:rPr>
        <w:br/>
      </w:r>
      <m:oMath>
        <m:r>
          <m:rPr>
            <m:sty m:val="bi"/>
          </m:rPr>
          <w:rPr>
            <w:rFonts w:ascii="Cambria Math" w:hAnsi="Cambria Math"/>
          </w:rPr>
          <m:t>q</m:t>
        </m:r>
      </m:oMath>
      <w:r w:rsidR="00ED526D">
        <w:rPr>
          <w:noProof/>
        </w:rPr>
        <w:t> :</w:t>
      </w:r>
      <w:r w:rsidR="00FA7CF5">
        <w:rPr>
          <w:noProof/>
        </w:rPr>
        <w:t xml:space="preserve"> le vecteur de déplacement du rotor</w:t>
      </w:r>
      <w:r w:rsidR="00FA7CF5">
        <w:rPr>
          <w:noProof/>
        </w:rPr>
        <w:br/>
      </w:r>
      <m:oMath>
        <m:acc>
          <m:accPr>
            <m:chr m:val="̇"/>
            <m:ctrlPr>
              <w:rPr>
                <w:rFonts w:ascii="Cambria Math" w:hAnsi="Cambria Math"/>
                <w:b/>
                <w:i/>
              </w:rPr>
            </m:ctrlPr>
          </m:accPr>
          <m:e>
            <m:r>
              <m:rPr>
                <m:sty m:val="bi"/>
              </m:rPr>
              <w:rPr>
                <w:rFonts w:ascii="Cambria Math" w:hAnsi="Cambria Math"/>
              </w:rPr>
              <m:t>q</m:t>
            </m:r>
          </m:e>
        </m:acc>
      </m:oMath>
      <w:r w:rsidR="00ED526D">
        <w:rPr>
          <w:noProof/>
        </w:rPr>
        <w:t> :</w:t>
      </w:r>
      <w:r w:rsidR="00FA7CF5">
        <w:rPr>
          <w:noProof/>
        </w:rPr>
        <w:t xml:space="preserve"> le vecteur de vitesse du rotor</w:t>
      </w:r>
      <w:r w:rsidR="00FA7CF5">
        <w:rPr>
          <w:noProof/>
        </w:rPr>
        <w:br/>
      </w:r>
      <m:oMath>
        <m:sSubSup>
          <m:sSubSupPr>
            <m:ctrlPr>
              <w:rPr>
                <w:rFonts w:ascii="Cambria Math" w:hAnsi="Cambria Math"/>
                <w:b/>
                <w:i/>
              </w:rPr>
            </m:ctrlPr>
          </m:sSubSupPr>
          <m:e>
            <m:r>
              <m:rPr>
                <m:sty m:val="bi"/>
              </m:rPr>
              <w:rPr>
                <w:rFonts w:ascii="Cambria Math" w:hAnsi="Cambria Math"/>
              </w:rPr>
              <m:t>δ</m:t>
            </m:r>
          </m:e>
          <m:sub>
            <m:r>
              <m:rPr>
                <m:sty m:val="bi"/>
              </m:rPr>
              <w:rPr>
                <w:rFonts w:ascii="Cambria Math" w:hAnsi="Cambria Math"/>
              </w:rPr>
              <m:t>(</m:t>
            </m:r>
            <m:r>
              <w:rPr>
                <w:rFonts w:ascii="Cambria Math" w:hAnsi="Cambria Math"/>
              </w:rPr>
              <m:t>k</m:t>
            </m:r>
            <m:r>
              <m:rPr>
                <m:sty m:val="bi"/>
              </m:rPr>
              <w:rPr>
                <w:rFonts w:ascii="Cambria Math" w:hAnsi="Cambria Math"/>
              </w:rPr>
              <m:t>)</m:t>
            </m:r>
          </m:sub>
          <m:sup>
            <m:r>
              <w:rPr>
                <w:rFonts w:ascii="Cambria Math" w:hAnsi="Cambria Math"/>
              </w:rPr>
              <m:t>0</m:t>
            </m:r>
          </m:sup>
        </m:sSubSup>
      </m:oMath>
      <w:r w:rsidR="00ED526D">
        <w:rPr>
          <w:noProof/>
        </w:rPr>
        <w:t> :</w:t>
      </w:r>
      <w:r w:rsidR="00FA7CF5">
        <w:rPr>
          <w:noProof/>
        </w:rPr>
        <w:t xml:space="preserve"> le vecteur de la solution initiale (position et vitesse initiales)</w:t>
      </w:r>
      <w:r w:rsidR="00FA7CF5">
        <w:rPr>
          <w:noProof/>
        </w:rPr>
        <w:br/>
      </w:r>
      <m:oMath>
        <m:sSubSup>
          <m:sSubSupPr>
            <m:ctrlPr>
              <w:rPr>
                <w:rFonts w:ascii="Cambria Math" w:hAnsi="Cambria Math"/>
                <w:b/>
                <w:i/>
              </w:rPr>
            </m:ctrlPr>
          </m:sSubSupPr>
          <m:e>
            <m:r>
              <m:rPr>
                <m:sty m:val="bi"/>
              </m:rPr>
              <w:rPr>
                <w:rFonts w:ascii="Cambria Math" w:hAnsi="Cambria Math"/>
              </w:rPr>
              <m:t>δ</m:t>
            </m:r>
          </m:e>
          <m:sub>
            <m:r>
              <m:rPr>
                <m:sty m:val="bi"/>
              </m:rPr>
              <w:rPr>
                <w:rFonts w:ascii="Cambria Math" w:hAnsi="Cambria Math"/>
              </w:rPr>
              <m:t>(k)</m:t>
            </m:r>
          </m:sub>
          <m:sup>
            <m:r>
              <m:rPr>
                <m:sty m:val="bi"/>
              </m:rPr>
              <w:rPr>
                <w:rFonts w:ascii="Cambria Math" w:hAnsi="Cambria Math"/>
              </w:rPr>
              <m:t>T</m:t>
            </m:r>
          </m:sup>
        </m:sSubSup>
        <m:r>
          <m:rPr>
            <m:sty m:val="bi"/>
          </m:rPr>
          <w:rPr>
            <w:rFonts w:ascii="Cambria Math" w:hAnsi="Cambria Math"/>
          </w:rPr>
          <m:t> </m:t>
        </m:r>
      </m:oMath>
      <w:r w:rsidR="00D64E02">
        <w:rPr>
          <w:b/>
          <w:noProof/>
        </w:rPr>
        <w:t>:</w:t>
      </w:r>
      <w:r w:rsidR="00FA7CF5">
        <w:rPr>
          <w:noProof/>
        </w:rPr>
        <w:t xml:space="preserve"> le vecteur de la solution </w:t>
      </w:r>
      <w:r w:rsidR="009F7FF7">
        <w:rPr>
          <w:noProof/>
        </w:rPr>
        <w:t xml:space="preserve">obtenue </w:t>
      </w:r>
      <w:r w:rsidR="00FA7CF5">
        <w:rPr>
          <w:noProof/>
        </w:rPr>
        <w:t xml:space="preserve">après une période </w:t>
      </w:r>
      <m:oMath>
        <m:r>
          <w:rPr>
            <w:rFonts w:ascii="Cambria Math" w:hAnsi="Cambria Math"/>
            <w:noProof/>
          </w:rPr>
          <m:t>T</m:t>
        </m:r>
      </m:oMath>
      <w:r w:rsidR="00FA7CF5">
        <w:rPr>
          <w:noProof/>
        </w:rPr>
        <w:t xml:space="preserve"> à partir de </w:t>
      </w:r>
      <w:r w:rsidR="006D3BCE">
        <w:rPr>
          <w:noProof/>
        </w:rPr>
        <w:t>la solution</w:t>
      </w:r>
      <w:r w:rsidR="00FA7CF5">
        <w:rPr>
          <w:noProof/>
        </w:rPr>
        <w:t xml:space="preserve"> initiale </w:t>
      </w:r>
      <m:oMath>
        <m:sSubSup>
          <m:sSubSupPr>
            <m:ctrlPr>
              <w:rPr>
                <w:rFonts w:ascii="Cambria Math" w:hAnsi="Cambria Math"/>
                <w:b/>
                <w:i/>
              </w:rPr>
            </m:ctrlPr>
          </m:sSubSupPr>
          <m:e>
            <m:r>
              <m:rPr>
                <m:sty m:val="bi"/>
              </m:rPr>
              <w:rPr>
                <w:rFonts w:ascii="Cambria Math" w:hAnsi="Cambria Math"/>
              </w:rPr>
              <m:t>δ</m:t>
            </m:r>
          </m:e>
          <m:sub>
            <m:r>
              <m:rPr>
                <m:sty m:val="bi"/>
              </m:rPr>
              <w:rPr>
                <w:rFonts w:ascii="Cambria Math" w:hAnsi="Cambria Math"/>
              </w:rPr>
              <m:t>(</m:t>
            </m:r>
            <m:r>
              <w:rPr>
                <w:rFonts w:ascii="Cambria Math" w:hAnsi="Cambria Math"/>
              </w:rPr>
              <m:t>k</m:t>
            </m:r>
            <m:r>
              <m:rPr>
                <m:sty m:val="bi"/>
              </m:rPr>
              <w:rPr>
                <w:rFonts w:ascii="Cambria Math" w:hAnsi="Cambria Math"/>
              </w:rPr>
              <m:t>)</m:t>
            </m:r>
          </m:sub>
          <m:sup>
            <m:r>
              <w:rPr>
                <w:rFonts w:ascii="Cambria Math" w:hAnsi="Cambria Math"/>
              </w:rPr>
              <m:t>0</m:t>
            </m:r>
          </m:sup>
        </m:sSubSup>
      </m:oMath>
      <w:r w:rsidR="00FA7CF5">
        <w:rPr>
          <w:noProof/>
        </w:rPr>
        <w:br/>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oMath>
      <w:r w:rsidR="00D64E02">
        <w:rPr>
          <w:noProof/>
        </w:rPr>
        <w:t> :</w:t>
      </w:r>
      <w:r w:rsidR="00FA7CF5">
        <w:rPr>
          <w:noProof/>
        </w:rPr>
        <w:t xml:space="preserve"> le vecteur residuel entre la solution initale et la solution périodique</w:t>
      </w:r>
      <w:r w:rsidR="00A85D1F">
        <w:rPr>
          <w:noProof/>
        </w:rPr>
        <w:t xml:space="preserve"> </w:t>
      </w:r>
    </w:p>
    <w:p w14:paraId="34A87018" w14:textId="26BEE97B" w:rsidR="00FA7CF5" w:rsidRDefault="00FA7CF5" w:rsidP="00CB44A3">
      <w:pPr>
        <w:spacing w:line="276" w:lineRule="auto"/>
        <w:jc w:val="left"/>
        <w:rPr>
          <w:noProof/>
        </w:rPr>
      </w:pPr>
      <w:r w:rsidRPr="00DE111A">
        <w:rPr>
          <w:noProof/>
        </w:rPr>
        <w:t xml:space="preserve"> </w:t>
      </w:r>
      <m:oMath>
        <m:r>
          <m:rPr>
            <m:sty m:val="bi"/>
          </m:rP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 </m:t>
        </m:r>
      </m:oMath>
      <w:r w:rsidR="00D64E02">
        <w:rPr>
          <w:noProof/>
        </w:rPr>
        <w:t>:</w:t>
      </w:r>
      <w:r w:rsidR="008A183F">
        <w:rPr>
          <w:noProof/>
        </w:rPr>
        <w:t xml:space="preserve"> le vecteur d’état qui </w:t>
      </w:r>
      <w:r w:rsidRPr="00DE111A">
        <w:rPr>
          <w:noProof/>
        </w:rPr>
        <w:t>repré</w:t>
      </w:r>
      <w:r>
        <w:rPr>
          <w:noProof/>
        </w:rPr>
        <w:t>sente la solution de l’équation dynamique du mouvement.</w:t>
      </w:r>
      <w:r w:rsidRPr="00DE111A">
        <w:rPr>
          <w:noProof/>
        </w:rPr>
        <w:t xml:space="preserve"> </w:t>
      </w:r>
    </w:p>
    <w:p w14:paraId="6DEC873F" w14:textId="77777777" w:rsidR="00CB44A3" w:rsidRDefault="00CB44A3" w:rsidP="00CB44A3">
      <w:pPr>
        <w:spacing w:line="360" w:lineRule="auto"/>
        <w:rPr>
          <w:noProof/>
        </w:rPr>
      </w:pPr>
    </w:p>
    <w:p w14:paraId="3779A14F" w14:textId="09D7B176" w:rsidR="00DB49BA" w:rsidRDefault="005E38E9" w:rsidP="00CB44A3">
      <w:pPr>
        <w:spacing w:line="360" w:lineRule="auto"/>
      </w:pPr>
      <w:r>
        <w:rPr>
          <w:noProof/>
        </w:rPr>
        <w:t>La</w:t>
      </w:r>
      <w:r w:rsidR="00D9037F">
        <w:rPr>
          <w:noProof/>
        </w:rPr>
        <w:t xml:space="preserve"> condition</w:t>
      </w:r>
      <w:r w:rsidR="00DB49BA">
        <w:rPr>
          <w:noProof/>
        </w:rPr>
        <w:t xml:space="preserve"> de périodicité</w:t>
      </w:r>
      <w:r w:rsidR="0001513F">
        <w:rPr>
          <w:noProof/>
        </w:rPr>
        <w:t xml:space="preserve"> impose</w:t>
      </w:r>
      <w:r w:rsidR="008A183F">
        <w:rPr>
          <w:noProof/>
        </w:rPr>
        <w:t xml:space="preserve"> qu</w:t>
      </w:r>
      <w:r w:rsidR="0001513F">
        <w:rPr>
          <w:noProof/>
        </w:rPr>
        <w:t>e</w:t>
      </w:r>
      <w:r w:rsidR="008A183F">
        <w:rPr>
          <w:noProof/>
        </w:rPr>
        <w:t xml:space="preserve"> l’écart entre la solution initiale</w:t>
      </w:r>
      <w:r w:rsidR="004C4FE0">
        <w:rPr>
          <w:noProof/>
        </w:rPr>
        <w:t xml:space="preserve"> </w:t>
      </w:r>
      <m:oMath>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0</m:t>
            </m:r>
          </m:sup>
        </m:sSubSup>
      </m:oMath>
      <w:r w:rsidR="008A183F">
        <w:rPr>
          <w:noProof/>
        </w:rPr>
        <w:t xml:space="preserve"> et la solution périodique </w:t>
      </w:r>
      <m:oMath>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T</m:t>
            </m:r>
          </m:sup>
        </m:sSubSup>
      </m:oMath>
      <w:r w:rsidR="004C4FE0">
        <w:rPr>
          <w:b/>
          <w:noProof/>
        </w:rPr>
        <w:t xml:space="preserve"> </w:t>
      </w:r>
      <w:r w:rsidR="00AB3688">
        <w:rPr>
          <w:noProof/>
        </w:rPr>
        <w:t>est</w:t>
      </w:r>
      <w:r w:rsidR="008A183F">
        <w:rPr>
          <w:noProof/>
        </w:rPr>
        <w:t xml:space="preserve"> nul.</w:t>
      </w:r>
      <w:r w:rsidR="00DB5D89">
        <w:rPr>
          <w:noProof/>
        </w:rPr>
        <w:t xml:space="preserve"> Afin de connaitre l’incrément de correction, </w:t>
      </w:r>
      <w:r w:rsidR="00DB5D89">
        <w:t>une petite perturbation</w:t>
      </w:r>
      <m:oMath>
        <m:r>
          <m:rPr>
            <m:sty m:val="p"/>
          </m:rPr>
          <w:rPr>
            <w:rFonts w:ascii="Cambria Math" w:hAnsi="Cambria Math"/>
          </w:rPr>
          <m:t xml:space="preserve"> ∆</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rsidR="00DB5D89">
        <w:rPr>
          <w:b/>
          <w:bCs/>
          <w:iCs/>
        </w:rPr>
        <w:t xml:space="preserve"> </w:t>
      </w:r>
      <w:r w:rsidR="00DB5D89">
        <w:rPr>
          <w:noProof/>
        </w:rPr>
        <w:t>est</w:t>
      </w:r>
      <w:r w:rsidR="00FA7CF5">
        <w:t xml:space="preserve"> introduisant</w:t>
      </w:r>
      <w:r w:rsidR="00DB5D89">
        <w:t xml:space="preserve"> </w:t>
      </w:r>
      <w:r w:rsidR="00DB5D89" w:rsidRPr="0031372A">
        <w:rPr>
          <w:bCs/>
          <w:iCs/>
        </w:rPr>
        <w:t>au vecteur</w:t>
      </w:r>
      <m:oMath>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rsidR="00DB5D89" w:rsidRPr="00DB5D89">
        <w:t>.</w:t>
      </w:r>
      <w:r w:rsidR="00DB5D89">
        <w:rPr>
          <w:b/>
        </w:rPr>
        <w:t xml:space="preserve"> </w:t>
      </w:r>
      <w:r w:rsidR="00EF2B26" w:rsidRPr="00EF2B26">
        <w:t>Puis, u</w:t>
      </w:r>
      <w:r w:rsidR="00FA7CF5" w:rsidRPr="00DE111A">
        <w:t xml:space="preserve">ne linéarisation appropriée de l’équation </w:t>
      </w:r>
      <w:r w:rsidR="00FA7CF5" w:rsidRPr="00F47246">
        <w:fldChar w:fldCharType="begin"/>
      </w:r>
      <w:r w:rsidR="00FA7CF5" w:rsidRPr="00F47246">
        <w:instrText xml:space="preserve"> REF _Ref478549772 \r \h  \* MERGEFORMAT </w:instrText>
      </w:r>
      <w:r w:rsidR="00FA7CF5" w:rsidRPr="00F47246">
        <w:fldChar w:fldCharType="separate"/>
      </w:r>
      <w:r w:rsidR="00453126">
        <w:t>Eq.24</w:t>
      </w:r>
      <w:r w:rsidR="00FA7CF5" w:rsidRPr="00F47246">
        <w:fldChar w:fldCharType="end"/>
      </w:r>
      <w:r w:rsidR="00550498">
        <w:t xml:space="preserve"> perturbée</w:t>
      </w:r>
      <w:r w:rsidR="00FA7CF5">
        <w:t xml:space="preserve"> </w:t>
      </w:r>
      <w:r w:rsidR="00FA7CF5" w:rsidRPr="00DE111A">
        <w:t xml:space="preserve">est </w:t>
      </w:r>
      <w:r w:rsidR="00B46F08">
        <w:t>réalisée</w:t>
      </w:r>
      <w:r w:rsidR="00FA7CF5" w:rsidRPr="00DE111A">
        <w:t xml:space="preserve"> en construisant un</w:t>
      </w:r>
      <w:r w:rsidR="00FA7CF5">
        <w:t xml:space="preserve"> </w:t>
      </w:r>
      <w:r w:rsidR="00FA7CF5" w:rsidRPr="00DE111A">
        <w:t xml:space="preserve">développement en série de </w:t>
      </w:r>
      <w:r w:rsidR="00FA7CF5">
        <w:t>Taylor</w:t>
      </w:r>
      <w:r w:rsidR="00FA7CF5" w:rsidRPr="00DE111A">
        <w:t xml:space="preserve"> du </w:t>
      </w:r>
      <w:r w:rsidR="00F47246">
        <w:t>1er</w:t>
      </w:r>
      <w:r w:rsidR="00FA7CF5" w:rsidRPr="00DE111A">
        <w:t xml:space="preserve"> ordr</w:t>
      </w:r>
      <w:r w:rsidR="00064CFD">
        <w:t>e de cette équation</w:t>
      </w:r>
      <w:r w:rsidR="00FB7674">
        <w:t xml:space="preserve">. </w:t>
      </w:r>
      <w:r w:rsidR="00FA7CF5" w:rsidRPr="00DE111A">
        <w:t xml:space="preserve">Il </w:t>
      </w:r>
      <w:r w:rsidR="00FA7CF5">
        <w:t>devient</w:t>
      </w:r>
      <w:r w:rsidR="00B93806">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FA7CF5" w:rsidRPr="008F4754" w14:paraId="05A5BF2E" w14:textId="77777777" w:rsidTr="00237B6F">
        <w:trPr>
          <w:trHeight w:val="635"/>
          <w:jc w:val="center"/>
        </w:trPr>
        <w:tc>
          <w:tcPr>
            <w:tcW w:w="7943" w:type="dxa"/>
            <w:vAlign w:val="center"/>
          </w:tcPr>
          <w:p w14:paraId="23E65A66" w14:textId="76A92C33" w:rsidR="00FA7CF5" w:rsidRPr="00D05256" w:rsidRDefault="00144DF9" w:rsidP="00CB44A3">
            <w:pPr>
              <w:spacing w:before="120" w:after="120" w:line="360" w:lineRule="auto"/>
              <w:jc w:val="center"/>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r>
                      <w:rPr>
                        <w:rFonts w:ascii="Cambria Math" w:hAnsi="Cambria Math"/>
                        <w:lang w:val="en-US"/>
                      </w:rPr>
                      <m:t>+</m:t>
                    </m:r>
                    <m:r>
                      <m:rPr>
                        <m:sty m:val="p"/>
                      </m:rPr>
                      <w:rPr>
                        <w:rFonts w:ascii="Cambria Math" w:hAnsi="Cambria Math"/>
                        <w:lang w:val="en-US"/>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bCs/>
                        <w:i/>
                        <w:iCs/>
                      </w:rPr>
                    </m:ctrlP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r>
                  <m:rPr>
                    <m:sty m:val="bi"/>
                  </m:rPr>
                  <w:rPr>
                    <w:rFonts w:ascii="Cambria Math" w:hAnsi="Cambria Math"/>
                    <w:lang w:val="en-US"/>
                  </w:rPr>
                  <m:t>+</m:t>
                </m:r>
                <m:f>
                  <m:fPr>
                    <m:ctrlPr>
                      <w:rPr>
                        <w:rFonts w:ascii="Cambria Math" w:hAnsi="Cambria Math"/>
                        <w:i/>
                      </w:rPr>
                    </m:ctrlPr>
                  </m:fPr>
                  <m:num>
                    <m: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num>
                  <m:den>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den>
                </m:f>
                <m:r>
                  <m:rPr>
                    <m:sty m:val="p"/>
                  </m:rPr>
                  <w:rPr>
                    <w:rFonts w:ascii="Cambria Math" w:hAnsi="Cambria Math"/>
                    <w:lang w:val="en-US"/>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r>
                  <m:rPr>
                    <m:sty m:val="bi"/>
                  </m:rPr>
                  <w:rPr>
                    <w:rFonts w:ascii="Cambria Math" w:hAnsi="Cambria Math"/>
                  </w:rPr>
                  <m:t>=0</m:t>
                </m:r>
              </m:oMath>
            </m:oMathPara>
          </w:p>
        </w:tc>
        <w:tc>
          <w:tcPr>
            <w:tcW w:w="1096" w:type="dxa"/>
            <w:vAlign w:val="center"/>
          </w:tcPr>
          <w:p w14:paraId="5726C6CE" w14:textId="77777777" w:rsidR="00FA7CF5" w:rsidRPr="0081010A" w:rsidRDefault="00FA7CF5" w:rsidP="00CA4005">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val="en-US" w:eastAsia="fr-FR"/>
              </w:rPr>
            </w:pPr>
            <w:r>
              <w:rPr>
                <w:rFonts w:ascii="Times New Roman" w:eastAsia="Times New Roman" w:hAnsi="Times New Roman"/>
                <w:b/>
                <w:iCs w:val="0"/>
                <w:color w:val="auto"/>
                <w:sz w:val="22"/>
                <w:szCs w:val="22"/>
                <w:lang w:val="en-US" w:eastAsia="fr-FR"/>
              </w:rPr>
              <w:t xml:space="preserve"> </w:t>
            </w:r>
          </w:p>
        </w:tc>
      </w:tr>
    </w:tbl>
    <w:p w14:paraId="42A4023B" w14:textId="77777777" w:rsidR="00FA7CF5" w:rsidRPr="005F2AA2" w:rsidRDefault="00FA7CF5" w:rsidP="00CB44A3">
      <w:pPr>
        <w:spacing w:line="360" w:lineRule="auto"/>
        <w:rPr>
          <w:noProof/>
        </w:rPr>
      </w:pPr>
      <w:r>
        <w:rPr>
          <w:noProof/>
        </w:rPr>
        <w:lastRenderedPageBreak/>
        <w:t>alors</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FA7CF5" w:rsidRPr="0081010A" w14:paraId="3E341699" w14:textId="77777777" w:rsidTr="00F43D4A">
        <w:trPr>
          <w:trHeight w:val="635"/>
          <w:jc w:val="center"/>
        </w:trPr>
        <w:tc>
          <w:tcPr>
            <w:tcW w:w="7440" w:type="dxa"/>
            <w:vAlign w:val="center"/>
          </w:tcPr>
          <w:p w14:paraId="28F665F4" w14:textId="0D3ADAA5" w:rsidR="00FA7CF5" w:rsidRPr="00AA3E05" w:rsidRDefault="00144DF9" w:rsidP="00CB44A3">
            <w:pPr>
              <w:spacing w:before="120" w:after="120" w:line="360" w:lineRule="auto"/>
              <w:jc w:val="center"/>
              <w:rPr>
                <w:rFonts w:eastAsia="SimSun"/>
                <w:i/>
                <w:lang w:val="en-US"/>
              </w:rPr>
            </w:pPr>
            <m:oMathPara>
              <m:oMath>
                <m:sSub>
                  <m:sSubPr>
                    <m:ctrlPr>
                      <w:rPr>
                        <w:rFonts w:ascii="Cambria Math" w:hAnsi="Cambria Math"/>
                        <w:b/>
                        <w:i/>
                      </w:rPr>
                    </m:ctrlPr>
                  </m:sSubPr>
                  <m:e>
                    <m:r>
                      <m:rPr>
                        <m:sty m:val="bi"/>
                      </m:rPr>
                      <w:rPr>
                        <w:rFonts w:ascii="Cambria Math" w:hAnsi="Cambria Math"/>
                      </w:rPr>
                      <m:t>J</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sub>
                </m:sSub>
                <m:r>
                  <m:rPr>
                    <m:sty m:val="p"/>
                  </m:rP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oMath>
            </m:oMathPara>
          </w:p>
        </w:tc>
        <w:tc>
          <w:tcPr>
            <w:tcW w:w="1632" w:type="dxa"/>
            <w:vAlign w:val="center"/>
          </w:tcPr>
          <w:p w14:paraId="0FB21749" w14:textId="77777777" w:rsidR="00FA7CF5" w:rsidRPr="0081010A" w:rsidRDefault="00FA7CF5" w:rsidP="00CA4005">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val="en-US" w:eastAsia="fr-FR"/>
              </w:rPr>
            </w:pPr>
            <w:bookmarkStart w:id="170" w:name="_Ref507252382"/>
            <w:r>
              <w:rPr>
                <w:rFonts w:ascii="Times New Roman" w:eastAsia="Times New Roman" w:hAnsi="Times New Roman"/>
                <w:b/>
                <w:iCs w:val="0"/>
                <w:color w:val="auto"/>
                <w:sz w:val="22"/>
                <w:szCs w:val="22"/>
                <w:lang w:val="en-US" w:eastAsia="fr-FR"/>
              </w:rPr>
              <w:t xml:space="preserve"> </w:t>
            </w:r>
            <w:bookmarkEnd w:id="170"/>
          </w:p>
        </w:tc>
      </w:tr>
    </w:tbl>
    <w:p w14:paraId="30AC0715" w14:textId="77777777" w:rsidR="00F43D4A" w:rsidRDefault="00F43D4A" w:rsidP="00F43D4A">
      <w:pPr>
        <w:spacing w:line="360" w:lineRule="auto"/>
        <w:rPr>
          <w:noProof/>
        </w:rPr>
      </w:pPr>
      <w:r>
        <w:rPr>
          <w:noProof/>
        </w:rPr>
        <w:t xml:space="preserve">la matrice jacobienne peut être évaluée en calculant le dérivée du vecteur résiduel par rapport à l’état initial </w:t>
      </w:r>
      <m:oMath>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rPr>
          <w:noProof/>
        </w:rPr>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11A39" w:rsidRPr="0081010A" w14:paraId="27C6D9D8" w14:textId="77777777" w:rsidTr="003E1234">
        <w:trPr>
          <w:trHeight w:val="635"/>
          <w:jc w:val="center"/>
        </w:trPr>
        <w:tc>
          <w:tcPr>
            <w:tcW w:w="7440" w:type="dxa"/>
            <w:vAlign w:val="center"/>
          </w:tcPr>
          <w:p w14:paraId="78481D85" w14:textId="77777777" w:rsidR="00C11A39" w:rsidRPr="00AA3E05" w:rsidRDefault="00144DF9" w:rsidP="00144DF9">
            <w:pPr>
              <w:spacing w:before="120" w:after="120" w:line="360" w:lineRule="auto"/>
              <w:jc w:val="center"/>
              <w:rPr>
                <w:rFonts w:eastAsia="SimSun"/>
                <w:i/>
                <w:lang w:val="en-US"/>
              </w:rPr>
            </w:pPr>
            <m:oMathPara>
              <m:oMath>
                <m:sSub>
                  <m:sSubPr>
                    <m:ctrlPr>
                      <w:rPr>
                        <w:rFonts w:ascii="Cambria Math" w:hAnsi="Cambria Math"/>
                        <w:b/>
                        <w:i/>
                      </w:rPr>
                    </m:ctrlPr>
                  </m:sSubPr>
                  <m:e>
                    <m:r>
                      <m:rPr>
                        <m:sty m:val="bi"/>
                      </m:rPr>
                      <w:rPr>
                        <w:rFonts w:ascii="Cambria Math" w:hAnsi="Cambria Math"/>
                      </w:rPr>
                      <m:t>J</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num>
                  <m:den>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T</m:t>
                        </m:r>
                      </m:sup>
                    </m:sSubSup>
                  </m:num>
                  <m:den>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den>
                </m:f>
                <m:r>
                  <w:rPr>
                    <w:rFonts w:ascii="Cambria Math" w:hAnsi="Cambria Math"/>
                  </w:rPr>
                  <m:t>-</m:t>
                </m:r>
                <m:r>
                  <m:rPr>
                    <m:sty m:val="bi"/>
                  </m:rPr>
                  <w:rPr>
                    <w:rFonts w:ascii="Cambria Math" w:hAnsi="Cambria Math"/>
                  </w:rPr>
                  <m:t>I</m:t>
                </m:r>
              </m:oMath>
            </m:oMathPara>
          </w:p>
        </w:tc>
        <w:tc>
          <w:tcPr>
            <w:tcW w:w="1632" w:type="dxa"/>
            <w:vAlign w:val="center"/>
          </w:tcPr>
          <w:p w14:paraId="01A165B1" w14:textId="77777777" w:rsidR="00C11A39" w:rsidRPr="0081010A" w:rsidRDefault="00C11A39" w:rsidP="00C11A39">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val="en-US" w:eastAsia="fr-FR"/>
              </w:rPr>
            </w:pPr>
            <w:r>
              <w:rPr>
                <w:rFonts w:ascii="Times New Roman" w:eastAsia="Times New Roman" w:hAnsi="Times New Roman"/>
                <w:b/>
                <w:iCs w:val="0"/>
                <w:color w:val="auto"/>
                <w:sz w:val="22"/>
                <w:szCs w:val="22"/>
                <w:lang w:val="en-US" w:eastAsia="fr-FR"/>
              </w:rPr>
              <w:t xml:space="preserve"> </w:t>
            </w:r>
          </w:p>
        </w:tc>
      </w:tr>
    </w:tbl>
    <w:p w14:paraId="4333B91A" w14:textId="7CEDA032" w:rsidR="003E1234" w:rsidRDefault="003E1234" w:rsidP="003E1234">
      <w:pPr>
        <w:spacing w:line="360" w:lineRule="auto"/>
        <w:rPr>
          <w:noProof/>
        </w:rPr>
      </w:pPr>
      <w:r>
        <w:rPr>
          <w:noProof/>
        </w:rPr>
        <w:t xml:space="preserve">où on peut définir la matrice de monodromie </w:t>
      </w:r>
      <m:oMath>
        <m:r>
          <m:rPr>
            <m:sty m:val="b"/>
          </m:rPr>
          <w:rPr>
            <w:rFonts w:ascii="Cambria Math" w:hAnsi="Cambria Math"/>
          </w:rPr>
          <m:t>Φ</m:t>
        </m:r>
      </m:oMath>
      <w:r>
        <w:rPr>
          <w:noProof/>
        </w:rPr>
        <w:t xml:space="preserve">  d’après </w:t>
      </w:r>
      <w:r>
        <w:rPr>
          <w:noProof/>
        </w:rPr>
        <w:fldChar w:fldCharType="begin"/>
      </w:r>
      <w:r>
        <w:rPr>
          <w:noProof/>
        </w:rPr>
        <w:instrText xml:space="preserve"> REF _Ref528001806 \r \h </w:instrText>
      </w:r>
      <w:r>
        <w:rPr>
          <w:noProof/>
        </w:rPr>
      </w:r>
      <w:r>
        <w:rPr>
          <w:noProof/>
        </w:rPr>
        <w:fldChar w:fldCharType="separate"/>
      </w:r>
      <w:r w:rsidR="00453126">
        <w:rPr>
          <w:noProof/>
        </w:rPr>
        <w:t>[7]</w:t>
      </w:r>
      <w:r>
        <w:rPr>
          <w:noProof/>
        </w:rPr>
        <w:fldChar w:fldCharType="end"/>
      </w:r>
      <w:r>
        <w:rPr>
          <w:noProof/>
        </w:rPr>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3E1234" w:rsidRPr="0081010A" w14:paraId="459FB01B" w14:textId="77777777" w:rsidTr="00144DF9">
        <w:trPr>
          <w:trHeight w:val="635"/>
          <w:jc w:val="center"/>
        </w:trPr>
        <w:tc>
          <w:tcPr>
            <w:tcW w:w="7943" w:type="dxa"/>
            <w:vAlign w:val="center"/>
          </w:tcPr>
          <w:p w14:paraId="3250E753" w14:textId="1E62AACE" w:rsidR="003E1234" w:rsidRPr="00AA3E05" w:rsidRDefault="003E1234" w:rsidP="00D77EFD">
            <w:pPr>
              <w:spacing w:before="120" w:after="120" w:line="360" w:lineRule="auto"/>
              <w:jc w:val="center"/>
              <w:rPr>
                <w:rFonts w:eastAsia="SimSun"/>
                <w:i/>
                <w:lang w:val="en-US"/>
              </w:rPr>
            </w:pPr>
            <m:oMathPara>
              <m:oMath>
                <m:r>
                  <m:rPr>
                    <m:sty m:val="b"/>
                  </m:rPr>
                  <w:rPr>
                    <w:rFonts w:ascii="Cambria Math" w:hAnsi="Cambria Math"/>
                  </w:rPr>
                  <m:t>Φ</m:t>
                </m:r>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T</m:t>
                        </m:r>
                      </m:sup>
                    </m:sSubSup>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e>
                    </m:d>
                  </m:num>
                  <m:den>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den>
                </m:f>
              </m:oMath>
            </m:oMathPara>
          </w:p>
        </w:tc>
        <w:tc>
          <w:tcPr>
            <w:tcW w:w="1096" w:type="dxa"/>
            <w:vAlign w:val="center"/>
          </w:tcPr>
          <w:p w14:paraId="64C71C90" w14:textId="77777777" w:rsidR="003E1234" w:rsidRPr="0081010A" w:rsidRDefault="003E1234" w:rsidP="00D77EFD">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val="en-US" w:eastAsia="fr-FR"/>
              </w:rPr>
            </w:pPr>
            <w:r>
              <w:rPr>
                <w:rFonts w:ascii="Times New Roman" w:eastAsia="Times New Roman" w:hAnsi="Times New Roman"/>
                <w:b/>
                <w:iCs w:val="0"/>
                <w:color w:val="auto"/>
                <w:sz w:val="22"/>
                <w:szCs w:val="22"/>
                <w:lang w:val="en-US" w:eastAsia="fr-FR"/>
              </w:rPr>
              <w:t xml:space="preserve"> </w:t>
            </w:r>
          </w:p>
        </w:tc>
      </w:tr>
    </w:tbl>
    <w:p w14:paraId="6711C903" w14:textId="5EB3234C" w:rsidR="000A145D" w:rsidRDefault="00550704" w:rsidP="00F43D4A">
      <w:pPr>
        <w:spacing w:line="360" w:lineRule="auto"/>
        <w:rPr>
          <w:noProof/>
        </w:rPr>
      </w:pPr>
      <w:r>
        <w:rPr>
          <w:noProof/>
        </w:rPr>
        <w:t>Le calcul de la matrice de monodromie</w:t>
      </w:r>
      <w:r w:rsidR="00D77EFD">
        <w:rPr>
          <w:noProof/>
        </w:rPr>
        <w:t xml:space="preserve"> peut être effectué par la définition du dérivé</w:t>
      </w:r>
      <w:r w:rsidR="005C3AD6">
        <w:rPr>
          <w:noProof/>
        </w:rPr>
        <w:t xml:space="preserve"> de la solution </w:t>
      </w:r>
      <m:oMath>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T</m:t>
            </m:r>
          </m:sup>
        </m:sSubSup>
      </m:oMath>
      <w:r w:rsidR="005C3AD6">
        <w:rPr>
          <w:noProof/>
        </w:rPr>
        <w:t xml:space="preserve"> par rapport à la solution initiale </w:t>
      </w:r>
      <m:oMath>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rsidR="005C3AD6" w:rsidRPr="005C3AD6">
        <w:rPr>
          <w:noProof/>
        </w:rPr>
        <w:t xml:space="preserve"> (</w:t>
      </w:r>
      <w:r w:rsidR="00323177">
        <w:rPr>
          <w:noProof/>
        </w:rPr>
        <w:fldChar w:fldCharType="begin"/>
      </w:r>
      <w:r w:rsidR="00323177">
        <w:rPr>
          <w:noProof/>
        </w:rPr>
        <w:instrText xml:space="preserve"> REF _Ref528576979 \r \h </w:instrText>
      </w:r>
      <w:r w:rsidR="00323177">
        <w:rPr>
          <w:noProof/>
        </w:rPr>
      </w:r>
      <w:r w:rsidR="00323177">
        <w:rPr>
          <w:noProof/>
        </w:rPr>
        <w:fldChar w:fldCharType="separate"/>
      </w:r>
      <w:r w:rsidR="00453126">
        <w:rPr>
          <w:noProof/>
        </w:rPr>
        <w:t>Eq.30</w:t>
      </w:r>
      <w:r w:rsidR="00323177">
        <w:rPr>
          <w:noProof/>
        </w:rPr>
        <w:fldChar w:fldCharType="end"/>
      </w:r>
      <w:r w:rsidR="00CE7924">
        <w:rPr>
          <w:noProof/>
        </w:rPr>
        <w:t>).</w:t>
      </w:r>
      <w:r w:rsidR="00CE6971">
        <w:rPr>
          <w:noProof/>
        </w:rPr>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D77EFD" w:rsidRPr="0081010A" w14:paraId="496C1430" w14:textId="77777777" w:rsidTr="00144DF9">
        <w:trPr>
          <w:trHeight w:val="635"/>
          <w:jc w:val="center"/>
        </w:trPr>
        <w:tc>
          <w:tcPr>
            <w:tcW w:w="7943" w:type="dxa"/>
            <w:vAlign w:val="center"/>
          </w:tcPr>
          <w:p w14:paraId="2AEDCD0B" w14:textId="3109633E" w:rsidR="00D77EFD" w:rsidRPr="00CE7924" w:rsidRDefault="00144DF9" w:rsidP="00D77EFD">
            <w:pPr>
              <w:spacing w:before="120" w:after="120" w:line="360" w:lineRule="auto"/>
              <w:jc w:val="center"/>
              <w:rPr>
                <w:rFonts w:eastAsia="SimSun"/>
                <w:i/>
              </w:rPr>
            </w:pPr>
            <m:oMathPara>
              <m:oMath>
                <m:f>
                  <m:fPr>
                    <m:ctrlPr>
                      <w:rPr>
                        <w:rFonts w:ascii="Cambria Math" w:hAnsi="Cambria Math"/>
                        <w:i/>
                      </w:rPr>
                    </m:ctrlPr>
                  </m:fPr>
                  <m:num>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T</m:t>
                        </m:r>
                      </m:sup>
                    </m:sSubSup>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e>
                    </m:d>
                  </m:num>
                  <m:den>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den>
                </m:f>
                <m:r>
                  <w:rPr>
                    <w:rFonts w:ascii="Cambria Math" w:eastAsia="SimSun" w:hAnsi="Cambria Math"/>
                  </w:rPr>
                  <m:t>=</m:t>
                </m:r>
                <m:func>
                  <m:funcPr>
                    <m:ctrlPr>
                      <w:rPr>
                        <w:rFonts w:ascii="Cambria Math" w:eastAsia="SimSun" w:hAnsi="Cambria Math"/>
                        <w:i/>
                      </w:rPr>
                    </m:ctrlPr>
                  </m:funcPr>
                  <m:fName>
                    <m:limLow>
                      <m:limLowPr>
                        <m:ctrlPr>
                          <w:rPr>
                            <w:rFonts w:ascii="Cambria Math" w:eastAsia="SimSun" w:hAnsi="Cambria Math"/>
                            <w:i/>
                          </w:rPr>
                        </m:ctrlPr>
                      </m:limLowPr>
                      <m:e>
                        <m:r>
                          <m:rPr>
                            <m:sty m:val="p"/>
                          </m:rPr>
                          <w:rPr>
                            <w:rFonts w:ascii="Cambria Math" w:eastAsia="SimSun" w:hAnsi="Cambria Math"/>
                          </w:rPr>
                          <m:t>lim</m:t>
                        </m:r>
                      </m:e>
                      <m:lim>
                        <m:r>
                          <m:rPr>
                            <m:sty m:val="p"/>
                          </m:rPr>
                          <w:rPr>
                            <w:rFonts w:ascii="Cambria Math" w:hAnsi="Cambria Math"/>
                          </w:rPr>
                          <m:t>∆</m:t>
                        </m:r>
                        <m:r>
                          <m:rPr>
                            <m:sty m:val="bi"/>
                          </m:rPr>
                          <w:rPr>
                            <w:rFonts w:ascii="Cambria Math" w:hAnsi="Cambria Math"/>
                          </w:rPr>
                          <m:t>δ→0</m:t>
                        </m:r>
                      </m:lim>
                    </m:limLow>
                  </m:fName>
                  <m:e>
                    <m:f>
                      <m:fPr>
                        <m:ctrlPr>
                          <w:rPr>
                            <w:rFonts w:ascii="Cambria Math" w:eastAsia="SimSun" w:hAnsi="Cambria Math"/>
                            <w:i/>
                          </w:rPr>
                        </m:ctrlPr>
                      </m:fPr>
                      <m:num>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T</m:t>
                            </m:r>
                          </m:sup>
                        </m:sSubSup>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r>
                              <m:rPr>
                                <m:sty m:val="bi"/>
                              </m:rPr>
                              <w:rPr>
                                <w:rFonts w:ascii="Cambria Math" w:hAnsi="Cambria Math"/>
                              </w:rPr>
                              <m:t>+</m:t>
                            </m:r>
                            <m:r>
                              <m:rPr>
                                <m:sty m:val="p"/>
                              </m:rPr>
                              <w:rPr>
                                <w:rFonts w:ascii="Cambria Math" w:hAnsi="Cambria Math"/>
                              </w:rPr>
                              <m:t>∆</m:t>
                            </m:r>
                            <m:r>
                              <m:rPr>
                                <m:sty m:val="bi"/>
                              </m:rPr>
                              <w:rPr>
                                <w:rFonts w:ascii="Cambria Math" w:hAnsi="Cambria Math"/>
                              </w:rPr>
                              <m:t>δ</m:t>
                            </m:r>
                          </m:e>
                        </m:d>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T</m:t>
                            </m:r>
                          </m:sup>
                        </m:sSubSup>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e>
                        </m:d>
                        <m:ctrlPr>
                          <w:rPr>
                            <w:rFonts w:ascii="Cambria Math" w:eastAsia="SimSun" w:hAnsi="Cambria Math"/>
                            <w:i/>
                            <w:lang w:val="en-US"/>
                          </w:rPr>
                        </m:ctrlPr>
                      </m:num>
                      <m:den>
                        <m:r>
                          <m:rPr>
                            <m:sty m:val="p"/>
                          </m:rPr>
                          <w:rPr>
                            <w:rFonts w:ascii="Cambria Math" w:hAnsi="Cambria Math"/>
                          </w:rPr>
                          <m:t>∆</m:t>
                        </m:r>
                        <m:r>
                          <m:rPr>
                            <m:sty m:val="bi"/>
                          </m:rPr>
                          <w:rPr>
                            <w:rFonts w:ascii="Cambria Math" w:hAnsi="Cambria Math"/>
                          </w:rPr>
                          <m:t>δ</m:t>
                        </m:r>
                      </m:den>
                    </m:f>
                  </m:e>
                </m:func>
              </m:oMath>
            </m:oMathPara>
          </w:p>
        </w:tc>
        <w:tc>
          <w:tcPr>
            <w:tcW w:w="1096" w:type="dxa"/>
            <w:vAlign w:val="center"/>
          </w:tcPr>
          <w:p w14:paraId="7FDFD7F0" w14:textId="77777777" w:rsidR="00D77EFD" w:rsidRPr="00CE7924" w:rsidRDefault="00D77EFD" w:rsidP="00323177">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eastAsia="fr-FR"/>
              </w:rPr>
            </w:pPr>
            <w:bookmarkStart w:id="171" w:name="_Ref528576979"/>
            <w:r w:rsidRPr="00CE7924">
              <w:rPr>
                <w:rFonts w:ascii="Times New Roman" w:eastAsia="Times New Roman" w:hAnsi="Times New Roman"/>
                <w:b/>
                <w:iCs w:val="0"/>
                <w:color w:val="auto"/>
                <w:sz w:val="22"/>
                <w:szCs w:val="22"/>
                <w:lang w:eastAsia="fr-FR"/>
              </w:rPr>
              <w:t xml:space="preserve"> </w:t>
            </w:r>
            <w:bookmarkEnd w:id="171"/>
          </w:p>
        </w:tc>
      </w:tr>
    </w:tbl>
    <w:p w14:paraId="4A3F6864" w14:textId="131989B6" w:rsidR="00D77EFD" w:rsidRDefault="009E2F6E" w:rsidP="00F43D4A">
      <w:pPr>
        <w:spacing w:line="360" w:lineRule="auto"/>
        <w:rPr>
          <w:noProof/>
        </w:rPr>
      </w:pPr>
      <w:r>
        <w:rPr>
          <w:noProof/>
        </w:rPr>
        <w:t>Enfin</w:t>
      </w:r>
      <w:r w:rsidR="002A0CDE">
        <w:rPr>
          <w:noProof/>
        </w:rPr>
        <w:t>,</w:t>
      </w:r>
      <w:r>
        <w:rPr>
          <w:noProof/>
        </w:rPr>
        <w:t xml:space="preserve"> </w:t>
      </w:r>
      <w:r w:rsidR="007A33F7">
        <w:rPr>
          <w:noProof/>
        </w:rPr>
        <w:t xml:space="preserve">le calcul de la matrice </w:t>
      </w:r>
      <w:r>
        <w:rPr>
          <w:noProof/>
        </w:rPr>
        <w:t>jacobienne peut également écrire</w:t>
      </w:r>
      <w:r w:rsidR="000A391D">
        <w:rPr>
          <w:noProof/>
        </w:rPr>
        <w:t xml:space="preserve"> de manière équivalente</w:t>
      </w:r>
      <w:r>
        <w:rPr>
          <w:noProof/>
        </w:rPr>
        <w:t xml:space="preserve"> par le vecteur résiduel</w:t>
      </w:r>
      <w:r w:rsidR="00B34AE4">
        <w:rPr>
          <w:noProof/>
        </w:rPr>
        <w:t xml:space="preserve"> </w:t>
      </w:r>
      <m:oMath>
        <m:sSub>
          <m:sSubPr>
            <m:ctrlPr>
              <w:rPr>
                <w:rFonts w:ascii="Cambria Math" w:hAnsi="Cambria Math"/>
                <w:b/>
                <w:i/>
                <w:noProof/>
              </w:rPr>
            </m:ctrlPr>
          </m:sSubPr>
          <m:e>
            <m:r>
              <m:rPr>
                <m:sty m:val="bi"/>
              </m:rPr>
              <w:rPr>
                <w:rFonts w:ascii="Cambria Math" w:hAnsi="Cambria Math"/>
                <w:noProof/>
              </w:rPr>
              <m:t>R</m:t>
            </m:r>
          </m:e>
          <m:sub>
            <m:r>
              <m:rPr>
                <m:sty m:val="bi"/>
              </m:rPr>
              <w:rPr>
                <w:rFonts w:ascii="Cambria Math" w:hAnsi="Cambria Math"/>
                <w:noProof/>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oMath>
      <w:r>
        <w:rPr>
          <w:noProof/>
        </w:rPr>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2103E7" w:rsidRPr="0081010A" w14:paraId="2215308F" w14:textId="77777777" w:rsidTr="00144DF9">
        <w:trPr>
          <w:trHeight w:val="635"/>
          <w:jc w:val="center"/>
        </w:trPr>
        <w:tc>
          <w:tcPr>
            <w:tcW w:w="7943" w:type="dxa"/>
            <w:vAlign w:val="center"/>
          </w:tcPr>
          <w:p w14:paraId="02735A73" w14:textId="334180BF" w:rsidR="002103E7" w:rsidRPr="00AA3E05" w:rsidRDefault="00144DF9" w:rsidP="00144DF9">
            <w:pPr>
              <w:spacing w:before="120" w:after="120" w:line="360" w:lineRule="auto"/>
              <w:jc w:val="center"/>
              <w:rPr>
                <w:rFonts w:eastAsia="SimSun"/>
                <w:i/>
                <w:lang w:val="en-US"/>
              </w:rPr>
            </w:pPr>
            <m:oMathPara>
              <m:oMath>
                <m:sSub>
                  <m:sSubPr>
                    <m:ctrlPr>
                      <w:rPr>
                        <w:rFonts w:ascii="Cambria Math" w:hAnsi="Cambria Math"/>
                        <w:b/>
                        <w:i/>
                      </w:rPr>
                    </m:ctrlPr>
                  </m:sSubPr>
                  <m:e>
                    <m:r>
                      <m:rPr>
                        <m:sty m:val="bi"/>
                      </m:rPr>
                      <w:rPr>
                        <w:rFonts w:ascii="Cambria Math" w:hAnsi="Cambria Math"/>
                      </w:rPr>
                      <m:t>J</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sub>
                </m:sSub>
                <m:r>
                  <w:rPr>
                    <w:rFonts w:ascii="Cambria Math" w:hAnsi="Cambria Math"/>
                  </w:rPr>
                  <m:t>=</m:t>
                </m:r>
                <m:limLow>
                  <m:limLowPr>
                    <m:ctrlPr>
                      <w:rPr>
                        <w:rFonts w:ascii="Cambria Math" w:eastAsia="SimSun" w:hAnsi="Cambria Math"/>
                        <w:i/>
                      </w:rPr>
                    </m:ctrlPr>
                  </m:limLowPr>
                  <m:e>
                    <m:r>
                      <m:rPr>
                        <m:sty m:val="p"/>
                      </m:rPr>
                      <w:rPr>
                        <w:rFonts w:ascii="Cambria Math" w:eastAsia="SimSun" w:hAnsi="Cambria Math"/>
                      </w:rPr>
                      <m:t>lim</m:t>
                    </m:r>
                  </m:e>
                  <m:lim>
                    <m:r>
                      <m:rPr>
                        <m:sty m:val="p"/>
                      </m:rPr>
                      <w:rPr>
                        <w:rFonts w:ascii="Cambria Math" w:hAnsi="Cambria Math"/>
                      </w:rPr>
                      <m:t>∆</m:t>
                    </m:r>
                    <m:r>
                      <m:rPr>
                        <m:sty m:val="bi"/>
                      </m:rPr>
                      <w:rPr>
                        <w:rFonts w:ascii="Cambria Math" w:hAnsi="Cambria Math"/>
                      </w:rPr>
                      <m:t>δ→0</m:t>
                    </m:r>
                  </m:lim>
                </m:limLow>
                <m:f>
                  <m:fPr>
                    <m:ctrlPr>
                      <w:rPr>
                        <w:rFonts w:ascii="Cambria Math" w:hAnsi="Cambria Math"/>
                        <w:i/>
                      </w:rPr>
                    </m:ctrlPr>
                  </m:fPr>
                  <m:num>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r>
                          <w:rPr>
                            <w:rFonts w:ascii="Cambria Math" w:hAnsi="Cambria Math"/>
                          </w:rPr>
                          <m:t>+</m:t>
                        </m:r>
                        <m:r>
                          <m:rPr>
                            <m:sty m:val="p"/>
                          </m:rPr>
                          <w:rPr>
                            <w:rFonts w:ascii="Cambria Math" w:hAnsi="Cambria Math"/>
                          </w:rPr>
                          <m:t>∆</m:t>
                        </m:r>
                        <m:r>
                          <m:rPr>
                            <m:sty m:val="bi"/>
                          </m:rPr>
                          <w:rPr>
                            <w:rFonts w:ascii="Cambria Math" w:hAnsi="Cambria Math"/>
                          </w:rPr>
                          <m:t>δ</m:t>
                        </m:r>
                        <m:ctrlPr>
                          <w:rPr>
                            <w:rFonts w:ascii="Cambria Math" w:hAnsi="Cambria Math"/>
                            <w:b/>
                            <w:i/>
                          </w:rPr>
                        </m:ctrlPr>
                      </m:e>
                    </m:d>
                    <m: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ctrlPr>
                      <w:rPr>
                        <w:rFonts w:ascii="Cambria Math" w:eastAsia="SimSun" w:hAnsi="Cambria Math"/>
                        <w:i/>
                        <w:lang w:val="en-US"/>
                      </w:rPr>
                    </m:ctrlPr>
                  </m:num>
                  <m:den>
                    <m:r>
                      <m:rPr>
                        <m:sty m:val="p"/>
                      </m:rPr>
                      <w:rPr>
                        <w:rFonts w:ascii="Cambria Math" w:hAnsi="Cambria Math"/>
                      </w:rPr>
                      <m:t>∆</m:t>
                    </m:r>
                    <m:r>
                      <m:rPr>
                        <m:sty m:val="bi"/>
                      </m:rPr>
                      <w:rPr>
                        <w:rFonts w:ascii="Cambria Math" w:hAnsi="Cambria Math"/>
                      </w:rPr>
                      <m:t>δ</m:t>
                    </m:r>
                  </m:den>
                </m:f>
              </m:oMath>
            </m:oMathPara>
          </w:p>
        </w:tc>
        <w:tc>
          <w:tcPr>
            <w:tcW w:w="1096" w:type="dxa"/>
            <w:vAlign w:val="center"/>
          </w:tcPr>
          <w:p w14:paraId="1E619EC8" w14:textId="77777777" w:rsidR="002103E7" w:rsidRPr="0081010A" w:rsidRDefault="002103E7" w:rsidP="002103E7">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val="en-US" w:eastAsia="fr-FR"/>
              </w:rPr>
            </w:pPr>
            <w:bookmarkStart w:id="172" w:name="_Ref528576952"/>
            <w:r>
              <w:rPr>
                <w:rFonts w:ascii="Times New Roman" w:eastAsia="Times New Roman" w:hAnsi="Times New Roman"/>
                <w:b/>
                <w:iCs w:val="0"/>
                <w:color w:val="auto"/>
                <w:sz w:val="22"/>
                <w:szCs w:val="22"/>
                <w:lang w:val="en-US" w:eastAsia="fr-FR"/>
              </w:rPr>
              <w:t xml:space="preserve"> </w:t>
            </w:r>
            <w:bookmarkEnd w:id="172"/>
          </w:p>
        </w:tc>
      </w:tr>
    </w:tbl>
    <w:p w14:paraId="59182190" w14:textId="457D45AE" w:rsidR="003014F6" w:rsidRDefault="001F15B3" w:rsidP="00CB44A3">
      <w:pPr>
        <w:spacing w:line="360" w:lineRule="auto"/>
        <w:rPr>
          <w:noProof/>
        </w:rPr>
      </w:pPr>
      <w:r>
        <w:rPr>
          <w:noProof/>
        </w:rPr>
        <w:t xml:space="preserve">Le calcul de la matrice jacobienne </w:t>
      </w:r>
      <w:r w:rsidR="00D70E4A">
        <w:rPr>
          <w:noProof/>
        </w:rPr>
        <w:t xml:space="preserve">nécessite de choisir un vecteur de perturbation </w:t>
      </w:r>
      <m:oMath>
        <m:r>
          <m:rPr>
            <m:sty m:val="p"/>
          </m:rPr>
          <w:rPr>
            <w:rFonts w:ascii="Cambria Math" w:hAnsi="Cambria Math"/>
          </w:rPr>
          <m:t>∆</m:t>
        </m:r>
        <m:r>
          <m:rPr>
            <m:sty m:val="bi"/>
          </m:rPr>
          <w:rPr>
            <w:rFonts w:ascii="Cambria Math" w:hAnsi="Cambria Math"/>
          </w:rPr>
          <m:t>δ</m:t>
        </m:r>
      </m:oMath>
      <w:r w:rsidR="00D70E4A">
        <w:rPr>
          <w:b/>
          <w:bCs/>
          <w:iCs/>
          <w:noProof/>
        </w:rPr>
        <w:t xml:space="preserve"> </w:t>
      </w:r>
      <w:r w:rsidR="00B04789">
        <w:rPr>
          <w:noProof/>
        </w:rPr>
        <w:t>suffisamment petit pour que l’évaluation</w:t>
      </w:r>
      <w:r w:rsidR="007375EC">
        <w:rPr>
          <w:noProof/>
        </w:rPr>
        <w:t xml:space="preserve"> </w:t>
      </w:r>
      <m:oMath>
        <m:sSub>
          <m:sSubPr>
            <m:ctrlPr>
              <w:rPr>
                <w:rFonts w:ascii="Cambria Math" w:hAnsi="Cambria Math"/>
                <w:b/>
                <w:i/>
              </w:rPr>
            </m:ctrlPr>
          </m:sSubPr>
          <m:e>
            <m:r>
              <m:rPr>
                <m:sty m:val="bi"/>
              </m:rPr>
              <w:rPr>
                <w:rFonts w:ascii="Cambria Math" w:hAnsi="Cambria Math"/>
              </w:rPr>
              <m:t>J</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sub>
        </m:sSub>
      </m:oMath>
      <w:r w:rsidR="00B04789">
        <w:rPr>
          <w:noProof/>
        </w:rPr>
        <w:t xml:space="preserve"> </w:t>
      </w:r>
      <w:r w:rsidR="00D70E4A">
        <w:rPr>
          <w:noProof/>
        </w:rPr>
        <w:t xml:space="preserve">soit </w:t>
      </w:r>
      <w:r w:rsidR="007375EC">
        <w:rPr>
          <w:noProof/>
        </w:rPr>
        <w:t>correcte</w:t>
      </w:r>
      <w:r w:rsidR="00D70E4A">
        <w:rPr>
          <w:noProof/>
        </w:rPr>
        <w:t xml:space="preserve">. </w:t>
      </w:r>
      <w:r w:rsidR="003313EF">
        <w:rPr>
          <w:noProof/>
        </w:rPr>
        <w:t xml:space="preserve">Une fois la matrice jacobienne </w:t>
      </w:r>
      <m:oMath>
        <m:sSub>
          <m:sSubPr>
            <m:ctrlPr>
              <w:rPr>
                <w:rFonts w:ascii="Cambria Math" w:hAnsi="Cambria Math"/>
                <w:b/>
                <w:i/>
              </w:rPr>
            </m:ctrlPr>
          </m:sSubPr>
          <m:e>
            <m:r>
              <m:rPr>
                <m:sty m:val="bi"/>
              </m:rPr>
              <w:rPr>
                <w:rFonts w:ascii="Cambria Math" w:hAnsi="Cambria Math"/>
              </w:rPr>
              <m:t>J</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sub>
        </m:sSub>
      </m:oMath>
      <w:r w:rsidR="003313EF" w:rsidRPr="003313EF">
        <w:rPr>
          <w:noProof/>
        </w:rPr>
        <w:t xml:space="preserve"> est </w:t>
      </w:r>
      <w:r w:rsidR="003313EF">
        <w:rPr>
          <w:noProof/>
        </w:rPr>
        <w:t>obtenue, l</w:t>
      </w:r>
      <w:r w:rsidR="00CB690B">
        <w:rPr>
          <w:noProof/>
        </w:rPr>
        <w:t>’incrément de correction</w:t>
      </w:r>
      <w:r w:rsidR="00F25DF7">
        <w:rPr>
          <w:noProof/>
        </w:rPr>
        <w:t xml:space="preserve"> peut être</w:t>
      </w:r>
      <w:r w:rsidR="009D503B">
        <w:rPr>
          <w:noProof/>
        </w:rPr>
        <w:t xml:space="preserve"> </w:t>
      </w:r>
      <w:r w:rsidR="003313EF">
        <w:rPr>
          <w:noProof/>
        </w:rPr>
        <w:t>déduit</w:t>
      </w:r>
      <w:r w:rsidR="00CB690B">
        <w:rPr>
          <w:noProof/>
        </w:rPr>
        <w:t xml:space="preserve"> </w:t>
      </w:r>
      <w:r w:rsidR="003313EF">
        <w:rPr>
          <w:noProof/>
        </w:rPr>
        <w:t xml:space="preserve">à l’itération </w:t>
      </w:r>
      <m:oMath>
        <m:r>
          <w:rPr>
            <w:rFonts w:ascii="Cambria Math" w:hAnsi="Cambria Math"/>
            <w:noProof/>
          </w:rPr>
          <m:t>k</m:t>
        </m:r>
      </m:oMath>
      <w:r w:rsidR="003313EF">
        <w:t xml:space="preserve">  grâce à </w:t>
      </w:r>
      <w:r w:rsidR="003313EF" w:rsidRPr="00664618">
        <w:rPr>
          <w:b/>
        </w:rPr>
        <w:fldChar w:fldCharType="begin"/>
      </w:r>
      <w:r w:rsidR="003313EF" w:rsidRPr="00664618">
        <w:rPr>
          <w:b/>
        </w:rPr>
        <w:instrText xml:space="preserve"> REF _Ref507252382 \r \h </w:instrText>
      </w:r>
      <w:r w:rsidR="00CB44A3" w:rsidRPr="00664618">
        <w:rPr>
          <w:b/>
        </w:rPr>
        <w:instrText xml:space="preserve"> \* MERGEFORMAT </w:instrText>
      </w:r>
      <w:r w:rsidR="003313EF" w:rsidRPr="00664618">
        <w:rPr>
          <w:b/>
        </w:rPr>
      </w:r>
      <w:r w:rsidR="003313EF" w:rsidRPr="00664618">
        <w:rPr>
          <w:b/>
        </w:rPr>
        <w:fldChar w:fldCharType="separate"/>
      </w:r>
      <w:r w:rsidR="00453126">
        <w:rPr>
          <w:b/>
        </w:rPr>
        <w:t>Eq.27</w:t>
      </w:r>
      <w:r w:rsidR="003313EF" w:rsidRPr="00664618">
        <w:rPr>
          <w:b/>
        </w:rPr>
        <w:fldChar w:fldCharType="end"/>
      </w:r>
      <w:r w:rsidR="003313EF">
        <w:t xml:space="preserve"> </w:t>
      </w:r>
      <w:r w:rsidR="004220E8">
        <w:t>et l</w:t>
      </w:r>
      <w:r w:rsidR="00CB690B">
        <w:t xml:space="preserve">a solution initiale </w:t>
      </w:r>
      <m:oMath>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rsidR="00CB690B" w:rsidRPr="00E671DA">
        <w:t xml:space="preserve"> peut </w:t>
      </w:r>
      <w:r w:rsidR="00CB690B">
        <w:t>ainsi être corrigée</w:t>
      </w:r>
      <w:r w:rsidR="00757F1B">
        <w:t xml:space="preserve"> par</w:t>
      </w:r>
      <w:r w:rsidR="00CB690B">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EF466C" w:rsidRPr="0081010A" w14:paraId="03D77459" w14:textId="77777777" w:rsidTr="00237B6F">
        <w:trPr>
          <w:trHeight w:val="635"/>
          <w:jc w:val="center"/>
        </w:trPr>
        <w:tc>
          <w:tcPr>
            <w:tcW w:w="7943" w:type="dxa"/>
            <w:vAlign w:val="center"/>
          </w:tcPr>
          <w:p w14:paraId="151BAC10" w14:textId="4A9B67CD" w:rsidR="00EF466C" w:rsidRPr="003313EF" w:rsidRDefault="00144DF9" w:rsidP="00CB44A3">
            <w:pPr>
              <w:spacing w:before="120" w:after="120" w:line="360" w:lineRule="auto"/>
              <w:jc w:val="center"/>
              <w:rPr>
                <w:rFonts w:eastAsia="SimSun"/>
                <w:i/>
              </w:rPr>
            </w:pPr>
            <m:oMathPara>
              <m:oMath>
                <m:sSubSup>
                  <m:sSubSupPr>
                    <m:ctrlPr>
                      <w:rPr>
                        <w:rFonts w:ascii="Cambria Math" w:hAnsi="Cambria Math"/>
                        <w:b/>
                        <w:i/>
                      </w:rPr>
                    </m:ctrlPr>
                  </m:sSubSupPr>
                  <m:e>
                    <m:r>
                      <m:rPr>
                        <m:sty m:val="bi"/>
                      </m:rPr>
                      <w:rPr>
                        <w:rFonts w:ascii="Cambria Math" w:hAnsi="Cambria Math"/>
                      </w:rPr>
                      <m:t>δ</m:t>
                    </m:r>
                  </m:e>
                  <m:sub>
                    <m:r>
                      <w:rPr>
                        <w:rFonts w:ascii="Cambria Math" w:hAnsi="Cambria Math"/>
                      </w:rPr>
                      <m:t>(k+1)</m:t>
                    </m:r>
                  </m:sub>
                  <m:sup>
                    <m:r>
                      <w:rPr>
                        <w:rFonts w:ascii="Cambria Math" w:hAnsi="Cambria Math"/>
                      </w:rPr>
                      <m:t>0</m:t>
                    </m:r>
                  </m:sup>
                </m:sSubSup>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r>
                  <m:rPr>
                    <m:sty m:val="bi"/>
                  </m:rPr>
                  <w:rPr>
                    <w:rFonts w:ascii="Cambria Math" w:hAnsi="Cambria Math"/>
                  </w:rPr>
                  <m:t>+</m:t>
                </m:r>
                <m:r>
                  <m:rPr>
                    <m:sty m:val="p"/>
                  </m:rP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m:oMathPara>
          </w:p>
        </w:tc>
        <w:tc>
          <w:tcPr>
            <w:tcW w:w="1096" w:type="dxa"/>
            <w:vAlign w:val="center"/>
          </w:tcPr>
          <w:p w14:paraId="61A4A193" w14:textId="77777777" w:rsidR="00EF466C" w:rsidRPr="003313EF" w:rsidRDefault="00EF466C" w:rsidP="002103E7">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eastAsia="fr-FR"/>
              </w:rPr>
            </w:pPr>
            <w:r w:rsidRPr="003313EF">
              <w:rPr>
                <w:rFonts w:ascii="Times New Roman" w:eastAsia="Times New Roman" w:hAnsi="Times New Roman"/>
                <w:b/>
                <w:iCs w:val="0"/>
                <w:color w:val="auto"/>
                <w:sz w:val="22"/>
                <w:szCs w:val="22"/>
                <w:lang w:eastAsia="fr-FR"/>
              </w:rPr>
              <w:t xml:space="preserve"> </w:t>
            </w:r>
          </w:p>
        </w:tc>
      </w:tr>
    </w:tbl>
    <w:p w14:paraId="0B727CD6" w14:textId="5D8F4D74" w:rsidR="007342CE" w:rsidRDefault="00FA7CF5" w:rsidP="00CB44A3">
      <w:pPr>
        <w:spacing w:line="360" w:lineRule="auto"/>
      </w:pPr>
      <w:r>
        <w:t>L’algorithme de la méthode de shooting</w:t>
      </w:r>
      <w:r w:rsidRPr="002F253F">
        <w:t xml:space="preserve"> est </w:t>
      </w:r>
      <w:r>
        <w:t>résumé dans le d</w:t>
      </w:r>
      <w:r w:rsidRPr="00AD442C">
        <w:t>iagramme</w:t>
      </w:r>
      <w:r w:rsidR="003D03B6">
        <w:t xml:space="preserve"> </w:t>
      </w:r>
      <w:r>
        <w:t>(</w:t>
      </w:r>
      <w:r w:rsidR="00713FAB" w:rsidRPr="000B6E52">
        <w:rPr>
          <w:b/>
          <w:i/>
        </w:rPr>
        <w:fldChar w:fldCharType="begin"/>
      </w:r>
      <w:r w:rsidR="00713FAB" w:rsidRPr="000B6E52">
        <w:rPr>
          <w:b/>
          <w:i/>
        </w:rPr>
        <w:instrText xml:space="preserve"> REF _Ref528059593 \h  \* MERGEFORMAT </w:instrText>
      </w:r>
      <w:r w:rsidR="00713FAB" w:rsidRPr="000B6E52">
        <w:rPr>
          <w:b/>
          <w:i/>
        </w:rPr>
      </w:r>
      <w:r w:rsidR="00713FAB" w:rsidRPr="000B6E52">
        <w:rPr>
          <w:b/>
          <w:i/>
        </w:rPr>
        <w:fldChar w:fldCharType="separate"/>
      </w:r>
      <w:r w:rsidR="00453126" w:rsidRPr="00453126">
        <w:rPr>
          <w:b/>
          <w:i/>
          <w:iCs/>
        </w:rPr>
        <w:t xml:space="preserve">Figure </w:t>
      </w:r>
      <w:r w:rsidR="00453126" w:rsidRPr="00453126">
        <w:rPr>
          <w:b/>
          <w:i/>
          <w:iCs/>
          <w:noProof/>
        </w:rPr>
        <w:t>5</w:t>
      </w:r>
      <w:r w:rsidR="00713FAB" w:rsidRPr="000B6E52">
        <w:rPr>
          <w:b/>
          <w:i/>
        </w:rPr>
        <w:fldChar w:fldCharType="end"/>
      </w:r>
      <w:r>
        <w:t xml:space="preserve">). </w:t>
      </w:r>
      <w:r w:rsidRPr="00AA2CE0">
        <w:t xml:space="preserve">La solution initiale </w:t>
      </w:r>
      <m:oMath>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1</m:t>
                </m:r>
              </m:e>
            </m:d>
          </m:sub>
          <m:sup>
            <m:r>
              <w:rPr>
                <w:rFonts w:ascii="Cambria Math" w:hAnsi="Cambria Math"/>
              </w:rPr>
              <m:t>0</m:t>
            </m:r>
          </m:sup>
        </m:sSubSup>
      </m:oMath>
      <w:r>
        <w:t xml:space="preserve"> </w:t>
      </w:r>
      <w:r w:rsidRPr="00AA2CE0">
        <w:t>est prise égale à un vecteur d’état</w:t>
      </w:r>
      <w:r>
        <w:t xml:space="preserve"> </w:t>
      </w:r>
      <m:oMath>
        <m:r>
          <m:rPr>
            <m:sty m:val="bi"/>
          </m:rPr>
          <w:rPr>
            <w:rFonts w:ascii="Cambria Math" w:hAnsi="Cambria Math"/>
          </w:rPr>
          <m:t>δ</m:t>
        </m:r>
        <m:r>
          <w:rPr>
            <w:rFonts w:ascii="Cambria Math" w:hAnsi="Cambria Math"/>
          </w:rPr>
          <m:t>(t)</m:t>
        </m:r>
      </m:oMath>
      <w:r w:rsidR="00066668" w:rsidRPr="00AA2CE0">
        <w:t xml:space="preserve"> </w:t>
      </w:r>
      <w:r w:rsidRPr="00AA2CE0">
        <w:t xml:space="preserve">défini par l’utilisateur. Lorsque le vecteur résiduel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oMath>
      <w:r>
        <w:t xml:space="preserve"> </w:t>
      </w:r>
      <w:r w:rsidRPr="00AA2CE0">
        <w:t>est calculé par l’équation</w:t>
      </w:r>
      <w:r>
        <w:t xml:space="preserve"> </w:t>
      </w:r>
      <w:r w:rsidRPr="00664618">
        <w:rPr>
          <w:b/>
        </w:rPr>
        <w:fldChar w:fldCharType="begin"/>
      </w:r>
      <w:r w:rsidRPr="00664618">
        <w:rPr>
          <w:b/>
        </w:rPr>
        <w:instrText xml:space="preserve"> REF _Ref478549772 \r \h  \* MERGEFORMAT </w:instrText>
      </w:r>
      <w:r w:rsidRPr="00664618">
        <w:rPr>
          <w:b/>
        </w:rPr>
      </w:r>
      <w:r w:rsidRPr="00664618">
        <w:rPr>
          <w:b/>
        </w:rPr>
        <w:fldChar w:fldCharType="separate"/>
      </w:r>
      <w:r w:rsidR="00453126">
        <w:rPr>
          <w:b/>
        </w:rPr>
        <w:t>Eq.24</w:t>
      </w:r>
      <w:r w:rsidRPr="00664618">
        <w:rPr>
          <w:b/>
        </w:rPr>
        <w:fldChar w:fldCharType="end"/>
      </w:r>
      <w:r w:rsidR="004C365B">
        <w:t>, l’</w:t>
      </w:r>
      <w:r w:rsidRPr="00AA2CE0">
        <w:t>incrément</w:t>
      </w:r>
      <w:r w:rsidR="004C365B">
        <w:t xml:space="preserve"> du vecteur de correction</w:t>
      </w:r>
      <w:r w:rsidRPr="00AA2CE0">
        <w:t xml:space="preserve"> </w:t>
      </w:r>
      <m:oMath>
        <m:r>
          <m:rPr>
            <m:sty m:val="p"/>
          </m:rP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t xml:space="preserve"> </w:t>
      </w:r>
      <w:r w:rsidR="00850947">
        <w:t xml:space="preserve">est produit par </w:t>
      </w:r>
      <w:r w:rsidR="00850947" w:rsidRPr="008C6AE3">
        <w:rPr>
          <w:b/>
        </w:rPr>
        <w:fldChar w:fldCharType="begin"/>
      </w:r>
      <w:r w:rsidR="00850947" w:rsidRPr="008C6AE3">
        <w:rPr>
          <w:b/>
        </w:rPr>
        <w:instrText xml:space="preserve"> REF _Ref507252382 \r \h </w:instrText>
      </w:r>
      <w:r w:rsidR="00CB44A3" w:rsidRPr="008C6AE3">
        <w:rPr>
          <w:b/>
        </w:rPr>
        <w:instrText xml:space="preserve"> \* MERGEFORMAT </w:instrText>
      </w:r>
      <w:r w:rsidR="00850947" w:rsidRPr="008C6AE3">
        <w:rPr>
          <w:b/>
        </w:rPr>
      </w:r>
      <w:r w:rsidR="00850947" w:rsidRPr="008C6AE3">
        <w:rPr>
          <w:b/>
        </w:rPr>
        <w:fldChar w:fldCharType="separate"/>
      </w:r>
      <w:r w:rsidR="00453126">
        <w:rPr>
          <w:b/>
        </w:rPr>
        <w:t>Eq.27</w:t>
      </w:r>
      <w:r w:rsidR="00850947" w:rsidRPr="008C6AE3">
        <w:rPr>
          <w:b/>
        </w:rPr>
        <w:fldChar w:fldCharType="end"/>
      </w:r>
      <w:r w:rsidR="00FF70EA">
        <w:t xml:space="preserve"> et ainsi la solution </w:t>
      </w:r>
      <w:r w:rsidR="00747FEF">
        <w:t xml:space="preserve">initiale </w:t>
      </w:r>
      <w:r w:rsidR="00FF70EA">
        <w:t xml:space="preserve"> </w:t>
      </w:r>
      <m:oMath>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rsidR="00747FEF" w:rsidRPr="00747FEF">
        <w:t xml:space="preserve"> est</w:t>
      </w:r>
      <w:r w:rsidR="00747FEF">
        <w:t xml:space="preserve"> corrigée et mise à jour. </w:t>
      </w:r>
    </w:p>
    <w:p w14:paraId="7CAB565A" w14:textId="14095091" w:rsidR="00B86DAC" w:rsidRDefault="00211F11" w:rsidP="00CB44A3">
      <w:pPr>
        <w:spacing w:line="360" w:lineRule="auto"/>
      </w:pPr>
      <w:r>
        <w:t xml:space="preserve">Le fait que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oMath>
      <w:r>
        <w:t xml:space="preserve"> représente la différence des positions et vitesses entre la solution initiale et la solution </w:t>
      </w:r>
      <w:r w:rsidR="002C5C5B">
        <w:t>périodique</w:t>
      </w:r>
      <w:r>
        <w:t xml:space="preserve">, deux tolérances de convergence du calcul </w:t>
      </w:r>
      <m:oMath>
        <m:sSub>
          <m:sSubPr>
            <m:ctrlPr>
              <w:rPr>
                <w:rFonts w:ascii="Cambria Math" w:hAnsi="Cambria Math"/>
              </w:rPr>
            </m:ctrlPr>
          </m:sSubPr>
          <m:e>
            <m:r>
              <w:rPr>
                <w:rFonts w:ascii="Cambria Math" w:hAnsi="Cambria Math"/>
              </w:rPr>
              <m:t>ε</m:t>
            </m:r>
          </m:e>
          <m:sub>
            <m:r>
              <m:rPr>
                <m:sty m:val="bi"/>
              </m:rPr>
              <w:rPr>
                <w:rFonts w:ascii="Cambria Math" w:hAnsi="Cambria Math"/>
              </w:rPr>
              <m:t>q</m:t>
            </m:r>
          </m:sub>
        </m:sSub>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-7</m:t>
            </m:r>
          </m:sup>
        </m:sSup>
      </m:oMath>
      <w:r>
        <w:t xml:space="preserve"> et </w:t>
      </w:r>
      <m:oMath>
        <m:sSub>
          <m:sSubPr>
            <m:ctrlPr>
              <w:rPr>
                <w:rFonts w:ascii="Cambria Math" w:hAnsi="Cambria Math"/>
              </w:rPr>
            </m:ctrlPr>
          </m:sSubPr>
          <m:e>
            <m:r>
              <w:rPr>
                <w:rFonts w:ascii="Cambria Math" w:hAnsi="Cambria Math"/>
              </w:rPr>
              <m:t>ε</m:t>
            </m:r>
          </m:e>
          <m:sub>
            <m:acc>
              <m:accPr>
                <m:chr m:val="̇"/>
                <m:ctrlPr>
                  <w:rPr>
                    <w:rFonts w:ascii="Cambria Math" w:hAnsi="Cambria Math"/>
                    <w:i/>
                  </w:rPr>
                </m:ctrlPr>
              </m:accPr>
              <m:e>
                <m:r>
                  <w:rPr>
                    <w:rFonts w:ascii="Cambria Math" w:hAnsi="Cambria Math"/>
                  </w:rPr>
                  <m:t>q</m:t>
                </m:r>
              </m:e>
            </m:acc>
          </m:sub>
        </m:sSub>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-3</m:t>
            </m:r>
          </m:sup>
        </m:sSup>
      </m:oMath>
      <w:r>
        <w:t xml:space="preserve"> sont appliquées séparément aux</w:t>
      </w:r>
      <m:oMath>
        <m:r>
          <m:rPr>
            <m:sty m:val="p"/>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r>
              <m:rPr>
                <m:sty m:val="bi"/>
              </m:rPr>
              <w:rPr>
                <w:rFonts w:ascii="Cambria Math" w:hAnsi="Cambria Math"/>
              </w:rPr>
              <m:t>q</m:t>
            </m:r>
          </m:e>
        </m:d>
        <m:r>
          <m:rPr>
            <m:sty m:val="p"/>
          </m:rPr>
          <w:rPr>
            <w:rFonts w:ascii="Cambria Math" w:hAnsi="Cambria Math"/>
          </w:rPr>
          <m:t xml:space="preserve"> </m:t>
        </m:r>
      </m:oMath>
      <w:r w:rsidR="007342CE" w:rsidRPr="007342CE">
        <w:t>et</w:t>
      </w:r>
      <m:oMath>
        <m:r>
          <m:rPr>
            <m:sty m:val="p"/>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acc>
              <m:accPr>
                <m:chr m:val="̇"/>
                <m:ctrlPr>
                  <w:rPr>
                    <w:rFonts w:ascii="Cambria Math" w:hAnsi="Cambria Math"/>
                    <w:b/>
                    <w:i/>
                  </w:rPr>
                </m:ctrlPr>
              </m:accPr>
              <m:e>
                <m:r>
                  <m:rPr>
                    <m:sty m:val="bi"/>
                  </m:rPr>
                  <w:rPr>
                    <w:rFonts w:ascii="Cambria Math" w:hAnsi="Cambria Math"/>
                  </w:rPr>
                  <m:t>q</m:t>
                </m:r>
              </m:e>
            </m:acc>
          </m:e>
        </m:d>
      </m:oMath>
      <w:r>
        <w:t>.</w:t>
      </w:r>
      <w:r w:rsidR="008173F0">
        <w:t xml:space="preserve"> </w:t>
      </w:r>
      <w:r w:rsidR="00B26168">
        <w:t xml:space="preserve"> </w:t>
      </w:r>
      <w:r w:rsidR="00B86DAC">
        <w:rPr>
          <w:noProof/>
        </w:rPr>
        <w:t xml:space="preserve">Quand la norme </w:t>
      </w:r>
      <w:r w:rsidR="00B86DAC" w:rsidRPr="000C0572">
        <w:t>euclidienne</w:t>
      </w:r>
      <w:r w:rsidR="00B26168">
        <w:t xml:space="preserve"> des</w:t>
      </w:r>
      <w:r w:rsidR="00B86DAC">
        <w:t xml:space="preserve"> vecteur</w:t>
      </w:r>
      <w:r w:rsidR="00B26168">
        <w:t>s</w:t>
      </w:r>
      <w:r w:rsidR="00B86DAC">
        <w:t xml:space="preserve"> résiduel</w:t>
      </w:r>
      <w:r w:rsidR="00B26168">
        <w:t>s</w:t>
      </w:r>
      <w:r w:rsidR="00B86DAC">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r>
              <m:rPr>
                <m:sty m:val="bi"/>
              </m:rPr>
              <w:rPr>
                <w:rFonts w:ascii="Cambria Math" w:hAnsi="Cambria Math"/>
              </w:rPr>
              <m:t>q</m:t>
            </m:r>
          </m:e>
        </m:d>
        <m:r>
          <m:rPr>
            <m:sty m:val="p"/>
          </m:rPr>
          <w:rPr>
            <w:rFonts w:ascii="Cambria Math" w:hAnsi="Cambria Math"/>
          </w:rPr>
          <m:t xml:space="preserve"> </m:t>
        </m:r>
      </m:oMath>
      <w:r w:rsidR="00B26168">
        <w:t xml:space="preserve">et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acc>
              <m:accPr>
                <m:chr m:val="̇"/>
                <m:ctrlPr>
                  <w:rPr>
                    <w:rFonts w:ascii="Cambria Math" w:hAnsi="Cambria Math"/>
                    <w:b/>
                    <w:i/>
                  </w:rPr>
                </m:ctrlPr>
              </m:accPr>
              <m:e>
                <m:r>
                  <m:rPr>
                    <m:sty m:val="bi"/>
                  </m:rPr>
                  <w:rPr>
                    <w:rFonts w:ascii="Cambria Math" w:hAnsi="Cambria Math"/>
                  </w:rPr>
                  <m:t>q</m:t>
                </m:r>
              </m:e>
            </m:acc>
          </m:e>
        </m:d>
      </m:oMath>
      <w:r w:rsidR="00B26168">
        <w:t xml:space="preserve"> </w:t>
      </w:r>
      <w:r w:rsidR="00B86DAC" w:rsidRPr="00A4091E">
        <w:t xml:space="preserve"> est </w:t>
      </w:r>
      <w:r w:rsidR="00B86DAC">
        <w:t xml:space="preserve">au-dessous </w:t>
      </w:r>
      <w:r w:rsidR="00B26168">
        <w:t xml:space="preserve">des deux </w:t>
      </w:r>
      <w:r w:rsidR="00B86DAC">
        <w:t>tolérance</w:t>
      </w:r>
      <w:r w:rsidR="00B26168">
        <w:t xml:space="preserve">s </w:t>
      </w:r>
      <m:oMath>
        <m:sSub>
          <m:sSubPr>
            <m:ctrlPr>
              <w:rPr>
                <w:rFonts w:ascii="Cambria Math" w:hAnsi="Cambria Math"/>
              </w:rPr>
            </m:ctrlPr>
          </m:sSubPr>
          <m:e>
            <m:r>
              <w:rPr>
                <w:rFonts w:ascii="Cambria Math" w:hAnsi="Cambria Math"/>
              </w:rPr>
              <m:t>ε</m:t>
            </m:r>
          </m:e>
          <m:sub>
            <m:r>
              <m:rPr>
                <m:sty m:val="bi"/>
              </m:rPr>
              <w:rPr>
                <w:rFonts w:ascii="Cambria Math" w:hAnsi="Cambria Math"/>
              </w:rPr>
              <m:t>q</m:t>
            </m:r>
          </m:sub>
        </m:sSub>
      </m:oMath>
      <w:r w:rsidR="00B26168">
        <w:t xml:space="preserve"> </w:t>
      </w:r>
      <w:r w:rsidR="00713FAB">
        <w:t>et</w:t>
      </w:r>
      <m:oMath>
        <m:r>
          <w:rPr>
            <w:rFonts w:ascii="Cambria Math" w:hAnsi="Cambria Math"/>
          </w:rPr>
          <m:t xml:space="preserve"> </m:t>
        </m:r>
        <m:sSub>
          <m:sSubPr>
            <m:ctrlPr>
              <w:rPr>
                <w:rFonts w:ascii="Cambria Math" w:hAnsi="Cambria Math"/>
              </w:rPr>
            </m:ctrlPr>
          </m:sSubPr>
          <m:e>
            <m:r>
              <w:rPr>
                <w:rFonts w:ascii="Cambria Math" w:hAnsi="Cambria Math"/>
              </w:rPr>
              <m:t>ε</m:t>
            </m:r>
          </m:e>
          <m:sub>
            <m:acc>
              <m:accPr>
                <m:chr m:val="̇"/>
                <m:ctrlPr>
                  <w:rPr>
                    <w:rFonts w:ascii="Cambria Math" w:hAnsi="Cambria Math"/>
                    <w:i/>
                  </w:rPr>
                </m:ctrlPr>
              </m:accPr>
              <m:e>
                <m:r>
                  <w:rPr>
                    <w:rFonts w:ascii="Cambria Math" w:hAnsi="Cambria Math"/>
                  </w:rPr>
                  <m:t>q</m:t>
                </m:r>
              </m:e>
            </m:acc>
          </m:sub>
        </m:sSub>
      </m:oMath>
      <w:r w:rsidR="00B86DAC">
        <w:t>. La solution périodique</w:t>
      </w:r>
      <m:oMath>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δ</m:t>
            </m:r>
          </m:e>
          <m:sub>
            <m:r>
              <m:rPr>
                <m:sty m:val="bi"/>
              </m:rPr>
              <w:rPr>
                <w:rFonts w:ascii="Cambria Math" w:hAnsi="Cambria Math"/>
              </w:rPr>
              <m:t>(k)</m:t>
            </m:r>
          </m:sub>
          <m:sup>
            <m:r>
              <m:rPr>
                <m:sty m:val="bi"/>
              </m:rPr>
              <w:rPr>
                <w:rFonts w:ascii="Cambria Math" w:hAnsi="Cambria Math"/>
              </w:rPr>
              <m:t>T</m:t>
            </m:r>
          </m:sup>
        </m:sSubSup>
      </m:oMath>
      <w:r w:rsidR="00B86DAC">
        <w:t xml:space="preserve">, i.e. l’orbite </w:t>
      </w:r>
      <w:r w:rsidR="00B86DAC">
        <w:lastRenderedPageBreak/>
        <w:t xml:space="preserve">périodique, est supposée avoir obtenue. </w:t>
      </w:r>
      <w:r w:rsidR="00242CB5">
        <w:t>Sinon</w:t>
      </w:r>
      <w:r w:rsidR="00D74D87">
        <w:t>, une</w:t>
      </w:r>
      <w:r w:rsidR="009A5EF0">
        <w:t xml:space="preserve"> nouvelle correction itérative de Newton-</w:t>
      </w:r>
      <w:proofErr w:type="spellStart"/>
      <w:r w:rsidR="009A5EF0">
        <w:t>Raphson</w:t>
      </w:r>
      <w:proofErr w:type="spellEnd"/>
      <w:r w:rsidR="009A5EF0">
        <w:t xml:space="preserve"> commence.</w:t>
      </w:r>
      <w:r w:rsidR="0001474C">
        <w:t xml:space="preserve"> </w:t>
      </w:r>
      <w:r w:rsidR="009A5EF0">
        <w:t>A</w:t>
      </w:r>
      <w:r w:rsidR="0001474C">
        <w:t xml:space="preserve">près la correction </w:t>
      </w:r>
      <w:r w:rsidR="0028409C">
        <w:t>par</w:t>
      </w:r>
      <m:oMath>
        <m:r>
          <w:rPr>
            <w:rFonts w:ascii="Cambria Math" w:hAnsi="Cambria Math"/>
          </w:rPr>
          <m:t xml:space="preserve"> </m:t>
        </m:r>
        <m:r>
          <m:rPr>
            <m:sty m:val="p"/>
          </m:rP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rsidR="0028409C">
        <w:rPr>
          <w:b/>
        </w:rPr>
        <w:t>,</w:t>
      </w:r>
      <w:r w:rsidR="00242CB5">
        <w:t xml:space="preserve"> le vecteur </w:t>
      </w:r>
      <m:oMath>
        <m:sSubSup>
          <m:sSubSupPr>
            <m:ctrlPr>
              <w:rPr>
                <w:rFonts w:ascii="Cambria Math" w:hAnsi="Cambria Math"/>
                <w:b/>
                <w:i/>
              </w:rPr>
            </m:ctrlPr>
          </m:sSubSupPr>
          <m:e>
            <m:r>
              <m:rPr>
                <m:sty m:val="bi"/>
              </m:rPr>
              <w:rPr>
                <w:rFonts w:ascii="Cambria Math" w:hAnsi="Cambria Math"/>
              </w:rPr>
              <m:t>δ</m:t>
            </m:r>
          </m:e>
          <m:sub>
            <m:r>
              <m:rPr>
                <m:sty m:val="bi"/>
              </m:rPr>
              <w:rPr>
                <w:rFonts w:ascii="Cambria Math" w:hAnsi="Cambria Math"/>
              </w:rPr>
              <m:t>(k+1)</m:t>
            </m:r>
          </m:sub>
          <m:sup>
            <m:r>
              <m:rPr>
                <m:sty m:val="bi"/>
              </m:rPr>
              <w:rPr>
                <w:rFonts w:ascii="Cambria Math" w:hAnsi="Cambria Math"/>
              </w:rPr>
              <m:t>T</m:t>
            </m:r>
          </m:sup>
        </m:sSubSup>
      </m:oMath>
      <w:r w:rsidR="00242CB5">
        <w:rPr>
          <w:noProof/>
        </w:rPr>
        <w:t xml:space="preserve"> est recalculé à partir de </w:t>
      </w:r>
      <m:oMath>
        <m:sSubSup>
          <m:sSubSupPr>
            <m:ctrlPr>
              <w:rPr>
                <w:rFonts w:ascii="Cambria Math" w:hAnsi="Cambria Math"/>
                <w:b/>
                <w:i/>
              </w:rPr>
            </m:ctrlPr>
          </m:sSubSupPr>
          <m:e>
            <m:r>
              <m:rPr>
                <m:sty m:val="bi"/>
              </m:rPr>
              <w:rPr>
                <w:rFonts w:ascii="Cambria Math" w:hAnsi="Cambria Math"/>
              </w:rPr>
              <m:t>δ</m:t>
            </m:r>
          </m:e>
          <m:sub>
            <m:r>
              <m:rPr>
                <m:sty m:val="bi"/>
              </m:rPr>
              <w:rPr>
                <w:rFonts w:ascii="Cambria Math" w:hAnsi="Cambria Math"/>
              </w:rPr>
              <m:t>(k+1)</m:t>
            </m:r>
          </m:sub>
          <m:sup>
            <m:r>
              <m:rPr>
                <m:sty m:val="bi"/>
              </m:rPr>
              <w:rPr>
                <w:rFonts w:ascii="Cambria Math" w:hAnsi="Cambria Math"/>
              </w:rPr>
              <m:t>0</m:t>
            </m:r>
          </m:sup>
        </m:sSubSup>
      </m:oMath>
      <w:r w:rsidR="00DE4627">
        <w:rPr>
          <w:b/>
          <w:noProof/>
        </w:rPr>
        <w:t xml:space="preserve"> </w:t>
      </w:r>
      <w:r w:rsidR="00DE4627" w:rsidRPr="00DE4627">
        <w:rPr>
          <w:noProof/>
        </w:rPr>
        <w:t>grâce au schéma d’intégration temporelle.</w:t>
      </w:r>
      <w:r w:rsidR="00DE4627">
        <w:rPr>
          <w:b/>
          <w:noProof/>
        </w:rPr>
        <w:t xml:space="preserve"> </w:t>
      </w:r>
      <w:r w:rsidR="009A5EF0" w:rsidRPr="009A5EF0">
        <w:t>Enfin, la solution périodique en utilisant la méthode de shooting est généralement obtenue en quelques</w:t>
      </w:r>
      <w:r w:rsidR="009A5EF0">
        <w:t xml:space="preserve"> </w:t>
      </w:r>
      <w:r w:rsidR="009A5EF0" w:rsidRPr="009A5EF0">
        <w:t>itérati</w:t>
      </w:r>
      <w:r w:rsidR="009A5EF0">
        <w:t>ons seulement.</w:t>
      </w:r>
    </w:p>
    <w:p w14:paraId="4AC9230A" w14:textId="77777777" w:rsidR="00106BE1" w:rsidRDefault="00106BE1" w:rsidP="00106BE1">
      <w:pPr>
        <w:keepNext/>
        <w:spacing w:line="360" w:lineRule="auto"/>
        <w:jc w:val="center"/>
      </w:pPr>
      <w:r w:rsidRPr="00917A64">
        <w:rPr>
          <w:noProof/>
        </w:rPr>
        <w:drawing>
          <wp:inline distT="0" distB="0" distL="0" distR="0" wp14:anchorId="645A431C" wp14:editId="2B9F7F8C">
            <wp:extent cx="4236167" cy="4623206"/>
            <wp:effectExtent l="0" t="0" r="0" b="6350"/>
            <wp:docPr id="138"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 13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245155" cy="4633015"/>
                    </a:xfrm>
                    <a:prstGeom prst="rect">
                      <a:avLst/>
                    </a:prstGeom>
                  </pic:spPr>
                </pic:pic>
              </a:graphicData>
            </a:graphic>
          </wp:inline>
        </w:drawing>
      </w:r>
    </w:p>
    <w:p w14:paraId="215210C6" w14:textId="6E625FD3" w:rsidR="00106BE1" w:rsidRPr="00823BFC" w:rsidRDefault="00106BE1" w:rsidP="00106BE1">
      <w:pPr>
        <w:pStyle w:val="Lgende"/>
        <w:jc w:val="center"/>
        <w:rPr>
          <w:rFonts w:ascii="Calibri" w:eastAsia="Times New Roman" w:hAnsi="Calibri" w:cs="Times New Roman"/>
          <w:i w:val="0"/>
          <w:iCs w:val="0"/>
          <w:color w:val="auto"/>
          <w:sz w:val="22"/>
          <w:szCs w:val="20"/>
          <w:lang w:eastAsia="fr-FR"/>
        </w:rPr>
      </w:pPr>
      <w:bookmarkStart w:id="173" w:name="_Ref528059593"/>
      <w:r w:rsidRPr="00823BFC">
        <w:rPr>
          <w:rFonts w:ascii="Calibri" w:eastAsia="Times New Roman" w:hAnsi="Calibri" w:cs="Times New Roman"/>
          <w:i w:val="0"/>
          <w:iCs w:val="0"/>
          <w:color w:val="auto"/>
          <w:sz w:val="22"/>
          <w:szCs w:val="20"/>
          <w:lang w:eastAsia="fr-FR"/>
        </w:rPr>
        <w:t xml:space="preserve">Figure </w:t>
      </w:r>
      <w:r w:rsidRPr="00823BFC">
        <w:rPr>
          <w:rFonts w:ascii="Calibri" w:eastAsia="Times New Roman" w:hAnsi="Calibri" w:cs="Times New Roman"/>
          <w:i w:val="0"/>
          <w:iCs w:val="0"/>
          <w:color w:val="auto"/>
          <w:sz w:val="22"/>
          <w:szCs w:val="20"/>
          <w:lang w:eastAsia="fr-FR"/>
        </w:rPr>
        <w:fldChar w:fldCharType="begin"/>
      </w:r>
      <w:r w:rsidRPr="00823BFC">
        <w:rPr>
          <w:rFonts w:ascii="Calibri" w:eastAsia="Times New Roman" w:hAnsi="Calibri" w:cs="Times New Roman"/>
          <w:i w:val="0"/>
          <w:iCs w:val="0"/>
          <w:color w:val="auto"/>
          <w:sz w:val="22"/>
          <w:szCs w:val="20"/>
          <w:lang w:eastAsia="fr-FR"/>
        </w:rPr>
        <w:instrText xml:space="preserve"> SEQ Figure \* ARABIC </w:instrText>
      </w:r>
      <w:r w:rsidRPr="00823BFC">
        <w:rPr>
          <w:rFonts w:ascii="Calibri" w:eastAsia="Times New Roman" w:hAnsi="Calibri" w:cs="Times New Roman"/>
          <w:i w:val="0"/>
          <w:iCs w:val="0"/>
          <w:color w:val="auto"/>
          <w:sz w:val="22"/>
          <w:szCs w:val="20"/>
          <w:lang w:eastAsia="fr-FR"/>
        </w:rPr>
        <w:fldChar w:fldCharType="separate"/>
      </w:r>
      <w:r w:rsidR="00453126">
        <w:rPr>
          <w:rFonts w:ascii="Calibri" w:eastAsia="Times New Roman" w:hAnsi="Calibri" w:cs="Times New Roman"/>
          <w:i w:val="0"/>
          <w:iCs w:val="0"/>
          <w:noProof/>
          <w:color w:val="auto"/>
          <w:sz w:val="22"/>
          <w:szCs w:val="20"/>
          <w:lang w:eastAsia="fr-FR"/>
        </w:rPr>
        <w:t>5</w:t>
      </w:r>
      <w:r w:rsidRPr="00823BFC">
        <w:rPr>
          <w:rFonts w:ascii="Calibri" w:eastAsia="Times New Roman" w:hAnsi="Calibri" w:cs="Times New Roman"/>
          <w:i w:val="0"/>
          <w:iCs w:val="0"/>
          <w:color w:val="auto"/>
          <w:sz w:val="22"/>
          <w:szCs w:val="20"/>
          <w:lang w:eastAsia="fr-FR"/>
        </w:rPr>
        <w:fldChar w:fldCharType="end"/>
      </w:r>
      <w:bookmarkEnd w:id="173"/>
      <w:r w:rsidRPr="00823BFC">
        <w:rPr>
          <w:rFonts w:ascii="Calibri" w:eastAsia="Times New Roman" w:hAnsi="Calibri" w:cs="Times New Roman"/>
          <w:i w:val="0"/>
          <w:iCs w:val="0"/>
          <w:color w:val="auto"/>
          <w:sz w:val="22"/>
          <w:szCs w:val="20"/>
          <w:lang w:eastAsia="fr-FR"/>
        </w:rPr>
        <w:t> : Diagramme de l’algorithme de Shooting</w:t>
      </w:r>
    </w:p>
    <w:p w14:paraId="1EB96E4C" w14:textId="77777777" w:rsidR="00106BE1" w:rsidRDefault="00106BE1" w:rsidP="00CB44A3">
      <w:pPr>
        <w:spacing w:line="360" w:lineRule="auto"/>
      </w:pPr>
    </w:p>
    <w:p w14:paraId="58F0A4EA" w14:textId="1F293F13" w:rsidR="005A40DC" w:rsidRDefault="005A40DC" w:rsidP="00CB44A3">
      <w:pPr>
        <w:spacing w:line="360" w:lineRule="auto"/>
        <w:rPr>
          <w:noProof/>
        </w:rPr>
      </w:pPr>
      <w:r>
        <w:rPr>
          <w:noProof/>
        </w:rPr>
        <w:t>Il faut savoir que la méthode de shooting converge non seulement vers des solutions stables mais aussi vers celles instables. Cependant, seules les solutions stables peuvent être expérimentalement obtenues. La solution instable vérifie les équations du mouvement mais n’est pas physiquement observable. C’est pourquoi, après avoir obtenu la solution périodique, sa stabilité peut être vérifiée en appliquant la théorie de F</w:t>
      </w:r>
      <w:r w:rsidR="00713FAB">
        <w:rPr>
          <w:noProof/>
        </w:rPr>
        <w:t>loquet</w:t>
      </w:r>
      <w:r>
        <w:rPr>
          <w:noProof/>
        </w:rPr>
        <w:t xml:space="preserve"> </w:t>
      </w:r>
      <w:r w:rsidR="00C13151">
        <w:rPr>
          <w:noProof/>
        </w:rPr>
        <w:fldChar w:fldCharType="begin"/>
      </w:r>
      <w:r w:rsidR="00C13151">
        <w:rPr>
          <w:noProof/>
        </w:rPr>
        <w:instrText xml:space="preserve"> REF _Ref528001806 \r \h </w:instrText>
      </w:r>
      <w:r w:rsidR="00C13151">
        <w:rPr>
          <w:noProof/>
        </w:rPr>
      </w:r>
      <w:r w:rsidR="00C13151">
        <w:rPr>
          <w:noProof/>
        </w:rPr>
        <w:fldChar w:fldCharType="separate"/>
      </w:r>
      <w:r w:rsidR="00453126">
        <w:rPr>
          <w:noProof/>
        </w:rPr>
        <w:t>[7]</w:t>
      </w:r>
      <w:r w:rsidR="00C13151">
        <w:rPr>
          <w:noProof/>
        </w:rPr>
        <w:fldChar w:fldCharType="end"/>
      </w:r>
      <w:r>
        <w:rPr>
          <w:noProof/>
        </w:rPr>
        <w:t xml:space="preserve">, c’est-à-dire en calculant les valeurs propres (multiplicateurs caractéristiques de </w:t>
      </w:r>
      <w:r w:rsidR="00713FAB">
        <w:rPr>
          <w:noProof/>
        </w:rPr>
        <w:t>Floquet</w:t>
      </w:r>
      <w:r>
        <w:rPr>
          <w:noProof/>
        </w:rPr>
        <w:t xml:space="preserve">) de la matrice de monodromie </w:t>
      </w:r>
      <m:oMath>
        <m:r>
          <m:rPr>
            <m:sty m:val="b"/>
          </m:rPr>
          <w:rPr>
            <w:rFonts w:ascii="Cambria Math" w:hAnsi="Cambria Math"/>
          </w:rPr>
          <m:t>Φ</m:t>
        </m:r>
      </m:oMath>
      <w:r>
        <w:rPr>
          <w:noProof/>
        </w:rPr>
        <w:t xml:space="preserve">. </w:t>
      </w:r>
    </w:p>
    <w:p w14:paraId="6D523699" w14:textId="77777777" w:rsidR="00D0664B" w:rsidRDefault="00D0664B" w:rsidP="00D0664B">
      <w:pPr>
        <w:keepNext/>
        <w:spacing w:line="360" w:lineRule="auto"/>
        <w:jc w:val="center"/>
      </w:pPr>
      <w:r>
        <w:rPr>
          <w:noProof/>
        </w:rPr>
        <w:lastRenderedPageBreak/>
        <w:drawing>
          <wp:inline distT="0" distB="0" distL="0" distR="0" wp14:anchorId="45B0E25D" wp14:editId="26EBE7F8">
            <wp:extent cx="4401528" cy="302944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principe de shoot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04279" cy="3031340"/>
                    </a:xfrm>
                    <a:prstGeom prst="rect">
                      <a:avLst/>
                    </a:prstGeom>
                  </pic:spPr>
                </pic:pic>
              </a:graphicData>
            </a:graphic>
          </wp:inline>
        </w:drawing>
      </w:r>
    </w:p>
    <w:p w14:paraId="1E9ED2C3" w14:textId="1B4B2E28" w:rsidR="00D0664B" w:rsidRPr="00D0664B" w:rsidRDefault="00D0664B" w:rsidP="00D0664B">
      <w:pPr>
        <w:pStyle w:val="Lgende"/>
        <w:jc w:val="center"/>
        <w:rPr>
          <w:rFonts w:ascii="Calibri" w:eastAsia="Times New Roman" w:hAnsi="Calibri" w:cs="Times New Roman"/>
          <w:i w:val="0"/>
          <w:iCs w:val="0"/>
          <w:color w:val="auto"/>
          <w:sz w:val="22"/>
          <w:szCs w:val="20"/>
          <w:lang w:eastAsia="fr-FR"/>
        </w:rPr>
      </w:pPr>
      <w:r w:rsidRPr="00D0664B">
        <w:rPr>
          <w:rFonts w:ascii="Calibri" w:eastAsia="Times New Roman" w:hAnsi="Calibri" w:cs="Times New Roman"/>
          <w:i w:val="0"/>
          <w:iCs w:val="0"/>
          <w:color w:val="auto"/>
          <w:sz w:val="22"/>
          <w:szCs w:val="20"/>
          <w:lang w:eastAsia="fr-FR"/>
        </w:rPr>
        <w:t xml:space="preserve">Figure </w:t>
      </w:r>
      <w:r w:rsidRPr="00D0664B">
        <w:rPr>
          <w:rFonts w:ascii="Calibri" w:eastAsia="Times New Roman" w:hAnsi="Calibri" w:cs="Times New Roman"/>
          <w:i w:val="0"/>
          <w:iCs w:val="0"/>
          <w:color w:val="auto"/>
          <w:sz w:val="22"/>
          <w:szCs w:val="20"/>
          <w:lang w:eastAsia="fr-FR"/>
        </w:rPr>
        <w:fldChar w:fldCharType="begin"/>
      </w:r>
      <w:r w:rsidRPr="00D0664B">
        <w:rPr>
          <w:rFonts w:ascii="Calibri" w:eastAsia="Times New Roman" w:hAnsi="Calibri" w:cs="Times New Roman"/>
          <w:i w:val="0"/>
          <w:iCs w:val="0"/>
          <w:color w:val="auto"/>
          <w:sz w:val="22"/>
          <w:szCs w:val="20"/>
          <w:lang w:eastAsia="fr-FR"/>
        </w:rPr>
        <w:instrText xml:space="preserve"> SEQ Figure \* ARABIC </w:instrText>
      </w:r>
      <w:r w:rsidRPr="00D0664B">
        <w:rPr>
          <w:rFonts w:ascii="Calibri" w:eastAsia="Times New Roman" w:hAnsi="Calibri" w:cs="Times New Roman"/>
          <w:i w:val="0"/>
          <w:iCs w:val="0"/>
          <w:color w:val="auto"/>
          <w:sz w:val="22"/>
          <w:szCs w:val="20"/>
          <w:lang w:eastAsia="fr-FR"/>
        </w:rPr>
        <w:fldChar w:fldCharType="separate"/>
      </w:r>
      <w:r w:rsidR="00453126">
        <w:rPr>
          <w:rFonts w:ascii="Calibri" w:eastAsia="Times New Roman" w:hAnsi="Calibri" w:cs="Times New Roman"/>
          <w:i w:val="0"/>
          <w:iCs w:val="0"/>
          <w:noProof/>
          <w:color w:val="auto"/>
          <w:sz w:val="22"/>
          <w:szCs w:val="20"/>
          <w:lang w:eastAsia="fr-FR"/>
        </w:rPr>
        <w:t>6</w:t>
      </w:r>
      <w:r w:rsidRPr="00D0664B">
        <w:rPr>
          <w:rFonts w:ascii="Calibri" w:eastAsia="Times New Roman" w:hAnsi="Calibri" w:cs="Times New Roman"/>
          <w:i w:val="0"/>
          <w:iCs w:val="0"/>
          <w:color w:val="auto"/>
          <w:sz w:val="22"/>
          <w:szCs w:val="20"/>
          <w:lang w:eastAsia="fr-FR"/>
        </w:rPr>
        <w:fldChar w:fldCharType="end"/>
      </w:r>
      <w:r>
        <w:rPr>
          <w:rFonts w:ascii="Calibri" w:eastAsia="Times New Roman" w:hAnsi="Calibri" w:cs="Times New Roman"/>
          <w:i w:val="0"/>
          <w:iCs w:val="0"/>
          <w:color w:val="auto"/>
          <w:sz w:val="22"/>
          <w:szCs w:val="20"/>
          <w:lang w:eastAsia="fr-FR"/>
        </w:rPr>
        <w:t xml:space="preserve"> : </w:t>
      </w:r>
      <w:r w:rsidR="00B03F4E">
        <w:rPr>
          <w:rFonts w:ascii="Calibri" w:eastAsia="Times New Roman" w:hAnsi="Calibri" w:cs="Times New Roman"/>
          <w:i w:val="0"/>
          <w:iCs w:val="0"/>
          <w:color w:val="auto"/>
          <w:sz w:val="22"/>
          <w:szCs w:val="20"/>
          <w:lang w:eastAsia="fr-FR"/>
        </w:rPr>
        <w:t xml:space="preserve">exemple d’application de la méthode </w:t>
      </w:r>
      <w:r w:rsidR="00EA15BD">
        <w:rPr>
          <w:rFonts w:ascii="Calibri" w:eastAsia="Times New Roman" w:hAnsi="Calibri" w:cs="Times New Roman"/>
          <w:i w:val="0"/>
          <w:iCs w:val="0"/>
          <w:color w:val="auto"/>
          <w:sz w:val="22"/>
          <w:szCs w:val="20"/>
          <w:lang w:eastAsia="fr-FR"/>
        </w:rPr>
        <w:t>S</w:t>
      </w:r>
      <w:r w:rsidR="00B03F4E">
        <w:rPr>
          <w:rFonts w:ascii="Calibri" w:eastAsia="Times New Roman" w:hAnsi="Calibri" w:cs="Times New Roman"/>
          <w:i w:val="0"/>
          <w:iCs w:val="0"/>
          <w:color w:val="auto"/>
          <w:sz w:val="22"/>
          <w:szCs w:val="20"/>
          <w:lang w:eastAsia="fr-FR"/>
        </w:rPr>
        <w:t>hooting qui converge en 3 itérations</w:t>
      </w:r>
    </w:p>
    <w:p w14:paraId="4F8EEA3C" w14:textId="77777777" w:rsidR="000F49C0" w:rsidRDefault="000F49C0" w:rsidP="00CB44A3">
      <w:pPr>
        <w:pStyle w:val="Titre3"/>
        <w:spacing w:line="360" w:lineRule="auto"/>
      </w:pPr>
      <w:r>
        <w:t xml:space="preserve">Méthode classique </w:t>
      </w:r>
    </w:p>
    <w:p w14:paraId="398BE08D" w14:textId="0600F041" w:rsidR="00852F86" w:rsidRDefault="00F37672" w:rsidP="00CB44A3">
      <w:pPr>
        <w:spacing w:line="360" w:lineRule="auto"/>
      </w:pPr>
      <w:r>
        <w:t xml:space="preserve">La méthode classique consiste à effectuer un calcul transitoire suffisamment long afin de capter la réponse périodique. </w:t>
      </w:r>
      <w:r w:rsidR="0025267D">
        <w:t>Le</w:t>
      </w:r>
      <w:r w:rsidR="007B156B">
        <w:t xml:space="preserve"> vecteur </w:t>
      </w:r>
      <w:r w:rsidR="007B156B">
        <w:rPr>
          <w:noProof/>
        </w:rPr>
        <w:t>d’état</w:t>
      </w:r>
      <w:r w:rsidR="004028F6">
        <w:rPr>
          <w:noProof/>
        </w:rPr>
        <w:t xml:space="preserve"> </w:t>
      </w:r>
      <m:oMath>
        <m:r>
          <m:rPr>
            <m:sty m:val="bi"/>
          </m:rPr>
          <w:rPr>
            <w:rFonts w:ascii="Cambria Math" w:hAnsi="Cambria Math"/>
          </w:rPr>
          <m:t>δ</m:t>
        </m:r>
        <m:d>
          <m:dPr>
            <m:ctrlPr>
              <w:rPr>
                <w:rFonts w:ascii="Cambria Math" w:hAnsi="Cambria Math"/>
                <w:i/>
              </w:rPr>
            </m:ctrlPr>
          </m:dPr>
          <m:e>
            <m:r>
              <w:rPr>
                <w:rFonts w:ascii="Cambria Math" w:hAnsi="Cambria Math"/>
              </w:rPr>
              <m:t>t</m:t>
            </m:r>
          </m:e>
        </m:d>
      </m:oMath>
      <w:r w:rsidR="007B156B">
        <w:rPr>
          <w:noProof/>
        </w:rPr>
        <w:t xml:space="preserve"> qui </w:t>
      </w:r>
      <w:r w:rsidR="007B156B" w:rsidRPr="00DE111A">
        <w:rPr>
          <w:noProof/>
        </w:rPr>
        <w:t>repré</w:t>
      </w:r>
      <w:r w:rsidR="007B156B">
        <w:rPr>
          <w:noProof/>
        </w:rPr>
        <w:t xml:space="preserve">sente la solution des équations </w:t>
      </w:r>
      <w:r w:rsidR="004028F6">
        <w:rPr>
          <w:noProof/>
        </w:rPr>
        <w:t xml:space="preserve">du mouvement est enregistrés au début de chaque périodie </w:t>
      </w:r>
      <m:oMath>
        <m:r>
          <w:rPr>
            <w:rFonts w:ascii="Cambria Math" w:hAnsi="Cambria Math"/>
          </w:rPr>
          <m:t>t=kT</m:t>
        </m:r>
      </m:oMath>
      <w:r w:rsidR="00774AAD">
        <w:t xml:space="preserve"> (</w:t>
      </w:r>
      <m:oMath>
        <m:r>
          <w:rPr>
            <w:rFonts w:ascii="Cambria Math" w:hAnsi="Cambria Math"/>
          </w:rPr>
          <m:t>k</m:t>
        </m:r>
      </m:oMath>
      <w:r w:rsidR="00774AAD">
        <w:t xml:space="preserve"> est le nombre de période</w:t>
      </w:r>
      <w:r w:rsidR="00F85510">
        <w:t xml:space="preserve"> de rotation</w:t>
      </w:r>
      <w:r w:rsidR="00774AAD">
        <w:t>)</w:t>
      </w:r>
      <w:r w:rsidR="0082221C">
        <w:t xml:space="preserve"> </w:t>
      </w:r>
      <w:r w:rsidR="0025267D">
        <w:t>et sont comparé</w:t>
      </w:r>
      <w:r w:rsidR="003D145F">
        <w:t>s</w:t>
      </w:r>
      <w:r w:rsidR="0025267D">
        <w:t xml:space="preserve"> avec les ceux-ci stocké à la période </w:t>
      </w:r>
      <w:r w:rsidR="00774AAD">
        <w:t>précédente</w:t>
      </w:r>
      <m:oMath>
        <m:r>
          <w:rPr>
            <w:rFonts w:ascii="Cambria Math" w:hAnsi="Cambria Math"/>
          </w:rPr>
          <m:t xml:space="preserve"> t=</m:t>
        </m:r>
        <m:d>
          <m:dPr>
            <m:ctrlPr>
              <w:rPr>
                <w:rFonts w:ascii="Cambria Math" w:hAnsi="Cambria Math"/>
                <w:i/>
              </w:rPr>
            </m:ctrlPr>
          </m:dPr>
          <m:e>
            <m:r>
              <w:rPr>
                <w:rFonts w:ascii="Cambria Math" w:hAnsi="Cambria Math"/>
              </w:rPr>
              <m:t>k-1</m:t>
            </m:r>
          </m:e>
        </m:d>
        <m:r>
          <w:rPr>
            <w:rFonts w:ascii="Cambria Math" w:hAnsi="Cambria Math"/>
          </w:rPr>
          <m:t>T</m:t>
        </m:r>
      </m:oMath>
      <w:r w:rsidR="0025267D">
        <w:t xml:space="preserve">. </w:t>
      </w:r>
      <w:r w:rsidR="00625C0F">
        <w:t>Un vecteur résiduel est défini pour définir la condition de périodicité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F42E42" w:rsidRPr="0081010A" w14:paraId="3E3C56E7" w14:textId="77777777" w:rsidTr="00237B6F">
        <w:trPr>
          <w:trHeight w:val="635"/>
          <w:jc w:val="center"/>
        </w:trPr>
        <w:tc>
          <w:tcPr>
            <w:tcW w:w="7943" w:type="dxa"/>
            <w:vAlign w:val="center"/>
          </w:tcPr>
          <w:p w14:paraId="52F47DDF" w14:textId="5DA13D0A" w:rsidR="00F42E42" w:rsidRPr="00AA3E05" w:rsidRDefault="00144DF9" w:rsidP="00CB44A3">
            <w:pPr>
              <w:spacing w:before="120" w:after="120" w:line="360" w:lineRule="auto"/>
              <w:jc w:val="center"/>
              <w:rPr>
                <w:rFonts w:eastAsia="SimSun"/>
                <w:i/>
                <w:lang w:val="en-US"/>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kT</m:t>
                        </m:r>
                      </m:sub>
                      <m:sup>
                        <m:r>
                          <w:rPr>
                            <w:rFonts w:ascii="Cambria Math" w:hAnsi="Cambria Math"/>
                          </w:rPr>
                          <m:t>0</m:t>
                        </m:r>
                      </m:sup>
                    </m:sSubSup>
                    <m:ctrlPr>
                      <w:rPr>
                        <w:rFonts w:ascii="Cambria Math" w:hAnsi="Cambria Math"/>
                        <w:b/>
                        <w:i/>
                      </w:rPr>
                    </m:ctrlPr>
                  </m:e>
                </m:d>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kT</m:t>
                    </m:r>
                  </m:sub>
                  <m:sup>
                    <m:r>
                      <w:rPr>
                        <w:rFonts w:ascii="Cambria Math" w:hAnsi="Cambria Math"/>
                      </w:rPr>
                      <m:t>0</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k-1</m:t>
                        </m:r>
                      </m:e>
                    </m:d>
                    <m:r>
                      <w:rPr>
                        <w:rFonts w:ascii="Cambria Math" w:hAnsi="Cambria Math"/>
                      </w:rPr>
                      <m:t>T</m:t>
                    </m:r>
                  </m:sub>
                  <m:sup>
                    <m:r>
                      <w:rPr>
                        <w:rFonts w:ascii="Cambria Math" w:hAnsi="Cambria Math"/>
                      </w:rPr>
                      <m:t>0</m:t>
                    </m:r>
                  </m:sup>
                </m:sSubSup>
                <m:r>
                  <w:rPr>
                    <w:rFonts w:ascii="Cambria Math" w:hAnsi="Cambria Math"/>
                  </w:rPr>
                  <m:t>=</m:t>
                </m:r>
                <m:r>
                  <m:rPr>
                    <m:sty m:val="bi"/>
                  </m:rPr>
                  <w:rPr>
                    <w:rFonts w:ascii="Cambria Math" w:hAnsi="Cambria Math"/>
                  </w:rPr>
                  <m:t>0</m:t>
                </m:r>
              </m:oMath>
            </m:oMathPara>
          </w:p>
        </w:tc>
        <w:tc>
          <w:tcPr>
            <w:tcW w:w="1096" w:type="dxa"/>
            <w:vAlign w:val="center"/>
          </w:tcPr>
          <w:p w14:paraId="088DAD41" w14:textId="77777777" w:rsidR="00F42E42" w:rsidRPr="0081010A" w:rsidRDefault="00F42E42" w:rsidP="009B2EAF">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val="en-US" w:eastAsia="fr-FR"/>
              </w:rPr>
            </w:pPr>
            <w:r>
              <w:rPr>
                <w:rFonts w:ascii="Times New Roman" w:eastAsia="Times New Roman" w:hAnsi="Times New Roman"/>
                <w:b/>
                <w:iCs w:val="0"/>
                <w:color w:val="auto"/>
                <w:sz w:val="22"/>
                <w:szCs w:val="22"/>
                <w:lang w:val="en-US" w:eastAsia="fr-FR"/>
              </w:rPr>
              <w:t xml:space="preserve"> </w:t>
            </w:r>
          </w:p>
        </w:tc>
      </w:tr>
    </w:tbl>
    <w:p w14:paraId="4C1DAA81" w14:textId="77777777" w:rsidR="002D4710" w:rsidRDefault="002D4710" w:rsidP="00CB44A3">
      <w:pPr>
        <w:spacing w:line="360" w:lineRule="auto"/>
        <w:jc w:val="left"/>
        <w:rPr>
          <w:noProof/>
        </w:rPr>
      </w:pPr>
      <w:r>
        <w:rPr>
          <w:noProof/>
        </w:rPr>
        <w:t>Où :</w:t>
      </w:r>
      <w:r>
        <w:rPr>
          <w:noProof/>
        </w:rPr>
        <w:br/>
      </w:r>
      <m:oMath>
        <m:r>
          <w:rPr>
            <w:rFonts w:ascii="Cambria Math" w:hAnsi="Cambria Math"/>
            <w:noProof/>
          </w:rPr>
          <m:t>T</m:t>
        </m:r>
      </m:oMath>
      <w:r>
        <w:rPr>
          <w:noProof/>
        </w:rPr>
        <w:t xml:space="preserve"> est la période de la rotation du rotor</w:t>
      </w:r>
      <w:r w:rsidRPr="00657258">
        <w:rPr>
          <w:noProof/>
        </w:rPr>
        <w:t xml:space="preserve"> </w:t>
      </w:r>
    </w:p>
    <w:p w14:paraId="76A552F2" w14:textId="77777777" w:rsidR="00773043" w:rsidRDefault="002D4710" w:rsidP="00773043">
      <w:pPr>
        <w:spacing w:line="360" w:lineRule="auto"/>
        <w:rPr>
          <w:noProof/>
        </w:rPr>
      </w:pPr>
      <m:oMath>
        <m:r>
          <w:rPr>
            <w:rFonts w:ascii="Cambria Math" w:hAnsi="Cambria Math"/>
            <w:noProof/>
          </w:rPr>
          <m:t>k</m:t>
        </m:r>
      </m:oMath>
      <w:r>
        <w:rPr>
          <w:noProof/>
        </w:rPr>
        <w:t xml:space="preserve"> est le nombre de périod de rotation</w:t>
      </w:r>
    </w:p>
    <w:p w14:paraId="7CDF59A4" w14:textId="2A2B4D65" w:rsidR="00F37672" w:rsidRDefault="00C13151" w:rsidP="00646059">
      <w:pPr>
        <w:spacing w:line="360" w:lineRule="auto"/>
      </w:pPr>
      <w:r>
        <w:t>Comme utilisant la méthode de shooting, d</w:t>
      </w:r>
      <w:r w:rsidR="00FE07A3">
        <w:t xml:space="preserve">eux tolérances de convergence du calcul </w:t>
      </w:r>
      <m:oMath>
        <m:sSub>
          <m:sSubPr>
            <m:ctrlPr>
              <w:rPr>
                <w:rFonts w:ascii="Cambria Math" w:hAnsi="Cambria Math"/>
              </w:rPr>
            </m:ctrlPr>
          </m:sSubPr>
          <m:e>
            <m:r>
              <w:rPr>
                <w:rFonts w:ascii="Cambria Math" w:hAnsi="Cambria Math"/>
              </w:rPr>
              <m:t>ε</m:t>
            </m:r>
          </m:e>
          <m:sub>
            <m:r>
              <w:rPr>
                <w:rFonts w:ascii="Cambria Math" w:hAnsi="Cambria Math"/>
              </w:rPr>
              <m:t>q</m:t>
            </m:r>
          </m:sub>
        </m:sSub>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-7</m:t>
            </m:r>
          </m:sup>
        </m:sSup>
      </m:oMath>
      <w:r w:rsidR="00FE07A3">
        <w:t xml:space="preserve"> et </w:t>
      </w:r>
      <m:oMath>
        <m:sSub>
          <m:sSubPr>
            <m:ctrlPr>
              <w:rPr>
                <w:rFonts w:ascii="Cambria Math" w:hAnsi="Cambria Math"/>
              </w:rPr>
            </m:ctrlPr>
          </m:sSubPr>
          <m:e>
            <m:r>
              <w:rPr>
                <w:rFonts w:ascii="Cambria Math" w:hAnsi="Cambria Math"/>
              </w:rPr>
              <m:t>ε</m:t>
            </m:r>
          </m:e>
          <m:sub>
            <m:acc>
              <m:accPr>
                <m:chr m:val="̇"/>
                <m:ctrlPr>
                  <w:rPr>
                    <w:rFonts w:ascii="Cambria Math" w:hAnsi="Cambria Math"/>
                    <w:i/>
                  </w:rPr>
                </m:ctrlPr>
              </m:accPr>
              <m:e>
                <m:r>
                  <w:rPr>
                    <w:rFonts w:ascii="Cambria Math" w:hAnsi="Cambria Math"/>
                  </w:rPr>
                  <m:t>q</m:t>
                </m:r>
              </m:e>
            </m:acc>
          </m:sub>
        </m:sSub>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-3</m:t>
            </m:r>
          </m:sup>
        </m:sSup>
      </m:oMath>
      <w:r w:rsidR="00B430A2">
        <w:t xml:space="preserve"> sont appliquées séparément aux vecteurs résiduels de déplacement </w:t>
      </w:r>
      <m:oMath>
        <m:r>
          <m:rPr>
            <m:sty m:val="p"/>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sSup>
              <m:sSupPr>
                <m:ctrlPr>
                  <w:rPr>
                    <w:rFonts w:ascii="Cambria Math" w:hAnsi="Cambria Math"/>
                    <w:b/>
                    <w:i/>
                  </w:rPr>
                </m:ctrlPr>
              </m:sSupPr>
              <m:e>
                <m:r>
                  <m:rPr>
                    <m:sty m:val="bi"/>
                  </m:rPr>
                  <w:rPr>
                    <w:rFonts w:ascii="Cambria Math" w:hAnsi="Cambria Math"/>
                  </w:rPr>
                  <m:t>q</m:t>
                </m:r>
              </m:e>
              <m:sup>
                <m:r>
                  <w:rPr>
                    <w:rFonts w:ascii="Cambria Math" w:hAnsi="Cambria Math"/>
                  </w:rPr>
                  <m:t>0</m:t>
                </m:r>
              </m:sup>
            </m:sSup>
          </m:e>
        </m:d>
      </m:oMath>
      <w:r w:rsidR="00B430A2">
        <w:t xml:space="preserve"> et de la vitesse</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0</m:t>
                </m:r>
              </m:sup>
            </m:sSup>
          </m:e>
        </m:d>
      </m:oMath>
      <w:r w:rsidR="00FE07A3">
        <w:t xml:space="preserve">.  </w:t>
      </w:r>
      <w:r w:rsidR="00FE07A3">
        <w:rPr>
          <w:noProof/>
        </w:rPr>
        <w:t xml:space="preserve">Quand la norme </w:t>
      </w:r>
      <w:r w:rsidR="00FE07A3" w:rsidRPr="000C0572">
        <w:t>euclidienne</w:t>
      </w:r>
      <w:r w:rsidR="00FE07A3">
        <w:t xml:space="preserve"> des vecteurs résiduels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sSup>
              <m:sSupPr>
                <m:ctrlPr>
                  <w:rPr>
                    <w:rFonts w:ascii="Cambria Math" w:hAnsi="Cambria Math"/>
                    <w:b/>
                    <w:i/>
                  </w:rPr>
                </m:ctrlPr>
              </m:sSupPr>
              <m:e>
                <m:r>
                  <m:rPr>
                    <m:sty m:val="bi"/>
                  </m:rPr>
                  <w:rPr>
                    <w:rFonts w:ascii="Cambria Math" w:hAnsi="Cambria Math"/>
                  </w:rPr>
                  <m:t>q</m:t>
                </m:r>
              </m:e>
              <m:sup>
                <m:r>
                  <w:rPr>
                    <w:rFonts w:ascii="Cambria Math" w:hAnsi="Cambria Math"/>
                  </w:rPr>
                  <m:t>0</m:t>
                </m:r>
              </m:sup>
            </m:sSup>
          </m:e>
        </m:d>
        <m:r>
          <m:rPr>
            <m:sty m:val="p"/>
          </m:rPr>
          <w:rPr>
            <w:rFonts w:ascii="Cambria Math" w:hAnsi="Cambria Math"/>
          </w:rPr>
          <m:t xml:space="preserve"> </m:t>
        </m:r>
      </m:oMath>
      <w:r w:rsidR="00FE07A3">
        <w:t xml:space="preserve">et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0</m:t>
                </m:r>
              </m:sup>
            </m:sSup>
          </m:e>
        </m:d>
      </m:oMath>
      <w:r w:rsidR="00FE07A3">
        <w:t xml:space="preserve"> </w:t>
      </w:r>
      <w:r w:rsidR="00FE07A3" w:rsidRPr="00A4091E">
        <w:t xml:space="preserve"> est </w:t>
      </w:r>
      <w:r w:rsidR="00FE07A3">
        <w:t xml:space="preserve">au-dessous des deux tolérances </w:t>
      </w:r>
      <m:oMath>
        <m:sSub>
          <m:sSubPr>
            <m:ctrlPr>
              <w:rPr>
                <w:rFonts w:ascii="Cambria Math" w:hAnsi="Cambria Math"/>
              </w:rPr>
            </m:ctrlPr>
          </m:sSubPr>
          <m:e>
            <m:r>
              <w:rPr>
                <w:rFonts w:ascii="Cambria Math" w:hAnsi="Cambria Math"/>
              </w:rPr>
              <m:t>ε</m:t>
            </m:r>
          </m:e>
          <m:sub>
            <m:r>
              <m:rPr>
                <m:sty m:val="bi"/>
              </m:rPr>
              <w:rPr>
                <w:rFonts w:ascii="Cambria Math" w:hAnsi="Cambria Math"/>
              </w:rPr>
              <m:t>q</m:t>
            </m:r>
          </m:sub>
        </m:sSub>
      </m:oMath>
      <w:r w:rsidR="00FE07A3">
        <w:t xml:space="preserve"> </w:t>
      </w:r>
      <w:proofErr w:type="gramStart"/>
      <w:r w:rsidR="00FE07A3">
        <w:t xml:space="preserve">et </w:t>
      </w:r>
      <w:proofErr w:type="gramEnd"/>
      <m:oMath>
        <m:sSub>
          <m:sSubPr>
            <m:ctrlPr>
              <w:rPr>
                <w:rFonts w:ascii="Cambria Math" w:hAnsi="Cambria Math"/>
              </w:rPr>
            </m:ctrlPr>
          </m:sSubPr>
          <m:e>
            <m:r>
              <w:rPr>
                <w:rFonts w:ascii="Cambria Math" w:hAnsi="Cambria Math"/>
              </w:rPr>
              <m:t>ε</m:t>
            </m:r>
          </m:e>
          <m:sub>
            <m:acc>
              <m:accPr>
                <m:chr m:val="̇"/>
                <m:ctrlPr>
                  <w:rPr>
                    <w:rFonts w:ascii="Cambria Math" w:hAnsi="Cambria Math"/>
                    <w:i/>
                  </w:rPr>
                </m:ctrlPr>
              </m:accPr>
              <m:e>
                <m:r>
                  <w:rPr>
                    <w:rFonts w:ascii="Cambria Math" w:hAnsi="Cambria Math"/>
                  </w:rPr>
                  <m:t>q</m:t>
                </m:r>
              </m:e>
            </m:acc>
          </m:sub>
        </m:sSub>
      </m:oMath>
      <w:r w:rsidR="00FE07A3">
        <w:t>. La solution</w:t>
      </w:r>
      <w:r w:rsidR="00773043">
        <w:t xml:space="preserve"> </w:t>
      </w:r>
      <w:r w:rsidR="0059524C">
        <w:t>périodique</w:t>
      </w:r>
      <m:oMath>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δ</m:t>
            </m:r>
          </m:e>
          <m:sub>
            <m:r>
              <m:rPr>
                <m:sty m:val="bi"/>
              </m:rPr>
              <w:rPr>
                <w:rFonts w:ascii="Cambria Math" w:hAnsi="Cambria Math"/>
              </w:rPr>
              <m:t>(k)</m:t>
            </m:r>
          </m:sub>
          <m:sup>
            <m:r>
              <m:rPr>
                <m:sty m:val="bi"/>
              </m:rPr>
              <w:rPr>
                <w:rFonts w:ascii="Cambria Math" w:hAnsi="Cambria Math"/>
              </w:rPr>
              <m:t>T</m:t>
            </m:r>
          </m:sup>
        </m:sSubSup>
      </m:oMath>
      <w:r w:rsidR="00FE07A3">
        <w:t>, i.e. l’orbite périodique, est supposée avoir obtenue.</w:t>
      </w:r>
      <w:r w:rsidR="00E615BA">
        <w:t xml:space="preserve"> </w:t>
      </w:r>
    </w:p>
    <w:p w14:paraId="1D504B12" w14:textId="4DA72742" w:rsidR="001F148A" w:rsidRDefault="001F148A" w:rsidP="00646059">
      <w:pPr>
        <w:spacing w:line="360" w:lineRule="auto"/>
      </w:pPr>
      <w:r>
        <w:t xml:space="preserve">Comparant avec la méthode shooting, </w:t>
      </w:r>
      <w:r w:rsidR="00524FD5">
        <w:t xml:space="preserve">la méthode classique est plus avantageux quand l’orbite synchrone s’établie assez vite. </w:t>
      </w:r>
      <w:r w:rsidR="00F614FB">
        <w:t>Dans le cas où contraire, la méthode de shooting est plus efficace en terme de temps de calcul.</w:t>
      </w:r>
      <w:r w:rsidR="00481663">
        <w:t xml:space="preserve"> L’algorithme de la méthode classique </w:t>
      </w:r>
      <w:r w:rsidR="005926F6">
        <w:t xml:space="preserve">est présenté dans la </w:t>
      </w:r>
      <w:r w:rsidR="005926F6" w:rsidRPr="00DE203F">
        <w:rPr>
          <w:b/>
        </w:rPr>
        <w:fldChar w:fldCharType="begin"/>
      </w:r>
      <w:r w:rsidR="005926F6" w:rsidRPr="00DE203F">
        <w:rPr>
          <w:b/>
        </w:rPr>
        <w:instrText xml:space="preserve"> REF _Ref528618353 \h </w:instrText>
      </w:r>
      <w:r w:rsidR="00DE203F">
        <w:rPr>
          <w:b/>
        </w:rPr>
        <w:instrText xml:space="preserve"> \* MERGEFORMAT </w:instrText>
      </w:r>
      <w:r w:rsidR="005926F6" w:rsidRPr="00DE203F">
        <w:rPr>
          <w:b/>
        </w:rPr>
      </w:r>
      <w:r w:rsidR="005926F6" w:rsidRPr="00DE203F">
        <w:rPr>
          <w:b/>
        </w:rPr>
        <w:fldChar w:fldCharType="separate"/>
      </w:r>
      <w:r w:rsidR="00453126" w:rsidRPr="00453126">
        <w:rPr>
          <w:b/>
        </w:rPr>
        <w:t xml:space="preserve">Figure </w:t>
      </w:r>
      <w:r w:rsidR="00453126" w:rsidRPr="00453126">
        <w:rPr>
          <w:b/>
          <w:noProof/>
        </w:rPr>
        <w:t>7</w:t>
      </w:r>
      <w:r w:rsidR="005926F6" w:rsidRPr="00DE203F">
        <w:rPr>
          <w:b/>
        </w:rPr>
        <w:fldChar w:fldCharType="end"/>
      </w:r>
      <w:r w:rsidR="00125784">
        <w:t>.</w:t>
      </w:r>
    </w:p>
    <w:p w14:paraId="1082FE81" w14:textId="77777777" w:rsidR="0022684B" w:rsidRDefault="0022684B" w:rsidP="00646059">
      <w:pPr>
        <w:jc w:val="center"/>
      </w:pPr>
      <w:r>
        <w:rPr>
          <w:noProof/>
        </w:rPr>
        <w:lastRenderedPageBreak/>
        <w:drawing>
          <wp:inline distT="0" distB="0" distL="0" distR="0" wp14:anchorId="65940E0B" wp14:editId="7BEBA172">
            <wp:extent cx="5224725" cy="29933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Méthode classique _solution périodique.png"/>
                    <pic:cNvPicPr/>
                  </pic:nvPicPr>
                  <pic:blipFill>
                    <a:blip r:embed="rId16">
                      <a:extLst>
                        <a:ext uri="{28A0092B-C50C-407E-A947-70E740481C1C}">
                          <a14:useLocalDpi xmlns:a14="http://schemas.microsoft.com/office/drawing/2010/main" val="0"/>
                        </a:ext>
                      </a:extLst>
                    </a:blip>
                    <a:stretch>
                      <a:fillRect/>
                    </a:stretch>
                  </pic:blipFill>
                  <pic:spPr>
                    <a:xfrm>
                      <a:off x="0" y="0"/>
                      <a:ext cx="5224725" cy="2993395"/>
                    </a:xfrm>
                    <a:prstGeom prst="rect">
                      <a:avLst/>
                    </a:prstGeom>
                  </pic:spPr>
                </pic:pic>
              </a:graphicData>
            </a:graphic>
          </wp:inline>
        </w:drawing>
      </w:r>
    </w:p>
    <w:p w14:paraId="0C6A5037" w14:textId="34E14531" w:rsidR="0022684B" w:rsidRDefault="0022684B" w:rsidP="00646059">
      <w:pPr>
        <w:jc w:val="center"/>
      </w:pPr>
      <w:bookmarkStart w:id="174" w:name="_Ref528618353"/>
      <w:r>
        <w:t xml:space="preserve">Figure </w:t>
      </w:r>
      <w:r>
        <w:rPr>
          <w:noProof/>
        </w:rPr>
        <w:fldChar w:fldCharType="begin"/>
      </w:r>
      <w:r>
        <w:rPr>
          <w:noProof/>
        </w:rPr>
        <w:instrText xml:space="preserve"> SEQ Figure \* ARABIC </w:instrText>
      </w:r>
      <w:r>
        <w:rPr>
          <w:noProof/>
        </w:rPr>
        <w:fldChar w:fldCharType="separate"/>
      </w:r>
      <w:r w:rsidR="00453126">
        <w:rPr>
          <w:noProof/>
        </w:rPr>
        <w:t>7</w:t>
      </w:r>
      <w:r>
        <w:rPr>
          <w:noProof/>
        </w:rPr>
        <w:fldChar w:fldCharType="end"/>
      </w:r>
      <w:bookmarkEnd w:id="174"/>
      <w:r>
        <w:t xml:space="preserve"> : </w:t>
      </w:r>
      <w:r w:rsidRPr="000F0B32">
        <w:t>Diagramme de l’algorithme classique pour trouver la solution périodique</w:t>
      </w:r>
    </w:p>
    <w:p w14:paraId="4CBFFAE1" w14:textId="77777777" w:rsidR="0022684B" w:rsidRDefault="0022684B" w:rsidP="00646059"/>
    <w:p w14:paraId="15EC7B35" w14:textId="26C262FE" w:rsidR="006E0A19" w:rsidRDefault="00D10079" w:rsidP="002B24B3">
      <w:pPr>
        <w:pStyle w:val="Titre1"/>
        <w:spacing w:line="360" w:lineRule="auto"/>
      </w:pPr>
      <w:r w:rsidRPr="00170752">
        <w:t>modèle thermomécanique des rotors</w:t>
      </w:r>
    </w:p>
    <w:p w14:paraId="29F70E83" w14:textId="19281796" w:rsidR="00566A8B" w:rsidRPr="00566A8B" w:rsidRDefault="00566A8B" w:rsidP="00B85559">
      <w:pPr>
        <w:spacing w:line="360" w:lineRule="auto"/>
      </w:pPr>
      <w:r>
        <w:t xml:space="preserve">Dans la partie précédente, le modèle de la dynamique des rotors prenant en compte la force hydrodynamique non linéaire du palier permet de prédire comportement dynamique. Dans cette partie, une autre information à l’issue du </w:t>
      </w:r>
      <w:r w:rsidR="00A30ADC">
        <w:t xml:space="preserve">modèle du </w:t>
      </w:r>
      <w:r>
        <w:t xml:space="preserve">palier, i.e. le flux thermique provoquant </w:t>
      </w:r>
      <w:r w:rsidR="00576D0F">
        <w:t>du</w:t>
      </w:r>
      <w:r>
        <w:t xml:space="preserve"> cisaillement visqueux du lubrifiant, sera utilisé par le modèle thermomécanique du rotor. </w:t>
      </w:r>
      <w:r w:rsidR="007A0D3D">
        <w:t xml:space="preserve">Ce chargement thermique </w:t>
      </w:r>
      <w:r w:rsidR="00C83C4A">
        <w:t xml:space="preserve">déforme de manière non homogène le rotor </w:t>
      </w:r>
      <w:r w:rsidR="003A2178">
        <w:t xml:space="preserve">au niveau du palier </w:t>
      </w:r>
      <w:r w:rsidR="00C83C4A">
        <w:t>et entraine une source d’excitation synchrone</w:t>
      </w:r>
      <w:r w:rsidR="00BC0E80">
        <w:t xml:space="preserve"> </w:t>
      </w:r>
      <w:r w:rsidR="00CB1DB3">
        <w:t xml:space="preserve">(balourd </w:t>
      </w:r>
      <w:r w:rsidR="0013484E">
        <w:t>ou</w:t>
      </w:r>
      <w:r w:rsidR="00CB1DB3">
        <w:t xml:space="preserve"> défaut de fibre neutre</w:t>
      </w:r>
      <w:r w:rsidR="00310C37">
        <w:t>)</w:t>
      </w:r>
      <w:r w:rsidR="00C83C4A">
        <w:t xml:space="preserve"> qui évolue dans le temps</w:t>
      </w:r>
      <w:r w:rsidR="00F24B50">
        <w:t xml:space="preserve">, </w:t>
      </w:r>
      <w:r w:rsidR="00F24B50" w:rsidRPr="00F24B50">
        <w:t>Par abus de langage</w:t>
      </w:r>
      <w:r w:rsidR="00460574">
        <w:t>,</w:t>
      </w:r>
      <w:r w:rsidR="00F24B50" w:rsidRPr="00F24B50">
        <w:t xml:space="preserve"> cette source vibratoire est souvent dénommée balourd thermique.</w:t>
      </w:r>
      <w:r w:rsidR="00C83C4A">
        <w:t xml:space="preserve"> </w:t>
      </w:r>
      <w:r w:rsidR="003A2178">
        <w:t>Ce modèle thermomécanique exposé ici</w:t>
      </w:r>
      <w:r>
        <w:t xml:space="preserve"> </w:t>
      </w:r>
      <w:r w:rsidR="003A2178">
        <w:t xml:space="preserve">permet donc de simuler cette déformation et modéliser </w:t>
      </w:r>
      <w:r w:rsidR="007E3571">
        <w:t>ce balourd thermique</w:t>
      </w:r>
      <w:r w:rsidR="003A2178">
        <w:t xml:space="preserve">. </w:t>
      </w:r>
    </w:p>
    <w:p w14:paraId="5A509DA5" w14:textId="4B9CF835" w:rsidR="00541652" w:rsidRDefault="00247D2C" w:rsidP="00B85559">
      <w:pPr>
        <w:pStyle w:val="Titre2"/>
        <w:spacing w:line="360" w:lineRule="auto"/>
      </w:pPr>
      <w:r>
        <w:t>modèle thermique</w:t>
      </w:r>
      <w:r w:rsidR="00734EF3">
        <w:t xml:space="preserve"> </w:t>
      </w:r>
      <w:r w:rsidR="00993523">
        <w:t>linéaire</w:t>
      </w:r>
    </w:p>
    <w:p w14:paraId="28FE56F7" w14:textId="3869FF8F" w:rsidR="008906E4" w:rsidRPr="00E01A0C" w:rsidRDefault="00887692" w:rsidP="008906E4">
      <w:pPr>
        <w:pStyle w:val="Titre3"/>
        <w:spacing w:line="360" w:lineRule="auto"/>
      </w:pPr>
      <w:r>
        <w:t>Loi de Fourier</w:t>
      </w:r>
    </w:p>
    <w:p w14:paraId="7BBE1A50" w14:textId="385B9364" w:rsidR="006B679B" w:rsidRDefault="006B679B" w:rsidP="00B85559">
      <w:pPr>
        <w:spacing w:line="360" w:lineRule="auto"/>
      </w:pPr>
      <w:r>
        <w:t xml:space="preserve">Le mode principal du transfert de chaleur au sein de rotor est la conduction. </w:t>
      </w:r>
      <w:r w:rsidR="00042AEC">
        <w:t xml:space="preserve">La loi de comportement communément utilisée en conduction thermique est la loi de Fourier. </w:t>
      </w:r>
      <w:r w:rsidR="00A64F10">
        <w:t xml:space="preserve">En effet, lors de la présence d’un gradient de température dans ces milieux continus, le flux thermique transite du milieu le plus chaud vers le milieu le plus froid. </w:t>
      </w:r>
      <w:r w:rsidR="00052359">
        <w:t>Cette</w:t>
      </w:r>
      <w:r w:rsidR="00A64F10">
        <w:t xml:space="preserve"> loi donne la relation entre le vecteur </w:t>
      </w:r>
      <w:r w:rsidR="003460C0">
        <w:t xml:space="preserve">de la </w:t>
      </w:r>
      <w:r w:rsidR="00A64F10">
        <w:t>densité de flux thermique</w:t>
      </w:r>
      <w:r w:rsidR="00547D00">
        <w:t xml:space="preserve"> </w:t>
      </w:r>
      <w:r w:rsidR="00A64F10">
        <w:t xml:space="preserve"> </w:t>
      </w:r>
      <m:oMath>
        <m:acc>
          <m:accPr>
            <m:chr m:val="⃗"/>
            <m:ctrlPr>
              <w:rPr>
                <w:rFonts w:ascii="Cambria Math" w:hAnsi="Cambria Math"/>
                <w:i/>
              </w:rPr>
            </m:ctrlPr>
          </m:accPr>
          <m:e>
            <m:r>
              <w:rPr>
                <w:rFonts w:ascii="Cambria Math" w:hAnsi="Cambria Math"/>
              </w:rPr>
              <m:t xml:space="preserve">ϕ </m:t>
            </m:r>
          </m:e>
        </m:acc>
      </m:oMath>
      <w:r w:rsidR="003460C0">
        <w:t xml:space="preserve"> </w:t>
      </w:r>
      <w:r w:rsidR="00547D00">
        <w:t xml:space="preserve">, le gradient de température </w:t>
      </w:r>
      <m:oMath>
        <m:acc>
          <m:accPr>
            <m:chr m:val="⃗"/>
            <m:ctrlPr>
              <w:rPr>
                <w:rFonts w:ascii="Cambria Math" w:hAnsi="Cambria Math"/>
                <w:i/>
              </w:rPr>
            </m:ctrlPr>
          </m:accPr>
          <m:e>
            <m:r>
              <w:rPr>
                <w:rFonts w:ascii="Cambria Math" w:hAnsi="Cambria Math"/>
              </w:rPr>
              <m:t>gradT</m:t>
            </m:r>
          </m:e>
        </m:acc>
      </m:oMath>
      <w:r w:rsidR="00547D00">
        <w:t xml:space="preserve"> et la conductivité thermique </w:t>
      </w:r>
      <m:oMath>
        <m:r>
          <w:rPr>
            <w:rFonts w:ascii="Cambria Math" w:hAnsi="Cambria Math"/>
          </w:rPr>
          <m:t>λ</m:t>
        </m:r>
      </m:oMath>
      <w:r w:rsidR="00547D00">
        <w:t xml:space="preserve"> du milieu</w:t>
      </w:r>
      <w:r w:rsidR="006400A3">
        <w:t xml:space="preserve"> </w:t>
      </w:r>
      <w:r w:rsidR="007501D0">
        <w:t>étudié</w:t>
      </w:r>
      <w:r w:rsidR="00547D00">
        <w:t xml:space="preserve"> par la formule suivante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547D00" w:rsidRPr="00AA3E05" w14:paraId="47288FA0" w14:textId="77777777" w:rsidTr="002216E7">
        <w:trPr>
          <w:trHeight w:val="635"/>
          <w:tblHeader/>
          <w:jc w:val="center"/>
        </w:trPr>
        <w:tc>
          <w:tcPr>
            <w:tcW w:w="7943" w:type="dxa"/>
            <w:vAlign w:val="center"/>
          </w:tcPr>
          <w:p w14:paraId="34F75AE3" w14:textId="5CAB27EC" w:rsidR="00547D00" w:rsidRPr="005600FC" w:rsidRDefault="00144DF9" w:rsidP="007501D0">
            <w:pPr>
              <w:spacing w:line="360" w:lineRule="auto"/>
            </w:pPr>
            <m:oMathPara>
              <m:oMath>
                <m:acc>
                  <m:accPr>
                    <m:chr m:val="⃗"/>
                    <m:ctrlPr>
                      <w:rPr>
                        <w:rFonts w:ascii="Cambria Math" w:hAnsi="Cambria Math"/>
                        <w:i/>
                      </w:rPr>
                    </m:ctrlPr>
                  </m:accPr>
                  <m:e>
                    <m:r>
                      <w:rPr>
                        <w:rFonts w:ascii="Cambria Math" w:hAnsi="Cambria Math"/>
                      </w:rPr>
                      <m:t>ϕ</m:t>
                    </m:r>
                  </m:e>
                </m:acc>
                <m:r>
                  <w:rPr>
                    <w:rFonts w:ascii="Cambria Math" w:hAnsi="Cambria Math"/>
                  </w:rPr>
                  <m:t>=-λ∙</m:t>
                </m:r>
                <m:acc>
                  <m:accPr>
                    <m:chr m:val="⃗"/>
                    <m:ctrlPr>
                      <w:rPr>
                        <w:rFonts w:ascii="Cambria Math" w:hAnsi="Cambria Math"/>
                        <w:i/>
                      </w:rPr>
                    </m:ctrlPr>
                  </m:accPr>
                  <m:e>
                    <m:r>
                      <w:rPr>
                        <w:rFonts w:ascii="Cambria Math" w:hAnsi="Cambria Math"/>
                      </w:rPr>
                      <m:t>gradT</m:t>
                    </m:r>
                  </m:e>
                </m:acc>
                <m:r>
                  <w:rPr>
                    <w:rFonts w:ascii="Cambria Math" w:hAnsi="Cambria Math"/>
                  </w:rPr>
                  <m:t xml:space="preserve"> ou </m:t>
                </m:r>
                <m:acc>
                  <m:accPr>
                    <m:chr m:val="⃗"/>
                    <m:ctrlPr>
                      <w:rPr>
                        <w:rFonts w:ascii="Cambria Math" w:hAnsi="Cambria Math"/>
                        <w:i/>
                      </w:rPr>
                    </m:ctrlPr>
                  </m:accPr>
                  <m:e>
                    <m:r>
                      <w:rPr>
                        <w:rFonts w:ascii="Cambria Math" w:hAnsi="Cambria Math"/>
                      </w:rPr>
                      <m:t>ϕ</m:t>
                    </m:r>
                  </m:e>
                </m:acc>
                <m:r>
                  <w:rPr>
                    <w:rFonts w:ascii="Cambria Math" w:hAnsi="Cambria Math"/>
                  </w:rPr>
                  <m:t>=-λ∙</m:t>
                </m:r>
                <m:r>
                  <m:rPr>
                    <m:sty m:val="p"/>
                  </m:rPr>
                  <w:rPr>
                    <w:rFonts w:ascii="Cambria Math" w:hAnsi="Cambria Math"/>
                  </w:rPr>
                  <m:t>∇</m:t>
                </m:r>
                <m:r>
                  <w:rPr>
                    <w:rFonts w:ascii="Cambria Math" w:hAnsi="Cambria Math"/>
                  </w:rPr>
                  <m:t>T</m:t>
                </m:r>
              </m:oMath>
            </m:oMathPara>
          </w:p>
        </w:tc>
        <w:tc>
          <w:tcPr>
            <w:tcW w:w="1096" w:type="dxa"/>
            <w:vAlign w:val="center"/>
          </w:tcPr>
          <w:p w14:paraId="10667F26" w14:textId="77777777" w:rsidR="00547D00" w:rsidRPr="00371C6A" w:rsidRDefault="00547D00" w:rsidP="002103E7">
            <w:pPr>
              <w:pStyle w:val="Lgende"/>
              <w:numPr>
                <w:ilvl w:val="0"/>
                <w:numId w:val="3"/>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76078B0F" w14:textId="601EB99C" w:rsidR="00547D00" w:rsidRPr="00277992" w:rsidRDefault="009A657F" w:rsidP="00B85559">
      <w:pPr>
        <w:spacing w:line="360" w:lineRule="auto"/>
      </w:pPr>
      <w:r>
        <w:lastRenderedPageBreak/>
        <w:t>Le signe négatif dans cette loi est introduit pour respecter la seconde loi de la thermodynamique qui annonce que la chaleur se diffuse des zones chaudes vers celles froides. Ceci s’illustre simplement en dimension un</w:t>
      </w:r>
      <w:r w:rsidR="00F352BA">
        <w:t xml:space="preserve"> </w:t>
      </w:r>
      <w:r w:rsidR="00F352BA" w:rsidRPr="00277992">
        <w:t xml:space="preserve">dans la </w:t>
      </w:r>
      <w:r w:rsidR="00277992" w:rsidRPr="00277992">
        <w:fldChar w:fldCharType="begin"/>
      </w:r>
      <w:r w:rsidR="00277992" w:rsidRPr="00277992">
        <w:instrText xml:space="preserve"> REF _Ref528081895 \h  \* MERGEFORMAT </w:instrText>
      </w:r>
      <w:r w:rsidR="00277992" w:rsidRPr="00277992">
        <w:fldChar w:fldCharType="separate"/>
      </w:r>
      <w:r w:rsidR="00453126" w:rsidRPr="00453126">
        <w:rPr>
          <w:iCs/>
        </w:rPr>
        <w:t>Figure 8</w:t>
      </w:r>
      <w:r w:rsidR="00277992" w:rsidRPr="00277992">
        <w:fldChar w:fldCharType="end"/>
      </w:r>
      <w:r w:rsidR="00AF0116" w:rsidRPr="00277992">
        <w:t>.</w:t>
      </w:r>
    </w:p>
    <w:p w14:paraId="637AC6BE" w14:textId="77777777" w:rsidR="006719FF" w:rsidRDefault="00FE0517" w:rsidP="006719FF">
      <w:pPr>
        <w:keepNext/>
        <w:spacing w:line="360" w:lineRule="auto"/>
        <w:jc w:val="center"/>
      </w:pPr>
      <w:r>
        <w:rPr>
          <w:noProof/>
        </w:rPr>
        <w:drawing>
          <wp:inline distT="0" distB="0" distL="0" distR="0" wp14:anchorId="3884079E" wp14:editId="210DDFE1">
            <wp:extent cx="2317224" cy="1195200"/>
            <wp:effectExtent l="0" t="0" r="6985"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loi de fourier en dimension u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17224" cy="1195200"/>
                    </a:xfrm>
                    <a:prstGeom prst="rect">
                      <a:avLst/>
                    </a:prstGeom>
                  </pic:spPr>
                </pic:pic>
              </a:graphicData>
            </a:graphic>
          </wp:inline>
        </w:drawing>
      </w:r>
    </w:p>
    <w:p w14:paraId="0C7C30F0" w14:textId="1108A73E" w:rsidR="0071158A" w:rsidRPr="001866FA" w:rsidRDefault="006719FF" w:rsidP="006719FF">
      <w:pPr>
        <w:pStyle w:val="Lgende"/>
        <w:jc w:val="center"/>
        <w:rPr>
          <w:rFonts w:ascii="Calibri" w:eastAsia="Times New Roman" w:hAnsi="Calibri" w:cs="Times New Roman"/>
          <w:i w:val="0"/>
          <w:iCs w:val="0"/>
          <w:color w:val="auto"/>
          <w:sz w:val="22"/>
          <w:szCs w:val="20"/>
          <w:lang w:eastAsia="fr-FR"/>
        </w:rPr>
      </w:pPr>
      <w:bookmarkStart w:id="175" w:name="_Ref528081895"/>
      <w:r w:rsidRPr="001866FA">
        <w:rPr>
          <w:rFonts w:ascii="Calibri" w:eastAsia="Times New Roman" w:hAnsi="Calibri" w:cs="Times New Roman"/>
          <w:i w:val="0"/>
          <w:iCs w:val="0"/>
          <w:color w:val="auto"/>
          <w:sz w:val="22"/>
          <w:szCs w:val="20"/>
          <w:lang w:eastAsia="fr-FR"/>
        </w:rPr>
        <w:t xml:space="preserve">Figure </w:t>
      </w:r>
      <w:r w:rsidRPr="001866FA">
        <w:rPr>
          <w:rFonts w:ascii="Calibri" w:eastAsia="Times New Roman" w:hAnsi="Calibri" w:cs="Times New Roman"/>
          <w:i w:val="0"/>
          <w:iCs w:val="0"/>
          <w:color w:val="auto"/>
          <w:sz w:val="22"/>
          <w:szCs w:val="20"/>
          <w:lang w:eastAsia="fr-FR"/>
        </w:rPr>
        <w:fldChar w:fldCharType="begin"/>
      </w:r>
      <w:r w:rsidRPr="001866FA">
        <w:rPr>
          <w:rFonts w:ascii="Calibri" w:eastAsia="Times New Roman" w:hAnsi="Calibri" w:cs="Times New Roman"/>
          <w:i w:val="0"/>
          <w:iCs w:val="0"/>
          <w:color w:val="auto"/>
          <w:sz w:val="22"/>
          <w:szCs w:val="20"/>
          <w:lang w:eastAsia="fr-FR"/>
        </w:rPr>
        <w:instrText xml:space="preserve"> SEQ Figure \* ARABIC </w:instrText>
      </w:r>
      <w:r w:rsidRPr="001866FA">
        <w:rPr>
          <w:rFonts w:ascii="Calibri" w:eastAsia="Times New Roman" w:hAnsi="Calibri" w:cs="Times New Roman"/>
          <w:i w:val="0"/>
          <w:iCs w:val="0"/>
          <w:color w:val="auto"/>
          <w:sz w:val="22"/>
          <w:szCs w:val="20"/>
          <w:lang w:eastAsia="fr-FR"/>
        </w:rPr>
        <w:fldChar w:fldCharType="separate"/>
      </w:r>
      <w:r w:rsidR="00453126">
        <w:rPr>
          <w:rFonts w:ascii="Calibri" w:eastAsia="Times New Roman" w:hAnsi="Calibri" w:cs="Times New Roman"/>
          <w:i w:val="0"/>
          <w:iCs w:val="0"/>
          <w:noProof/>
          <w:color w:val="auto"/>
          <w:sz w:val="22"/>
          <w:szCs w:val="20"/>
          <w:lang w:eastAsia="fr-FR"/>
        </w:rPr>
        <w:t>8</w:t>
      </w:r>
      <w:r w:rsidRPr="001866FA">
        <w:rPr>
          <w:rFonts w:ascii="Calibri" w:eastAsia="Times New Roman" w:hAnsi="Calibri" w:cs="Times New Roman"/>
          <w:i w:val="0"/>
          <w:iCs w:val="0"/>
          <w:color w:val="auto"/>
          <w:sz w:val="22"/>
          <w:szCs w:val="20"/>
          <w:lang w:eastAsia="fr-FR"/>
        </w:rPr>
        <w:fldChar w:fldCharType="end"/>
      </w:r>
      <w:bookmarkEnd w:id="175"/>
      <w:r w:rsidR="001866FA" w:rsidRPr="001866FA">
        <w:rPr>
          <w:rFonts w:ascii="Calibri" w:eastAsia="Times New Roman" w:hAnsi="Calibri" w:cs="Times New Roman"/>
          <w:i w:val="0"/>
          <w:iCs w:val="0"/>
          <w:color w:val="auto"/>
          <w:sz w:val="22"/>
          <w:szCs w:val="20"/>
          <w:lang w:eastAsia="fr-FR"/>
        </w:rPr>
        <w:t xml:space="preserve"> : </w:t>
      </w:r>
      <w:r w:rsidR="00360AF0">
        <w:rPr>
          <w:rFonts w:ascii="Calibri" w:eastAsia="Times New Roman" w:hAnsi="Calibri" w:cs="Times New Roman"/>
          <w:i w:val="0"/>
          <w:iCs w:val="0"/>
          <w:color w:val="auto"/>
          <w:sz w:val="22"/>
          <w:szCs w:val="20"/>
          <w:lang w:eastAsia="fr-FR"/>
        </w:rPr>
        <w:t>Loi de Fourier en dimension un</w:t>
      </w:r>
    </w:p>
    <w:p w14:paraId="5B7CAF5B" w14:textId="1C857E82" w:rsidR="00887692" w:rsidRDefault="00887692" w:rsidP="00615544">
      <w:pPr>
        <w:pStyle w:val="Titre3"/>
        <w:spacing w:line="360" w:lineRule="auto"/>
      </w:pPr>
      <w:r>
        <w:t xml:space="preserve">Conditions aux limites </w:t>
      </w:r>
      <w:r w:rsidR="00615544">
        <w:t xml:space="preserve">en </w:t>
      </w:r>
      <w:r>
        <w:t>thermique</w:t>
      </w:r>
    </w:p>
    <w:p w14:paraId="3C6E99F7" w14:textId="4CFA4A0B" w:rsidR="00BF259B" w:rsidRPr="007C25E0" w:rsidRDefault="00F327B8" w:rsidP="00615544">
      <w:pPr>
        <w:spacing w:line="360" w:lineRule="auto"/>
      </w:pPr>
      <w:r>
        <w:t xml:space="preserve">Dans le cas de </w:t>
      </w:r>
      <w:r w:rsidR="00496CEF">
        <w:t>modélisation</w:t>
      </w:r>
      <w:r w:rsidR="007C25E0">
        <w:t xml:space="preserve"> thermique</w:t>
      </w:r>
      <w:r w:rsidR="00496CEF">
        <w:t xml:space="preserve"> du rotor</w:t>
      </w:r>
      <w:r>
        <w:t>, i</w:t>
      </w:r>
      <w:r w:rsidR="0044176F">
        <w:t xml:space="preserve">l existe différents types de conditions aux limites en thermique. Elles traduisent les échanges de chaleur entre le </w:t>
      </w:r>
      <w:r w:rsidR="00615544">
        <w:t>rotor</w:t>
      </w:r>
      <w:r w:rsidR="0044176F">
        <w:t xml:space="preserve"> et son environnement extérieur</w:t>
      </w:r>
      <w:r w:rsidR="00945A01">
        <w:t xml:space="preserve"> (</w:t>
      </w:r>
      <w:r w:rsidR="006400A3">
        <w:t>lubrifiant du palier</w:t>
      </w:r>
      <w:r w:rsidR="00945A01">
        <w:t>, air, etc…)</w:t>
      </w:r>
      <w:r w:rsidR="0044176F">
        <w:t xml:space="preserve">. </w:t>
      </w:r>
      <w:r w:rsidR="00565015">
        <w:t xml:space="preserve"> </w:t>
      </w:r>
      <w:r w:rsidR="00BF21B2">
        <w:t xml:space="preserve">L’application de ces types de conditions aux limites thermiques est illustrée en se basant sur le rotor du banc de l’effet Morton utilisé dans cette </w:t>
      </w:r>
      <w:r w:rsidR="00BF21B2" w:rsidRPr="007C25E0">
        <w:t>thèse</w:t>
      </w:r>
      <w:r w:rsidR="00434305" w:rsidRPr="007C25E0">
        <w:t xml:space="preserve"> (</w:t>
      </w:r>
      <w:r w:rsidR="007C25E0" w:rsidRPr="007C25E0">
        <w:fldChar w:fldCharType="begin"/>
      </w:r>
      <w:r w:rsidR="007C25E0" w:rsidRPr="007C25E0">
        <w:instrText xml:space="preserve"> REF _Ref528082836 \h  \* MERGEFORMAT </w:instrText>
      </w:r>
      <w:r w:rsidR="007C25E0" w:rsidRPr="007C25E0">
        <w:fldChar w:fldCharType="separate"/>
      </w:r>
      <w:r w:rsidR="00453126" w:rsidRPr="00453126">
        <w:rPr>
          <w:iCs/>
        </w:rPr>
        <w:t>Figure 9</w:t>
      </w:r>
      <w:r w:rsidR="007C25E0" w:rsidRPr="007C25E0">
        <w:fldChar w:fldCharType="end"/>
      </w:r>
      <w:r w:rsidR="00463D27">
        <w:t>)</w:t>
      </w:r>
      <w:r w:rsidR="00BF21B2" w:rsidRPr="007C25E0">
        <w:t>.</w:t>
      </w:r>
      <w:r w:rsidR="00434305" w:rsidRPr="007C25E0">
        <w:t xml:space="preserve"> </w:t>
      </w:r>
      <w:r w:rsidR="00BF21B2" w:rsidRPr="007C25E0">
        <w:t xml:space="preserve"> </w:t>
      </w:r>
    </w:p>
    <w:p w14:paraId="7221BAAA" w14:textId="77777777" w:rsidR="00434305" w:rsidRDefault="00434305" w:rsidP="00434305">
      <w:pPr>
        <w:keepNext/>
        <w:jc w:val="center"/>
      </w:pPr>
      <w:r>
        <w:rPr>
          <w:noProof/>
        </w:rPr>
        <w:drawing>
          <wp:inline distT="0" distB="0" distL="0" distR="0" wp14:anchorId="728DA08C" wp14:editId="3E551D89">
            <wp:extent cx="4603115" cy="2206638"/>
            <wp:effectExtent l="0" t="0" r="6985" b="3175"/>
            <wp:docPr id="154" name="Imag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21182" cy="2215299"/>
                    </a:xfrm>
                    <a:prstGeom prst="rect">
                      <a:avLst/>
                    </a:prstGeom>
                    <a:noFill/>
                  </pic:spPr>
                </pic:pic>
              </a:graphicData>
            </a:graphic>
          </wp:inline>
        </w:drawing>
      </w:r>
    </w:p>
    <w:p w14:paraId="1302EEBE" w14:textId="5CA86630" w:rsidR="00434305" w:rsidRPr="00434305" w:rsidRDefault="00434305" w:rsidP="00434305">
      <w:pPr>
        <w:pStyle w:val="Lgende"/>
        <w:jc w:val="center"/>
        <w:rPr>
          <w:rFonts w:ascii="Calibri" w:eastAsia="Times New Roman" w:hAnsi="Calibri" w:cs="Times New Roman"/>
          <w:i w:val="0"/>
          <w:iCs w:val="0"/>
          <w:color w:val="auto"/>
          <w:sz w:val="22"/>
          <w:szCs w:val="20"/>
          <w:lang w:eastAsia="fr-FR"/>
        </w:rPr>
      </w:pPr>
      <w:bookmarkStart w:id="176" w:name="_Ref528082836"/>
      <w:r w:rsidRPr="00434305">
        <w:rPr>
          <w:rFonts w:ascii="Calibri" w:eastAsia="Times New Roman" w:hAnsi="Calibri" w:cs="Times New Roman"/>
          <w:i w:val="0"/>
          <w:iCs w:val="0"/>
          <w:color w:val="auto"/>
          <w:sz w:val="22"/>
          <w:szCs w:val="20"/>
          <w:lang w:eastAsia="fr-FR"/>
        </w:rPr>
        <w:t xml:space="preserve">Figure </w:t>
      </w:r>
      <w:r w:rsidRPr="00434305">
        <w:rPr>
          <w:rFonts w:ascii="Calibri" w:eastAsia="Times New Roman" w:hAnsi="Calibri" w:cs="Times New Roman"/>
          <w:i w:val="0"/>
          <w:iCs w:val="0"/>
          <w:color w:val="auto"/>
          <w:sz w:val="22"/>
          <w:szCs w:val="20"/>
          <w:lang w:eastAsia="fr-FR"/>
        </w:rPr>
        <w:fldChar w:fldCharType="begin"/>
      </w:r>
      <w:r w:rsidRPr="00434305">
        <w:rPr>
          <w:rFonts w:ascii="Calibri" w:eastAsia="Times New Roman" w:hAnsi="Calibri" w:cs="Times New Roman"/>
          <w:i w:val="0"/>
          <w:iCs w:val="0"/>
          <w:color w:val="auto"/>
          <w:sz w:val="22"/>
          <w:szCs w:val="20"/>
          <w:lang w:eastAsia="fr-FR"/>
        </w:rPr>
        <w:instrText xml:space="preserve"> SEQ Figure \* ARABIC </w:instrText>
      </w:r>
      <w:r w:rsidRPr="00434305">
        <w:rPr>
          <w:rFonts w:ascii="Calibri" w:eastAsia="Times New Roman" w:hAnsi="Calibri" w:cs="Times New Roman"/>
          <w:i w:val="0"/>
          <w:iCs w:val="0"/>
          <w:color w:val="auto"/>
          <w:sz w:val="22"/>
          <w:szCs w:val="20"/>
          <w:lang w:eastAsia="fr-FR"/>
        </w:rPr>
        <w:fldChar w:fldCharType="separate"/>
      </w:r>
      <w:r w:rsidR="00453126">
        <w:rPr>
          <w:rFonts w:ascii="Calibri" w:eastAsia="Times New Roman" w:hAnsi="Calibri" w:cs="Times New Roman"/>
          <w:i w:val="0"/>
          <w:iCs w:val="0"/>
          <w:noProof/>
          <w:color w:val="auto"/>
          <w:sz w:val="22"/>
          <w:szCs w:val="20"/>
          <w:lang w:eastAsia="fr-FR"/>
        </w:rPr>
        <w:t>9</w:t>
      </w:r>
      <w:r w:rsidRPr="00434305">
        <w:rPr>
          <w:rFonts w:ascii="Calibri" w:eastAsia="Times New Roman" w:hAnsi="Calibri" w:cs="Times New Roman"/>
          <w:i w:val="0"/>
          <w:iCs w:val="0"/>
          <w:color w:val="auto"/>
          <w:sz w:val="22"/>
          <w:szCs w:val="20"/>
          <w:lang w:eastAsia="fr-FR"/>
        </w:rPr>
        <w:fldChar w:fldCharType="end"/>
      </w:r>
      <w:bookmarkEnd w:id="176"/>
      <w:r w:rsidR="007C25E0">
        <w:rPr>
          <w:rFonts w:ascii="Calibri" w:eastAsia="Times New Roman" w:hAnsi="Calibri" w:cs="Times New Roman"/>
          <w:i w:val="0"/>
          <w:iCs w:val="0"/>
          <w:color w:val="auto"/>
          <w:sz w:val="22"/>
          <w:szCs w:val="20"/>
          <w:lang w:eastAsia="fr-FR"/>
        </w:rPr>
        <w:t> </w:t>
      </w:r>
      <w:r w:rsidR="00463D27">
        <w:rPr>
          <w:rFonts w:ascii="Calibri" w:eastAsia="Times New Roman" w:hAnsi="Calibri" w:cs="Times New Roman"/>
          <w:i w:val="0"/>
          <w:iCs w:val="0"/>
          <w:color w:val="auto"/>
          <w:sz w:val="22"/>
          <w:szCs w:val="20"/>
          <w:lang w:eastAsia="fr-FR"/>
        </w:rPr>
        <w:t xml:space="preserve">: </w:t>
      </w:r>
      <w:r w:rsidR="00463D27" w:rsidRPr="00434305">
        <w:rPr>
          <w:rFonts w:ascii="Calibri" w:eastAsia="Times New Roman" w:hAnsi="Calibri" w:cs="Times New Roman"/>
          <w:i w:val="0"/>
          <w:iCs w:val="0"/>
          <w:color w:val="auto"/>
          <w:sz w:val="22"/>
          <w:szCs w:val="20"/>
          <w:lang w:eastAsia="fr-FR"/>
        </w:rPr>
        <w:t>Conditions</w:t>
      </w:r>
      <w:r w:rsidRPr="00434305">
        <w:rPr>
          <w:rFonts w:ascii="Calibri" w:eastAsia="Times New Roman" w:hAnsi="Calibri" w:cs="Times New Roman"/>
          <w:i w:val="0"/>
          <w:iCs w:val="0"/>
          <w:color w:val="auto"/>
          <w:sz w:val="22"/>
          <w:szCs w:val="20"/>
          <w:lang w:eastAsia="fr-FR"/>
        </w:rPr>
        <w:t xml:space="preserve"> aux limites thermiques du modèle thermo mécanique du rotor</w:t>
      </w:r>
    </w:p>
    <w:p w14:paraId="47FA9376" w14:textId="6F21FDE3" w:rsidR="00633952" w:rsidRDefault="00756FFB" w:rsidP="00CA4005">
      <w:pPr>
        <w:pStyle w:val="Paragraphedeliste"/>
        <w:numPr>
          <w:ilvl w:val="0"/>
          <w:numId w:val="5"/>
        </w:numPr>
        <w:spacing w:line="360" w:lineRule="auto"/>
      </w:pPr>
      <w:r>
        <w:t>Convection</w:t>
      </w:r>
    </w:p>
    <w:p w14:paraId="7EC86116" w14:textId="47007243" w:rsidR="004A3C95" w:rsidRDefault="004A3C95" w:rsidP="004A3C95">
      <w:pPr>
        <w:spacing w:line="360" w:lineRule="auto"/>
      </w:pPr>
      <w:r>
        <w:t>Le phénomène de convection thermique traduit les échanges de chaleur</w:t>
      </w:r>
      <w:r w:rsidR="002275EA">
        <w:t xml:space="preserve"> </w:t>
      </w:r>
      <w:r>
        <w:t xml:space="preserve">avec </w:t>
      </w:r>
      <w:r w:rsidR="00EA52A5">
        <w:t>l’air</w:t>
      </w:r>
      <w:r w:rsidR="002275EA">
        <w:t xml:space="preserve">. Ces échanges </w:t>
      </w:r>
      <w:r w:rsidR="00502FC5">
        <w:t>sont</w:t>
      </w:r>
      <w:r w:rsidR="002275EA">
        <w:t xml:space="preserve"> </w:t>
      </w:r>
      <w:r w:rsidR="00502FC5">
        <w:t>réalisés</w:t>
      </w:r>
      <w:r w:rsidR="002275EA">
        <w:t xml:space="preserve"> de manière forcés</w:t>
      </w:r>
      <w:r w:rsidR="00502FC5">
        <w:t>, car le rotor tourne à une vitesse importante</w:t>
      </w:r>
      <w:r>
        <w:t>.</w:t>
      </w:r>
      <w:r w:rsidR="00EA52A5">
        <w:t xml:space="preserve"> Une variation de température entre la température du milieu extérieur </w:t>
      </w:r>
      <m:oMath>
        <m:sSub>
          <m:sSubPr>
            <m:ctrlPr>
              <w:rPr>
                <w:rFonts w:ascii="Cambria Math" w:hAnsi="Cambria Math"/>
                <w:i/>
              </w:rPr>
            </m:ctrlPr>
          </m:sSubPr>
          <m:e>
            <m:r>
              <w:rPr>
                <w:rFonts w:ascii="Cambria Math" w:hAnsi="Cambria Math"/>
              </w:rPr>
              <m:t>T</m:t>
            </m:r>
          </m:e>
          <m:sub>
            <m:r>
              <w:rPr>
                <w:rFonts w:ascii="Cambria Math" w:hAnsi="Cambria Math"/>
              </w:rPr>
              <m:t>ext</m:t>
            </m:r>
          </m:sub>
        </m:sSub>
      </m:oMath>
      <w:r w:rsidR="00EA52A5">
        <w:t xml:space="preserve"> et celle du rotor </w:t>
      </w:r>
      <m:oMath>
        <m:r>
          <w:rPr>
            <w:rFonts w:ascii="Cambria Math" w:hAnsi="Cambria Math"/>
          </w:rPr>
          <m:t>T</m:t>
        </m:r>
      </m:oMath>
      <w:r w:rsidR="00EA52A5">
        <w:t xml:space="preserve"> est imposée à la surface </w:t>
      </w:r>
      <w:proofErr w:type="gramStart"/>
      <w:r w:rsidR="00EA52A5">
        <w:t xml:space="preserve">jaune </w:t>
      </w:r>
      <w:proofErr w:type="gramEnd"/>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c</m:t>
            </m:r>
          </m:sub>
        </m:sSub>
      </m:oMath>
      <w:r w:rsidR="00EA52A5">
        <w:t xml:space="preserve">.  </w:t>
      </w:r>
      <w:r>
        <w:t xml:space="preserve">La condition de convection à travers </w:t>
      </w:r>
      <w:r w:rsidR="00723E8C">
        <w:t>cette</w:t>
      </w:r>
      <w:r>
        <w:t xml:space="preserve"> surface s’écrit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66275" w:rsidRPr="00AA3E05" w14:paraId="4019405A" w14:textId="77777777" w:rsidTr="002216E7">
        <w:trPr>
          <w:trHeight w:val="635"/>
          <w:tblHeader/>
          <w:jc w:val="center"/>
        </w:trPr>
        <w:tc>
          <w:tcPr>
            <w:tcW w:w="7943" w:type="dxa"/>
            <w:vAlign w:val="center"/>
          </w:tcPr>
          <w:p w14:paraId="4B0A2AE5" w14:textId="445DEEE9" w:rsidR="00466275" w:rsidRPr="00E00B31" w:rsidRDefault="00144DF9" w:rsidP="004518CE">
            <w:pPr>
              <w:spacing w:line="360" w:lineRule="auto"/>
              <w:jc w:val="center"/>
            </w:pPr>
            <m:oMath>
              <m:acc>
                <m:accPr>
                  <m:chr m:val="⃗"/>
                  <m:ctrlPr>
                    <w:rPr>
                      <w:rFonts w:ascii="Cambria Math" w:hAnsi="Cambria Math"/>
                      <w:i/>
                    </w:rPr>
                  </m:ctrlPr>
                </m:accPr>
                <m:e>
                  <m:r>
                    <w:rPr>
                      <w:rFonts w:ascii="Cambria Math" w:hAnsi="Cambria Math"/>
                    </w:rPr>
                    <m:t>ϕ</m:t>
                  </m:r>
                </m:e>
              </m:acc>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ext</m:t>
                      </m:r>
                    </m:sub>
                  </m:sSub>
                  <m:r>
                    <w:rPr>
                      <w:rFonts w:ascii="Cambria Math" w:hAnsi="Cambria Math"/>
                    </w:rPr>
                    <m:t>-T</m:t>
                  </m:r>
                </m:e>
              </m:d>
              <m:r>
                <w:rPr>
                  <w:rFonts w:ascii="Cambria Math" w:hAnsi="Cambria Math"/>
                </w:rPr>
                <m:t>=0</m:t>
              </m:r>
            </m:oMath>
            <w:r w:rsidR="00E00B31" w:rsidRPr="00E00B31">
              <w:t xml:space="preserve">   sur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c</m:t>
                  </m:r>
                </m:sub>
              </m:sSub>
            </m:oMath>
          </w:p>
        </w:tc>
        <w:tc>
          <w:tcPr>
            <w:tcW w:w="1096" w:type="dxa"/>
            <w:vAlign w:val="center"/>
          </w:tcPr>
          <w:p w14:paraId="601C7DF6" w14:textId="77777777" w:rsidR="00466275" w:rsidRPr="00371C6A" w:rsidRDefault="00466275" w:rsidP="002103E7">
            <w:pPr>
              <w:pStyle w:val="Lgende"/>
              <w:numPr>
                <w:ilvl w:val="0"/>
                <w:numId w:val="3"/>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2572F24F" w14:textId="77777777" w:rsidR="00EC1F66" w:rsidRDefault="00EC1F66" w:rsidP="00EC1F66">
      <w:pPr>
        <w:spacing w:line="276" w:lineRule="auto"/>
      </w:pPr>
      <w:proofErr w:type="gramStart"/>
      <w:r>
        <w:t>avec</w:t>
      </w:r>
      <w:proofErr w:type="gramEnd"/>
      <w:r>
        <w:t xml:space="preserve"> </w:t>
      </w:r>
    </w:p>
    <w:p w14:paraId="27EDB0B4" w14:textId="321FDCFE" w:rsidR="00EC1F66" w:rsidRDefault="00144DF9" w:rsidP="00EC1F66">
      <w:pPr>
        <w:spacing w:line="276" w:lineRule="auto"/>
      </w:pPr>
      <m:oMath>
        <m:acc>
          <m:accPr>
            <m:chr m:val="⃗"/>
            <m:ctrlPr>
              <w:rPr>
                <w:rFonts w:ascii="Cambria Math" w:hAnsi="Cambria Math"/>
                <w:i/>
              </w:rPr>
            </m:ctrlPr>
          </m:accPr>
          <m:e>
            <m:r>
              <w:rPr>
                <w:rFonts w:ascii="Cambria Math" w:hAnsi="Cambria Math"/>
              </w:rPr>
              <m:t>n</m:t>
            </m:r>
          </m:e>
        </m:acc>
      </m:oMath>
      <w:r w:rsidR="00552F01">
        <w:t xml:space="preserve"> </w:t>
      </w:r>
      <w:proofErr w:type="gramStart"/>
      <w:r w:rsidR="00552F01">
        <w:t>est</w:t>
      </w:r>
      <w:proofErr w:type="gramEnd"/>
      <w:r w:rsidR="00552F01">
        <w:t xml:space="preserve"> l</w:t>
      </w:r>
      <w:proofErr w:type="spellStart"/>
      <w:r w:rsidR="00954E84">
        <w:t>a</w:t>
      </w:r>
      <w:proofErr w:type="spellEnd"/>
      <w:r w:rsidR="00552F01">
        <w:t xml:space="preserve"> normal</w:t>
      </w:r>
      <w:r w:rsidR="00954E84">
        <w:t>e</w:t>
      </w:r>
      <w:r w:rsidR="00552F01">
        <w:t xml:space="preserve"> </w:t>
      </w:r>
      <w:r w:rsidR="00954E84">
        <w:t>à</w:t>
      </w:r>
      <w:r w:rsidR="00552F01">
        <w:t xml:space="preserve"> la surface</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c</m:t>
            </m:r>
          </m:sub>
        </m:sSub>
      </m:oMath>
      <w:r w:rsidR="00EC1F66">
        <w:t xml:space="preserve"> </w:t>
      </w:r>
    </w:p>
    <w:p w14:paraId="09A0B309" w14:textId="42AA9348" w:rsidR="00502FC5" w:rsidRDefault="00144DF9" w:rsidP="00EC1F66">
      <w:pPr>
        <w:spacing w:line="276" w:lineRule="auto"/>
      </w:pPr>
      <m:oMath>
        <m:sSub>
          <m:sSubPr>
            <m:ctrlPr>
              <w:rPr>
                <w:rFonts w:ascii="Cambria Math" w:hAnsi="Cambria Math"/>
                <w:i/>
              </w:rPr>
            </m:ctrlPr>
          </m:sSubPr>
          <m:e>
            <m:r>
              <w:rPr>
                <w:rFonts w:ascii="Cambria Math" w:hAnsi="Cambria Math"/>
              </w:rPr>
              <m:t>H</m:t>
            </m:r>
          </m:e>
          <m:sub>
            <m:r>
              <w:rPr>
                <w:rFonts w:ascii="Cambria Math" w:hAnsi="Cambria Math"/>
              </w:rPr>
              <m:t>c</m:t>
            </m:r>
          </m:sub>
        </m:sSub>
      </m:oMath>
      <w:r w:rsidR="00AD3272">
        <w:t xml:space="preserve"> </w:t>
      </w:r>
      <w:proofErr w:type="gramStart"/>
      <w:r w:rsidR="00AD3272">
        <w:t>est</w:t>
      </w:r>
      <w:proofErr w:type="gramEnd"/>
      <w:r w:rsidR="00AD3272">
        <w:t xml:space="preserve"> le coefficient de convection</w:t>
      </w:r>
      <w:r w:rsidR="00F53D1E">
        <w:t xml:space="preserve"> ou d’échange</w:t>
      </w:r>
      <w:r w:rsidR="00AD3272">
        <w:t xml:space="preserve"> en </w:t>
      </w:r>
      <m:oMath>
        <m:r>
          <w:rPr>
            <w:rFonts w:ascii="Cambria Math" w:hAnsi="Cambria Math"/>
          </w:rPr>
          <m:t>[W∙</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m:t>
        </m:r>
      </m:oMath>
      <w:r w:rsidR="00AD3272">
        <w:t xml:space="preserve"> </w:t>
      </w:r>
    </w:p>
    <w:p w14:paraId="0D7AA836" w14:textId="1D6FC2D3" w:rsidR="008F5FA2" w:rsidRDefault="00007AB7" w:rsidP="004A3C95">
      <w:pPr>
        <w:spacing w:line="360" w:lineRule="auto"/>
      </w:pPr>
      <w:r>
        <w:t xml:space="preserve">Le coefficient de convection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t xml:space="preserve"> dépend du milieu extérieur et du caractère forcé ou non de l’échange. </w:t>
      </w:r>
      <w:r w:rsidR="00BC3CC3">
        <w:t>Le tableau à l’</w:t>
      </w:r>
      <w:r w:rsidR="006C380B">
        <w:t xml:space="preserve">issue de </w:t>
      </w:r>
      <w:r w:rsidR="000244A2">
        <w:fldChar w:fldCharType="begin"/>
      </w:r>
      <w:r w:rsidR="000244A2">
        <w:instrText xml:space="preserve"> REF _Ref528171614 \r \h </w:instrText>
      </w:r>
      <w:r w:rsidR="000244A2">
        <w:fldChar w:fldCharType="separate"/>
      </w:r>
      <w:r w:rsidR="00453126">
        <w:t>[9]</w:t>
      </w:r>
      <w:r w:rsidR="000244A2">
        <w:fldChar w:fldCharType="end"/>
      </w:r>
      <w:r w:rsidR="00BC3CC3">
        <w:t xml:space="preserve"> donne quelques ordres de grandeur de ce coefficient. </w:t>
      </w:r>
    </w:p>
    <w:p w14:paraId="7DCC7FC1" w14:textId="292929D1" w:rsidR="00BA5188" w:rsidRPr="00BA5188" w:rsidRDefault="00BA5188" w:rsidP="00BA5188">
      <w:pPr>
        <w:pStyle w:val="Lgende"/>
        <w:keepNext/>
        <w:jc w:val="center"/>
        <w:rPr>
          <w:rFonts w:ascii="Calibri" w:eastAsia="Times New Roman" w:hAnsi="Calibri" w:cs="Times New Roman"/>
          <w:i w:val="0"/>
          <w:iCs w:val="0"/>
          <w:color w:val="auto"/>
          <w:sz w:val="22"/>
          <w:szCs w:val="20"/>
          <w:lang w:eastAsia="fr-FR"/>
        </w:rPr>
      </w:pPr>
      <w:r w:rsidRPr="00BA5188">
        <w:rPr>
          <w:rFonts w:ascii="Calibri" w:eastAsia="Times New Roman" w:hAnsi="Calibri" w:cs="Times New Roman"/>
          <w:i w:val="0"/>
          <w:iCs w:val="0"/>
          <w:color w:val="auto"/>
          <w:sz w:val="22"/>
          <w:szCs w:val="20"/>
          <w:lang w:eastAsia="fr-FR"/>
        </w:rPr>
        <w:lastRenderedPageBreak/>
        <w:t xml:space="preserve">Tableau </w:t>
      </w:r>
      <w:r w:rsidRPr="00BA5188">
        <w:rPr>
          <w:rFonts w:ascii="Calibri" w:eastAsia="Times New Roman" w:hAnsi="Calibri" w:cs="Times New Roman"/>
          <w:i w:val="0"/>
          <w:iCs w:val="0"/>
          <w:color w:val="auto"/>
          <w:sz w:val="22"/>
          <w:szCs w:val="20"/>
          <w:lang w:eastAsia="fr-FR"/>
        </w:rPr>
        <w:fldChar w:fldCharType="begin"/>
      </w:r>
      <w:r w:rsidRPr="00BA5188">
        <w:rPr>
          <w:rFonts w:ascii="Calibri" w:eastAsia="Times New Roman" w:hAnsi="Calibri" w:cs="Times New Roman"/>
          <w:i w:val="0"/>
          <w:iCs w:val="0"/>
          <w:color w:val="auto"/>
          <w:sz w:val="22"/>
          <w:szCs w:val="20"/>
          <w:lang w:eastAsia="fr-FR"/>
        </w:rPr>
        <w:instrText xml:space="preserve"> SEQ Tableau \* ARABIC </w:instrText>
      </w:r>
      <w:r w:rsidRPr="00BA5188">
        <w:rPr>
          <w:rFonts w:ascii="Calibri" w:eastAsia="Times New Roman" w:hAnsi="Calibri" w:cs="Times New Roman"/>
          <w:i w:val="0"/>
          <w:iCs w:val="0"/>
          <w:color w:val="auto"/>
          <w:sz w:val="22"/>
          <w:szCs w:val="20"/>
          <w:lang w:eastAsia="fr-FR"/>
        </w:rPr>
        <w:fldChar w:fldCharType="separate"/>
      </w:r>
      <w:r w:rsidR="00453126">
        <w:rPr>
          <w:rFonts w:ascii="Calibri" w:eastAsia="Times New Roman" w:hAnsi="Calibri" w:cs="Times New Roman"/>
          <w:i w:val="0"/>
          <w:iCs w:val="0"/>
          <w:noProof/>
          <w:color w:val="auto"/>
          <w:sz w:val="22"/>
          <w:szCs w:val="20"/>
          <w:lang w:eastAsia="fr-FR"/>
        </w:rPr>
        <w:t>1</w:t>
      </w:r>
      <w:r w:rsidRPr="00BA5188">
        <w:rPr>
          <w:rFonts w:ascii="Calibri" w:eastAsia="Times New Roman" w:hAnsi="Calibri" w:cs="Times New Roman"/>
          <w:i w:val="0"/>
          <w:iCs w:val="0"/>
          <w:color w:val="auto"/>
          <w:sz w:val="22"/>
          <w:szCs w:val="20"/>
          <w:lang w:eastAsia="fr-FR"/>
        </w:rPr>
        <w:fldChar w:fldCharType="end"/>
      </w:r>
      <w:r>
        <w:rPr>
          <w:rFonts w:ascii="Calibri" w:eastAsia="Times New Roman" w:hAnsi="Calibri" w:cs="Times New Roman"/>
          <w:i w:val="0"/>
          <w:iCs w:val="0"/>
          <w:color w:val="auto"/>
          <w:sz w:val="22"/>
          <w:szCs w:val="20"/>
          <w:lang w:eastAsia="fr-FR"/>
        </w:rPr>
        <w:t> : Ordres de grandeur du coefficient de convection thermique</w:t>
      </w:r>
    </w:p>
    <w:p w14:paraId="7FD42EF6" w14:textId="065092BB" w:rsidR="005612EB" w:rsidRDefault="00BA5188" w:rsidP="00BA5188">
      <w:pPr>
        <w:spacing w:line="360" w:lineRule="auto"/>
        <w:jc w:val="center"/>
      </w:pPr>
      <w:r w:rsidRPr="00BA5188">
        <w:rPr>
          <w:noProof/>
        </w:rPr>
        <w:drawing>
          <wp:inline distT="0" distB="0" distL="0" distR="0" wp14:anchorId="5C19CCA0" wp14:editId="5039FE93">
            <wp:extent cx="2617200" cy="943200"/>
            <wp:effectExtent l="0" t="0" r="0" b="9525"/>
            <wp:docPr id="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19"/>
                    <a:stretch>
                      <a:fillRect/>
                    </a:stretch>
                  </pic:blipFill>
                  <pic:spPr>
                    <a:xfrm>
                      <a:off x="0" y="0"/>
                      <a:ext cx="2617200" cy="943200"/>
                    </a:xfrm>
                    <a:prstGeom prst="rect">
                      <a:avLst/>
                    </a:prstGeom>
                  </pic:spPr>
                </pic:pic>
              </a:graphicData>
            </a:graphic>
          </wp:inline>
        </w:drawing>
      </w:r>
    </w:p>
    <w:p w14:paraId="5BE82A63" w14:textId="77777777" w:rsidR="00BA5188" w:rsidRDefault="00BA5188" w:rsidP="00BA5188">
      <w:pPr>
        <w:spacing w:line="360" w:lineRule="auto"/>
        <w:jc w:val="center"/>
      </w:pPr>
    </w:p>
    <w:p w14:paraId="7400C4F0" w14:textId="067C2367" w:rsidR="00B3540E" w:rsidRDefault="00F8277C" w:rsidP="00CA4005">
      <w:pPr>
        <w:pStyle w:val="Paragraphedeliste"/>
        <w:numPr>
          <w:ilvl w:val="0"/>
          <w:numId w:val="5"/>
        </w:numPr>
        <w:spacing w:line="360" w:lineRule="auto"/>
      </w:pPr>
      <w:r>
        <w:t>Flux imposé</w:t>
      </w:r>
      <w:r w:rsidR="00C006B2">
        <w:t xml:space="preserve"> </w:t>
      </w:r>
    </w:p>
    <w:p w14:paraId="601C6EAA" w14:textId="1CC7D15D" w:rsidR="00155382" w:rsidRDefault="00A0678F" w:rsidP="00155382">
      <w:pPr>
        <w:spacing w:line="360" w:lineRule="auto"/>
      </w:pPr>
      <w:r>
        <w:t>Cette condition</w:t>
      </w:r>
      <w:r w:rsidR="00F96DB7">
        <w:t xml:space="preserve"> aux</w:t>
      </w:r>
      <w:r>
        <w:t xml:space="preserve"> limite</w:t>
      </w:r>
      <w:r w:rsidR="00F96DB7">
        <w:t>s</w:t>
      </w:r>
      <w:r>
        <w:t xml:space="preserve"> est </w:t>
      </w:r>
      <w:r w:rsidR="00580872">
        <w:t>appliquée à la surface d’interaction lubrifiant-rotor</w:t>
      </w:r>
      <w:r w:rsidR="00D31897">
        <w:t xml:space="preserve">, </w:t>
      </w:r>
      <w:r w:rsidR="00BA0CF9">
        <w:t>notée</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S</m:t>
            </m:r>
          </m:e>
          <m:sub>
            <m:r>
              <w:rPr>
                <w:rFonts w:ascii="Cambria Math" w:hAnsi="Cambria Math"/>
              </w:rPr>
              <m:t>ϕ</m:t>
            </m:r>
          </m:sub>
        </m:sSub>
      </m:oMath>
      <w:r w:rsidR="00D31897" w:rsidRPr="00BA0CF9">
        <w:t>,</w:t>
      </w:r>
      <w:r w:rsidR="00192BF1">
        <w:t xml:space="preserve"> au niveau du palier </w:t>
      </w:r>
      <w:r w:rsidR="00BB7182">
        <w:t>hydrodynamique</w:t>
      </w:r>
      <w:r w:rsidR="00192BF1">
        <w:t>.</w:t>
      </w:r>
      <w:r w:rsidR="0015363D">
        <w:t xml:space="preserve"> </w:t>
      </w:r>
      <w:r w:rsidR="00EB72E4">
        <w:t xml:space="preserve">En utilisant le modèle du palier, le flux thermique à l’interface fluide-structure </w:t>
      </w:r>
      <w:r w:rsidR="00440B4E">
        <w:t>peut</w:t>
      </w:r>
      <w:r w:rsidR="00EB72E4">
        <w:t xml:space="preserve"> être calculé par la résolution de l’équation de l’énergie du film mince.</w:t>
      </w:r>
      <w:r w:rsidR="00B54B81">
        <w:t xml:space="preserve"> Une démarche</w:t>
      </w:r>
      <w:r w:rsidR="00BA0CF9">
        <w:t xml:space="preserve"> </w:t>
      </w:r>
      <w:r w:rsidR="00B54B81">
        <w:t xml:space="preserve">du </w:t>
      </w:r>
      <w:proofErr w:type="spellStart"/>
      <w:r w:rsidR="00B54B81">
        <w:t>moyennage</w:t>
      </w:r>
      <w:proofErr w:type="spellEnd"/>
      <w:r w:rsidR="00B54B81">
        <w:t xml:space="preserve"> de ce flux dans le temps</w:t>
      </w:r>
      <w:r w:rsidR="00BA0CF9">
        <w:t xml:space="preserve">, détaillé dans la section XXX, </w:t>
      </w:r>
      <w:r w:rsidR="00B54B81">
        <w:t>est utilisée pour économiser le temps de calcul.</w:t>
      </w:r>
      <w:r w:rsidR="00254DAA">
        <w:t xml:space="preserve"> </w:t>
      </w:r>
      <w:r w:rsidR="004F3F1A">
        <w:t xml:space="preserve">En outre, </w:t>
      </w:r>
      <w:r w:rsidR="00B205BB">
        <w:t>puisque</w:t>
      </w:r>
      <w:r w:rsidR="004F3F1A">
        <w:t xml:space="preserve"> l’espace à l’intérieur du rotor creux forme une espace enfermée qui est isolé thermiquement du milieu extérieur, un</w:t>
      </w:r>
      <w:r w:rsidR="00DD3F47">
        <w:t xml:space="preserve"> </w:t>
      </w:r>
      <w:r w:rsidR="00254DAA">
        <w:t>f</w:t>
      </w:r>
      <w:r w:rsidR="00440B4E">
        <w:t xml:space="preserve">lux </w:t>
      </w:r>
      <w:r w:rsidR="004F3F1A">
        <w:t>nul</w:t>
      </w:r>
      <w:r w:rsidR="005D6B1B">
        <w:t xml:space="preserve"> </w:t>
      </w:r>
      <m:oMath>
        <m:r>
          <w:rPr>
            <w:rFonts w:ascii="Cambria Math" w:hAnsi="Cambria Math"/>
          </w:rPr>
          <m:t>ϕ=0</m:t>
        </m:r>
      </m:oMath>
      <w:r w:rsidR="005D6B1B">
        <w:t xml:space="preserve"> est</w:t>
      </w:r>
      <w:r w:rsidR="004F3F1A">
        <w:t xml:space="preserve"> </w:t>
      </w:r>
      <w:r w:rsidR="00440B4E">
        <w:t>imposé</w:t>
      </w:r>
      <w:r w:rsidR="00AE4496">
        <w:t xml:space="preserve"> </w:t>
      </w:r>
      <w:r w:rsidR="00A374AB">
        <w:t>à la surface</w:t>
      </w:r>
      <w:r w:rsidR="00AE4496">
        <w:t xml:space="preserve"> </w:t>
      </w:r>
      <w:r w:rsidR="00A374AB">
        <w:t>intérieure du rotor</w:t>
      </w:r>
      <w:r w:rsidR="00FB13CB">
        <w:t>,</w:t>
      </w:r>
      <m:oMath>
        <m:r>
          <w:rPr>
            <w:rFonts w:ascii="Cambria Math" w:hAnsi="Cambria Math"/>
          </w:rPr>
          <m:t xml:space="preserve"> </m:t>
        </m:r>
        <m:sSub>
          <m:sSubPr>
            <m:ctrlPr>
              <w:rPr>
                <w:rFonts w:ascii="Cambria Math" w:hAnsi="Cambria Math"/>
                <w:i/>
              </w:rPr>
            </m:ctrlPr>
          </m:sSubPr>
          <m:e>
            <m:r>
              <m:rPr>
                <m:sty m:val="bi"/>
              </m:rPr>
              <w:rPr>
                <w:rFonts w:ascii="Cambria Math" w:hAnsi="Cambria Math"/>
              </w:rPr>
              <m:t>S</m:t>
            </m:r>
          </m:e>
          <m:sub>
            <m:r>
              <w:rPr>
                <w:rFonts w:ascii="Cambria Math" w:hAnsi="Cambria Math"/>
              </w:rPr>
              <m:t>adia</m:t>
            </m:r>
          </m:sub>
        </m:sSub>
      </m:oMath>
      <w:r w:rsidR="00A374AB">
        <w:t xml:space="preserve"> </w:t>
      </w:r>
      <w:r w:rsidR="00AE4496">
        <w:t xml:space="preserve">pour traduire </w:t>
      </w:r>
      <w:r w:rsidR="00545206">
        <w:t>la</w:t>
      </w:r>
      <w:r w:rsidR="00AE4496">
        <w:t xml:space="preserve"> paroi adiabatique</w:t>
      </w:r>
      <w:r w:rsidR="008B2F7E">
        <w:t>.</w:t>
      </w:r>
      <w:r w:rsidR="00490752">
        <w:t xml:space="preserve"> </w:t>
      </w:r>
    </w:p>
    <w:p w14:paraId="6FC0B958" w14:textId="77777777" w:rsidR="00155382" w:rsidRDefault="007020EE" w:rsidP="00CA4005">
      <w:pPr>
        <w:pStyle w:val="Paragraphedeliste"/>
        <w:numPr>
          <w:ilvl w:val="0"/>
          <w:numId w:val="5"/>
        </w:numPr>
        <w:spacing w:line="360" w:lineRule="auto"/>
      </w:pPr>
      <w:r>
        <w:t>Température</w:t>
      </w:r>
      <w:r w:rsidR="00984CCE">
        <w:t xml:space="preserve"> imposé</w:t>
      </w:r>
      <w:r>
        <w:t>e</w:t>
      </w:r>
    </w:p>
    <w:p w14:paraId="293D498C" w14:textId="6706EB27" w:rsidR="00440B4E" w:rsidRDefault="00F96DB7" w:rsidP="00EE1C93">
      <w:pPr>
        <w:spacing w:line="360" w:lineRule="auto"/>
      </w:pPr>
      <w:r>
        <w:t>Cette condition aux limites est utilisée pour représenter l’échauffement du roulement utilisé dans le cadre de cette thèse</w:t>
      </w:r>
      <w:r w:rsidR="00AB74BC">
        <w:t>.</w:t>
      </w:r>
      <w:r w:rsidR="00760DDC">
        <w:t xml:space="preserve"> </w:t>
      </w:r>
      <w:r w:rsidR="00332779">
        <w:t xml:space="preserve"> </w:t>
      </w:r>
      <w:r w:rsidR="00710BF1">
        <w:t xml:space="preserve">La surface sur laquelle la condition est appliquée est </w:t>
      </w:r>
      <w:r w:rsidR="00A004EE">
        <w:t>nommée</w:t>
      </w:r>
      <m:oMath>
        <m:r>
          <w:rPr>
            <w:rFonts w:ascii="Cambria Math" w:hAnsi="Cambria Math"/>
          </w:rPr>
          <m:t xml:space="preserve"> </m:t>
        </m:r>
        <m:sSub>
          <m:sSubPr>
            <m:ctrlPr>
              <w:rPr>
                <w:rFonts w:ascii="Cambria Math" w:hAnsi="Cambria Math"/>
                <w:i/>
              </w:rPr>
            </m:ctrlPr>
          </m:sSubPr>
          <m:e>
            <m:r>
              <m:rPr>
                <m:sty m:val="bi"/>
              </m:rPr>
              <w:rPr>
                <w:rFonts w:ascii="Cambria Math" w:hAnsi="Cambria Math"/>
              </w:rPr>
              <m:t>S</m:t>
            </m:r>
          </m:e>
          <m:sub>
            <m:r>
              <w:rPr>
                <w:rFonts w:ascii="Cambria Math" w:hAnsi="Cambria Math"/>
              </w:rPr>
              <m:t>T</m:t>
            </m:r>
          </m:sub>
        </m:sSub>
      </m:oMath>
      <w:r w:rsidR="00710BF1">
        <w:t>.</w:t>
      </w:r>
    </w:p>
    <w:p w14:paraId="252BDD3D" w14:textId="7E00DE4C" w:rsidR="008F5FA2" w:rsidRDefault="008F5FA2" w:rsidP="008F5FA2">
      <w:pPr>
        <w:pStyle w:val="Titre3"/>
      </w:pPr>
      <w:r>
        <w:t>Equation de la chaleur</w:t>
      </w:r>
    </w:p>
    <w:p w14:paraId="53AF20EF" w14:textId="77777777" w:rsidR="008F5FA2" w:rsidRDefault="008F5FA2" w:rsidP="008F5FA2">
      <w:pPr>
        <w:pStyle w:val="Default"/>
      </w:pPr>
    </w:p>
    <w:p w14:paraId="1C2B4D6D" w14:textId="4FA7B462" w:rsidR="002B4D0D" w:rsidRDefault="0091639A" w:rsidP="000F643F">
      <w:pPr>
        <w:spacing w:line="360" w:lineRule="auto"/>
      </w:pPr>
      <w:r>
        <w:t>Après analyser l’</w:t>
      </w:r>
      <w:r w:rsidR="00781301">
        <w:t xml:space="preserve">’environnement extérieur qui entoure le </w:t>
      </w:r>
      <w:r>
        <w:t>rotor, e</w:t>
      </w:r>
      <w:r w:rsidR="002B4D0D">
        <w:t xml:space="preserve">n réalisant un bilan d’énergie </w:t>
      </w:r>
      <w:r>
        <w:t>et appliquant la conservation de l’énergie</w:t>
      </w:r>
      <w:r w:rsidR="002B4D0D">
        <w:t>, l’équation de la chaleur</w:t>
      </w:r>
      <w:r>
        <w:t xml:space="preserve"> </w:t>
      </w:r>
      <w:r w:rsidR="002B4D0D">
        <w:t xml:space="preserve">dans </w:t>
      </w:r>
      <w:r>
        <w:t xml:space="preserve">le cas du rotor homogène </w:t>
      </w:r>
      <w:r w:rsidR="002B4D0D">
        <w:t>est de la forme suivante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E40F1D" w:rsidRPr="00AA3E05" w14:paraId="233FDD55" w14:textId="77777777" w:rsidTr="001F2589">
        <w:trPr>
          <w:trHeight w:val="635"/>
          <w:tblHeader/>
          <w:jc w:val="center"/>
        </w:trPr>
        <w:tc>
          <w:tcPr>
            <w:tcW w:w="7943" w:type="dxa"/>
            <w:vAlign w:val="center"/>
          </w:tcPr>
          <w:p w14:paraId="47F2148D" w14:textId="7896ADE5" w:rsidR="00671F41" w:rsidRPr="005600FC" w:rsidRDefault="00144DF9" w:rsidP="00F9517A">
            <w:pPr>
              <w:spacing w:line="360" w:lineRule="auto"/>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div</m:t>
                        </m:r>
                        <m:d>
                          <m:dPr>
                            <m:ctrlPr>
                              <w:rPr>
                                <w:rFonts w:ascii="Cambria Math" w:hAnsi="Cambria Math"/>
                                <w:i/>
                              </w:rPr>
                            </m:ctrlPr>
                          </m:dPr>
                          <m:e>
                            <m:r>
                              <w:rPr>
                                <w:rFonts w:ascii="Cambria Math" w:hAnsi="Cambria Math"/>
                              </w:rPr>
                              <m:t>ϕ</m:t>
                            </m:r>
                          </m:e>
                        </m:d>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 xml:space="preserve">=0 </m:t>
                        </m:r>
                      </m:e>
                      <m:e>
                        <m:r>
                          <w:rPr>
                            <w:rFonts w:ascii="Cambria Math" w:hAnsi="Cambria Math"/>
                          </w:rPr>
                          <m:t>ϕ=-λ∙</m:t>
                        </m:r>
                        <m:r>
                          <m:rPr>
                            <m:sty m:val="p"/>
                          </m:rPr>
                          <w:rPr>
                            <w:rFonts w:ascii="Cambria Math" w:hAnsi="Cambria Math"/>
                          </w:rPr>
                          <m:t>∇</m:t>
                        </m:r>
                        <m:r>
                          <w:rPr>
                            <w:rFonts w:ascii="Cambria Math" w:hAnsi="Cambria Math"/>
                          </w:rPr>
                          <m:t>T</m:t>
                        </m:r>
                      </m:e>
                    </m:eqArr>
                  </m:e>
                </m:d>
              </m:oMath>
            </m:oMathPara>
          </w:p>
        </w:tc>
        <w:tc>
          <w:tcPr>
            <w:tcW w:w="1096" w:type="dxa"/>
            <w:vAlign w:val="center"/>
          </w:tcPr>
          <w:p w14:paraId="2D0B3D6A" w14:textId="77777777" w:rsidR="00E40F1D" w:rsidRPr="00371C6A" w:rsidRDefault="00E40F1D" w:rsidP="002103E7">
            <w:pPr>
              <w:pStyle w:val="Lgende"/>
              <w:numPr>
                <w:ilvl w:val="0"/>
                <w:numId w:val="3"/>
              </w:numPr>
              <w:spacing w:before="120" w:after="120" w:line="360" w:lineRule="auto"/>
              <w:jc w:val="both"/>
              <w:rPr>
                <w:rFonts w:ascii="Times New Roman" w:eastAsia="Times New Roman" w:hAnsi="Times New Roman"/>
                <w:b/>
                <w:iCs w:val="0"/>
                <w:color w:val="auto"/>
                <w:sz w:val="22"/>
                <w:szCs w:val="22"/>
                <w:lang w:eastAsia="fr-FR"/>
              </w:rPr>
            </w:pPr>
            <w:bookmarkStart w:id="177" w:name="_Ref506924443"/>
            <w:r w:rsidRPr="005600FC">
              <w:rPr>
                <w:rFonts w:ascii="Times New Roman" w:eastAsia="Times New Roman" w:hAnsi="Times New Roman"/>
                <w:b/>
                <w:iCs w:val="0"/>
                <w:color w:val="auto"/>
                <w:sz w:val="22"/>
                <w:szCs w:val="22"/>
                <w:lang w:eastAsia="fr-FR"/>
              </w:rPr>
              <w:t xml:space="preserve"> </w:t>
            </w:r>
            <w:bookmarkEnd w:id="177"/>
          </w:p>
        </w:tc>
      </w:tr>
    </w:tbl>
    <w:p w14:paraId="73B636AF" w14:textId="6C51A681" w:rsidR="00E40F1D" w:rsidRDefault="002B24B3" w:rsidP="000F643F">
      <w:pPr>
        <w:spacing w:line="276" w:lineRule="auto"/>
      </w:pPr>
      <w:proofErr w:type="gramStart"/>
      <w:r>
        <w:t>avec</w:t>
      </w:r>
      <w:proofErr w:type="gramEnd"/>
    </w:p>
    <w:p w14:paraId="136D827A" w14:textId="3A7B1828" w:rsidR="002B24B3" w:rsidRDefault="002B24B3" w:rsidP="000F643F">
      <w:pPr>
        <w:spacing w:line="276" w:lineRule="auto"/>
      </w:pPr>
      <m:oMath>
        <m:r>
          <w:rPr>
            <w:rFonts w:ascii="Cambria Math" w:hAnsi="Cambria Math"/>
          </w:rPr>
          <m:t>ρ</m:t>
        </m:r>
      </m:oMath>
      <w:r>
        <w:t xml:space="preserve">: </w:t>
      </w:r>
      <w:proofErr w:type="gramStart"/>
      <w:r>
        <w:t>masse</w:t>
      </w:r>
      <w:proofErr w:type="gramEnd"/>
      <w:r>
        <w:t xml:space="preserve"> volumique  </w:t>
      </w:r>
      <m:oMath>
        <m:r>
          <m:rPr>
            <m:sty m:val="p"/>
          </m:rPr>
          <w:rPr>
            <w:rFonts w:ascii="Cambria Math" w:hAnsi="Cambria Math"/>
          </w:rPr>
          <m:t>[kg/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r>
          <m:rPr>
            <m:sty m:val="p"/>
          </m:rPr>
          <w:rPr>
            <w:rFonts w:ascii="Cambria Math" w:hAnsi="Cambria Math"/>
          </w:rPr>
          <m:t>]</m:t>
        </m:r>
      </m:oMath>
      <w:r>
        <w:t xml:space="preserve"> </w:t>
      </w:r>
    </w:p>
    <w:p w14:paraId="301D805D" w14:textId="7CF14729" w:rsidR="002B24B3" w:rsidRDefault="00144DF9" w:rsidP="000F643F">
      <w:pPr>
        <w:spacing w:line="276" w:lineRule="auto"/>
      </w:pP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 </m:t>
        </m:r>
      </m:oMath>
      <w:r w:rsidR="002B24B3">
        <w:t xml:space="preserve">: </w:t>
      </w:r>
      <w:proofErr w:type="gramStart"/>
      <w:r w:rsidR="002B24B3">
        <w:t>capacité</w:t>
      </w:r>
      <w:proofErr w:type="gramEnd"/>
      <w:r w:rsidR="002B24B3">
        <w:t xml:space="preserve"> thermique massive </w:t>
      </w:r>
      <m:oMath>
        <m:r>
          <m:rPr>
            <m:sty m:val="p"/>
          </m:rPr>
          <w:rPr>
            <w:rFonts w:ascii="Cambria Math" w:hAnsi="Cambria Math"/>
          </w:rPr>
          <m:t>[J/(kg∙°C)]</m:t>
        </m:r>
      </m:oMath>
    </w:p>
    <w:p w14:paraId="0196114D" w14:textId="2E9178C6" w:rsidR="001E4F68" w:rsidRDefault="001E4F68" w:rsidP="000F643F">
      <w:pPr>
        <w:spacing w:line="276" w:lineRule="auto"/>
      </w:pPr>
      <m:oMath>
        <m:r>
          <w:rPr>
            <w:rFonts w:ascii="Cambria Math" w:hAnsi="Cambria Math"/>
          </w:rPr>
          <m:t>λ </m:t>
        </m:r>
      </m:oMath>
      <w:r>
        <w:t xml:space="preserve">: </w:t>
      </w:r>
      <w:proofErr w:type="gramStart"/>
      <w:r>
        <w:t>conductivité</w:t>
      </w:r>
      <w:proofErr w:type="gramEnd"/>
      <w:r>
        <w:t xml:space="preserve"> thermique </w:t>
      </w:r>
      <m:oMath>
        <m:r>
          <m:rPr>
            <m:sty m:val="p"/>
          </m:rPr>
          <w:rPr>
            <w:rFonts w:ascii="Cambria Math" w:hAnsi="Cambria Math"/>
          </w:rPr>
          <m:t>[W/(m∙°C)]</m:t>
        </m:r>
      </m:oMath>
    </w:p>
    <w:p w14:paraId="1C3FE0EE" w14:textId="0C81120C" w:rsidR="002B4D0D" w:rsidRDefault="002B4D0D" w:rsidP="000F643F">
      <w:pPr>
        <w:spacing w:line="276" w:lineRule="auto"/>
      </w:pPr>
      <m:oMath>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 </m:t>
        </m:r>
      </m:oMath>
      <w:r w:rsidR="00335E4B">
        <w:t xml:space="preserve">: </w:t>
      </w:r>
      <w:proofErr w:type="gramStart"/>
      <w:r w:rsidR="00335E4B">
        <w:t>capacité</w:t>
      </w:r>
      <w:proofErr w:type="gramEnd"/>
      <w:r w:rsidR="00335E4B">
        <w:t xml:space="preserve"> thermique volumique </w:t>
      </w:r>
      <m:oMath>
        <m:r>
          <m:rPr>
            <m:sty m:val="p"/>
          </m:rPr>
          <w:rPr>
            <w:rFonts w:ascii="Cambria Math" w:hAnsi="Cambria Math"/>
          </w:rPr>
          <m:t>[J/(</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r>
          <m:rPr>
            <m:sty m:val="p"/>
          </m:rPr>
          <w:rPr>
            <w:rFonts w:ascii="Cambria Math" w:hAnsi="Cambria Math"/>
          </w:rPr>
          <m:t>∙°C)]</m:t>
        </m:r>
      </m:oMath>
    </w:p>
    <w:p w14:paraId="06D903EE" w14:textId="77777777" w:rsidR="00760DDC" w:rsidRDefault="00760DDC" w:rsidP="007227DE">
      <w:pPr>
        <w:spacing w:line="360" w:lineRule="auto"/>
      </w:pPr>
    </w:p>
    <w:p w14:paraId="107727CD" w14:textId="16F92C09" w:rsidR="00E01A0C" w:rsidRDefault="007227DE" w:rsidP="007227DE">
      <w:pPr>
        <w:spacing w:line="360" w:lineRule="auto"/>
      </w:pPr>
      <w:r>
        <w:t>L</w:t>
      </w:r>
      <w:r w:rsidR="004D7F03">
        <w:t xml:space="preserve">e </w:t>
      </w:r>
      <w:r w:rsidR="00760DDC">
        <w:t>rotor en</w:t>
      </w:r>
      <w:r w:rsidR="004C1D59">
        <w:t xml:space="preserve"> acier est supposé </w:t>
      </w:r>
      <w:r w:rsidR="00CC66C0">
        <w:t>isotrope</w:t>
      </w:r>
      <w:r w:rsidR="004D7F03">
        <w:t xml:space="preserve"> </w:t>
      </w:r>
      <w:r w:rsidR="00CC66C0">
        <w:t xml:space="preserve">et </w:t>
      </w:r>
      <w:r w:rsidR="004C1D59">
        <w:t xml:space="preserve">ses caractéristiques sont </w:t>
      </w:r>
      <w:r w:rsidR="006333C6">
        <w:t>indépendantes</w:t>
      </w:r>
      <w:r w:rsidR="00CC66C0">
        <w:t xml:space="preserve"> de la température</w:t>
      </w:r>
      <w:r w:rsidR="005C537E">
        <w:t xml:space="preserve"> et détaillé dans </w:t>
      </w:r>
      <w:r w:rsidR="005C537E" w:rsidRPr="002F62E6">
        <w:t>le</w:t>
      </w:r>
      <w:r w:rsidR="002F62E6" w:rsidRPr="002F62E6">
        <w:t xml:space="preserve"> </w:t>
      </w:r>
      <w:r w:rsidR="002F62E6" w:rsidRPr="002F62E6">
        <w:fldChar w:fldCharType="begin"/>
      </w:r>
      <w:r w:rsidR="002F62E6" w:rsidRPr="002F62E6">
        <w:instrText xml:space="preserve"> REF _Ref528077772 \h  \* MERGEFORMAT </w:instrText>
      </w:r>
      <w:r w:rsidR="002F62E6" w:rsidRPr="002F62E6">
        <w:fldChar w:fldCharType="separate"/>
      </w:r>
      <w:r w:rsidR="00453126" w:rsidRPr="00453126">
        <w:rPr>
          <w:iCs/>
        </w:rPr>
        <w:t>Tableau 2</w:t>
      </w:r>
      <w:r w:rsidR="002F62E6" w:rsidRPr="002F62E6">
        <w:fldChar w:fldCharType="end"/>
      </w:r>
      <w:r>
        <w:t>.</w:t>
      </w:r>
    </w:p>
    <w:p w14:paraId="30F1E07B" w14:textId="77777777" w:rsidR="007227DE" w:rsidRDefault="007227DE" w:rsidP="007227DE">
      <w:pPr>
        <w:spacing w:line="360" w:lineRule="auto"/>
      </w:pPr>
    </w:p>
    <w:p w14:paraId="4A3D9198" w14:textId="37A6ACF1" w:rsidR="007227DE" w:rsidRPr="00080736" w:rsidRDefault="007227DE" w:rsidP="007227DE">
      <w:pPr>
        <w:pStyle w:val="Lgende"/>
        <w:keepNext/>
        <w:spacing w:line="360" w:lineRule="auto"/>
        <w:jc w:val="center"/>
        <w:rPr>
          <w:rFonts w:ascii="Calibri" w:eastAsia="Times New Roman" w:hAnsi="Calibri" w:cs="Times New Roman"/>
          <w:i w:val="0"/>
          <w:iCs w:val="0"/>
          <w:color w:val="auto"/>
          <w:sz w:val="22"/>
          <w:szCs w:val="20"/>
          <w:lang w:eastAsia="fr-FR"/>
        </w:rPr>
      </w:pPr>
      <w:bookmarkStart w:id="178" w:name="_Ref528077772"/>
      <w:r w:rsidRPr="00080736">
        <w:rPr>
          <w:rFonts w:ascii="Calibri" w:eastAsia="Times New Roman" w:hAnsi="Calibri" w:cs="Times New Roman"/>
          <w:i w:val="0"/>
          <w:iCs w:val="0"/>
          <w:color w:val="auto"/>
          <w:sz w:val="22"/>
          <w:szCs w:val="20"/>
          <w:lang w:eastAsia="fr-FR"/>
        </w:rPr>
        <w:lastRenderedPageBreak/>
        <w:t xml:space="preserve">Tableau </w:t>
      </w:r>
      <w:r w:rsidRPr="00080736">
        <w:rPr>
          <w:rFonts w:ascii="Calibri" w:eastAsia="Times New Roman" w:hAnsi="Calibri" w:cs="Times New Roman"/>
          <w:i w:val="0"/>
          <w:iCs w:val="0"/>
          <w:color w:val="auto"/>
          <w:sz w:val="22"/>
          <w:szCs w:val="20"/>
          <w:lang w:eastAsia="fr-FR"/>
        </w:rPr>
        <w:fldChar w:fldCharType="begin"/>
      </w:r>
      <w:r w:rsidRPr="00080736">
        <w:rPr>
          <w:rFonts w:ascii="Calibri" w:eastAsia="Times New Roman" w:hAnsi="Calibri" w:cs="Times New Roman"/>
          <w:i w:val="0"/>
          <w:iCs w:val="0"/>
          <w:color w:val="auto"/>
          <w:sz w:val="22"/>
          <w:szCs w:val="20"/>
          <w:lang w:eastAsia="fr-FR"/>
        </w:rPr>
        <w:instrText xml:space="preserve"> SEQ Tableau \* ARABIC </w:instrText>
      </w:r>
      <w:r w:rsidRPr="00080736">
        <w:rPr>
          <w:rFonts w:ascii="Calibri" w:eastAsia="Times New Roman" w:hAnsi="Calibri" w:cs="Times New Roman"/>
          <w:i w:val="0"/>
          <w:iCs w:val="0"/>
          <w:color w:val="auto"/>
          <w:sz w:val="22"/>
          <w:szCs w:val="20"/>
          <w:lang w:eastAsia="fr-FR"/>
        </w:rPr>
        <w:fldChar w:fldCharType="separate"/>
      </w:r>
      <w:r w:rsidR="00453126">
        <w:rPr>
          <w:rFonts w:ascii="Calibri" w:eastAsia="Times New Roman" w:hAnsi="Calibri" w:cs="Times New Roman"/>
          <w:i w:val="0"/>
          <w:iCs w:val="0"/>
          <w:noProof/>
          <w:color w:val="auto"/>
          <w:sz w:val="22"/>
          <w:szCs w:val="20"/>
          <w:lang w:eastAsia="fr-FR"/>
        </w:rPr>
        <w:t>2</w:t>
      </w:r>
      <w:r w:rsidRPr="00080736">
        <w:rPr>
          <w:rFonts w:ascii="Calibri" w:eastAsia="Times New Roman" w:hAnsi="Calibri" w:cs="Times New Roman"/>
          <w:i w:val="0"/>
          <w:iCs w:val="0"/>
          <w:color w:val="auto"/>
          <w:sz w:val="22"/>
          <w:szCs w:val="20"/>
          <w:lang w:eastAsia="fr-FR"/>
        </w:rPr>
        <w:fldChar w:fldCharType="end"/>
      </w:r>
      <w:bookmarkEnd w:id="178"/>
      <w:r>
        <w:rPr>
          <w:rFonts w:ascii="Calibri" w:eastAsia="Times New Roman" w:hAnsi="Calibri" w:cs="Times New Roman"/>
          <w:i w:val="0"/>
          <w:iCs w:val="0"/>
          <w:color w:val="auto"/>
          <w:sz w:val="22"/>
          <w:szCs w:val="20"/>
          <w:lang w:eastAsia="fr-FR"/>
        </w:rPr>
        <w:t> : caractéristiques thermiques de l’acier utilisé</w:t>
      </w:r>
    </w:p>
    <w:p w14:paraId="370755ED" w14:textId="77777777" w:rsidR="007227DE" w:rsidRDefault="007227DE" w:rsidP="007227DE">
      <w:pPr>
        <w:spacing w:line="360" w:lineRule="auto"/>
        <w:jc w:val="center"/>
      </w:pPr>
      <w:r>
        <w:rPr>
          <w:noProof/>
        </w:rPr>
        <w:drawing>
          <wp:inline distT="0" distB="0" distL="0" distR="0" wp14:anchorId="2F78398B" wp14:editId="3244582C">
            <wp:extent cx="4528800" cy="1116000"/>
            <wp:effectExtent l="0" t="0" r="5715"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au 1, caractéristiques thermiques de l'acie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28800" cy="1116000"/>
                    </a:xfrm>
                    <a:prstGeom prst="rect">
                      <a:avLst/>
                    </a:prstGeom>
                  </pic:spPr>
                </pic:pic>
              </a:graphicData>
            </a:graphic>
          </wp:inline>
        </w:drawing>
      </w:r>
    </w:p>
    <w:p w14:paraId="60700735" w14:textId="2F4AB5DE" w:rsidR="00571C14" w:rsidRDefault="002D27F5" w:rsidP="007227DE">
      <w:pPr>
        <w:spacing w:line="360" w:lineRule="auto"/>
      </w:pPr>
      <w:r>
        <w:t>L</w:t>
      </w:r>
      <w:r w:rsidR="00055FFB">
        <w:t xml:space="preserve">a résolution des </w:t>
      </w:r>
      <w:r>
        <w:t>équation</w:t>
      </w:r>
      <w:r w:rsidR="00055FFB">
        <w:t>s</w:t>
      </w:r>
      <w:r>
        <w:t xml:space="preserve"> de la chaleur </w:t>
      </w:r>
      <w:r w:rsidR="00055FFB">
        <w:t>en transitoire permet d’avoir le champ de température du rotor dans le temps.</w:t>
      </w:r>
      <w:r w:rsidR="002D6F8D">
        <w:t xml:space="preserve"> Sa résolution au sein du rotor fait appeler la méthode des éléments finis en mécanique du solide. </w:t>
      </w:r>
      <w:r w:rsidR="008E611E">
        <w:t xml:space="preserve">Une synthèse de sa démarche pour résoudre </w:t>
      </w:r>
      <w:r w:rsidR="00EB10DF">
        <w:t>la mécanique</w:t>
      </w:r>
      <w:r w:rsidR="002265F4">
        <w:t xml:space="preserve"> de solide en thermique</w:t>
      </w:r>
      <w:r w:rsidR="00FE3513">
        <w:t xml:space="preserve"> par la méthode des éléments finis</w:t>
      </w:r>
      <w:r w:rsidR="008E611E">
        <w:t xml:space="preserve"> </w:t>
      </w:r>
      <w:r w:rsidR="00FD3893">
        <w:t>est</w:t>
      </w:r>
      <w:r w:rsidR="008E611E">
        <w:t xml:space="preserve"> </w:t>
      </w:r>
      <w:r w:rsidR="00FD3893">
        <w:t>détaillée</w:t>
      </w:r>
      <w:r w:rsidR="008E611E">
        <w:t xml:space="preserve"> en </w:t>
      </w:r>
      <w:r w:rsidR="008E611E" w:rsidRPr="00C2523A">
        <w:rPr>
          <w:b/>
        </w:rPr>
        <w:t>Annexe</w:t>
      </w:r>
      <w:r w:rsidR="00EB10DF" w:rsidRPr="00C2523A">
        <w:rPr>
          <w:b/>
        </w:rPr>
        <w:t xml:space="preserve"> 6</w:t>
      </w:r>
      <w:r w:rsidR="008E611E">
        <w:t xml:space="preserve">. </w:t>
      </w:r>
      <w:r w:rsidR="0068629D">
        <w:t xml:space="preserve">Dans le cadre de la thèse, le progiciel </w:t>
      </w:r>
      <w:proofErr w:type="spellStart"/>
      <w:r w:rsidR="0068629D">
        <w:t>CodeAster</w:t>
      </w:r>
      <w:proofErr w:type="spellEnd"/>
      <w:r w:rsidR="0068629D">
        <w:t xml:space="preserve">© développé par l’entreprise EDF fournie l’outil des éléments finis qui assure la résolution numérique de l’équation de la chaleur. </w:t>
      </w:r>
    </w:p>
    <w:p w14:paraId="33A1DD00" w14:textId="77777777" w:rsidR="0093465B" w:rsidRPr="00576D0F" w:rsidRDefault="0093465B" w:rsidP="00F160C2"/>
    <w:p w14:paraId="0F194249" w14:textId="49AF7162" w:rsidR="00734EF3" w:rsidRDefault="00911398" w:rsidP="002540BE">
      <w:pPr>
        <w:pStyle w:val="Titre3"/>
      </w:pPr>
      <w:r>
        <w:t>Résolution en transitoire</w:t>
      </w:r>
    </w:p>
    <w:p w14:paraId="74260C53" w14:textId="77777777" w:rsidR="005F6AA5" w:rsidRDefault="005F6AA5" w:rsidP="005F6AA5">
      <w:pPr>
        <w:pStyle w:val="Default"/>
      </w:pPr>
    </w:p>
    <w:p w14:paraId="7374D641" w14:textId="0BF5E6D1" w:rsidR="005F6AA5" w:rsidRDefault="005F6AA5" w:rsidP="005F6AA5">
      <w:pPr>
        <w:spacing w:line="360" w:lineRule="auto"/>
      </w:pPr>
      <w:r>
        <w:t>Après discrétisation en espace de cette équation en utilisant la méthode d’éléments finis</w:t>
      </w:r>
      <w:r w:rsidR="00FC5136">
        <w:t>, le système des équations différentielles du premier ordre est obtenu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5F6AA5" w:rsidRPr="00AA3E05" w14:paraId="3C248864" w14:textId="77777777" w:rsidTr="002216E7">
        <w:trPr>
          <w:trHeight w:val="635"/>
          <w:tblHeader/>
          <w:jc w:val="center"/>
        </w:trPr>
        <w:tc>
          <w:tcPr>
            <w:tcW w:w="7943" w:type="dxa"/>
            <w:vAlign w:val="center"/>
          </w:tcPr>
          <w:p w14:paraId="07BE69AF" w14:textId="0D2F026B" w:rsidR="005F6AA5" w:rsidRPr="00010676" w:rsidRDefault="005F6AA5" w:rsidP="002216E7">
            <w:pPr>
              <w:spacing w:line="360" w:lineRule="auto"/>
            </w:pPr>
            <m:oMathPara>
              <m:oMath>
                <m:r>
                  <m:rPr>
                    <m:sty m:val="bi"/>
                  </m:rPr>
                  <w:rPr>
                    <w:rFonts w:ascii="Cambria Math" w:hAnsi="Cambria Math"/>
                  </w:rPr>
                  <m:t>M</m:t>
                </m:r>
                <m:f>
                  <m:fPr>
                    <m:ctrlPr>
                      <w:rPr>
                        <w:rFonts w:ascii="Cambria Math" w:hAnsi="Cambria Math"/>
                        <w:i/>
                      </w:rPr>
                    </m:ctrlPr>
                  </m:fPr>
                  <m:num>
                    <m:r>
                      <w:rPr>
                        <w:rFonts w:ascii="Cambria Math" w:hAnsi="Cambria Math"/>
                      </w:rPr>
                      <m:t>∂</m:t>
                    </m:r>
                    <m:r>
                      <m:rPr>
                        <m:sty m:val="bi"/>
                      </m:rPr>
                      <w:rPr>
                        <w:rFonts w:ascii="Cambria Math" w:hAnsi="Cambria Math"/>
                      </w:rPr>
                      <m:t>T</m:t>
                    </m:r>
                  </m:num>
                  <m:den>
                    <m:r>
                      <w:rPr>
                        <w:rFonts w:ascii="Cambria Math" w:hAnsi="Cambria Math"/>
                      </w:rPr>
                      <m:t>∂t</m:t>
                    </m:r>
                  </m:den>
                </m:f>
                <m:r>
                  <w:rPr>
                    <w:rFonts w:ascii="Cambria Math" w:hAnsi="Cambria Math"/>
                  </w:rPr>
                  <m:t>=</m:t>
                </m:r>
                <m:r>
                  <m:rPr>
                    <m:sty m:val="bi"/>
                  </m:rPr>
                  <w:rPr>
                    <w:rFonts w:ascii="Cambria Math" w:hAnsi="Cambria Math"/>
                  </w:rPr>
                  <m:t>KT</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ϕ</m:t>
                </m:r>
                <m:r>
                  <w:rPr>
                    <w:rFonts w:ascii="Cambria Math" w:hAnsi="Cambria Math"/>
                  </w:rPr>
                  <m:t>(t)</m:t>
                </m:r>
              </m:oMath>
            </m:oMathPara>
          </w:p>
        </w:tc>
        <w:tc>
          <w:tcPr>
            <w:tcW w:w="1096" w:type="dxa"/>
            <w:vAlign w:val="center"/>
          </w:tcPr>
          <w:p w14:paraId="2EE902FE" w14:textId="77777777" w:rsidR="005F6AA5" w:rsidRPr="00371C6A" w:rsidRDefault="005F6AA5" w:rsidP="002103E7">
            <w:pPr>
              <w:pStyle w:val="Lgende"/>
              <w:numPr>
                <w:ilvl w:val="0"/>
                <w:numId w:val="3"/>
              </w:numPr>
              <w:spacing w:before="120" w:after="120" w:line="360" w:lineRule="auto"/>
              <w:jc w:val="both"/>
              <w:rPr>
                <w:rFonts w:ascii="Times New Roman" w:eastAsia="Times New Roman" w:hAnsi="Times New Roman"/>
                <w:b/>
                <w:iCs w:val="0"/>
                <w:color w:val="auto"/>
                <w:sz w:val="22"/>
                <w:szCs w:val="22"/>
                <w:lang w:eastAsia="fr-FR"/>
              </w:rPr>
            </w:pPr>
            <w:bookmarkStart w:id="179" w:name="_Ref507338343"/>
            <w:r w:rsidRPr="005600FC">
              <w:rPr>
                <w:rFonts w:ascii="Times New Roman" w:eastAsia="Times New Roman" w:hAnsi="Times New Roman"/>
                <w:b/>
                <w:iCs w:val="0"/>
                <w:color w:val="auto"/>
                <w:sz w:val="22"/>
                <w:szCs w:val="22"/>
                <w:lang w:eastAsia="fr-FR"/>
              </w:rPr>
              <w:t xml:space="preserve"> </w:t>
            </w:r>
            <w:bookmarkEnd w:id="179"/>
          </w:p>
        </w:tc>
      </w:tr>
    </w:tbl>
    <w:p w14:paraId="2CA72D41" w14:textId="77777777" w:rsidR="001A339E" w:rsidRDefault="001A339E" w:rsidP="00FB4887">
      <w:pPr>
        <w:spacing w:line="276" w:lineRule="auto"/>
        <w:ind w:left="708"/>
      </w:pPr>
      <w:r>
        <w:t>Avec</w:t>
      </w:r>
    </w:p>
    <w:p w14:paraId="247FD6AE" w14:textId="2AFA7695" w:rsidR="001A339E" w:rsidRDefault="00AD1C35" w:rsidP="00FB4887">
      <w:pPr>
        <w:spacing w:line="276" w:lineRule="auto"/>
        <w:ind w:left="708"/>
      </w:pPr>
      <m:oMath>
        <m:r>
          <m:rPr>
            <m:sty m:val="bi"/>
          </m:rPr>
          <w:rPr>
            <w:rFonts w:ascii="Cambria Math" w:hAnsi="Cambria Math"/>
          </w:rPr>
          <m:t>T</m:t>
        </m:r>
        <m:d>
          <m:dPr>
            <m:ctrlPr>
              <w:rPr>
                <w:rFonts w:ascii="Cambria Math" w:hAnsi="Cambria Math"/>
                <w:i/>
              </w:rPr>
            </m:ctrlPr>
          </m:dPr>
          <m:e>
            <m:r>
              <w:rPr>
                <w:rFonts w:ascii="Cambria Math" w:hAnsi="Cambria Math"/>
              </w:rPr>
              <m:t>t</m:t>
            </m:r>
          </m:e>
        </m:d>
        <m:r>
          <w:rPr>
            <w:rFonts w:ascii="Cambria Math" w:hAnsi="Cambria Math"/>
          </w:rPr>
          <m:t>:</m:t>
        </m:r>
      </m:oMath>
      <w:proofErr w:type="gramStart"/>
      <w:r w:rsidR="001A339E" w:rsidRPr="00010676">
        <w:t>vecteur</w:t>
      </w:r>
      <w:proofErr w:type="gramEnd"/>
      <w:r w:rsidR="001A339E" w:rsidRPr="00010676">
        <w:t xml:space="preserve"> des températures nodales</w:t>
      </w:r>
    </w:p>
    <w:p w14:paraId="575B904D" w14:textId="77777777" w:rsidR="001A339E" w:rsidRDefault="001A339E" w:rsidP="00FB4887">
      <w:pPr>
        <w:spacing w:line="276" w:lineRule="auto"/>
        <w:ind w:left="708"/>
      </w:pPr>
      <w:r w:rsidRPr="00010676">
        <w:rPr>
          <w:b/>
        </w:rPr>
        <w:t>M</w:t>
      </w:r>
      <w:r>
        <w:t> : matrice de masse thermique</w:t>
      </w:r>
    </w:p>
    <w:p w14:paraId="6EBBB190" w14:textId="77777777" w:rsidR="001A339E" w:rsidRDefault="001A339E" w:rsidP="00FB4887">
      <w:pPr>
        <w:spacing w:line="276" w:lineRule="auto"/>
        <w:ind w:left="708"/>
      </w:pPr>
      <m:oMath>
        <m:r>
          <m:rPr>
            <m:sty m:val="bi"/>
          </m:rPr>
          <w:rPr>
            <w:rFonts w:ascii="Cambria Math" w:hAnsi="Cambria Math"/>
          </w:rPr>
          <m:t>K:</m:t>
        </m:r>
      </m:oMath>
      <w:r>
        <w:rPr>
          <w:b/>
        </w:rPr>
        <w:t xml:space="preserve"> </w:t>
      </w:r>
      <w:proofErr w:type="gramStart"/>
      <w:r>
        <w:t>matrice</w:t>
      </w:r>
      <w:proofErr w:type="gramEnd"/>
      <w:r>
        <w:t xml:space="preserve"> de rigidité thermique</w:t>
      </w:r>
    </w:p>
    <w:p w14:paraId="64C1C98E" w14:textId="3197C81E" w:rsidR="001A339E" w:rsidRDefault="001A339E" w:rsidP="00FB4887">
      <w:pPr>
        <w:spacing w:line="360" w:lineRule="auto"/>
        <w:ind w:left="708"/>
      </w:pPr>
      <m:oMath>
        <m:r>
          <m:rPr>
            <m:sty m:val="bi"/>
          </m:rPr>
          <w:rPr>
            <w:rFonts w:ascii="Cambria Math" w:hAnsi="Cambria Math"/>
          </w:rPr>
          <m:t>ϕ</m:t>
        </m:r>
        <m:r>
          <w:rPr>
            <w:rFonts w:ascii="Cambria Math" w:hAnsi="Cambria Math"/>
          </w:rPr>
          <m:t>:</m:t>
        </m:r>
      </m:oMath>
      <w:r>
        <w:t xml:space="preserve"> </w:t>
      </w:r>
      <w:proofErr w:type="gramStart"/>
      <w:r>
        <w:t>vecteur</w:t>
      </w:r>
      <w:proofErr w:type="gramEnd"/>
      <w:r>
        <w:t xml:space="preserve"> du second membre.</w:t>
      </w:r>
    </w:p>
    <w:p w14:paraId="7681837D" w14:textId="0CB791F4" w:rsidR="00521C96" w:rsidRDefault="005F6AA5" w:rsidP="00D339E1">
      <w:pPr>
        <w:spacing w:line="360" w:lineRule="auto"/>
      </w:pPr>
      <w:r>
        <w:t xml:space="preserve">Sa résolution en transitoire permet de connaitre le champ de température évoluant dans le temps sur tout le domaine étudié. </w:t>
      </w:r>
      <w:r w:rsidR="00521C96">
        <w:t>Deux types de schéma (explicite et implicite) sont</w:t>
      </w:r>
      <w:r w:rsidR="007111ED">
        <w:t xml:space="preserve"> généralement</w:t>
      </w:r>
      <w:r w:rsidR="00521C96">
        <w:t xml:space="preserve"> utilisés pour réaliser l’intégration temporelle dans le temps. </w:t>
      </w:r>
      <w:r w:rsidR="00B540AB">
        <w:t xml:space="preserve"> </w:t>
      </w:r>
      <w:r w:rsidR="00BD75E7">
        <w:t xml:space="preserve">Si  </w:t>
      </w:r>
      <w:r w:rsidR="00BD72BB">
        <w:t>un</w:t>
      </w:r>
      <w:r w:rsidR="00BD75E7">
        <w:t xml:space="preserve"> pas de temps</w:t>
      </w:r>
      <w:r w:rsidR="00BD72BB">
        <w:t xml:space="preserve"> </w:t>
      </w:r>
      <m:oMath>
        <m:r>
          <w:rPr>
            <w:rFonts w:ascii="Cambria Math" w:hAnsi="Cambria Math"/>
          </w:rPr>
          <m:t>∆t</m:t>
        </m:r>
      </m:oMath>
      <w:r w:rsidR="00BD75E7">
        <w:t xml:space="preserve"> est </w:t>
      </w:r>
      <w:r w:rsidR="007111ED">
        <w:t>utilisé</w:t>
      </w:r>
      <w:r w:rsidR="00BD75E7">
        <w:t xml:space="preserve"> pour </w:t>
      </w:r>
      <w:r w:rsidR="007111ED">
        <w:t>la discrétisation</w:t>
      </w:r>
      <w:r w:rsidR="005E5AAE">
        <w:t xml:space="preserve"> et un schéma explicite</w:t>
      </w:r>
      <w:r w:rsidR="005A6745">
        <w:t xml:space="preserve"> est utilisé pour l’intégration temporelle</w:t>
      </w:r>
      <w:r w:rsidR="005E5AAE">
        <w:t xml:space="preserve">, </w:t>
      </w:r>
      <w:r w:rsidR="003026FD">
        <w:t xml:space="preserve">à l’instant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3026FD">
        <w:t xml:space="preserve"> (</w:t>
      </w:r>
      <m:oMath>
        <m:r>
          <w:rPr>
            <w:rFonts w:ascii="Cambria Math" w:hAnsi="Cambria Math"/>
          </w:rPr>
          <m:t>0≤i≤</m:t>
        </m:r>
        <m:sSub>
          <m:sSubPr>
            <m:ctrlPr>
              <w:rPr>
                <w:rFonts w:ascii="Cambria Math" w:hAnsi="Cambria Math"/>
                <w:i/>
              </w:rPr>
            </m:ctrlPr>
          </m:sSubPr>
          <m:e>
            <m:r>
              <w:rPr>
                <w:rFonts w:ascii="Cambria Math" w:hAnsi="Cambria Math"/>
              </w:rPr>
              <m:t>n</m:t>
            </m:r>
          </m:e>
          <m:sub>
            <m:r>
              <w:rPr>
                <w:rFonts w:ascii="Cambria Math" w:hAnsi="Cambria Math"/>
              </w:rPr>
              <m:t>pt</m:t>
            </m:r>
          </m:sub>
        </m:sSub>
      </m:oMath>
      <w:r w:rsidR="003026FD">
        <w:t xml:space="preserve">), </w:t>
      </w:r>
      <w:r w:rsidR="00521C96">
        <w:t xml:space="preserve">l’équation </w:t>
      </w:r>
      <w:r w:rsidR="00521C96">
        <w:fldChar w:fldCharType="begin"/>
      </w:r>
      <w:r w:rsidR="00521C96">
        <w:instrText xml:space="preserve"> REF _Ref507338343 \r \h </w:instrText>
      </w:r>
      <w:r w:rsidR="00D339E1">
        <w:instrText xml:space="preserve"> \* MERGEFORMAT </w:instrText>
      </w:r>
      <w:r w:rsidR="00521C96">
        <w:fldChar w:fldCharType="separate"/>
      </w:r>
      <w:r w:rsidR="00453126">
        <w:t>Eq.37</w:t>
      </w:r>
      <w:r w:rsidR="00521C96">
        <w:fldChar w:fldCharType="end"/>
      </w:r>
      <w:r w:rsidR="00521C96">
        <w:t xml:space="preserve"> peut être développée sous forme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521C96" w:rsidRPr="00AA3E05" w14:paraId="06FFD79D" w14:textId="77777777" w:rsidTr="00237B6F">
        <w:trPr>
          <w:trHeight w:val="635"/>
          <w:tblHeader/>
          <w:jc w:val="center"/>
        </w:trPr>
        <w:tc>
          <w:tcPr>
            <w:tcW w:w="7943" w:type="dxa"/>
            <w:vAlign w:val="center"/>
          </w:tcPr>
          <w:p w14:paraId="619E3D8E" w14:textId="2B3BA600" w:rsidR="00521C96" w:rsidRPr="005600FC" w:rsidRDefault="00144DF9" w:rsidP="00D339E1">
            <m:oMathPara>
              <m:oMath>
                <m:sSup>
                  <m:sSupPr>
                    <m:ctrlPr>
                      <w:rPr>
                        <w:rFonts w:ascii="Cambria Math" w:hAnsi="Cambria Math"/>
                      </w:rPr>
                    </m:ctrlPr>
                  </m:sSupPr>
                  <m:e>
                    <m:r>
                      <m:rPr>
                        <m:sty m:val="bi"/>
                      </m:rPr>
                      <w:rPr>
                        <w:rFonts w:ascii="Cambria Math" w:hAnsi="Cambria Math"/>
                      </w:rPr>
                      <m:t>T</m:t>
                    </m:r>
                  </m:e>
                  <m:sup>
                    <m:r>
                      <w:rPr>
                        <w:rFonts w:ascii="Cambria Math" w:hAnsi="Cambria Math"/>
                      </w:rPr>
                      <m:t>i</m:t>
                    </m:r>
                    <m:r>
                      <m:rPr>
                        <m:sty m:val="p"/>
                      </m:rPr>
                      <w:rPr>
                        <w:rFonts w:ascii="Cambria Math" w:hAnsi="Cambria Math"/>
                      </w:rPr>
                      <m:t>+1</m:t>
                    </m:r>
                  </m:sup>
                </m:sSup>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d>
                          <m:dPr>
                            <m:ctrlPr>
                              <w:rPr>
                                <w:rFonts w:ascii="Cambria Math" w:hAnsi="Cambria Math"/>
                              </w:rPr>
                            </m:ctrlPr>
                          </m:dPr>
                          <m:e>
                            <m:r>
                              <m:rPr>
                                <m:sty m:val="bi"/>
                              </m:rPr>
                              <w:rPr>
                                <w:rFonts w:ascii="Cambria Math" w:hAnsi="Cambria Math"/>
                              </w:rPr>
                              <m:t>I</m:t>
                            </m:r>
                            <m:r>
                              <m:rPr>
                                <m:sty m:val="p"/>
                              </m:rPr>
                              <w:rPr>
                                <w:rFonts w:ascii="Cambria Math" w:hAnsi="Cambria Math"/>
                              </w:rPr>
                              <m:t>+∆</m:t>
                            </m:r>
                            <m:r>
                              <w:rPr>
                                <w:rFonts w:ascii="Cambria Math" w:hAnsi="Cambria Math"/>
                              </w:rPr>
                              <m:t>t</m:t>
                            </m:r>
                            <m:sSup>
                              <m:sSupPr>
                                <m:ctrlPr>
                                  <w:rPr>
                                    <w:rFonts w:ascii="Cambria Math" w:hAnsi="Cambria Math"/>
                                  </w:rPr>
                                </m:ctrlPr>
                              </m:sSupPr>
                              <m:e>
                                <m:r>
                                  <m:rPr>
                                    <m:sty m:val="bi"/>
                                  </m:rPr>
                                  <w:rPr>
                                    <w:rFonts w:ascii="Cambria Math" w:hAnsi="Cambria Math"/>
                                  </w:rPr>
                                  <m:t>M</m:t>
                                </m:r>
                              </m:e>
                              <m:sup>
                                <m:r>
                                  <m:rPr>
                                    <m:sty m:val="p"/>
                                  </m:rPr>
                                  <w:rPr>
                                    <w:rFonts w:ascii="Cambria Math" w:hAnsi="Cambria Math"/>
                                  </w:rPr>
                                  <m:t>-1</m:t>
                                </m:r>
                              </m:sup>
                            </m:sSup>
                            <m:r>
                              <m:rPr>
                                <m:sty m:val="bi"/>
                              </m:rPr>
                              <w:rPr>
                                <w:rFonts w:ascii="Cambria Math" w:hAnsi="Cambria Math"/>
                              </w:rPr>
                              <m:t>K</m:t>
                            </m:r>
                          </m:e>
                        </m:d>
                      </m:e>
                    </m:groupChr>
                  </m:e>
                  <m:lim>
                    <m:r>
                      <m:rPr>
                        <m:sty m:val="bi"/>
                      </m:rPr>
                      <w:rPr>
                        <w:rFonts w:ascii="Cambria Math" w:hAnsi="Cambria Math"/>
                      </w:rPr>
                      <m:t>A</m:t>
                    </m:r>
                  </m:lim>
                </m:limLow>
                <m:sSup>
                  <m:sSupPr>
                    <m:ctrlPr>
                      <w:rPr>
                        <w:rFonts w:ascii="Cambria Math" w:hAnsi="Cambria Math"/>
                      </w:rPr>
                    </m:ctrlPr>
                  </m:sSupPr>
                  <m:e>
                    <m:r>
                      <m:rPr>
                        <m:sty m:val="bi"/>
                      </m:rPr>
                      <w:rPr>
                        <w:rFonts w:ascii="Cambria Math" w:hAnsi="Cambria Math"/>
                      </w:rPr>
                      <m:t>T</m:t>
                    </m:r>
                  </m:e>
                  <m:sup>
                    <m:r>
                      <w:rPr>
                        <w:rFonts w:ascii="Cambria Math" w:hAnsi="Cambria Math"/>
                      </w:rPr>
                      <m:t>i</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M</m:t>
                    </m:r>
                  </m:e>
                  <m:sup>
                    <m:r>
                      <m:rPr>
                        <m:sty m:val="p"/>
                      </m:rPr>
                      <w:rPr>
                        <w:rFonts w:ascii="Cambria Math" w:hAnsi="Cambria Math"/>
                      </w:rPr>
                      <m:t>-1</m:t>
                    </m:r>
                  </m:sup>
                </m:sSup>
                <m:r>
                  <m:rPr>
                    <m:sty m:val="p"/>
                  </m:rPr>
                  <w:rPr>
                    <w:rFonts w:ascii="Cambria Math" w:hAnsi="Cambria Math"/>
                  </w:rPr>
                  <m:t xml:space="preserve"> </m:t>
                </m:r>
                <m:r>
                  <m:rPr>
                    <m:sty m:val="bi"/>
                  </m:rPr>
                  <w:rPr>
                    <w:rFonts w:ascii="Cambria Math" w:hAnsi="Cambria Math"/>
                  </w:rPr>
                  <m:t>ϕ</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oMath>
            </m:oMathPara>
          </w:p>
        </w:tc>
        <w:tc>
          <w:tcPr>
            <w:tcW w:w="1096" w:type="dxa"/>
            <w:vAlign w:val="center"/>
          </w:tcPr>
          <w:p w14:paraId="0EAC6733" w14:textId="77777777" w:rsidR="00521C96" w:rsidRPr="00D339E1" w:rsidRDefault="00521C96" w:rsidP="002103E7">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D339E1">
              <w:rPr>
                <w:rFonts w:ascii="Calibri" w:eastAsia="Times New Roman" w:hAnsi="Calibri" w:cs="Times New Roman"/>
                <w:i w:val="0"/>
                <w:iCs w:val="0"/>
                <w:color w:val="auto"/>
                <w:sz w:val="22"/>
                <w:szCs w:val="20"/>
                <w:lang w:eastAsia="fr-FR"/>
              </w:rPr>
              <w:t xml:space="preserve"> </w:t>
            </w:r>
          </w:p>
        </w:tc>
      </w:tr>
    </w:tbl>
    <w:p w14:paraId="1FFF4B79" w14:textId="11BCAB0F" w:rsidR="00521C96" w:rsidRDefault="00D339E1" w:rsidP="00D339E1">
      <w:pPr>
        <w:spacing w:line="360" w:lineRule="auto"/>
      </w:pPr>
      <w:r>
        <w:t>Il faut souligner que le</w:t>
      </w:r>
      <w:r w:rsidR="00521C96">
        <w:t xml:space="preserve"> pas de temps </w:t>
      </w:r>
      <m:oMath>
        <m:r>
          <m:rPr>
            <m:sty m:val="p"/>
          </m:rPr>
          <w:rPr>
            <w:rFonts w:ascii="Cambria Math" w:hAnsi="Cambria Math"/>
          </w:rPr>
          <m:t>∆</m:t>
        </m:r>
        <m:r>
          <w:rPr>
            <w:rFonts w:ascii="Cambria Math" w:hAnsi="Cambria Math"/>
          </w:rPr>
          <m:t>t</m:t>
        </m:r>
      </m:oMath>
      <w:r w:rsidR="00521C96">
        <w:t xml:space="preserve"> est délimité par le rayon spectral de la </w:t>
      </w:r>
      <w:r>
        <w:t>matrice</w:t>
      </w:r>
      <m:oMath>
        <m:r>
          <w:rPr>
            <w:rFonts w:ascii="Cambria Math" w:hAnsi="Cambria Math"/>
          </w:rPr>
          <m:t xml:space="preserve"> </m:t>
        </m:r>
        <m:r>
          <m:rPr>
            <m:sty m:val="bi"/>
          </m:rPr>
          <w:rPr>
            <w:rFonts w:ascii="Cambria Math" w:hAnsi="Cambria Math"/>
          </w:rPr>
          <m:t>A.</m:t>
        </m:r>
      </m:oMath>
      <w:r>
        <w:t xml:space="preserve"> </w:t>
      </w:r>
      <w:r w:rsidR="00521C96">
        <w:t xml:space="preserve"> Pour que le schéma explicite de l’intégration transitoire soit stable, le rayon spectral doit être inférieur à 1.</w:t>
      </w:r>
      <w:r w:rsidR="00521C96" w:rsidRPr="0080668F">
        <w:t xml:space="preserve"> </w:t>
      </w:r>
      <w:r w:rsidR="00521C96">
        <w:t xml:space="preserve">Ce rayon spectral correspond à la valeur maximum des valeurs propres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BD6A93">
        <w:t xml:space="preserve"> </w:t>
      </w:r>
      <w:r w:rsidR="00521C96">
        <w:t xml:space="preserve">données par la </w:t>
      </w:r>
      <w:r w:rsidR="00FB3FC4">
        <w:t>matrice</w:t>
      </w:r>
      <m:oMath>
        <m:r>
          <w:rPr>
            <w:rFonts w:ascii="Cambria Math" w:hAnsi="Cambria Math"/>
          </w:rPr>
          <m:t xml:space="preserve"> </m:t>
        </m:r>
        <m:r>
          <m:rPr>
            <m:sty m:val="bi"/>
          </m:rPr>
          <w:rPr>
            <w:rFonts w:ascii="Cambria Math" w:hAnsi="Cambria Math"/>
          </w:rPr>
          <m:t>A</m:t>
        </m:r>
      </m:oMath>
      <w:r w:rsidR="00521C96">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521C96" w:rsidRPr="00AA3E05" w14:paraId="55FF43FD" w14:textId="77777777" w:rsidTr="00237B6F">
        <w:trPr>
          <w:trHeight w:val="635"/>
          <w:tblHeader/>
          <w:jc w:val="center"/>
        </w:trPr>
        <w:tc>
          <w:tcPr>
            <w:tcW w:w="7943" w:type="dxa"/>
            <w:vAlign w:val="center"/>
          </w:tcPr>
          <w:p w14:paraId="1FFF2598" w14:textId="5A216D55" w:rsidR="00521C96" w:rsidRPr="005600FC" w:rsidRDefault="00521C96" w:rsidP="00237B6F">
            <m:oMathPara>
              <m:oMath>
                <m:r>
                  <w:rPr>
                    <w:rFonts w:ascii="Cambria Math" w:hAnsi="Cambria Math"/>
                  </w:rPr>
                  <m:t>ρ</m:t>
                </m:r>
                <m:d>
                  <m:dPr>
                    <m:ctrlPr>
                      <w:rPr>
                        <w:rFonts w:ascii="Cambria Math" w:hAnsi="Cambria Math"/>
                        <w:i/>
                      </w:rPr>
                    </m:ctrlPr>
                  </m:dPr>
                  <m:e>
                    <m:r>
                      <m:rPr>
                        <m:sty m:val="bi"/>
                      </m:rPr>
                      <w:rPr>
                        <w:rFonts w:ascii="Cambria Math" w:hAnsi="Cambria Math"/>
                      </w:rPr>
                      <m:t>A</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λ</m:t>
                                </m:r>
                              </m:e>
                              <m:sub>
                                <m:r>
                                  <m:rPr>
                                    <m:sty m:val="bi"/>
                                  </m:rPr>
                                  <w:rPr>
                                    <w:rFonts w:ascii="Cambria Math" w:hAnsi="Cambria Math"/>
                                  </w:rPr>
                                  <m:t>i</m:t>
                                </m:r>
                              </m:sub>
                            </m:sSub>
                          </m:e>
                        </m:d>
                      </m:e>
                    </m:d>
                  </m:e>
                </m:func>
                <m:r>
                  <w:rPr>
                    <w:rFonts w:ascii="Cambria Math" w:hAnsi="Cambria Math"/>
                  </w:rPr>
                  <m:t>&lt;1</m:t>
                </m:r>
              </m:oMath>
            </m:oMathPara>
          </w:p>
        </w:tc>
        <w:tc>
          <w:tcPr>
            <w:tcW w:w="1096" w:type="dxa"/>
            <w:vAlign w:val="center"/>
          </w:tcPr>
          <w:p w14:paraId="1A51FA62" w14:textId="77777777" w:rsidR="00521C96" w:rsidRPr="00371C6A" w:rsidRDefault="00521C96" w:rsidP="002103E7">
            <w:pPr>
              <w:pStyle w:val="Lgende"/>
              <w:numPr>
                <w:ilvl w:val="0"/>
                <w:numId w:val="3"/>
              </w:numPr>
              <w:spacing w:before="120" w:after="120"/>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7C0D4DD1" w14:textId="7F5F04FF" w:rsidR="00521C96" w:rsidRDefault="00521C96" w:rsidP="00222B71">
      <w:pPr>
        <w:spacing w:line="360" w:lineRule="auto"/>
      </w:pPr>
      <w:r>
        <w:lastRenderedPageBreak/>
        <w:t>La simulation de l’effet Morton utilise</w:t>
      </w:r>
      <m:oMath>
        <m:r>
          <m:rPr>
            <m:sty m:val="p"/>
          </m:rPr>
          <w:rPr>
            <w:rFonts w:ascii="Cambria Math" w:hAnsi="Cambria Math"/>
          </w:rPr>
          <m:t xml:space="preserve"> </m:t>
        </m:r>
        <m:r>
          <w:rPr>
            <w:rFonts w:ascii="Cambria Math" w:hAnsi="Cambria Math"/>
          </w:rPr>
          <m:t>θ</m:t>
        </m:r>
      </m:oMath>
      <w:r w:rsidRPr="00BD2130">
        <w:t>-méthode</w:t>
      </w:r>
      <w:r>
        <w:t xml:space="preserve"> pour discrétiser l’</w:t>
      </w:r>
      <w:r>
        <w:fldChar w:fldCharType="begin"/>
      </w:r>
      <w:r>
        <w:instrText xml:space="preserve"> REF _Ref507338343 \r \h </w:instrText>
      </w:r>
      <w:r w:rsidR="00222B71">
        <w:instrText xml:space="preserve"> \* MERGEFORMAT </w:instrText>
      </w:r>
      <w:r>
        <w:fldChar w:fldCharType="separate"/>
      </w:r>
      <w:r w:rsidR="00453126">
        <w:t>Eq.37</w:t>
      </w:r>
      <w:r>
        <w:fldChar w:fldCharType="end"/>
      </w:r>
      <w:r>
        <w:t xml:space="preserve"> dans le temps par un schéma aux différences finies.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521C96" w:rsidRPr="00AA3E05" w14:paraId="0BAB3FD4" w14:textId="77777777" w:rsidTr="00F45D0F">
        <w:trPr>
          <w:trHeight w:val="635"/>
          <w:tblHeader/>
          <w:jc w:val="center"/>
        </w:trPr>
        <w:tc>
          <w:tcPr>
            <w:tcW w:w="7440" w:type="dxa"/>
            <w:vAlign w:val="center"/>
          </w:tcPr>
          <w:p w14:paraId="37911A88" w14:textId="2C9867B7" w:rsidR="00521C96" w:rsidRPr="00010676" w:rsidRDefault="00521C96" w:rsidP="00222B71">
            <w:pPr>
              <w:spacing w:line="360" w:lineRule="auto"/>
            </w:pPr>
            <m:oMathPara>
              <m:oMath>
                <m:r>
                  <m:rPr>
                    <m:sty m:val="bi"/>
                  </m:rPr>
                  <w:rPr>
                    <w:rFonts w:ascii="Cambria Math" w:hAnsi="Cambria Math"/>
                  </w:rPr>
                  <m:t>M</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m:rPr>
                                <m:sty m:val="bi"/>
                              </m:rPr>
                              <w:rPr>
                                <w:rFonts w:ascii="Cambria Math" w:hAnsi="Cambria Math"/>
                              </w:rPr>
                              <m:t>T</m:t>
                            </m:r>
                          </m:e>
                          <m:sup>
                            <m:r>
                              <w:rPr>
                                <w:rFonts w:ascii="Cambria Math" w:hAnsi="Cambria Math"/>
                              </w:rPr>
                              <m:t>n</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T</m:t>
                            </m:r>
                          </m:e>
                          <m:sup>
                            <m:r>
                              <w:rPr>
                                <w:rFonts w:ascii="Cambria Math" w:hAnsi="Cambria Math"/>
                              </w:rPr>
                              <m:t>n</m:t>
                            </m:r>
                          </m:sup>
                        </m:sSup>
                      </m:e>
                    </m:d>
                  </m:num>
                  <m:den>
                    <m:r>
                      <m:rPr>
                        <m:sty m:val="p"/>
                      </m:rPr>
                      <w:rPr>
                        <w:rFonts w:ascii="Cambria Math" w:hAnsi="Cambria Math"/>
                      </w:rPr>
                      <m:t>∆</m:t>
                    </m:r>
                    <m:r>
                      <w:rPr>
                        <w:rFonts w:ascii="Cambria Math" w:hAnsi="Cambria Math"/>
                      </w:rPr>
                      <m:t>t</m:t>
                    </m:r>
                  </m:den>
                </m:f>
                <m:r>
                  <m:rPr>
                    <m:sty m:val="p"/>
                  </m:rPr>
                  <w:rPr>
                    <w:rFonts w:ascii="Cambria Math" w:hAnsi="Cambria Math"/>
                  </w:rPr>
                  <m:t xml:space="preserve"> =</m:t>
                </m:r>
                <m:r>
                  <w:rPr>
                    <w:rFonts w:ascii="Cambria Math" w:hAnsi="Cambria Math"/>
                  </w:rPr>
                  <m:t>θ</m:t>
                </m:r>
                <m:d>
                  <m:dPr>
                    <m:ctrlPr>
                      <w:rPr>
                        <w:rFonts w:ascii="Cambria Math" w:hAnsi="Cambria Math"/>
                      </w:rPr>
                    </m:ctrlPr>
                  </m:dPr>
                  <m:e>
                    <m:r>
                      <m:rPr>
                        <m:sty m:val="bi"/>
                      </m:rPr>
                      <w:rPr>
                        <w:rFonts w:ascii="Cambria Math" w:hAnsi="Cambria Math"/>
                      </w:rPr>
                      <m:t>K</m:t>
                    </m:r>
                    <m:sSup>
                      <m:sSupPr>
                        <m:ctrlPr>
                          <w:rPr>
                            <w:rFonts w:ascii="Cambria Math" w:hAnsi="Cambria Math"/>
                          </w:rPr>
                        </m:ctrlPr>
                      </m:sSupPr>
                      <m:e>
                        <m:r>
                          <m:rPr>
                            <m:sty m:val="bi"/>
                          </m:rPr>
                          <w:rPr>
                            <w:rFonts w:ascii="Cambria Math" w:hAnsi="Cambria Math"/>
                          </w:rPr>
                          <m:t>T</m:t>
                        </m:r>
                      </m:e>
                      <m:sup>
                        <m:r>
                          <w:rPr>
                            <w:rFonts w:ascii="Cambria Math" w:hAnsi="Cambria Math"/>
                          </w:rPr>
                          <m:t>n</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ϕ</m:t>
                        </m:r>
                      </m:e>
                      <m:sup>
                        <m:r>
                          <w:rPr>
                            <w:rFonts w:ascii="Cambria Math" w:hAnsi="Cambria Math"/>
                          </w:rPr>
                          <m:t>n</m:t>
                        </m:r>
                        <m:r>
                          <m:rPr>
                            <m:sty m:val="p"/>
                          </m:rPr>
                          <w:rPr>
                            <w:rFonts w:ascii="Cambria Math" w:hAnsi="Cambria Math"/>
                          </w:rPr>
                          <m:t>+1</m:t>
                        </m:r>
                      </m:sup>
                    </m:sSup>
                  </m:e>
                </m:d>
                <m:r>
                  <m:rPr>
                    <m:sty m:val="p"/>
                  </m:rPr>
                  <w:rPr>
                    <w:rFonts w:ascii="Cambria Math" w:hAnsi="Cambria Math"/>
                  </w:rPr>
                  <m:t>+(1-</m:t>
                </m:r>
                <m:r>
                  <w:rPr>
                    <w:rFonts w:ascii="Cambria Math" w:hAnsi="Cambria Math"/>
                  </w:rPr>
                  <m:t>θ</m:t>
                </m:r>
                <m:r>
                  <m:rPr>
                    <m:sty m:val="p"/>
                  </m:rPr>
                  <w:rPr>
                    <w:rFonts w:ascii="Cambria Math" w:hAnsi="Cambria Math"/>
                  </w:rPr>
                  <m:t>)</m:t>
                </m:r>
                <m:d>
                  <m:dPr>
                    <m:ctrlPr>
                      <w:rPr>
                        <w:rFonts w:ascii="Cambria Math" w:hAnsi="Cambria Math"/>
                      </w:rPr>
                    </m:ctrlPr>
                  </m:dPr>
                  <m:e>
                    <m:r>
                      <m:rPr>
                        <m:sty m:val="bi"/>
                      </m:rPr>
                      <w:rPr>
                        <w:rFonts w:ascii="Cambria Math" w:hAnsi="Cambria Math"/>
                      </w:rPr>
                      <m:t>K</m:t>
                    </m:r>
                    <m:sSup>
                      <m:sSupPr>
                        <m:ctrlPr>
                          <w:rPr>
                            <w:rFonts w:ascii="Cambria Math" w:hAnsi="Cambria Math"/>
                          </w:rPr>
                        </m:ctrlPr>
                      </m:sSupPr>
                      <m:e>
                        <m:r>
                          <m:rPr>
                            <m:sty m:val="bi"/>
                          </m:rPr>
                          <w:rPr>
                            <w:rFonts w:ascii="Cambria Math" w:hAnsi="Cambria Math"/>
                          </w:rPr>
                          <m:t>T</m:t>
                        </m:r>
                      </m:e>
                      <m:sup>
                        <m:r>
                          <w:rPr>
                            <w:rFonts w:ascii="Cambria Math" w:hAnsi="Cambria Math"/>
                          </w:rPr>
                          <m:t>n</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ϕ</m:t>
                        </m:r>
                      </m:e>
                      <m:sup>
                        <m:r>
                          <w:rPr>
                            <w:rFonts w:ascii="Cambria Math" w:hAnsi="Cambria Math"/>
                          </w:rPr>
                          <m:t>n</m:t>
                        </m:r>
                      </m:sup>
                    </m:sSup>
                  </m:e>
                </m:d>
              </m:oMath>
            </m:oMathPara>
          </w:p>
        </w:tc>
        <w:tc>
          <w:tcPr>
            <w:tcW w:w="1632" w:type="dxa"/>
            <w:vAlign w:val="center"/>
          </w:tcPr>
          <w:p w14:paraId="54B3AAC6" w14:textId="77777777" w:rsidR="00521C96" w:rsidRPr="00222B71" w:rsidRDefault="00521C96" w:rsidP="002103E7">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4966467C" w14:textId="3E49A520" w:rsidR="00F45D0F" w:rsidRDefault="00F45D0F" w:rsidP="00222B71">
      <w:pPr>
        <w:spacing w:line="360" w:lineRule="auto"/>
      </w:pPr>
      <w:r>
        <w:t xml:space="preserve">Avec </w:t>
      </w:r>
      <m:oMath>
        <m:r>
          <w:rPr>
            <w:rFonts w:ascii="Cambria Math" w:hAnsi="Cambria Math"/>
          </w:rPr>
          <m:t>θ</m:t>
        </m:r>
        <m:r>
          <m:rPr>
            <m:sty m:val="p"/>
          </m:rPr>
          <w:rPr>
            <w:rFonts w:ascii="Cambria Math" w:hAnsi="Cambria Math"/>
          </w:rPr>
          <m:t>∈[0,1]</m:t>
        </m:r>
      </m:oMath>
    </w:p>
    <w:p w14:paraId="43BC6FF2" w14:textId="37ECE7CA" w:rsidR="00521C96" w:rsidRDefault="00521C96" w:rsidP="00222B71">
      <w:pPr>
        <w:spacing w:line="360" w:lineRule="auto"/>
      </w:pPr>
      <w:proofErr w:type="gramStart"/>
      <w:r>
        <w:t xml:space="preserve">Quand </w:t>
      </w:r>
      <w:proofErr w:type="gramEnd"/>
      <m:oMath>
        <m:r>
          <w:rPr>
            <w:rFonts w:ascii="Cambria Math" w:hAnsi="Cambria Math"/>
          </w:rPr>
          <m:t>θ</m:t>
        </m:r>
        <m:r>
          <m:rPr>
            <m:sty m:val="p"/>
          </m:rPr>
          <w:rPr>
            <w:rFonts w:ascii="Cambria Math" w:hAnsi="Cambria Math"/>
          </w:rPr>
          <m:t>=0</m:t>
        </m:r>
      </m:oMath>
      <w:r>
        <w:t xml:space="preserve">, le schéma est explicite, la stabilité du schéma dépend </w:t>
      </w:r>
      <w:r w:rsidR="00BC68FA">
        <w:t xml:space="preserve">de la valeur propre du système. </w:t>
      </w:r>
      <w:r>
        <w:t>Quand</w:t>
      </w:r>
      <m:oMath>
        <m:r>
          <m:rPr>
            <m:sty m:val="p"/>
          </m:rPr>
          <w:rPr>
            <w:rFonts w:ascii="Cambria Math" w:hAnsi="Cambria Math"/>
          </w:rPr>
          <m:t xml:space="preserve"> </m:t>
        </m:r>
        <m:r>
          <w:rPr>
            <w:rFonts w:ascii="Cambria Math" w:hAnsi="Cambria Math"/>
          </w:rPr>
          <m:t>θ</m:t>
        </m:r>
        <m:r>
          <m:rPr>
            <m:sty m:val="p"/>
          </m:rPr>
          <w:rPr>
            <w:rFonts w:ascii="Cambria Math" w:hAnsi="Cambria Math"/>
          </w:rPr>
          <m:t>≠0</m:t>
        </m:r>
      </m:oMath>
      <w:r>
        <w:t xml:space="preserve">, le schéma devient implicite. Selon la référence </w:t>
      </w:r>
      <w:proofErr w:type="spellStart"/>
      <w:r w:rsidR="007B0452">
        <w:t>C</w:t>
      </w:r>
      <w:r>
        <w:t>odeAster</w:t>
      </w:r>
      <w:proofErr w:type="spellEnd"/>
      <w:r w:rsidR="00C66F0C">
        <w:t>©</w:t>
      </w:r>
      <w:r w:rsidR="007447B7">
        <w:t xml:space="preserve"> </w:t>
      </w:r>
      <w:r w:rsidR="000934EF">
        <w:fldChar w:fldCharType="begin"/>
      </w:r>
      <w:r w:rsidR="000934EF">
        <w:instrText xml:space="preserve"> REF _Ref528232242 \r \h </w:instrText>
      </w:r>
      <w:r w:rsidR="000934EF">
        <w:fldChar w:fldCharType="separate"/>
      </w:r>
      <w:r w:rsidR="00453126">
        <w:t>[10]</w:t>
      </w:r>
      <w:r w:rsidR="000934EF">
        <w:fldChar w:fldCharType="end"/>
      </w:r>
      <w:r>
        <w:t xml:space="preserve">, si </w:t>
      </w:r>
      <m:oMath>
        <m:r>
          <w:rPr>
            <w:rFonts w:ascii="Cambria Math" w:hAnsi="Cambria Math"/>
          </w:rPr>
          <m:t>θ</m:t>
        </m:r>
        <m:r>
          <m:rPr>
            <m:sty m:val="p"/>
          </m:rPr>
          <w:rPr>
            <w:rFonts w:ascii="Cambria Math" w:hAnsi="Cambria Math"/>
          </w:rPr>
          <m:t>≥0.5,</m:t>
        </m:r>
      </m:oMath>
      <w:r>
        <w:t xml:space="preserve"> le schéma est inconditionnellement stable, alors que lors du paramètre</w:t>
      </w:r>
      <m:oMath>
        <m:r>
          <m:rPr>
            <m:sty m:val="p"/>
          </m:rPr>
          <w:rPr>
            <w:rFonts w:ascii="Cambria Math" w:hAnsi="Cambria Math"/>
          </w:rPr>
          <m:t xml:space="preserve"> </m:t>
        </m:r>
        <m:r>
          <w:rPr>
            <w:rFonts w:ascii="Cambria Math" w:hAnsi="Cambria Math"/>
          </w:rPr>
          <m:t>θ</m:t>
        </m:r>
        <m:r>
          <m:rPr>
            <m:sty m:val="p"/>
          </m:rPr>
          <w:rPr>
            <w:rFonts w:ascii="Cambria Math" w:hAnsi="Cambria Math"/>
          </w:rPr>
          <m:t>&lt;0.5</m:t>
        </m:r>
      </m:oMath>
      <w:r>
        <w:t xml:space="preserve">, la méthode est stable si le pas de temps </w:t>
      </w:r>
      <m:oMath>
        <m:r>
          <m:rPr>
            <m:sty m:val="p"/>
          </m:rPr>
          <w:rPr>
            <w:rFonts w:ascii="Cambria Math" w:hAnsi="Cambria Math"/>
          </w:rPr>
          <m:t>∆</m:t>
        </m:r>
        <m:r>
          <w:rPr>
            <w:rFonts w:ascii="Cambria Math" w:hAnsi="Cambria Math"/>
          </w:rPr>
          <m:t>t</m:t>
        </m:r>
      </m:oMath>
      <w:r>
        <w:t xml:space="preserve"> satisfait des certaines contraintes liées à la matrice thermique de rigidité </w:t>
      </w:r>
      <m:oMath>
        <m:r>
          <m:rPr>
            <m:sty m:val="bi"/>
          </m:rPr>
          <w:rPr>
            <w:rFonts w:ascii="Cambria Math" w:hAnsi="Cambria Math"/>
          </w:rPr>
          <m:t>K</m:t>
        </m:r>
      </m:oMath>
      <w:r w:rsidR="00BC68FA">
        <w:t xml:space="preserve"> </w:t>
      </w:r>
      <w:r>
        <w:t xml:space="preserve">et à la matrice de </w:t>
      </w:r>
      <w:proofErr w:type="gramStart"/>
      <w:r>
        <w:t>masse</w:t>
      </w:r>
      <w:r w:rsidR="00BC68FA">
        <w:t xml:space="preserve"> </w:t>
      </w:r>
      <w:proofErr w:type="gramEnd"/>
      <m:oMath>
        <m:r>
          <m:rPr>
            <m:sty m:val="bi"/>
          </m:rPr>
          <w:rPr>
            <w:rFonts w:ascii="Cambria Math" w:hAnsi="Cambria Math"/>
          </w:rPr>
          <m:t>M</m:t>
        </m:r>
      </m:oMath>
      <w:r>
        <w:t xml:space="preserve">.  Concernant la méthode utilisée pendant la simulation ce paramètre </w:t>
      </w:r>
      <m:oMath>
        <m:r>
          <w:rPr>
            <w:rFonts w:ascii="Cambria Math" w:hAnsi="Cambria Math"/>
          </w:rPr>
          <m:t>θ</m:t>
        </m:r>
      </m:oMath>
      <w:r>
        <w:t xml:space="preserve"> est fixé à 0.57.</w:t>
      </w:r>
    </w:p>
    <w:p w14:paraId="2F1F7F24" w14:textId="2B6008DF" w:rsidR="00521C96" w:rsidRDefault="00521C96" w:rsidP="00222B71">
      <w:pPr>
        <w:spacing w:line="360" w:lineRule="auto"/>
      </w:pPr>
      <w:r>
        <w:t xml:space="preserve">Bien que Le calcul de la valeur propre du système matriciel donne le pas de temps critique </w:t>
      </w:r>
      <m:oMath>
        <m:r>
          <m:rPr>
            <m:sty m:val="p"/>
          </m:rPr>
          <w:rPr>
            <w:rFonts w:ascii="Cambria Math" w:hAnsi="Cambria Math"/>
          </w:rPr>
          <m:t>∆</m:t>
        </m:r>
        <m:r>
          <w:rPr>
            <w:rFonts w:ascii="Cambria Math" w:hAnsi="Cambria Math"/>
          </w:rPr>
          <m:t>t</m:t>
        </m:r>
      </m:oMath>
      <w:r>
        <w:t xml:space="preserve"> de manière exacte, lors que le schéma est implicite, il existe </w:t>
      </w:r>
      <w:r w:rsidR="0031307F">
        <w:t xml:space="preserve">également </w:t>
      </w:r>
      <w:r>
        <w:t>une formule analytique en se basant sur le maillage utilisé et la propriété du matériau pour l’approximer. Cette formule est écrite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521C96" w:rsidRPr="00AA3E05" w14:paraId="6FB8DEFC" w14:textId="77777777" w:rsidTr="00237B6F">
        <w:trPr>
          <w:trHeight w:val="635"/>
          <w:tblHeader/>
          <w:jc w:val="center"/>
        </w:trPr>
        <w:tc>
          <w:tcPr>
            <w:tcW w:w="7943" w:type="dxa"/>
            <w:vAlign w:val="center"/>
          </w:tcPr>
          <w:p w14:paraId="0156F8C1" w14:textId="3DAB8098" w:rsidR="00521C96" w:rsidRPr="00010676" w:rsidRDefault="00521C96" w:rsidP="00222B71">
            <w:pPr>
              <w:spacing w:line="360" w:lineRule="auto"/>
            </w:pPr>
            <m:oMathPara>
              <m:oMath>
                <m:r>
                  <m:rPr>
                    <m:sty m:val="p"/>
                  </m:rPr>
                  <w:rPr>
                    <w:rFonts w:ascii="Cambria Math" w:hAnsi="Cambria Math"/>
                  </w:rPr>
                  <m:t>∆</m:t>
                </m:r>
                <m:r>
                  <w:rPr>
                    <w:rFonts w:ascii="Cambria Math" w:hAnsi="Cambria Math"/>
                  </w:rPr>
                  <m:t>t</m:t>
                </m:r>
                <m:r>
                  <m:rPr>
                    <m:sty m:val="p"/>
                  </m:rPr>
                  <w:rPr>
                    <w:rFonts w:ascii="Cambria Math" w:hAnsi="Cambria Math"/>
                  </w:rPr>
                  <m:t>&lt;</m:t>
                </m:r>
                <m:f>
                  <m:fPr>
                    <m:ctrlPr>
                      <w:rPr>
                        <w:rFonts w:ascii="Cambria Math" w:hAnsi="Cambria Math"/>
                      </w:rPr>
                    </m:ctrlPr>
                  </m:fPr>
                  <m:num>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sSup>
                      <m:sSupPr>
                        <m:ctrlPr>
                          <w:rPr>
                            <w:rFonts w:ascii="Cambria Math" w:hAnsi="Cambria Math"/>
                          </w:rPr>
                        </m:ctrlPr>
                      </m:sSup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e>
                        </m:func>
                      </m:e>
                      <m:sup>
                        <m:r>
                          <m:rPr>
                            <m:sty m:val="p"/>
                          </m:rPr>
                          <w:rPr>
                            <w:rFonts w:ascii="Cambria Math" w:hAnsi="Cambria Math"/>
                          </w:rPr>
                          <m:t>2</m:t>
                        </m:r>
                      </m:sup>
                    </m:sSup>
                  </m:num>
                  <m:den>
                    <m:r>
                      <m:rPr>
                        <m:sty m:val="p"/>
                      </m:rPr>
                      <w:rPr>
                        <w:rFonts w:ascii="Cambria Math" w:hAnsi="Cambria Math"/>
                      </w:rPr>
                      <m:t>2</m:t>
                    </m:r>
                    <m:r>
                      <w:rPr>
                        <w:rFonts w:ascii="Cambria Math" w:hAnsi="Cambria Math"/>
                      </w:rPr>
                      <m:t>λ</m:t>
                    </m:r>
                  </m:den>
                </m:f>
              </m:oMath>
            </m:oMathPara>
          </w:p>
        </w:tc>
        <w:tc>
          <w:tcPr>
            <w:tcW w:w="1096" w:type="dxa"/>
            <w:vAlign w:val="center"/>
          </w:tcPr>
          <w:p w14:paraId="0091AD7A" w14:textId="77777777" w:rsidR="00521C96" w:rsidRPr="00222B71" w:rsidRDefault="00521C96" w:rsidP="002103E7">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77711152" w14:textId="77777777" w:rsidR="00983C9B" w:rsidRDefault="00983C9B" w:rsidP="00983C9B">
      <w:pPr>
        <w:spacing w:line="276" w:lineRule="auto"/>
      </w:pPr>
      <w:r>
        <w:t>Avec :</w:t>
      </w:r>
    </w:p>
    <w:p w14:paraId="47B26948" w14:textId="7C57B8FE" w:rsidR="00983C9B" w:rsidRDefault="00983C9B" w:rsidP="00983C9B">
      <w:pPr>
        <w:spacing w:line="276" w:lineRule="auto"/>
      </w:pPr>
      <m:oMath>
        <m:r>
          <m:rPr>
            <m:sty m:val="p"/>
          </m:rPr>
          <w:rPr>
            <w:rFonts w:ascii="Cambria Math" w:hAnsi="Cambria Math"/>
          </w:rPr>
          <m:t>∆</m:t>
        </m:r>
        <m:r>
          <w:rPr>
            <w:rFonts w:ascii="Cambria Math" w:hAnsi="Cambria Math"/>
          </w:rPr>
          <m:t>x</m:t>
        </m:r>
        <m:r>
          <m:rPr>
            <m:sty m:val="p"/>
          </m:rPr>
          <w:rPr>
            <w:rFonts w:ascii="Cambria Math" w:hAnsi="Cambria Math"/>
          </w:rPr>
          <m:t>, ∆</m:t>
        </m:r>
        <m:r>
          <w:rPr>
            <w:rFonts w:ascii="Cambria Math" w:hAnsi="Cambria Math"/>
          </w:rPr>
          <m:t>y</m:t>
        </m:r>
        <m:r>
          <m:rPr>
            <m:sty m:val="p"/>
          </m:rPr>
          <w:rPr>
            <w:rFonts w:ascii="Cambria Math" w:hAnsi="Cambria Math"/>
          </w:rPr>
          <m:t>, ∆</m:t>
        </m:r>
        <m:r>
          <w:rPr>
            <w:rFonts w:ascii="Cambria Math" w:hAnsi="Cambria Math"/>
          </w:rPr>
          <m:t>z</m:t>
        </m:r>
        <m:r>
          <m:rPr>
            <m:sty m:val="p"/>
          </m:rPr>
          <w:rPr>
            <w:rFonts w:ascii="Cambria Math" w:hAnsi="Cambria Math"/>
          </w:rPr>
          <m:t>:</m:t>
        </m:r>
      </m:oMath>
      <w:r>
        <w:t xml:space="preserve"> </w:t>
      </w:r>
      <w:proofErr w:type="gramStart"/>
      <w:r>
        <w:t>les</w:t>
      </w:r>
      <w:proofErr w:type="gramEnd"/>
      <w:r>
        <w:t xml:space="preserve"> pas de discrétisation du maillage en trois directions en</w:t>
      </w:r>
      <m:oMath>
        <m:r>
          <m:rPr>
            <m:sty m:val="p"/>
          </m:rPr>
          <w:rPr>
            <w:rFonts w:ascii="Cambria Math" w:hAnsi="Cambria Math"/>
          </w:rPr>
          <m:t xml:space="preserve"> [</m:t>
        </m:r>
        <m:r>
          <w:rPr>
            <w:rFonts w:ascii="Cambria Math" w:hAnsi="Cambria Math"/>
          </w:rPr>
          <m:t>m]</m:t>
        </m:r>
      </m:oMath>
      <w:r>
        <w:t>.</w:t>
      </w:r>
    </w:p>
    <w:p w14:paraId="227DB79D" w14:textId="233A7B55" w:rsidR="00983C9B" w:rsidRDefault="00983C9B" w:rsidP="00983C9B">
      <w:pPr>
        <w:spacing w:line="276" w:lineRule="auto"/>
      </w:pPr>
      <m:oMath>
        <m:r>
          <w:rPr>
            <w:rFonts w:ascii="Cambria Math" w:hAnsi="Cambria Math"/>
          </w:rPr>
          <m:t>ρ</m:t>
        </m:r>
        <m:r>
          <m:rPr>
            <m:sty m:val="p"/>
          </m:rPr>
          <w:rPr>
            <w:rFonts w:ascii="Cambria Math" w:hAnsi="Cambria Math"/>
          </w:rPr>
          <m:t> </m:t>
        </m:r>
      </m:oMath>
      <w:r>
        <w:t xml:space="preserve">: </w:t>
      </w:r>
      <w:r w:rsidR="004E5B01">
        <w:t>D</w:t>
      </w:r>
      <w:r>
        <w:t xml:space="preserve">ensité </w:t>
      </w:r>
      <m:oMath>
        <m:r>
          <w:rPr>
            <w:rFonts w:ascii="Cambria Math" w:hAnsi="Cambria Math"/>
          </w:rPr>
          <m:t>[kg</m:t>
        </m:r>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3</m:t>
            </m:r>
          </m:sup>
        </m:sSup>
        <m:r>
          <w:rPr>
            <w:rFonts w:ascii="Cambria Math" w:hAnsi="Cambria Math"/>
          </w:rPr>
          <m:t>]</m:t>
        </m:r>
      </m:oMath>
    </w:p>
    <w:p w14:paraId="4BF9CE50" w14:textId="090C7F87" w:rsidR="00983C9B" w:rsidRDefault="00144DF9" w:rsidP="00983C9B">
      <w:pPr>
        <w:spacing w:line="276" w:lineRule="auto"/>
      </w:pPr>
      <m:oMath>
        <m:sSub>
          <m:sSubPr>
            <m:ctrlPr>
              <w:rPr>
                <w:rFonts w:ascii="Cambria Math" w:hAnsi="Cambria Math"/>
              </w:rPr>
            </m:ctrlPr>
          </m:sSubPr>
          <m:e>
            <m:r>
              <w:rPr>
                <w:rFonts w:ascii="Cambria Math" w:hAnsi="Cambria Math"/>
              </w:rPr>
              <m:t>C</m:t>
            </m:r>
          </m:e>
          <m:sub>
            <m:r>
              <w:rPr>
                <w:rFonts w:ascii="Cambria Math" w:hAnsi="Cambria Math"/>
              </w:rPr>
              <m:t>p</m:t>
            </m:r>
          </m:sub>
        </m:sSub>
        <m:r>
          <m:rPr>
            <m:sty m:val="p"/>
          </m:rPr>
          <w:rPr>
            <w:rFonts w:ascii="Cambria Math" w:hAnsi="Cambria Math"/>
          </w:rPr>
          <m:t>:</m:t>
        </m:r>
      </m:oMath>
      <w:r w:rsidR="00983C9B">
        <w:t xml:space="preserve"> </w:t>
      </w:r>
      <w:r w:rsidR="004E5B01">
        <w:t>C</w:t>
      </w:r>
      <w:r w:rsidR="00983C9B">
        <w:t xml:space="preserve">apacité thermique massique en </w:t>
      </w:r>
      <m:oMath>
        <m:r>
          <w:rPr>
            <w:rFonts w:ascii="Cambria Math" w:hAnsi="Cambria Math"/>
          </w:rPr>
          <m:t>[J</m:t>
        </m:r>
        <m:r>
          <m:rPr>
            <m:sty m:val="p"/>
          </m:rPr>
          <w:rPr>
            <w:rFonts w:ascii="Cambria Math" w:hAnsi="Cambria Math"/>
          </w:rPr>
          <m:t>/(</m:t>
        </m:r>
        <m:r>
          <w:rPr>
            <w:rFonts w:ascii="Cambria Math" w:hAnsi="Cambria Math"/>
          </w:rPr>
          <m:t>kgK</m:t>
        </m:r>
        <m:r>
          <m:rPr>
            <m:sty m:val="p"/>
          </m:rPr>
          <w:rPr>
            <w:rFonts w:ascii="Cambria Math" w:hAnsi="Cambria Math"/>
          </w:rPr>
          <m:t>)]</m:t>
        </m:r>
      </m:oMath>
    </w:p>
    <w:p w14:paraId="5DB4A742" w14:textId="6687D721" w:rsidR="00521C96" w:rsidRDefault="00983C9B" w:rsidP="00AE331A">
      <w:pPr>
        <w:pStyle w:val="Default"/>
        <w:spacing w:line="360" w:lineRule="auto"/>
      </w:pPr>
      <m:oMath>
        <m:r>
          <w:rPr>
            <w:rFonts w:ascii="Cambria Math" w:hAnsi="Cambria Math"/>
          </w:rPr>
          <m:t>λ</m:t>
        </m:r>
        <m:r>
          <m:rPr>
            <m:sty m:val="p"/>
          </m:rPr>
          <w:rPr>
            <w:rFonts w:ascii="Cambria Math" w:hAnsi="Cambria Math"/>
          </w:rPr>
          <m:t>:</m:t>
        </m:r>
      </m:oMath>
      <w:r>
        <w:t xml:space="preserve"> </w:t>
      </w:r>
      <w:proofErr w:type="gramStart"/>
      <w:r>
        <w:t>conductivité</w:t>
      </w:r>
      <w:proofErr w:type="gramEnd"/>
      <w:r>
        <w:t xml:space="preserve"> thermique en </w:t>
      </w:r>
      <m:oMath>
        <m:r>
          <w:rPr>
            <w:rFonts w:ascii="Cambria Math" w:hAnsi="Cambria Math"/>
          </w:rPr>
          <m:t>[W</m:t>
        </m:r>
        <m:r>
          <m:rPr>
            <m:sty m:val="p"/>
          </m:rPr>
          <w:rPr>
            <w:rFonts w:ascii="Cambria Math" w:hAnsi="Cambria Math"/>
          </w:rPr>
          <m:t>/(</m:t>
        </m:r>
        <m:r>
          <w:rPr>
            <w:rFonts w:ascii="Cambria Math" w:hAnsi="Cambria Math"/>
          </w:rPr>
          <m:t>mK</m:t>
        </m:r>
        <m:r>
          <m:rPr>
            <m:sty m:val="p"/>
          </m:rPr>
          <w:rPr>
            <w:rFonts w:ascii="Cambria Math" w:hAnsi="Cambria Math"/>
          </w:rPr>
          <m:t>)</m:t>
        </m:r>
        <m:r>
          <w:rPr>
            <w:rFonts w:ascii="Cambria Math" w:hAnsi="Cambria Math"/>
          </w:rPr>
          <m:t>]</m:t>
        </m:r>
      </m:oMath>
    </w:p>
    <w:p w14:paraId="5B1364B6" w14:textId="58632303" w:rsidR="000C3087" w:rsidRDefault="00993523" w:rsidP="00AE331A">
      <w:pPr>
        <w:pStyle w:val="Titre2"/>
        <w:spacing w:line="360" w:lineRule="auto"/>
      </w:pPr>
      <w:r>
        <w:t>modèle de déformation thermique</w:t>
      </w:r>
    </w:p>
    <w:p w14:paraId="36706C1A" w14:textId="048D903F" w:rsidR="003C6A63" w:rsidRDefault="003C6A63" w:rsidP="00AE331A">
      <w:pPr>
        <w:pStyle w:val="Titre3"/>
        <w:spacing w:line="360" w:lineRule="auto"/>
      </w:pPr>
      <w:r>
        <w:t xml:space="preserve">Equation de comportement thermomécanique </w:t>
      </w:r>
    </w:p>
    <w:p w14:paraId="7A4C41D3" w14:textId="67FA345A" w:rsidR="000F349C" w:rsidRDefault="009B4A57" w:rsidP="00AE331A">
      <w:pPr>
        <w:spacing w:line="360" w:lineRule="auto"/>
      </w:pPr>
      <w:r>
        <w:t>Une fois le champ de température est obtenu, la déformation thermique du rotor peut être ensuite déterminé</w:t>
      </w:r>
      <w:r w:rsidR="0040034E">
        <w:t>e</w:t>
      </w:r>
      <w:r w:rsidR="001E4067">
        <w:t xml:space="preserve"> et</w:t>
      </w:r>
      <w:r>
        <w:t xml:space="preserve"> </w:t>
      </w:r>
      <w:r w:rsidR="001E4067">
        <w:t>l</w:t>
      </w:r>
      <w:r w:rsidR="00A92F1C">
        <w:t>a notion du couplage thermomécanique est ainsi introduite</w:t>
      </w:r>
      <w:r w:rsidR="001E4067">
        <w:t>.</w:t>
      </w:r>
      <w:r w:rsidR="00CF4016">
        <w:t xml:space="preserve"> </w:t>
      </w:r>
      <w:r w:rsidR="001E4067">
        <w:t>C</w:t>
      </w:r>
      <w:r w:rsidR="00E53B55">
        <w:t>e couplage ici est un couplage faible, car</w:t>
      </w:r>
      <w:r w:rsidR="005073FF">
        <w:t xml:space="preserve"> </w:t>
      </w:r>
      <w:r w:rsidR="00CA349D">
        <w:t xml:space="preserve">seulement les effets thermiques sur la mécanique sont considérés. Les effets </w:t>
      </w:r>
      <w:r w:rsidR="00FE4CA5">
        <w:t>inverses, c’est</w:t>
      </w:r>
      <w:r w:rsidR="00CA349D">
        <w:t xml:space="preserve"> à dire que les effets mécaniques sur ceux-ci de la thermique qui entrainent les élévations de température dues aux déformations, ne sont pas considérés.</w:t>
      </w:r>
      <w:r w:rsidR="00557475">
        <w:t xml:space="preserve"> </w:t>
      </w:r>
    </w:p>
    <w:p w14:paraId="4AF9BF42" w14:textId="6F5D0EFB" w:rsidR="00C90AC5" w:rsidRDefault="00CB7D3D" w:rsidP="00AE331A">
      <w:pPr>
        <w:spacing w:line="360" w:lineRule="auto"/>
      </w:pPr>
      <w:r>
        <w:t>Quand les effets de dilatation thermique sont pris en compte, le couplage thermomécanique se fait</w:t>
      </w:r>
      <w:r w:rsidR="0023213B">
        <w:t xml:space="preserve"> par la relati</w:t>
      </w:r>
      <w:r w:rsidR="001066DE">
        <w:t xml:space="preserve">on de comportement </w:t>
      </w:r>
      <w:r>
        <w:t>qui s’écrit</w:t>
      </w:r>
      <w:r w:rsidR="0023213B">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23213B" w:rsidRPr="00AA3E05" w14:paraId="01500C54" w14:textId="77777777" w:rsidTr="002216E7">
        <w:trPr>
          <w:trHeight w:val="635"/>
          <w:tblHeader/>
          <w:jc w:val="center"/>
        </w:trPr>
        <w:tc>
          <w:tcPr>
            <w:tcW w:w="7943" w:type="dxa"/>
            <w:vAlign w:val="center"/>
          </w:tcPr>
          <w:p w14:paraId="645FBDFC" w14:textId="5F1301A6" w:rsidR="0023213B" w:rsidRPr="001066DE" w:rsidRDefault="007A0BBC" w:rsidP="00AE331A">
            <w:pPr>
              <w:spacing w:line="360" w:lineRule="auto"/>
              <w:rPr>
                <w:b/>
              </w:rPr>
            </w:pPr>
            <m:oMathPara>
              <m:oMath>
                <m:r>
                  <m:rPr>
                    <m:sty m:val="bi"/>
                  </m:rPr>
                  <w:rPr>
                    <w:rFonts w:ascii="Cambria Math" w:hAnsi="Cambria Math"/>
                  </w:rPr>
                  <m:t>ϵ=</m:t>
                </m:r>
                <m:sSubSup>
                  <m:sSubSupPr>
                    <m:ctrlPr>
                      <w:rPr>
                        <w:rFonts w:ascii="Cambria Math" w:hAnsi="Cambria Math"/>
                        <w:b/>
                        <w:i/>
                      </w:rPr>
                    </m:ctrlPr>
                  </m:sSubSupPr>
                  <m:e>
                    <m:r>
                      <m:rPr>
                        <m:sty m:val="bi"/>
                      </m:rPr>
                      <w:rPr>
                        <w:rFonts w:ascii="Cambria Math" w:hAnsi="Cambria Math"/>
                      </w:rPr>
                      <m:t>C</m:t>
                    </m:r>
                  </m:e>
                  <m:sub>
                    <m:r>
                      <m:rPr>
                        <m:sty m:val="bi"/>
                      </m:rPr>
                      <w:rPr>
                        <w:rFonts w:ascii="Cambria Math" w:hAnsi="Cambria Math"/>
                      </w:rPr>
                      <m:t>el</m:t>
                    </m:r>
                  </m:sub>
                  <m:sup>
                    <m:r>
                      <m:rPr>
                        <m:sty m:val="bi"/>
                      </m:rPr>
                      <w:rPr>
                        <w:rFonts w:ascii="Cambria Math" w:hAnsi="Cambria Math"/>
                      </w:rPr>
                      <m:t>-1</m:t>
                    </m:r>
                  </m:sup>
                </m:sSubSup>
                <m:r>
                  <m:rPr>
                    <m:sty m:val="bi"/>
                  </m:rPr>
                  <w:rPr>
                    <w:rFonts w:ascii="Cambria Math" w:hAnsi="Cambria Math"/>
                  </w:rPr>
                  <m:t>σ</m:t>
                </m:r>
                <m:r>
                  <w:rPr>
                    <w:rFonts w:ascii="Cambria Math" w:hAnsi="Cambria Math"/>
                  </w:rPr>
                  <m:t>+</m:t>
                </m:r>
                <m:r>
                  <m:rPr>
                    <m:sty m:val="bi"/>
                  </m:rPr>
                  <w:rPr>
                    <w:rFonts w:ascii="Cambria Math" w:hAnsi="Cambria Math"/>
                  </w:rPr>
                  <m:t>α</m:t>
                </m:r>
                <m:r>
                  <m:rPr>
                    <m:sty m:val="p"/>
                  </m:rPr>
                  <w:rPr>
                    <w:rFonts w:ascii="Cambria Math" w:hAnsi="Cambria Math"/>
                  </w:rPr>
                  <m:t>Δ</m:t>
                </m:r>
                <m:r>
                  <m:rPr>
                    <m:sty m:val="bi"/>
                  </m:rPr>
                  <w:rPr>
                    <w:rFonts w:ascii="Cambria Math" w:hAnsi="Cambria Math"/>
                  </w:rPr>
                  <m:t>TI</m:t>
                </m:r>
              </m:oMath>
            </m:oMathPara>
          </w:p>
        </w:tc>
        <w:tc>
          <w:tcPr>
            <w:tcW w:w="1096" w:type="dxa"/>
            <w:vAlign w:val="center"/>
          </w:tcPr>
          <w:p w14:paraId="48084BC8" w14:textId="77777777" w:rsidR="0023213B" w:rsidRPr="00222B71" w:rsidRDefault="0023213B" w:rsidP="002103E7">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694FF6FC" w14:textId="30B4319C" w:rsidR="0023213B" w:rsidRDefault="00EE5208" w:rsidP="00AE331A">
      <w:pPr>
        <w:spacing w:line="360" w:lineRule="auto"/>
      </w:pPr>
      <w:r>
        <w:t xml:space="preserve">Ou dans l’autre sens :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EE5208" w:rsidRPr="00AA3E05" w14:paraId="26A8A3CC" w14:textId="77777777" w:rsidTr="002216E7">
        <w:trPr>
          <w:trHeight w:val="635"/>
          <w:tblHeader/>
          <w:jc w:val="center"/>
        </w:trPr>
        <w:tc>
          <w:tcPr>
            <w:tcW w:w="7943" w:type="dxa"/>
            <w:vAlign w:val="center"/>
          </w:tcPr>
          <w:p w14:paraId="0C4AA40A" w14:textId="4DEDB5AA" w:rsidR="00EE5208" w:rsidRPr="001066DE" w:rsidRDefault="00DF1712" w:rsidP="00AE331A">
            <w:pPr>
              <w:spacing w:line="360" w:lineRule="auto"/>
              <w:rPr>
                <w:b/>
              </w:rPr>
            </w:pPr>
            <m:oMathPara>
              <m:oMath>
                <m:r>
                  <m:rPr>
                    <m:sty m:val="bi"/>
                  </m:rPr>
                  <w:rPr>
                    <w:rFonts w:ascii="Cambria Math" w:hAnsi="Cambria Math"/>
                  </w:rPr>
                  <m:t>σ=</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el</m:t>
                    </m:r>
                  </m:sub>
                </m:sSub>
                <m:r>
                  <m:rPr>
                    <m:sty m:val="bi"/>
                  </m:rPr>
                  <w:rPr>
                    <w:rFonts w:ascii="Cambria Math" w:hAnsi="Cambria Math"/>
                  </w:rPr>
                  <m:t>ϵ</m:t>
                </m:r>
                <m:r>
                  <w:rPr>
                    <w:rFonts w:ascii="Cambria Math" w:hAnsi="Cambria Math"/>
                  </w:rPr>
                  <m:t>-</m:t>
                </m:r>
                <m:r>
                  <m:rPr>
                    <m:sty m:val="bi"/>
                  </m:rPr>
                  <w:rPr>
                    <w:rFonts w:ascii="Cambria Math" w:hAnsi="Cambria Math"/>
                  </w:rPr>
                  <m:t>α</m:t>
                </m:r>
                <m:r>
                  <m:rPr>
                    <m:sty m:val="p"/>
                  </m:rPr>
                  <w:rPr>
                    <w:rFonts w:ascii="Cambria Math" w:hAnsi="Cambria Math"/>
                  </w:rPr>
                  <m:t>Δ</m:t>
                </m:r>
                <m:r>
                  <m:rPr>
                    <m:sty m:val="bi"/>
                  </m:rPr>
                  <w:rPr>
                    <w:rFonts w:ascii="Cambria Math" w:hAnsi="Cambria Math"/>
                  </w:rPr>
                  <m:t>T</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el</m:t>
                    </m:r>
                  </m:sub>
                </m:sSub>
                <m:r>
                  <m:rPr>
                    <m:sty m:val="bi"/>
                  </m:rPr>
                  <w:rPr>
                    <w:rFonts w:ascii="Cambria Math" w:hAnsi="Cambria Math"/>
                  </w:rPr>
                  <m:t>I</m:t>
                </m:r>
              </m:oMath>
            </m:oMathPara>
          </w:p>
        </w:tc>
        <w:tc>
          <w:tcPr>
            <w:tcW w:w="1096" w:type="dxa"/>
            <w:vAlign w:val="center"/>
          </w:tcPr>
          <w:p w14:paraId="2683BAF9" w14:textId="77777777" w:rsidR="00EE5208" w:rsidRPr="00222B71" w:rsidRDefault="00EE5208" w:rsidP="002103E7">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36624A6F" w14:textId="77777777" w:rsidR="00545523" w:rsidRDefault="00545523" w:rsidP="00AE331A">
      <w:pPr>
        <w:spacing w:line="360" w:lineRule="auto"/>
      </w:pPr>
    </w:p>
    <w:p w14:paraId="347B8C6E" w14:textId="00647C4D" w:rsidR="00FF5885" w:rsidRDefault="00DC30D2" w:rsidP="00AE331A">
      <w:pPr>
        <w:spacing w:line="360" w:lineRule="auto"/>
      </w:pPr>
      <w:proofErr w:type="gramStart"/>
      <w:r>
        <w:t>a</w:t>
      </w:r>
      <w:r w:rsidR="0046791C">
        <w:t>vec</w:t>
      </w:r>
      <w:proofErr w:type="gramEnd"/>
      <w:r>
        <w:t xml:space="preserve"> </w:t>
      </w:r>
    </w:p>
    <w:p w14:paraId="2A014D45" w14:textId="727DA98C" w:rsidR="00545523" w:rsidRPr="00305B49" w:rsidRDefault="00144DF9" w:rsidP="00AE331A">
      <w:pPr>
        <w:spacing w:line="360" w:lineRule="auto"/>
        <w:rPr>
          <w:b/>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el</m:t>
              </m:r>
            </m:sub>
          </m:sSub>
          <m:r>
            <m:rPr>
              <m:sty m:val="bi"/>
            </m:rPr>
            <w:rPr>
              <w:rFonts w:ascii="Cambria Math" w:hAnsi="Cambria Math"/>
            </w:rPr>
            <m:t>=</m:t>
          </m:r>
          <m:d>
            <m:dPr>
              <m:begChr m:val="["/>
              <m:endChr m:val="]"/>
              <m:shp m:val="match"/>
              <m:ctrlPr>
                <w:rPr>
                  <w:rFonts w:ascii="Cambria Math" w:hAnsi="Cambria Math"/>
                  <w:b/>
                  <w:i/>
                </w:rPr>
              </m:ctrlPr>
            </m:dPr>
            <m:e>
              <m:m>
                <m:mPr>
                  <m:mcs>
                    <m:mc>
                      <m:mcPr>
                        <m:count m:val="6"/>
                        <m:mcJc m:val="center"/>
                      </m:mcPr>
                    </m:mc>
                  </m:mcs>
                  <m:ctrlPr>
                    <w:rPr>
                      <w:rFonts w:ascii="Cambria Math" w:hAnsi="Cambria Math"/>
                      <w:b/>
                      <w:i/>
                    </w:rPr>
                  </m:ctrlPr>
                </m:mPr>
                <m:m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el</m:t>
                        </m:r>
                      </m:sub>
                    </m:sSub>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mr>
                <m:m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el</m:t>
                        </m:r>
                      </m:sub>
                    </m:sSub>
                    <m:ctrlPr>
                      <w:rPr>
                        <w:rFonts w:ascii="Cambria Math" w:eastAsia="Cambria Math" w:hAnsi="Cambria Math" w:cs="Cambria Math"/>
                        <w:b/>
                        <w:i/>
                      </w:rPr>
                    </m:ctrlPr>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mr>
                <m:m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ctrlPr>
                      <w:rPr>
                        <w:rFonts w:ascii="Cambria Math" w:eastAsia="Cambria Math" w:hAnsi="Cambria Math" w:cs="Cambria Math"/>
                        <w:b/>
                        <w:i/>
                      </w:rPr>
                    </m:ctrlPr>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ctrlPr>
                      <w:rPr>
                        <w:rFonts w:ascii="Cambria Math" w:eastAsia="Cambria Math" w:hAnsi="Cambria Math" w:cs="Cambria Math"/>
                        <w:b/>
                        <w:i/>
                      </w:rPr>
                    </m:ctrlPr>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el</m:t>
                        </m:r>
                      </m:sub>
                    </m:sSub>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mr>
                <m:mr>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el</m:t>
                        </m:r>
                      </m:sub>
                    </m:sSub>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mr>
                <m:mr>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el</m:t>
                        </m:r>
                      </m:sub>
                    </m:sSub>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mr>
                <m:mr>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el</m:t>
                        </m:r>
                      </m:sub>
                    </m:sSub>
                  </m:e>
                </m:mr>
              </m:m>
            </m:e>
          </m:d>
        </m:oMath>
      </m:oMathPara>
    </w:p>
    <w:p w14:paraId="59DE5FE9" w14:textId="0E646F4A" w:rsidR="00305B49" w:rsidRPr="00305B49" w:rsidRDefault="00144DF9" w:rsidP="00AE331A">
      <w:pPr>
        <w:spacing w:line="360" w:lineRule="auto"/>
      </w:pPr>
      <m:oMathPara>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r>
            <w:rPr>
              <w:rFonts w:ascii="Cambria Math" w:hAnsi="Cambria Math"/>
            </w:rPr>
            <m:t>=</m:t>
          </m:r>
          <m:f>
            <m:fPr>
              <m:ctrlPr>
                <w:rPr>
                  <w:rFonts w:ascii="Cambria Math" w:hAnsi="Cambria Math"/>
                  <w:i/>
                </w:rPr>
              </m:ctrlPr>
            </m:fPr>
            <m:num>
              <m:r>
                <w:rPr>
                  <w:rFonts w:ascii="Cambria Math" w:hAnsi="Cambria Math"/>
                </w:rPr>
                <m:t>Ev</m:t>
              </m:r>
            </m:num>
            <m:den>
              <m:r>
                <w:rPr>
                  <w:rFonts w:ascii="Cambria Math" w:hAnsi="Cambria Math"/>
                </w:rPr>
                <m:t>(1+v)(1-2v)</m:t>
              </m:r>
            </m:den>
          </m:f>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el</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2</m:t>
              </m:r>
              <m:d>
                <m:dPr>
                  <m:ctrlPr>
                    <w:rPr>
                      <w:rFonts w:ascii="Cambria Math" w:hAnsi="Cambria Math"/>
                      <w:i/>
                    </w:rPr>
                  </m:ctrlPr>
                </m:dPr>
                <m:e>
                  <m:r>
                    <w:rPr>
                      <w:rFonts w:ascii="Cambria Math" w:hAnsi="Cambria Math"/>
                    </w:rPr>
                    <m:t>1+v</m:t>
                  </m:r>
                </m:e>
              </m:d>
            </m:den>
          </m:f>
        </m:oMath>
      </m:oMathPara>
    </w:p>
    <w:p w14:paraId="3E0E0FDF" w14:textId="0C051614" w:rsidR="00305B49" w:rsidRDefault="00305B49" w:rsidP="00AE331A">
      <w:pPr>
        <w:spacing w:line="360" w:lineRule="auto"/>
      </w:pPr>
      <m:oMathPara>
        <m:oMath>
          <m:r>
            <m:rPr>
              <m:sty m:val="bi"/>
            </m:rPr>
            <w:rPr>
              <w:rFonts w:ascii="Cambria Math" w:hAnsi="Cambria Math"/>
            </w:rPr>
            <m:t>σ=</m:t>
          </m:r>
          <m:d>
            <m:dPr>
              <m:ctrlPr>
                <w:rPr>
                  <w:rFonts w:ascii="Cambria Math" w:hAnsi="Cambria Math"/>
                  <w:b/>
                  <w:i/>
                </w:rPr>
              </m:ctrlPr>
            </m:dPr>
            <m:e>
              <m:m>
                <m:mPr>
                  <m:mcs>
                    <m:mc>
                      <m:mcPr>
                        <m:count m:val="1"/>
                        <m:mcJc m:val="center"/>
                      </m:mcPr>
                    </m:mc>
                  </m:mcs>
                  <m:ctrlPr>
                    <w:rPr>
                      <w:rFonts w:ascii="Cambria Math" w:hAnsi="Cambria Math"/>
                      <w:b/>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xx</m:t>
                              </m:r>
                            </m:sub>
                          </m:sSub>
                        </m:e>
                      </m:mr>
                      <m:mr>
                        <m:e>
                          <m:sSub>
                            <m:sSubPr>
                              <m:ctrlPr>
                                <w:rPr>
                                  <w:rFonts w:ascii="Cambria Math" w:hAnsi="Cambria Math"/>
                                  <w:i/>
                                </w:rPr>
                              </m:ctrlPr>
                            </m:sSubPr>
                            <m:e>
                              <m:r>
                                <w:rPr>
                                  <w:rFonts w:ascii="Cambria Math" w:hAnsi="Cambria Math"/>
                                </w:rPr>
                                <m:t>σ</m:t>
                              </m:r>
                            </m:e>
                            <m:sub>
                              <m:r>
                                <w:rPr>
                                  <w:rFonts w:ascii="Cambria Math" w:hAnsi="Cambria Math"/>
                                </w:rPr>
                                <m:t>yy</m:t>
                              </m:r>
                            </m:sub>
                          </m:sSub>
                        </m:e>
                      </m:mr>
                      <m:mr>
                        <m:e>
                          <m:sSub>
                            <m:sSubPr>
                              <m:ctrlPr>
                                <w:rPr>
                                  <w:rFonts w:ascii="Cambria Math" w:hAnsi="Cambria Math"/>
                                  <w:i/>
                                </w:rPr>
                              </m:ctrlPr>
                            </m:sSubPr>
                            <m:e>
                              <m:r>
                                <w:rPr>
                                  <w:rFonts w:ascii="Cambria Math" w:hAnsi="Cambria Math"/>
                                </w:rPr>
                                <m:t>σ</m:t>
                              </m:r>
                            </m:e>
                            <m:sub>
                              <m:r>
                                <w:rPr>
                                  <w:rFonts w:ascii="Cambria Math" w:hAnsi="Cambria Math"/>
                                </w:rPr>
                                <m:t>zz</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xy</m:t>
                              </m:r>
                            </m:sub>
                          </m:sSub>
                        </m:e>
                      </m:mr>
                      <m:mr>
                        <m:e>
                          <m:sSub>
                            <m:sSubPr>
                              <m:ctrlPr>
                                <w:rPr>
                                  <w:rFonts w:ascii="Cambria Math" w:hAnsi="Cambria Math"/>
                                  <w:i/>
                                </w:rPr>
                              </m:ctrlPr>
                            </m:sSubPr>
                            <m:e>
                              <m:r>
                                <w:rPr>
                                  <w:rFonts w:ascii="Cambria Math" w:hAnsi="Cambria Math"/>
                                </w:rPr>
                                <m:t>σ</m:t>
                              </m:r>
                            </m:e>
                            <m:sub>
                              <m:r>
                                <w:rPr>
                                  <w:rFonts w:ascii="Cambria Math" w:hAnsi="Cambria Math"/>
                                </w:rPr>
                                <m:t>xz</m:t>
                              </m:r>
                            </m:sub>
                          </m:sSub>
                        </m:e>
                      </m:mr>
                      <m:mr>
                        <m:e>
                          <m:sSub>
                            <m:sSubPr>
                              <m:ctrlPr>
                                <w:rPr>
                                  <w:rFonts w:ascii="Cambria Math" w:hAnsi="Cambria Math"/>
                                  <w:i/>
                                </w:rPr>
                              </m:ctrlPr>
                            </m:sSubPr>
                            <m:e>
                              <m:r>
                                <w:rPr>
                                  <w:rFonts w:ascii="Cambria Math" w:hAnsi="Cambria Math"/>
                                </w:rPr>
                                <m:t>σ</m:t>
                              </m:r>
                            </m:e>
                            <m:sub>
                              <m:r>
                                <w:rPr>
                                  <w:rFonts w:ascii="Cambria Math" w:hAnsi="Cambria Math"/>
                                </w:rPr>
                                <m:t>yz</m:t>
                              </m:r>
                            </m:sub>
                          </m:sSub>
                        </m:e>
                      </m:mr>
                    </m:m>
                  </m:e>
                </m:mr>
              </m:m>
            </m:e>
          </m:d>
          <m:r>
            <m:rPr>
              <m:sty m:val="bi"/>
            </m:rPr>
            <w:rPr>
              <w:rFonts w:ascii="Cambria Math" w:hAnsi="Cambria Math"/>
            </w:rPr>
            <m:t xml:space="preserve">     ;    ϵ=</m:t>
          </m:r>
          <m:d>
            <m:dPr>
              <m:ctrlPr>
                <w:rPr>
                  <w:rFonts w:ascii="Cambria Math" w:hAnsi="Cambria Math"/>
                  <w:b/>
                  <w:i/>
                </w:rPr>
              </m:ctrlPr>
            </m:dPr>
            <m:e>
              <m:m>
                <m:mPr>
                  <m:mcs>
                    <m:mc>
                      <m:mcPr>
                        <m:count m:val="1"/>
                        <m:mcJc m:val="center"/>
                      </m:mcPr>
                    </m:mc>
                  </m:mcs>
                  <m:ctrlPr>
                    <w:rPr>
                      <w:rFonts w:ascii="Cambria Math" w:hAnsi="Cambria Math"/>
                      <w:b/>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ϵ</m:t>
                              </m:r>
                            </m:e>
                            <m:sub>
                              <m:r>
                                <w:rPr>
                                  <w:rFonts w:ascii="Cambria Math" w:hAnsi="Cambria Math"/>
                                </w:rPr>
                                <m:t>xx</m:t>
                              </m:r>
                            </m:sub>
                          </m:sSub>
                        </m:e>
                      </m:mr>
                      <m:mr>
                        <m:e>
                          <m:sSub>
                            <m:sSubPr>
                              <m:ctrlPr>
                                <w:rPr>
                                  <w:rFonts w:ascii="Cambria Math" w:hAnsi="Cambria Math"/>
                                  <w:i/>
                                </w:rPr>
                              </m:ctrlPr>
                            </m:sSubPr>
                            <m:e>
                              <m:r>
                                <w:rPr>
                                  <w:rFonts w:ascii="Cambria Math" w:hAnsi="Cambria Math"/>
                                </w:rPr>
                                <m:t>ϵ</m:t>
                              </m:r>
                            </m:e>
                            <m:sub>
                              <m:r>
                                <w:rPr>
                                  <w:rFonts w:ascii="Cambria Math" w:hAnsi="Cambria Math"/>
                                </w:rPr>
                                <m:t>yy</m:t>
                              </m:r>
                            </m:sub>
                          </m:sSub>
                        </m:e>
                      </m:mr>
                      <m:mr>
                        <m:e>
                          <m:sSub>
                            <m:sSubPr>
                              <m:ctrlPr>
                                <w:rPr>
                                  <w:rFonts w:ascii="Cambria Math" w:hAnsi="Cambria Math"/>
                                  <w:i/>
                                </w:rPr>
                              </m:ctrlPr>
                            </m:sSubPr>
                            <m:e>
                              <m:r>
                                <w:rPr>
                                  <w:rFonts w:ascii="Cambria Math" w:hAnsi="Cambria Math"/>
                                </w:rPr>
                                <m:t>ϵ</m:t>
                              </m:r>
                            </m:e>
                            <m:sub>
                              <m:r>
                                <w:rPr>
                                  <w:rFonts w:ascii="Cambria Math" w:hAnsi="Cambria Math"/>
                                </w:rPr>
                                <m:t>zz</m:t>
                              </m:r>
                            </m:sub>
                          </m:sSub>
                        </m:e>
                      </m:mr>
                    </m:m>
                  </m:e>
                </m:mr>
                <m:mr>
                  <m:e>
                    <m:m>
                      <m:mPr>
                        <m:mcs>
                          <m:mc>
                            <m:mcPr>
                              <m:count m:val="1"/>
                              <m:mcJc m:val="center"/>
                            </m:mcPr>
                          </m:mc>
                        </m:mcs>
                        <m:ctrlPr>
                          <w:rPr>
                            <w:rFonts w:ascii="Cambria Math" w:hAnsi="Cambria Math"/>
                            <w:i/>
                          </w:rPr>
                        </m:ctrlPr>
                      </m:mPr>
                      <m:mr>
                        <m:e>
                          <m:r>
                            <w:rPr>
                              <w:rFonts w:ascii="Cambria Math" w:hAnsi="Cambria Math"/>
                            </w:rPr>
                            <m:t>2</m:t>
                          </m:r>
                          <m:sSub>
                            <m:sSubPr>
                              <m:ctrlPr>
                                <w:rPr>
                                  <w:rFonts w:ascii="Cambria Math" w:hAnsi="Cambria Math"/>
                                  <w:i/>
                                </w:rPr>
                              </m:ctrlPr>
                            </m:sSubPr>
                            <m:e>
                              <m:r>
                                <w:rPr>
                                  <w:rFonts w:ascii="Cambria Math" w:hAnsi="Cambria Math"/>
                                </w:rPr>
                                <m:t>ϵ</m:t>
                              </m:r>
                            </m:e>
                            <m:sub>
                              <m:r>
                                <w:rPr>
                                  <w:rFonts w:ascii="Cambria Math" w:hAnsi="Cambria Math"/>
                                </w:rPr>
                                <m:t>xy</m:t>
                              </m:r>
                            </m:sub>
                          </m:sSub>
                        </m:e>
                      </m:mr>
                      <m:mr>
                        <m:e>
                          <m:r>
                            <w:rPr>
                              <w:rFonts w:ascii="Cambria Math" w:hAnsi="Cambria Math"/>
                            </w:rPr>
                            <m:t>2</m:t>
                          </m:r>
                          <m:sSub>
                            <m:sSubPr>
                              <m:ctrlPr>
                                <w:rPr>
                                  <w:rFonts w:ascii="Cambria Math" w:hAnsi="Cambria Math"/>
                                  <w:i/>
                                </w:rPr>
                              </m:ctrlPr>
                            </m:sSubPr>
                            <m:e>
                              <m:r>
                                <w:rPr>
                                  <w:rFonts w:ascii="Cambria Math" w:hAnsi="Cambria Math"/>
                                </w:rPr>
                                <m:t>ϵ</m:t>
                              </m:r>
                            </m:e>
                            <m:sub>
                              <m:r>
                                <w:rPr>
                                  <w:rFonts w:ascii="Cambria Math" w:hAnsi="Cambria Math"/>
                                </w:rPr>
                                <m:t>xz</m:t>
                              </m:r>
                            </m:sub>
                          </m:sSub>
                        </m:e>
                      </m:mr>
                      <m:mr>
                        <m:e>
                          <m:r>
                            <w:rPr>
                              <w:rFonts w:ascii="Cambria Math" w:hAnsi="Cambria Math"/>
                            </w:rPr>
                            <m:t>2</m:t>
                          </m:r>
                          <m:sSub>
                            <m:sSubPr>
                              <m:ctrlPr>
                                <w:rPr>
                                  <w:rFonts w:ascii="Cambria Math" w:hAnsi="Cambria Math"/>
                                  <w:i/>
                                </w:rPr>
                              </m:ctrlPr>
                            </m:sSubPr>
                            <m:e>
                              <m:r>
                                <w:rPr>
                                  <w:rFonts w:ascii="Cambria Math" w:hAnsi="Cambria Math"/>
                                </w:rPr>
                                <m:t>ϵ</m:t>
                              </m:r>
                            </m:e>
                            <m:sub>
                              <m:r>
                                <w:rPr>
                                  <w:rFonts w:ascii="Cambria Math" w:hAnsi="Cambria Math"/>
                                </w:rPr>
                                <m:t>yz</m:t>
                              </m:r>
                            </m:sub>
                          </m:sSub>
                        </m:e>
                      </m:mr>
                    </m:m>
                  </m:e>
                </m:mr>
              </m:m>
            </m:e>
          </m:d>
          <m:r>
            <m:rPr>
              <m:sty m:val="bi"/>
            </m:rPr>
            <w:rPr>
              <w:rFonts w:ascii="Cambria Math" w:hAnsi="Cambria Math"/>
            </w:rPr>
            <m:t>    ;    I=</m:t>
          </m:r>
          <m:d>
            <m:dPr>
              <m:ctrlPr>
                <w:rPr>
                  <w:rFonts w:ascii="Cambria Math" w:hAnsi="Cambria Math"/>
                  <w:b/>
                  <w:i/>
                </w:rPr>
              </m:ctrlPr>
            </m:dPr>
            <m:e>
              <m:r>
                <m:rPr>
                  <m:sty m:val="bi"/>
                </m:rPr>
                <w:rPr>
                  <w:rFonts w:ascii="Cambria Math" w:hAnsi="Cambria Math"/>
                </w:rPr>
                <m:t xml:space="preserve">  </m:t>
              </m:r>
              <m:m>
                <m:mPr>
                  <m:mcs>
                    <m:mc>
                      <m:mcPr>
                        <m:count m:val="1"/>
                        <m:mcJc m:val="center"/>
                      </m:mcPr>
                    </m:mc>
                  </m:mcs>
                  <m:ctrlPr>
                    <w:rPr>
                      <w:rFonts w:ascii="Cambria Math" w:hAnsi="Cambria Math"/>
                      <w:b/>
                      <w:i/>
                    </w:rPr>
                  </m:ctrlPr>
                </m:mP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r>
                            <w:rPr>
                              <w:rFonts w:ascii="Cambria Math" w:hAnsi="Cambria Math"/>
                            </w:rPr>
                            <m:t>1</m:t>
                          </m:r>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mr>
              </m:m>
              <m:r>
                <m:rPr>
                  <m:sty m:val="bi"/>
                </m:rPr>
                <w:rPr>
                  <w:rFonts w:ascii="Cambria Math" w:hAnsi="Cambria Math"/>
                </w:rPr>
                <m:t xml:space="preserve">  </m:t>
              </m:r>
            </m:e>
          </m:d>
        </m:oMath>
      </m:oMathPara>
    </w:p>
    <w:p w14:paraId="38C26478" w14:textId="77777777" w:rsidR="00D37AB7" w:rsidRDefault="00144DF9" w:rsidP="00760C0F">
      <w:pPr>
        <w:spacing w:line="276" w:lineRule="auto"/>
      </w:pP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el</m:t>
            </m:r>
          </m:sub>
        </m:sSub>
      </m:oMath>
      <w:r w:rsidR="00A40449">
        <w:t xml:space="preserve"> </w:t>
      </w:r>
      <w:proofErr w:type="gramStart"/>
      <w:r w:rsidR="00A40449">
        <w:t>est</w:t>
      </w:r>
      <w:proofErr w:type="gramEnd"/>
      <w:r w:rsidR="00A40449">
        <w:t xml:space="preserve"> la matrice du comportement élastique.</w:t>
      </w:r>
      <w:r w:rsidR="00A769E8">
        <w:t xml:space="preserve"> </w:t>
      </w:r>
    </w:p>
    <w:p w14:paraId="3D6CCD0B" w14:textId="49CB63B2" w:rsidR="00D37AB7" w:rsidRDefault="00144DF9" w:rsidP="00760C0F">
      <w:pPr>
        <w:spacing w:line="276" w:lineRule="auto"/>
      </w:pPr>
      <m:oMath>
        <m:sSub>
          <m:sSubPr>
            <m:ctrlPr>
              <w:rPr>
                <w:rFonts w:ascii="Cambria Math" w:hAnsi="Cambria Math"/>
                <w:i/>
              </w:rPr>
            </m:ctrlPr>
          </m:sSubPr>
          <m:e>
            <m:r>
              <w:rPr>
                <w:rFonts w:ascii="Cambria Math" w:hAnsi="Cambria Math"/>
              </w:rPr>
              <m:t>λ</m:t>
            </m:r>
          </m:e>
          <m:sub>
            <m:r>
              <w:rPr>
                <w:rFonts w:ascii="Cambria Math" w:hAnsi="Cambria Math"/>
              </w:rPr>
              <m:t>el</m:t>
            </m:r>
          </m:sub>
        </m:sSub>
      </m:oMath>
      <w:r w:rsidR="00D37AB7">
        <w:t xml:space="preserve"> </w:t>
      </w:r>
      <w:proofErr w:type="gramStart"/>
      <w:r w:rsidR="00D37AB7">
        <w:t>est</w:t>
      </w:r>
      <w:proofErr w:type="gramEnd"/>
      <w:r w:rsidR="00D37AB7">
        <w:t xml:space="preserve"> le coefficient de Lamé </w:t>
      </w:r>
    </w:p>
    <w:p w14:paraId="08AC8EEC" w14:textId="1ABC82E7" w:rsidR="00D37AB7" w:rsidRDefault="00144DF9" w:rsidP="00760C0F">
      <w:pPr>
        <w:spacing w:line="276" w:lineRule="auto"/>
      </w:pPr>
      <m:oMath>
        <m:sSub>
          <m:sSubPr>
            <m:ctrlPr>
              <w:rPr>
                <w:rFonts w:ascii="Cambria Math" w:hAnsi="Cambria Math"/>
                <w:i/>
              </w:rPr>
            </m:ctrlPr>
          </m:sSubPr>
          <m:e>
            <m:r>
              <w:rPr>
                <w:rFonts w:ascii="Cambria Math" w:hAnsi="Cambria Math"/>
              </w:rPr>
              <m:t>μ</m:t>
            </m:r>
          </m:e>
          <m:sub>
            <m:r>
              <w:rPr>
                <w:rFonts w:ascii="Cambria Math" w:hAnsi="Cambria Math"/>
              </w:rPr>
              <m:t>el</m:t>
            </m:r>
          </m:sub>
        </m:sSub>
      </m:oMath>
      <w:r w:rsidR="00D37AB7">
        <w:t xml:space="preserve"> </w:t>
      </w:r>
      <w:proofErr w:type="gramStart"/>
      <w:r w:rsidR="00D37AB7">
        <w:t>est</w:t>
      </w:r>
      <w:proofErr w:type="gramEnd"/>
      <w:r w:rsidR="00D37AB7">
        <w:t xml:space="preserve"> le module de cisaillement</w:t>
      </w:r>
    </w:p>
    <w:p w14:paraId="3A0A117F" w14:textId="77777777" w:rsidR="00D37AB7" w:rsidRDefault="00A769E8" w:rsidP="00760C0F">
      <w:pPr>
        <w:spacing w:line="276" w:lineRule="auto"/>
      </w:pPr>
      <m:oMath>
        <m:r>
          <w:rPr>
            <w:rFonts w:ascii="Cambria Math" w:hAnsi="Cambria Math"/>
          </w:rPr>
          <m:t>E</m:t>
        </m:r>
      </m:oMath>
      <w:r>
        <w:t xml:space="preserve"> </w:t>
      </w:r>
      <w:proofErr w:type="gramStart"/>
      <w:r>
        <w:t>est</w:t>
      </w:r>
      <w:proofErr w:type="gramEnd"/>
      <w:r>
        <w:t xml:space="preserve"> </w:t>
      </w:r>
      <w:r w:rsidR="00EF2F9B">
        <w:t xml:space="preserve">le module de Young. </w:t>
      </w:r>
    </w:p>
    <w:p w14:paraId="5F3CEE87" w14:textId="77777777" w:rsidR="00D37AB7" w:rsidRDefault="00EF2F9B" w:rsidP="00760C0F">
      <w:pPr>
        <w:spacing w:line="276" w:lineRule="auto"/>
      </w:pPr>
      <m:oMath>
        <m:r>
          <w:rPr>
            <w:rFonts w:ascii="Cambria Math" w:hAnsi="Cambria Math"/>
          </w:rPr>
          <m:t>v</m:t>
        </m:r>
      </m:oMath>
      <w:r>
        <w:t xml:space="preserve"> </w:t>
      </w:r>
      <w:proofErr w:type="gramStart"/>
      <w:r>
        <w:t>est</w:t>
      </w:r>
      <w:proofErr w:type="gramEnd"/>
      <w:r>
        <w:t xml:space="preserve"> le coefficient de Poisson.  </w:t>
      </w:r>
    </w:p>
    <w:p w14:paraId="1F187872" w14:textId="357DFD57" w:rsidR="00A40449" w:rsidRDefault="00A40449" w:rsidP="00760C0F">
      <w:pPr>
        <w:spacing w:line="276" w:lineRule="auto"/>
      </w:pPr>
      <m:oMath>
        <m:r>
          <m:rPr>
            <m:sty m:val="bi"/>
          </m:rPr>
          <w:rPr>
            <w:rFonts w:ascii="Cambria Math" w:hAnsi="Cambria Math"/>
          </w:rPr>
          <m:t>I</m:t>
        </m:r>
      </m:oMath>
      <w:r>
        <w:t xml:space="preserve"> </w:t>
      </w:r>
      <w:proofErr w:type="gramStart"/>
      <w:r>
        <w:t>est</w:t>
      </w:r>
      <w:proofErr w:type="gramEnd"/>
      <w:r>
        <w:t xml:space="preserve"> le vecteur identité au sens de la représentation vectorielle des contraintes et des déformations.</w:t>
      </w:r>
    </w:p>
    <w:p w14:paraId="35DE39B0" w14:textId="77777777" w:rsidR="00760C0F" w:rsidRDefault="00760C0F" w:rsidP="00AE331A">
      <w:pPr>
        <w:spacing w:line="360" w:lineRule="auto"/>
      </w:pPr>
    </w:p>
    <w:p w14:paraId="08D17400" w14:textId="77777777" w:rsidR="00A40449" w:rsidRDefault="00A40449" w:rsidP="00AE331A">
      <w:pPr>
        <w:spacing w:line="360" w:lineRule="auto"/>
      </w:pPr>
      <w:r>
        <w:t>Cette relation de comportement exprime que :</w:t>
      </w:r>
    </w:p>
    <w:p w14:paraId="6D016E02" w14:textId="659E4828" w:rsidR="00A40449" w:rsidRDefault="00A40449" w:rsidP="00AE331A">
      <w:pPr>
        <w:spacing w:line="360" w:lineRule="auto"/>
      </w:pPr>
      <w:r>
        <w:t>– s’il y a élévation de température (</w:t>
      </w:r>
      <m:oMath>
        <m:r>
          <m:rPr>
            <m:sty m:val="p"/>
          </m:rPr>
          <w:rPr>
            <w:rFonts w:ascii="Cambria Math" w:hAnsi="Cambria Math"/>
          </w:rPr>
          <m:t>Δ</m:t>
        </m:r>
        <m:r>
          <m:rPr>
            <m:sty m:val="bi"/>
          </m:rPr>
          <w:rPr>
            <w:rFonts w:ascii="Cambria Math" w:hAnsi="Cambria Math"/>
          </w:rPr>
          <m:t>T&gt;</m:t>
        </m:r>
        <m:r>
          <w:rPr>
            <w:rFonts w:ascii="Cambria Math" w:hAnsi="Cambria Math"/>
          </w:rPr>
          <m:t>0</m:t>
        </m:r>
      </m:oMath>
      <w:r>
        <w:t>), il peut y avoir dilatation (les composantes</w:t>
      </w:r>
      <w:r w:rsidR="008E749A">
        <w:t xml:space="preserve"> </w:t>
      </w:r>
      <w:r>
        <w:t>de cisaillement ne sont pas affectées) sans contrainte</w:t>
      </w:r>
      <w:r w:rsidR="00A908D5">
        <w:t xml:space="preserve"> (</w:t>
      </w:r>
      <m:oMath>
        <m:r>
          <m:rPr>
            <m:sty m:val="bi"/>
          </m:rPr>
          <w:rPr>
            <w:rFonts w:ascii="Cambria Math" w:hAnsi="Cambria Math"/>
          </w:rPr>
          <m:t>σ=0</m:t>
        </m:r>
      </m:oMath>
      <w:r w:rsidR="009A1BC7" w:rsidRPr="009A1BC7">
        <w:t>)</w:t>
      </w:r>
      <w:r>
        <w:t>.</w:t>
      </w:r>
    </w:p>
    <w:p w14:paraId="19F6AC03" w14:textId="7FD2879B" w:rsidR="00A40449" w:rsidRDefault="00A40449" w:rsidP="00AE331A">
      <w:pPr>
        <w:spacing w:line="360" w:lineRule="auto"/>
      </w:pPr>
      <w:r>
        <w:t>– s’il y a élévation de température sans possibilité de déformation, il y a compression</w:t>
      </w:r>
      <w:r w:rsidR="00B86674">
        <w:t xml:space="preserve"> </w:t>
      </w:r>
      <w:r>
        <w:t>du milieu</w:t>
      </w:r>
      <w:r w:rsidR="00435938">
        <w:t xml:space="preserve"> qui est équivalent </w:t>
      </w:r>
      <w:r w:rsidR="008F2E66">
        <w:t xml:space="preserve">à </w:t>
      </w:r>
      <w:r w:rsidR="00435938">
        <w:t xml:space="preserve">une contrainte </w:t>
      </w:r>
      <w:r w:rsidR="00202E59">
        <w:t>de compression à l’origine thermique</w:t>
      </w:r>
      <w:r>
        <w:t>.</w:t>
      </w:r>
    </w:p>
    <w:p w14:paraId="3FAA2504" w14:textId="3FD303FD" w:rsidR="00546603" w:rsidRDefault="00B86674" w:rsidP="00AE331A">
      <w:pPr>
        <w:spacing w:line="360" w:lineRule="auto"/>
      </w:pPr>
      <m:oMath>
        <m:r>
          <w:rPr>
            <w:rFonts w:ascii="Cambria Math" w:hAnsi="Cambria Math"/>
          </w:rPr>
          <m:t>α</m:t>
        </m:r>
      </m:oMath>
      <w:r w:rsidR="00A40449">
        <w:t xml:space="preserve"> </w:t>
      </w:r>
      <w:proofErr w:type="gramStart"/>
      <w:r w:rsidR="00A40449">
        <w:t>est</w:t>
      </w:r>
      <w:proofErr w:type="gramEnd"/>
      <w:r w:rsidR="00A40449">
        <w:t xml:space="preserve"> </w:t>
      </w:r>
      <w:r w:rsidR="007163A5">
        <w:t>le coefficient de dilatation thermique</w:t>
      </w:r>
      <w:r w:rsidR="00FD2533">
        <w:t xml:space="preserve"> exprimé en</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-1</m:t>
            </m:r>
          </m:sup>
        </m:sSup>
      </m:oMath>
      <w:r w:rsidR="007163A5">
        <w:t xml:space="preserve">. Il est un paramètre </w:t>
      </w:r>
      <w:r w:rsidR="00A40449">
        <w:t>scalaire</w:t>
      </w:r>
      <w:r w:rsidR="007163A5">
        <w:t xml:space="preserve"> dans le cas de la dilatation thermique isotrope</w:t>
      </w:r>
      <w:r w:rsidR="00A40449">
        <w:t>.</w:t>
      </w:r>
      <w:r w:rsidR="005D1062">
        <w:t xml:space="preserve"> </w:t>
      </w:r>
      <w:r w:rsidR="00AE331A">
        <w:t xml:space="preserve">Le </w:t>
      </w:r>
      <w:r w:rsidR="00AE331A" w:rsidRPr="00E87A2D">
        <w:fldChar w:fldCharType="begin"/>
      </w:r>
      <w:r w:rsidR="00AE331A" w:rsidRPr="00E87A2D">
        <w:instrText xml:space="preserve"> REF _Ref528240213 \h </w:instrText>
      </w:r>
      <w:r w:rsidR="00E87A2D" w:rsidRPr="00E87A2D">
        <w:instrText xml:space="preserve"> \* MERGEFORMAT </w:instrText>
      </w:r>
      <w:r w:rsidR="00AE331A" w:rsidRPr="00E87A2D">
        <w:fldChar w:fldCharType="separate"/>
      </w:r>
      <w:r w:rsidR="00453126" w:rsidRPr="00453126">
        <w:rPr>
          <w:iCs/>
        </w:rPr>
        <w:t xml:space="preserve">Tableau </w:t>
      </w:r>
      <w:r w:rsidR="00453126" w:rsidRPr="00453126">
        <w:rPr>
          <w:iCs/>
          <w:noProof/>
        </w:rPr>
        <w:t>3</w:t>
      </w:r>
      <w:r w:rsidR="00AE331A" w:rsidRPr="00E87A2D">
        <w:fldChar w:fldCharType="end"/>
      </w:r>
      <w:r w:rsidR="00A40449">
        <w:t xml:space="preserve"> </w:t>
      </w:r>
      <w:r w:rsidR="00113E4B">
        <w:t>issu d</w:t>
      </w:r>
      <w:r w:rsidR="00D6671C">
        <w:t>e</w:t>
      </w:r>
      <w:r w:rsidR="00113E4B">
        <w:t xml:space="preserve"> </w:t>
      </w:r>
      <w:r w:rsidR="00113E4B">
        <w:fldChar w:fldCharType="begin"/>
      </w:r>
      <w:r w:rsidR="00113E4B">
        <w:instrText xml:space="preserve"> REF _Ref528171614 \r \h </w:instrText>
      </w:r>
      <w:r w:rsidR="00AE331A">
        <w:instrText xml:space="preserve"> \* MERGEFORMAT </w:instrText>
      </w:r>
      <w:r w:rsidR="00113E4B">
        <w:fldChar w:fldCharType="separate"/>
      </w:r>
      <w:r w:rsidR="00453126">
        <w:t>[9]</w:t>
      </w:r>
      <w:r w:rsidR="00113E4B">
        <w:fldChar w:fldCharType="end"/>
      </w:r>
      <w:r w:rsidR="00183EC5">
        <w:t xml:space="preserve"> présente de ses</w:t>
      </w:r>
      <w:r w:rsidR="00A40449">
        <w:t xml:space="preserve"> valeurs pour quelques matériaux usuels.</w:t>
      </w:r>
    </w:p>
    <w:p w14:paraId="6F2860E3" w14:textId="3059B5D4" w:rsidR="00AE331A" w:rsidRPr="00AE331A" w:rsidRDefault="00AE331A" w:rsidP="00AE331A">
      <w:pPr>
        <w:pStyle w:val="Lgende"/>
        <w:keepNext/>
        <w:jc w:val="center"/>
        <w:rPr>
          <w:rFonts w:ascii="Calibri" w:eastAsia="Times New Roman" w:hAnsi="Calibri" w:cs="Times New Roman"/>
          <w:i w:val="0"/>
          <w:iCs w:val="0"/>
          <w:color w:val="auto"/>
          <w:sz w:val="22"/>
          <w:szCs w:val="20"/>
          <w:lang w:eastAsia="fr-FR"/>
        </w:rPr>
      </w:pPr>
      <w:bookmarkStart w:id="180" w:name="_Ref528240213"/>
      <w:r w:rsidRPr="00AE331A">
        <w:rPr>
          <w:rFonts w:ascii="Calibri" w:eastAsia="Times New Roman" w:hAnsi="Calibri" w:cs="Times New Roman"/>
          <w:i w:val="0"/>
          <w:iCs w:val="0"/>
          <w:color w:val="auto"/>
          <w:sz w:val="22"/>
          <w:szCs w:val="20"/>
          <w:lang w:eastAsia="fr-FR"/>
        </w:rPr>
        <w:t xml:space="preserve">Tableau </w:t>
      </w:r>
      <w:r w:rsidRPr="00AE331A">
        <w:rPr>
          <w:rFonts w:ascii="Calibri" w:eastAsia="Times New Roman" w:hAnsi="Calibri" w:cs="Times New Roman"/>
          <w:i w:val="0"/>
          <w:iCs w:val="0"/>
          <w:color w:val="auto"/>
          <w:sz w:val="22"/>
          <w:szCs w:val="20"/>
          <w:lang w:eastAsia="fr-FR"/>
        </w:rPr>
        <w:fldChar w:fldCharType="begin"/>
      </w:r>
      <w:r w:rsidRPr="00AE331A">
        <w:rPr>
          <w:rFonts w:ascii="Calibri" w:eastAsia="Times New Roman" w:hAnsi="Calibri" w:cs="Times New Roman"/>
          <w:i w:val="0"/>
          <w:iCs w:val="0"/>
          <w:color w:val="auto"/>
          <w:sz w:val="22"/>
          <w:szCs w:val="20"/>
          <w:lang w:eastAsia="fr-FR"/>
        </w:rPr>
        <w:instrText xml:space="preserve"> SEQ Tableau \* ARABIC </w:instrText>
      </w:r>
      <w:r w:rsidRPr="00AE331A">
        <w:rPr>
          <w:rFonts w:ascii="Calibri" w:eastAsia="Times New Roman" w:hAnsi="Calibri" w:cs="Times New Roman"/>
          <w:i w:val="0"/>
          <w:iCs w:val="0"/>
          <w:color w:val="auto"/>
          <w:sz w:val="22"/>
          <w:szCs w:val="20"/>
          <w:lang w:eastAsia="fr-FR"/>
        </w:rPr>
        <w:fldChar w:fldCharType="separate"/>
      </w:r>
      <w:r w:rsidR="00453126">
        <w:rPr>
          <w:rFonts w:ascii="Calibri" w:eastAsia="Times New Roman" w:hAnsi="Calibri" w:cs="Times New Roman"/>
          <w:i w:val="0"/>
          <w:iCs w:val="0"/>
          <w:noProof/>
          <w:color w:val="auto"/>
          <w:sz w:val="22"/>
          <w:szCs w:val="20"/>
          <w:lang w:eastAsia="fr-FR"/>
        </w:rPr>
        <w:t>3</w:t>
      </w:r>
      <w:r w:rsidRPr="00AE331A">
        <w:rPr>
          <w:rFonts w:ascii="Calibri" w:eastAsia="Times New Roman" w:hAnsi="Calibri" w:cs="Times New Roman"/>
          <w:i w:val="0"/>
          <w:iCs w:val="0"/>
          <w:color w:val="auto"/>
          <w:sz w:val="22"/>
          <w:szCs w:val="20"/>
          <w:lang w:eastAsia="fr-FR"/>
        </w:rPr>
        <w:fldChar w:fldCharType="end"/>
      </w:r>
      <w:bookmarkEnd w:id="180"/>
      <w:r w:rsidRPr="00AE331A">
        <w:rPr>
          <w:rFonts w:ascii="Calibri" w:eastAsia="Times New Roman" w:hAnsi="Calibri" w:cs="Times New Roman"/>
          <w:i w:val="0"/>
          <w:iCs w:val="0"/>
          <w:color w:val="auto"/>
          <w:sz w:val="22"/>
          <w:szCs w:val="20"/>
          <w:lang w:eastAsia="fr-FR"/>
        </w:rPr>
        <w:t> : Ordres de grandeur du coefficient de dilatation thermique</w:t>
      </w:r>
    </w:p>
    <w:p w14:paraId="2A7AED11" w14:textId="760A1E72" w:rsidR="00756A20" w:rsidRDefault="00113E4B" w:rsidP="00AE331A">
      <w:pPr>
        <w:spacing w:line="360" w:lineRule="auto"/>
        <w:jc w:val="center"/>
      </w:pPr>
      <w:r>
        <w:rPr>
          <w:noProof/>
        </w:rPr>
        <w:drawing>
          <wp:inline distT="0" distB="0" distL="0" distR="0" wp14:anchorId="77EF9CC0" wp14:editId="7D3F014F">
            <wp:extent cx="1746000" cy="986400"/>
            <wp:effectExtent l="0" t="0" r="6985"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46000" cy="986400"/>
                    </a:xfrm>
                    <a:prstGeom prst="rect">
                      <a:avLst/>
                    </a:prstGeom>
                    <a:noFill/>
                  </pic:spPr>
                </pic:pic>
              </a:graphicData>
            </a:graphic>
          </wp:inline>
        </w:drawing>
      </w:r>
    </w:p>
    <w:p w14:paraId="79601FCF" w14:textId="406DF64D" w:rsidR="00907398" w:rsidRDefault="00907398" w:rsidP="00AE331A">
      <w:pPr>
        <w:spacing w:line="360" w:lineRule="auto"/>
      </w:pPr>
      <w:r>
        <w:t xml:space="preserve">Quand </w:t>
      </w:r>
      <w:r w:rsidR="00EA2B42">
        <w:t>la déformation thermique sur une structure libre sous l’effet d’une élévation de température se fait sans création de contrainte</w:t>
      </w:r>
      <w:r>
        <w:t xml:space="preserve">, l’expression de la dilation thermique </w:t>
      </w:r>
      <w:r w:rsidR="006952ED">
        <w:t>est</w:t>
      </w:r>
      <w:r>
        <w:t xml:space="preserve"> déduite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907398" w:rsidRPr="00AA3E05" w14:paraId="4873AAE2" w14:textId="77777777" w:rsidTr="002216E7">
        <w:trPr>
          <w:trHeight w:val="635"/>
          <w:tblHeader/>
          <w:jc w:val="center"/>
        </w:trPr>
        <w:tc>
          <w:tcPr>
            <w:tcW w:w="7943" w:type="dxa"/>
            <w:vAlign w:val="center"/>
          </w:tcPr>
          <w:p w14:paraId="15AF6BCD" w14:textId="6D7A8752" w:rsidR="00907398" w:rsidRPr="001066DE" w:rsidRDefault="00144DF9" w:rsidP="00AE331A">
            <w:pPr>
              <w:spacing w:line="360" w:lineRule="auto"/>
              <w:rPr>
                <w:b/>
              </w:rPr>
            </w:pPr>
            <m:oMathPara>
              <m:oMath>
                <m:sSub>
                  <m:sSubPr>
                    <m:ctrlPr>
                      <w:rPr>
                        <w:rFonts w:ascii="Cambria Math" w:hAnsi="Cambria Math"/>
                        <w:b/>
                        <w:i/>
                      </w:rPr>
                    </m:ctrlPr>
                  </m:sSubPr>
                  <m:e>
                    <m:r>
                      <m:rPr>
                        <m:sty m:val="bi"/>
                      </m:rPr>
                      <w:rPr>
                        <w:rFonts w:ascii="Cambria Math" w:hAnsi="Cambria Math"/>
                      </w:rPr>
                      <m:t>ϵ</m:t>
                    </m:r>
                  </m:e>
                  <m:sub>
                    <m:r>
                      <m:rPr>
                        <m:sty m:val="bi"/>
                      </m:rPr>
                      <w:rPr>
                        <w:rFonts w:ascii="Cambria Math" w:hAnsi="Cambria Math"/>
                      </w:rPr>
                      <m:t>th</m:t>
                    </m:r>
                  </m:sub>
                </m:sSub>
                <m:r>
                  <m:rPr>
                    <m:sty m:val="bi"/>
                  </m:rPr>
                  <w:rPr>
                    <w:rFonts w:ascii="Cambria Math" w:hAnsi="Cambria Math"/>
                  </w:rPr>
                  <m:t>=α</m:t>
                </m:r>
                <m:r>
                  <m:rPr>
                    <m:sty m:val="p"/>
                  </m:rPr>
                  <w:rPr>
                    <w:rFonts w:ascii="Cambria Math" w:hAnsi="Cambria Math"/>
                  </w:rPr>
                  <m:t>Δ</m:t>
                </m:r>
                <m:r>
                  <m:rPr>
                    <m:sty m:val="bi"/>
                  </m:rPr>
                  <w:rPr>
                    <w:rFonts w:ascii="Cambria Math" w:hAnsi="Cambria Math"/>
                  </w:rPr>
                  <m:t>TI</m:t>
                </m:r>
              </m:oMath>
            </m:oMathPara>
          </w:p>
        </w:tc>
        <w:tc>
          <w:tcPr>
            <w:tcW w:w="1096" w:type="dxa"/>
            <w:vAlign w:val="center"/>
          </w:tcPr>
          <w:p w14:paraId="05C74376" w14:textId="77777777" w:rsidR="00907398" w:rsidRPr="00222B71" w:rsidRDefault="00907398" w:rsidP="002103E7">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181" w:name="_Ref528240985"/>
            <w:r w:rsidRPr="00222B71">
              <w:rPr>
                <w:rFonts w:ascii="Calibri" w:eastAsia="Times New Roman" w:hAnsi="Calibri" w:cs="Times New Roman"/>
                <w:i w:val="0"/>
                <w:iCs w:val="0"/>
                <w:color w:val="auto"/>
                <w:sz w:val="22"/>
                <w:szCs w:val="20"/>
                <w:lang w:eastAsia="fr-FR"/>
              </w:rPr>
              <w:t xml:space="preserve"> </w:t>
            </w:r>
            <w:bookmarkEnd w:id="181"/>
          </w:p>
        </w:tc>
      </w:tr>
    </w:tbl>
    <w:p w14:paraId="0B4FAA54" w14:textId="54F6E30E" w:rsidR="000D7C20" w:rsidRPr="000D7C20" w:rsidRDefault="000D7C20" w:rsidP="000D7C20">
      <w:pPr>
        <w:pStyle w:val="Titre3"/>
        <w:spacing w:line="360" w:lineRule="auto"/>
      </w:pPr>
      <w:r>
        <w:lastRenderedPageBreak/>
        <w:t>Condition aux limites mécanique</w:t>
      </w:r>
    </w:p>
    <w:p w14:paraId="2F97E740" w14:textId="0C1F91C9" w:rsidR="00455AEB" w:rsidRDefault="00CB39D7" w:rsidP="000D7C20">
      <w:pPr>
        <w:spacing w:line="360" w:lineRule="auto"/>
      </w:pPr>
      <w:r>
        <w:t xml:space="preserve">Différent d’une structure libre, </w:t>
      </w:r>
      <w:r w:rsidR="00284540">
        <w:t>lors de</w:t>
      </w:r>
      <w:r w:rsidR="007E4E7C">
        <w:t xml:space="preserve"> la simulation de l’effet Morton, le rotor est supporté par les paliers qui créent </w:t>
      </w:r>
      <w:r w:rsidR="00297D47">
        <w:t>les forces fluides</w:t>
      </w:r>
      <w:r w:rsidR="00864143">
        <w:t xml:space="preserve"> en fonction de la position latérale du rotor.</w:t>
      </w:r>
      <w:r w:rsidR="00C0673C">
        <w:t xml:space="preserve"> Puis,</w:t>
      </w:r>
      <w:r w:rsidR="00864143">
        <w:t xml:space="preserve"> </w:t>
      </w:r>
      <w:r w:rsidR="00C0673C">
        <w:t>c</w:t>
      </w:r>
      <w:r w:rsidR="00864143">
        <w:t>es forces produisent les champs de contrainte locale</w:t>
      </w:r>
      <w:r w:rsidR="006A146B">
        <w:t xml:space="preserve"> aux interfaces rotor-palier </w:t>
      </w:r>
      <w:r w:rsidR="00885A41">
        <w:t>ou</w:t>
      </w:r>
      <w:r w:rsidR="006A146B">
        <w:t xml:space="preserve"> rotor-roulement</w:t>
      </w:r>
      <w:r w:rsidR="00864143">
        <w:t xml:space="preserve"> qui permettent de </w:t>
      </w:r>
      <w:r w:rsidR="007E4E7C">
        <w:t xml:space="preserve">contraindre le système rotor. </w:t>
      </w:r>
      <w:r w:rsidR="00C76629">
        <w:t xml:space="preserve">Afin de prendre en compte cette condition aux limites </w:t>
      </w:r>
      <w:r w:rsidR="005C2E48">
        <w:t>mécanique, les</w:t>
      </w:r>
      <w:r w:rsidR="00714B8F">
        <w:t xml:space="preserve"> forces </w:t>
      </w:r>
      <w:r w:rsidR="00D137F8">
        <w:t>générées</w:t>
      </w:r>
      <w:r w:rsidR="00714B8F">
        <w:t xml:space="preserve"> aux paliers </w:t>
      </w:r>
      <w:r w:rsidR="00575B96">
        <w:t xml:space="preserve">sont distribué </w:t>
      </w:r>
      <w:r w:rsidR="00D137F8">
        <w:t>aux nœuds</w:t>
      </w:r>
      <w:r w:rsidR="00033446">
        <w:t xml:space="preserve"> </w:t>
      </w:r>
      <w:r w:rsidR="005C2E48">
        <w:t>du rotor présenté</w:t>
      </w:r>
      <w:r w:rsidR="00575B96">
        <w:t xml:space="preserve"> </w:t>
      </w:r>
      <w:r w:rsidR="00D137F8">
        <w:t>aux interfaces</w:t>
      </w:r>
      <w:r w:rsidR="00575B96">
        <w:t>.</w:t>
      </w:r>
      <w:r w:rsidR="00DC5428">
        <w:t xml:space="preserve"> </w:t>
      </w:r>
      <w:r w:rsidR="004F1782">
        <w:t xml:space="preserve">Cette implémentation de la condition aux limites mécanique </w:t>
      </w:r>
      <w:r w:rsidR="005C2DA0">
        <w:t xml:space="preserve">est </w:t>
      </w:r>
      <w:r w:rsidR="006A5787">
        <w:t>assurée</w:t>
      </w:r>
      <w:r w:rsidR="005C2DA0">
        <w:t xml:space="preserve"> par une liaison</w:t>
      </w:r>
      <w:r w:rsidR="004F1782">
        <w:t xml:space="preserve"> RBE3 définie dans le</w:t>
      </w:r>
      <w:r w:rsidR="005C2DA0">
        <w:t xml:space="preserve"> </w:t>
      </w:r>
      <w:proofErr w:type="spellStart"/>
      <w:r w:rsidR="004F1782">
        <w:t>CodeAster</w:t>
      </w:r>
      <w:proofErr w:type="spellEnd"/>
      <w:r w:rsidR="00A62574">
        <w:t xml:space="preserve"> </w:t>
      </w:r>
      <w:r w:rsidR="00A62574">
        <w:fldChar w:fldCharType="begin"/>
      </w:r>
      <w:r w:rsidR="00A62574">
        <w:instrText xml:space="preserve"> REF _Ref528255279 \r \h </w:instrText>
      </w:r>
      <w:r w:rsidR="00A62574">
        <w:fldChar w:fldCharType="separate"/>
      </w:r>
      <w:r w:rsidR="00453126">
        <w:t>[11]</w:t>
      </w:r>
      <w:r w:rsidR="00A62574">
        <w:fldChar w:fldCharType="end"/>
      </w:r>
      <w:r w:rsidR="006A5787">
        <w:t xml:space="preserve">. </w:t>
      </w:r>
      <w:r w:rsidR="00664D21">
        <w:t xml:space="preserve"> </w:t>
      </w:r>
      <w:r w:rsidR="00664D21" w:rsidRPr="00664D21">
        <w:t>La liaison RBE3 définit la relation cinématique linéaire qui a pour effet de distribuer les efforts appliqués au nœud maître sur les nœuds esclaves.</w:t>
      </w:r>
      <w:r w:rsidR="00964D12">
        <w:t xml:space="preserve"> </w:t>
      </w:r>
      <w:r w:rsidR="00893ACA">
        <w:t>D</w:t>
      </w:r>
      <w:r w:rsidR="00054389">
        <w:t>eux points fictifs, confondus</w:t>
      </w:r>
      <w:r w:rsidR="00893ACA">
        <w:t xml:space="preserve"> avec deux nœuds </w:t>
      </w:r>
      <w:r w:rsidR="00C41A75">
        <w:t>des paliers</w:t>
      </w:r>
      <w:r w:rsidR="00F82282">
        <w:t xml:space="preserve"> dans le</w:t>
      </w:r>
      <w:r w:rsidR="00893ACA">
        <w:t xml:space="preserve"> modèle dynamique des </w:t>
      </w:r>
      <w:r w:rsidR="005C2E48">
        <w:t>rotors, jouent</w:t>
      </w:r>
      <w:r w:rsidR="00664D21" w:rsidRPr="00664D21">
        <w:t xml:space="preserve"> le rôle du nœud maître sur lequel la force du palier ou du roulement est appliquée. Les nœuds à la surface du rotor au droit du palier </w:t>
      </w:r>
      <w:r w:rsidR="00A546BB">
        <w:t>ou</w:t>
      </w:r>
      <w:r w:rsidR="00664D21" w:rsidRPr="00664D21">
        <w:t xml:space="preserve"> du roulement sont les nœuds esclaves. Les hypothèses de construction des contraintes linéaires imposent, pour chaque nœud esclave, une répartition des efforts pondérée par la distance entre le nœud maître et le nœud esclave. Ainsi, lors de l’application d’une force au </w:t>
      </w:r>
      <w:r w:rsidR="00F97019">
        <w:t xml:space="preserve">nœud </w:t>
      </w:r>
      <w:r w:rsidR="00664D21" w:rsidRPr="00664D21">
        <w:t>maître, la force sera également transmise aux nœuds esclaves du rotor par cette liaison RBE3.</w:t>
      </w:r>
    </w:p>
    <w:p w14:paraId="41CC6528" w14:textId="77777777" w:rsidR="00664D21" w:rsidRDefault="00664D21" w:rsidP="00664D21">
      <w:pPr>
        <w:keepNext/>
        <w:spacing w:line="360" w:lineRule="auto"/>
        <w:jc w:val="center"/>
      </w:pPr>
      <w:r>
        <w:rPr>
          <w:noProof/>
        </w:rPr>
        <w:drawing>
          <wp:inline distT="0" distB="0" distL="0" distR="0" wp14:anchorId="7019911C" wp14:editId="6D160693">
            <wp:extent cx="2775600" cy="1771200"/>
            <wp:effectExtent l="0" t="0" r="5715" b="635"/>
            <wp:docPr id="448" name="Imag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75600" cy="1771200"/>
                    </a:xfrm>
                    <a:prstGeom prst="rect">
                      <a:avLst/>
                    </a:prstGeom>
                  </pic:spPr>
                </pic:pic>
              </a:graphicData>
            </a:graphic>
          </wp:inline>
        </w:drawing>
      </w:r>
    </w:p>
    <w:p w14:paraId="4B43F7BE" w14:textId="458E65BA" w:rsidR="00455AEB" w:rsidRPr="00664D21" w:rsidRDefault="00664D21" w:rsidP="00664D21">
      <w:pPr>
        <w:pStyle w:val="Lgende"/>
        <w:jc w:val="center"/>
        <w:rPr>
          <w:rFonts w:ascii="Calibri" w:eastAsia="Times New Roman" w:hAnsi="Calibri" w:cs="Times New Roman"/>
          <w:i w:val="0"/>
          <w:iCs w:val="0"/>
          <w:color w:val="auto"/>
          <w:sz w:val="22"/>
          <w:szCs w:val="20"/>
          <w:lang w:eastAsia="fr-FR"/>
        </w:rPr>
      </w:pPr>
      <w:r w:rsidRPr="00664D21">
        <w:rPr>
          <w:rFonts w:ascii="Calibri" w:eastAsia="Times New Roman" w:hAnsi="Calibri" w:cs="Times New Roman"/>
          <w:i w:val="0"/>
          <w:iCs w:val="0"/>
          <w:color w:val="auto"/>
          <w:sz w:val="22"/>
          <w:szCs w:val="20"/>
          <w:lang w:eastAsia="fr-FR"/>
        </w:rPr>
        <w:t xml:space="preserve">Figure </w:t>
      </w:r>
      <w:r w:rsidRPr="00664D21">
        <w:rPr>
          <w:rFonts w:ascii="Calibri" w:eastAsia="Times New Roman" w:hAnsi="Calibri" w:cs="Times New Roman"/>
          <w:i w:val="0"/>
          <w:iCs w:val="0"/>
          <w:color w:val="auto"/>
          <w:sz w:val="22"/>
          <w:szCs w:val="20"/>
          <w:lang w:eastAsia="fr-FR"/>
        </w:rPr>
        <w:fldChar w:fldCharType="begin"/>
      </w:r>
      <w:r w:rsidRPr="00664D21">
        <w:rPr>
          <w:rFonts w:ascii="Calibri" w:eastAsia="Times New Roman" w:hAnsi="Calibri" w:cs="Times New Roman"/>
          <w:i w:val="0"/>
          <w:iCs w:val="0"/>
          <w:color w:val="auto"/>
          <w:sz w:val="22"/>
          <w:szCs w:val="20"/>
          <w:lang w:eastAsia="fr-FR"/>
        </w:rPr>
        <w:instrText xml:space="preserve"> SEQ Figure \* ARABIC </w:instrText>
      </w:r>
      <w:r w:rsidRPr="00664D21">
        <w:rPr>
          <w:rFonts w:ascii="Calibri" w:eastAsia="Times New Roman" w:hAnsi="Calibri" w:cs="Times New Roman"/>
          <w:i w:val="0"/>
          <w:iCs w:val="0"/>
          <w:color w:val="auto"/>
          <w:sz w:val="22"/>
          <w:szCs w:val="20"/>
          <w:lang w:eastAsia="fr-FR"/>
        </w:rPr>
        <w:fldChar w:fldCharType="separate"/>
      </w:r>
      <w:r w:rsidR="00453126">
        <w:rPr>
          <w:rFonts w:ascii="Calibri" w:eastAsia="Times New Roman" w:hAnsi="Calibri" w:cs="Times New Roman"/>
          <w:i w:val="0"/>
          <w:iCs w:val="0"/>
          <w:noProof/>
          <w:color w:val="auto"/>
          <w:sz w:val="22"/>
          <w:szCs w:val="20"/>
          <w:lang w:eastAsia="fr-FR"/>
        </w:rPr>
        <w:t>10</w:t>
      </w:r>
      <w:r w:rsidRPr="00664D21">
        <w:rPr>
          <w:rFonts w:ascii="Calibri" w:eastAsia="Times New Roman" w:hAnsi="Calibri" w:cs="Times New Roman"/>
          <w:i w:val="0"/>
          <w:iCs w:val="0"/>
          <w:color w:val="auto"/>
          <w:sz w:val="22"/>
          <w:szCs w:val="20"/>
          <w:lang w:eastAsia="fr-FR"/>
        </w:rPr>
        <w:fldChar w:fldCharType="end"/>
      </w:r>
      <w:r w:rsidRPr="00664D21">
        <w:rPr>
          <w:rFonts w:ascii="Calibri" w:eastAsia="Times New Roman" w:hAnsi="Calibri" w:cs="Times New Roman"/>
          <w:i w:val="0"/>
          <w:iCs w:val="0"/>
          <w:color w:val="auto"/>
          <w:sz w:val="22"/>
          <w:szCs w:val="20"/>
          <w:lang w:eastAsia="fr-FR"/>
        </w:rPr>
        <w:t> : liais</w:t>
      </w:r>
      <w:r w:rsidR="000F6417">
        <w:rPr>
          <w:rFonts w:ascii="Calibri" w:eastAsia="Times New Roman" w:hAnsi="Calibri" w:cs="Times New Roman"/>
          <w:i w:val="0"/>
          <w:iCs w:val="0"/>
          <w:color w:val="auto"/>
          <w:sz w:val="22"/>
          <w:szCs w:val="20"/>
          <w:lang w:eastAsia="fr-FR"/>
        </w:rPr>
        <w:t>on RBE3 au niveau du roulement ou</w:t>
      </w:r>
      <w:r w:rsidRPr="00664D21">
        <w:rPr>
          <w:rFonts w:ascii="Calibri" w:eastAsia="Times New Roman" w:hAnsi="Calibri" w:cs="Times New Roman"/>
          <w:i w:val="0"/>
          <w:iCs w:val="0"/>
          <w:color w:val="auto"/>
          <w:sz w:val="22"/>
          <w:szCs w:val="20"/>
          <w:lang w:eastAsia="fr-FR"/>
        </w:rPr>
        <w:t xml:space="preserve"> du palier</w:t>
      </w:r>
    </w:p>
    <w:p w14:paraId="567978A4" w14:textId="74461B6D" w:rsidR="00DB7046" w:rsidRDefault="002360C9" w:rsidP="00784852">
      <w:pPr>
        <w:spacing w:line="360" w:lineRule="auto"/>
      </w:pPr>
      <w:r>
        <w:t>En outre, afin de contraindre la translation et la rotation axiale, les degrés de liberté de déplacement et la rotation au niveau du roulement sont bloqué. L</w:t>
      </w:r>
      <w:r w:rsidR="00D7210E">
        <w:t xml:space="preserve">a condition aux limites mécanique lors de la résolution du problème thermomécanique est </w:t>
      </w:r>
      <w:r>
        <w:t>résumée</w:t>
      </w:r>
      <w:r w:rsidR="00D7210E">
        <w:t xml:space="preserve"> dans la</w:t>
      </w:r>
      <w:r w:rsidR="00ED7A3A">
        <w:t xml:space="preserve"> </w:t>
      </w:r>
      <w:r w:rsidR="00ED7A3A" w:rsidRPr="005C2E48">
        <w:rPr>
          <w:b/>
        </w:rPr>
        <w:fldChar w:fldCharType="begin"/>
      </w:r>
      <w:r w:rsidR="00ED7A3A" w:rsidRPr="005C2E48">
        <w:rPr>
          <w:b/>
        </w:rPr>
        <w:instrText xml:space="preserve"> REF _Ref528255897 \h  \* MERGEFORMAT </w:instrText>
      </w:r>
      <w:r w:rsidR="00ED7A3A" w:rsidRPr="005C2E48">
        <w:rPr>
          <w:b/>
        </w:rPr>
      </w:r>
      <w:r w:rsidR="00ED7A3A" w:rsidRPr="005C2E48">
        <w:rPr>
          <w:b/>
        </w:rPr>
        <w:fldChar w:fldCharType="separate"/>
      </w:r>
      <w:r w:rsidR="00453126" w:rsidRPr="00453126">
        <w:rPr>
          <w:b/>
        </w:rPr>
        <w:t>Figure 11</w:t>
      </w:r>
      <w:r w:rsidR="00ED7A3A" w:rsidRPr="005C2E48">
        <w:rPr>
          <w:b/>
        </w:rPr>
        <w:fldChar w:fldCharType="end"/>
      </w:r>
      <w:r w:rsidR="00D7210E">
        <w:t>.</w:t>
      </w:r>
    </w:p>
    <w:p w14:paraId="4560BBA3" w14:textId="77777777" w:rsidR="001217FC" w:rsidRDefault="00455AEB" w:rsidP="00ED7A3A">
      <w:pPr>
        <w:keepNext/>
        <w:spacing w:line="360" w:lineRule="auto"/>
        <w:jc w:val="center"/>
      </w:pPr>
      <w:r>
        <w:rPr>
          <w:noProof/>
        </w:rPr>
        <w:drawing>
          <wp:inline distT="0" distB="0" distL="0" distR="0" wp14:anchorId="017E24B6" wp14:editId="5C2FC4A5">
            <wp:extent cx="4481440" cy="1711756"/>
            <wp:effectExtent l="0" t="0" r="0" b="3175"/>
            <wp:docPr id="525" name="Imag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93148" cy="1716228"/>
                    </a:xfrm>
                    <a:prstGeom prst="rect">
                      <a:avLst/>
                    </a:prstGeom>
                    <a:noFill/>
                  </pic:spPr>
                </pic:pic>
              </a:graphicData>
            </a:graphic>
          </wp:inline>
        </w:drawing>
      </w:r>
    </w:p>
    <w:p w14:paraId="3325DE2D" w14:textId="21AD1723" w:rsidR="002360C9" w:rsidRPr="001217FC" w:rsidRDefault="001217FC" w:rsidP="00ED7A3A">
      <w:pPr>
        <w:pStyle w:val="Lgende"/>
        <w:jc w:val="center"/>
        <w:rPr>
          <w:rFonts w:ascii="Calibri" w:eastAsia="Times New Roman" w:hAnsi="Calibri" w:cs="Times New Roman"/>
          <w:i w:val="0"/>
          <w:iCs w:val="0"/>
          <w:color w:val="auto"/>
          <w:sz w:val="22"/>
          <w:szCs w:val="20"/>
          <w:lang w:eastAsia="fr-FR"/>
        </w:rPr>
      </w:pPr>
      <w:bookmarkStart w:id="182" w:name="_Ref528255897"/>
      <w:r w:rsidRPr="001217FC">
        <w:rPr>
          <w:rFonts w:ascii="Calibri" w:eastAsia="Times New Roman" w:hAnsi="Calibri" w:cs="Times New Roman"/>
          <w:i w:val="0"/>
          <w:iCs w:val="0"/>
          <w:color w:val="auto"/>
          <w:sz w:val="22"/>
          <w:szCs w:val="20"/>
          <w:lang w:eastAsia="fr-FR"/>
        </w:rPr>
        <w:t xml:space="preserve">Figure </w:t>
      </w:r>
      <w:r w:rsidRPr="001217FC">
        <w:rPr>
          <w:rFonts w:ascii="Calibri" w:eastAsia="Times New Roman" w:hAnsi="Calibri" w:cs="Times New Roman"/>
          <w:i w:val="0"/>
          <w:iCs w:val="0"/>
          <w:color w:val="auto"/>
          <w:sz w:val="22"/>
          <w:szCs w:val="20"/>
          <w:lang w:eastAsia="fr-FR"/>
        </w:rPr>
        <w:fldChar w:fldCharType="begin"/>
      </w:r>
      <w:r w:rsidRPr="001217FC">
        <w:rPr>
          <w:rFonts w:ascii="Calibri" w:eastAsia="Times New Roman" w:hAnsi="Calibri" w:cs="Times New Roman"/>
          <w:i w:val="0"/>
          <w:iCs w:val="0"/>
          <w:color w:val="auto"/>
          <w:sz w:val="22"/>
          <w:szCs w:val="20"/>
          <w:lang w:eastAsia="fr-FR"/>
        </w:rPr>
        <w:instrText xml:space="preserve"> SEQ Figure \* ARABIC </w:instrText>
      </w:r>
      <w:r w:rsidRPr="001217FC">
        <w:rPr>
          <w:rFonts w:ascii="Calibri" w:eastAsia="Times New Roman" w:hAnsi="Calibri" w:cs="Times New Roman"/>
          <w:i w:val="0"/>
          <w:iCs w:val="0"/>
          <w:color w:val="auto"/>
          <w:sz w:val="22"/>
          <w:szCs w:val="20"/>
          <w:lang w:eastAsia="fr-FR"/>
        </w:rPr>
        <w:fldChar w:fldCharType="separate"/>
      </w:r>
      <w:r w:rsidR="00453126">
        <w:rPr>
          <w:rFonts w:ascii="Calibri" w:eastAsia="Times New Roman" w:hAnsi="Calibri" w:cs="Times New Roman"/>
          <w:i w:val="0"/>
          <w:iCs w:val="0"/>
          <w:noProof/>
          <w:color w:val="auto"/>
          <w:sz w:val="22"/>
          <w:szCs w:val="20"/>
          <w:lang w:eastAsia="fr-FR"/>
        </w:rPr>
        <w:t>11</w:t>
      </w:r>
      <w:r w:rsidRPr="001217FC">
        <w:rPr>
          <w:rFonts w:ascii="Calibri" w:eastAsia="Times New Roman" w:hAnsi="Calibri" w:cs="Times New Roman"/>
          <w:i w:val="0"/>
          <w:iCs w:val="0"/>
          <w:color w:val="auto"/>
          <w:sz w:val="22"/>
          <w:szCs w:val="20"/>
          <w:lang w:eastAsia="fr-FR"/>
        </w:rPr>
        <w:fldChar w:fldCharType="end"/>
      </w:r>
      <w:bookmarkEnd w:id="182"/>
      <w:r w:rsidRPr="001217FC">
        <w:rPr>
          <w:rFonts w:ascii="Calibri" w:eastAsia="Times New Roman" w:hAnsi="Calibri" w:cs="Times New Roman"/>
          <w:i w:val="0"/>
          <w:iCs w:val="0"/>
          <w:color w:val="auto"/>
          <w:sz w:val="22"/>
          <w:szCs w:val="20"/>
          <w:lang w:eastAsia="fr-FR"/>
        </w:rPr>
        <w:t xml:space="preserve"> : </w:t>
      </w:r>
      <w:r w:rsidR="00ED7A3A">
        <w:rPr>
          <w:rFonts w:ascii="Calibri" w:eastAsia="Times New Roman" w:hAnsi="Calibri" w:cs="Times New Roman"/>
          <w:i w:val="0"/>
          <w:iCs w:val="0"/>
          <w:color w:val="auto"/>
          <w:sz w:val="22"/>
          <w:szCs w:val="20"/>
          <w:lang w:eastAsia="fr-FR"/>
        </w:rPr>
        <w:t>C</w:t>
      </w:r>
      <w:r w:rsidRPr="001217FC">
        <w:rPr>
          <w:rFonts w:ascii="Calibri" w:eastAsia="Times New Roman" w:hAnsi="Calibri" w:cs="Times New Roman"/>
          <w:i w:val="0"/>
          <w:iCs w:val="0"/>
          <w:color w:val="auto"/>
          <w:sz w:val="22"/>
          <w:szCs w:val="20"/>
          <w:lang w:eastAsia="fr-FR"/>
        </w:rPr>
        <w:t>onditions aux limites mécaniques du modèle thermomécanique du rotor</w:t>
      </w:r>
    </w:p>
    <w:p w14:paraId="55DDEAA7" w14:textId="77777777" w:rsidR="002265F4" w:rsidRDefault="002265F4" w:rsidP="00012A5E">
      <w:pPr>
        <w:pStyle w:val="Default"/>
      </w:pPr>
    </w:p>
    <w:p w14:paraId="40B9A309" w14:textId="297941C7" w:rsidR="00664FD6" w:rsidRDefault="00664FD6" w:rsidP="00664FD6">
      <w:pPr>
        <w:spacing w:line="360" w:lineRule="auto"/>
      </w:pPr>
      <w:r>
        <w:t>La déformation thermique</w:t>
      </w:r>
      <w:r w:rsidR="004A5380">
        <w:t xml:space="preserve"> du rotor</w:t>
      </w:r>
      <w:r>
        <w:t xml:space="preserve"> peut être calculée après avoir le champ de température  </w:t>
      </w:r>
      <m:oMath>
        <m:r>
          <m:rPr>
            <m:sty m:val="bi"/>
          </m:rPr>
          <w:rPr>
            <w:rFonts w:ascii="Cambria Math" w:hAnsi="Cambria Math"/>
          </w:rPr>
          <m:t>T</m:t>
        </m:r>
      </m:oMath>
      <w:r>
        <w:t xml:space="preserve">  et après appliquer les conditions aux limites </w:t>
      </w:r>
      <w:r w:rsidR="007B7879">
        <w:t>mécanique</w:t>
      </w:r>
      <w:r w:rsidR="00F76A27">
        <w:t>s</w:t>
      </w:r>
      <w:r>
        <w:t>.</w:t>
      </w:r>
      <w:r w:rsidR="00300601">
        <w:t xml:space="preserve"> Les déplacements nodaux du modèle de rotor en 3D dû à l’effet thermique sont ensuite </w:t>
      </w:r>
      <w:r w:rsidR="0022266A">
        <w:t>obtenus</w:t>
      </w:r>
      <w:r w:rsidR="00300601">
        <w:t xml:space="preserve">. </w:t>
      </w:r>
      <w:r>
        <w:t xml:space="preserve"> </w:t>
      </w:r>
      <w:r w:rsidR="00183382">
        <w:t xml:space="preserve">La résolution du problème utilise </w:t>
      </w:r>
      <w:r w:rsidR="0022266A">
        <w:t xml:space="preserve">également </w:t>
      </w:r>
      <w:r w:rsidR="00183382">
        <w:t xml:space="preserve">la méthode des éléments finis. Elle partage le même maillage avec le modèle thermique et est réalisé par le </w:t>
      </w:r>
      <w:proofErr w:type="spellStart"/>
      <w:r w:rsidR="00183382">
        <w:t>CodeAster</w:t>
      </w:r>
      <w:proofErr w:type="spellEnd"/>
      <w:r w:rsidR="00183382">
        <w:t xml:space="preserve">©. </w:t>
      </w:r>
    </w:p>
    <w:p w14:paraId="6B30E3E6" w14:textId="0BA7C0B7" w:rsidR="005A7BB3" w:rsidRDefault="00701FD7" w:rsidP="00B97AB5">
      <w:pPr>
        <w:pStyle w:val="Titre3"/>
      </w:pPr>
      <w:r>
        <w:t>déplacement</w:t>
      </w:r>
      <w:r w:rsidR="00B97AB5">
        <w:t xml:space="preserve"> de la fibre neutre du rotor</w:t>
      </w:r>
    </w:p>
    <w:p w14:paraId="59BD50BB" w14:textId="77777777" w:rsidR="008B7B39" w:rsidRDefault="008B7B39" w:rsidP="0040707E">
      <w:pPr>
        <w:pStyle w:val="Default"/>
      </w:pPr>
    </w:p>
    <w:p w14:paraId="49BA0920" w14:textId="321F7C41" w:rsidR="00E35D98" w:rsidRDefault="00022F1A" w:rsidP="00F8504A">
      <w:pPr>
        <w:spacing w:line="360" w:lineRule="auto"/>
      </w:pPr>
      <w:r>
        <w:t>En théorie de poutre, la fibre neutre désigne une ligne passant</w:t>
      </w:r>
      <w:r w:rsidR="00FA2D7E">
        <w:t>e</w:t>
      </w:r>
      <w:r>
        <w:t xml:space="preserve"> par le centre de gravité des sections droites du rotor. </w:t>
      </w:r>
      <w:r w:rsidR="0081661B">
        <w:t xml:space="preserve">Dans le cas général, sans la déformation thermique non homogène, la fibre neutre est confondue avec l’axe de rotation. </w:t>
      </w:r>
      <w:r w:rsidR="00F8504A">
        <w:t>D</w:t>
      </w:r>
      <w:r w:rsidR="0081661B">
        <w:t xml:space="preserve">ans le cas </w:t>
      </w:r>
      <w:r w:rsidR="00F8504A">
        <w:t xml:space="preserve">de l’effet Morton, </w:t>
      </w:r>
      <w:r w:rsidR="00E35D98">
        <w:t>sous le chargement thermique</w:t>
      </w:r>
      <w:r w:rsidR="00302FEB">
        <w:t xml:space="preserve"> asymétrique</w:t>
      </w:r>
      <w:r w:rsidR="00E35D98">
        <w:t>,</w:t>
      </w:r>
      <w:r w:rsidR="0081661B">
        <w:t xml:space="preserve"> la fibre neutre dévie de l’axe de rotation (</w:t>
      </w:r>
      <w:r w:rsidR="007B3AA5">
        <w:fldChar w:fldCharType="begin"/>
      </w:r>
      <w:r w:rsidR="007B3AA5">
        <w:instrText xml:space="preserve"> REF _Ref528246283 \h </w:instrText>
      </w:r>
      <w:r w:rsidR="007B3AA5">
        <w:fldChar w:fldCharType="separate"/>
      </w:r>
      <w:r w:rsidR="00453126" w:rsidRPr="00DF0E3B">
        <w:t xml:space="preserve">Figure </w:t>
      </w:r>
      <w:r w:rsidR="00453126">
        <w:rPr>
          <w:i/>
          <w:iCs/>
          <w:noProof/>
        </w:rPr>
        <w:t>12</w:t>
      </w:r>
      <w:r w:rsidR="007B3AA5">
        <w:fldChar w:fldCharType="end"/>
      </w:r>
      <w:r w:rsidR="0081661B">
        <w:t xml:space="preserve">) et </w:t>
      </w:r>
      <w:r w:rsidR="00432BC4">
        <w:t xml:space="preserve">la déformation thermique </w:t>
      </w:r>
      <w:r w:rsidR="00F8504A">
        <w:t>du rotor</w:t>
      </w:r>
      <w:r w:rsidR="00432BC4">
        <w:t xml:space="preserve"> obtenue </w:t>
      </w:r>
      <w:r w:rsidR="00F8504A">
        <w:t xml:space="preserve">permet de </w:t>
      </w:r>
      <w:r w:rsidR="0081661B">
        <w:t>caractériser</w:t>
      </w:r>
      <w:r w:rsidR="00F8504A">
        <w:t xml:space="preserve"> </w:t>
      </w:r>
      <w:r w:rsidR="00746D48">
        <w:t>cette</w:t>
      </w:r>
      <w:r w:rsidR="0081661B">
        <w:t xml:space="preserve"> déviation de la fibre neutre </w:t>
      </w:r>
      <w:r w:rsidR="00EB0FCC">
        <w:t>du rotor</w:t>
      </w:r>
      <w:r w:rsidR="0081661B">
        <w:t xml:space="preserve"> par rapport à son axe de rotation</w:t>
      </w:r>
      <w:r w:rsidR="00F8504A">
        <w:t xml:space="preserve">. </w:t>
      </w:r>
    </w:p>
    <w:p w14:paraId="26BD75F5" w14:textId="77777777" w:rsidR="00A85F98" w:rsidRDefault="00A85F98" w:rsidP="00A85F98">
      <w:pPr>
        <w:keepNext/>
        <w:spacing w:line="360" w:lineRule="auto"/>
        <w:jc w:val="center"/>
      </w:pPr>
      <w:r>
        <w:rPr>
          <w:noProof/>
        </w:rPr>
        <w:drawing>
          <wp:inline distT="0" distB="0" distL="0" distR="0" wp14:anchorId="62992EDB" wp14:editId="71DE168B">
            <wp:extent cx="4428000" cy="13392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28000" cy="1339200"/>
                    </a:xfrm>
                    <a:prstGeom prst="rect">
                      <a:avLst/>
                    </a:prstGeom>
                  </pic:spPr>
                </pic:pic>
              </a:graphicData>
            </a:graphic>
          </wp:inline>
        </w:drawing>
      </w:r>
    </w:p>
    <w:p w14:paraId="5A904FCC" w14:textId="112E76DC" w:rsidR="00E60D88" w:rsidRPr="00DF0E3B" w:rsidRDefault="00A85F98" w:rsidP="00A85F98">
      <w:pPr>
        <w:pStyle w:val="Lgende"/>
        <w:jc w:val="center"/>
        <w:rPr>
          <w:rFonts w:ascii="Calibri" w:eastAsia="Times New Roman" w:hAnsi="Calibri" w:cs="Times New Roman"/>
          <w:i w:val="0"/>
          <w:iCs w:val="0"/>
          <w:color w:val="auto"/>
          <w:sz w:val="22"/>
          <w:szCs w:val="20"/>
          <w:lang w:eastAsia="fr-FR"/>
        </w:rPr>
      </w:pPr>
      <w:bookmarkStart w:id="183" w:name="_Ref528246283"/>
      <w:r w:rsidRPr="00DF0E3B">
        <w:rPr>
          <w:rFonts w:ascii="Calibri" w:eastAsia="Times New Roman" w:hAnsi="Calibri" w:cs="Times New Roman"/>
          <w:i w:val="0"/>
          <w:iCs w:val="0"/>
          <w:color w:val="auto"/>
          <w:sz w:val="22"/>
          <w:szCs w:val="20"/>
          <w:lang w:eastAsia="fr-FR"/>
        </w:rPr>
        <w:t xml:space="preserve">Figure </w:t>
      </w:r>
      <w:r w:rsidRPr="00DF0E3B">
        <w:rPr>
          <w:rFonts w:ascii="Calibri" w:eastAsia="Times New Roman" w:hAnsi="Calibri" w:cs="Times New Roman"/>
          <w:i w:val="0"/>
          <w:iCs w:val="0"/>
          <w:color w:val="auto"/>
          <w:sz w:val="22"/>
          <w:szCs w:val="20"/>
          <w:lang w:eastAsia="fr-FR"/>
        </w:rPr>
        <w:fldChar w:fldCharType="begin"/>
      </w:r>
      <w:r w:rsidRPr="00DF0E3B">
        <w:rPr>
          <w:rFonts w:ascii="Calibri" w:eastAsia="Times New Roman" w:hAnsi="Calibri" w:cs="Times New Roman"/>
          <w:i w:val="0"/>
          <w:iCs w:val="0"/>
          <w:color w:val="auto"/>
          <w:sz w:val="22"/>
          <w:szCs w:val="20"/>
          <w:lang w:eastAsia="fr-FR"/>
        </w:rPr>
        <w:instrText xml:space="preserve"> SEQ Figure \* ARABIC </w:instrText>
      </w:r>
      <w:r w:rsidRPr="00DF0E3B">
        <w:rPr>
          <w:rFonts w:ascii="Calibri" w:eastAsia="Times New Roman" w:hAnsi="Calibri" w:cs="Times New Roman"/>
          <w:i w:val="0"/>
          <w:iCs w:val="0"/>
          <w:color w:val="auto"/>
          <w:sz w:val="22"/>
          <w:szCs w:val="20"/>
          <w:lang w:eastAsia="fr-FR"/>
        </w:rPr>
        <w:fldChar w:fldCharType="separate"/>
      </w:r>
      <w:r w:rsidR="00453126">
        <w:rPr>
          <w:rFonts w:ascii="Calibri" w:eastAsia="Times New Roman" w:hAnsi="Calibri" w:cs="Times New Roman"/>
          <w:i w:val="0"/>
          <w:iCs w:val="0"/>
          <w:noProof/>
          <w:color w:val="auto"/>
          <w:sz w:val="22"/>
          <w:szCs w:val="20"/>
          <w:lang w:eastAsia="fr-FR"/>
        </w:rPr>
        <w:t>12</w:t>
      </w:r>
      <w:r w:rsidRPr="00DF0E3B">
        <w:rPr>
          <w:rFonts w:ascii="Calibri" w:eastAsia="Times New Roman" w:hAnsi="Calibri" w:cs="Times New Roman"/>
          <w:i w:val="0"/>
          <w:iCs w:val="0"/>
          <w:color w:val="auto"/>
          <w:sz w:val="22"/>
          <w:szCs w:val="20"/>
          <w:lang w:eastAsia="fr-FR"/>
        </w:rPr>
        <w:fldChar w:fldCharType="end"/>
      </w:r>
      <w:bookmarkEnd w:id="183"/>
      <w:r w:rsidRPr="00DF0E3B">
        <w:rPr>
          <w:rFonts w:ascii="Calibri" w:eastAsia="Times New Roman" w:hAnsi="Calibri" w:cs="Times New Roman"/>
          <w:i w:val="0"/>
          <w:iCs w:val="0"/>
          <w:color w:val="auto"/>
          <w:sz w:val="22"/>
          <w:szCs w:val="20"/>
          <w:lang w:eastAsia="fr-FR"/>
        </w:rPr>
        <w:t> : Déformation</w:t>
      </w:r>
      <w:r w:rsidR="00DF0E3B">
        <w:rPr>
          <w:rFonts w:ascii="Calibri" w:eastAsia="Times New Roman" w:hAnsi="Calibri" w:cs="Times New Roman"/>
          <w:i w:val="0"/>
          <w:iCs w:val="0"/>
          <w:color w:val="auto"/>
          <w:sz w:val="22"/>
          <w:szCs w:val="20"/>
          <w:lang w:eastAsia="fr-FR"/>
        </w:rPr>
        <w:t xml:space="preserve"> thermique</w:t>
      </w:r>
      <w:r w:rsidRPr="00DF0E3B">
        <w:rPr>
          <w:rFonts w:ascii="Calibri" w:eastAsia="Times New Roman" w:hAnsi="Calibri" w:cs="Times New Roman"/>
          <w:i w:val="0"/>
          <w:iCs w:val="0"/>
          <w:color w:val="auto"/>
          <w:sz w:val="22"/>
          <w:szCs w:val="20"/>
          <w:lang w:eastAsia="fr-FR"/>
        </w:rPr>
        <w:t xml:space="preserve"> du rotor dans le cas de l’effet Morton</w:t>
      </w:r>
    </w:p>
    <w:p w14:paraId="6D52386C" w14:textId="77777777" w:rsidR="00E60D88" w:rsidRDefault="00E60D88" w:rsidP="00F8504A">
      <w:pPr>
        <w:spacing w:line="360" w:lineRule="auto"/>
      </w:pPr>
    </w:p>
    <w:p w14:paraId="660D7983" w14:textId="1C2A0A2A" w:rsidR="00FD3F66" w:rsidRDefault="00050542" w:rsidP="00F8504A">
      <w:pPr>
        <w:spacing w:line="360" w:lineRule="auto"/>
      </w:pPr>
      <w:r>
        <w:t xml:space="preserve">Pour caractériser cette déviation de la fibre neutre, il suffit de calculer la position du centre de gravité </w:t>
      </w:r>
      <m:oMath>
        <m:r>
          <w:rPr>
            <w:rFonts w:ascii="Cambria Math" w:hAnsi="Cambria Math"/>
          </w:rPr>
          <m:t>G</m:t>
        </m:r>
      </m:oMath>
      <w:r w:rsidR="00A26566">
        <w:t xml:space="preserve"> </w:t>
      </w:r>
      <w:r w:rsidR="0095144D">
        <w:t>de chaque section droite du rotor après la déformation</w:t>
      </w:r>
      <w:r w:rsidR="001B79C7">
        <w:t xml:space="preserve"> thermique.</w:t>
      </w:r>
      <w:r w:rsidR="0025186E">
        <w:t xml:space="preserve"> </w:t>
      </w:r>
      <w:r w:rsidR="000A49BE">
        <w:t xml:space="preserve">Pour une section du rotor composé de </w:t>
      </w:r>
      <m:oMath>
        <m:r>
          <w:rPr>
            <w:rFonts w:ascii="Cambria Math" w:hAnsi="Cambria Math"/>
          </w:rPr>
          <m:t>n</m:t>
        </m:r>
      </m:oMath>
      <w:r w:rsidR="000A49BE">
        <w:t xml:space="preserve"> sous-ensembles dont les centres de gravité sont </w:t>
      </w:r>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x,y</m:t>
            </m:r>
          </m:e>
        </m:d>
      </m:oMath>
      <w:r w:rsidR="00E05453">
        <w:t>et les poids</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oMath>
      <w:r w:rsidR="00E05453">
        <w:t xml:space="preserve"> ,</w:t>
      </w:r>
      <w:r w:rsidR="00CD3873">
        <w:t xml:space="preserve"> son</w:t>
      </w:r>
      <w:r w:rsidR="00A26566">
        <w:t xml:space="preserve"> centre de gravité </w:t>
      </w:r>
      <w:r w:rsidR="00E05453">
        <w:t xml:space="preserve">est le barycentre des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E05453">
        <w:t xml:space="preserve"> pondérés par les </w:t>
      </w:r>
      <w:r w:rsidR="00F544B5">
        <w:t>poids</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oMath>
      <w:r w:rsidR="00E05453">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A74B26" w:rsidRPr="00AA3E05" w14:paraId="3C80569C" w14:textId="77777777" w:rsidTr="002216E7">
        <w:trPr>
          <w:trHeight w:val="635"/>
          <w:tblHeader/>
          <w:jc w:val="center"/>
        </w:trPr>
        <w:tc>
          <w:tcPr>
            <w:tcW w:w="7943" w:type="dxa"/>
            <w:vAlign w:val="center"/>
          </w:tcPr>
          <w:p w14:paraId="7AFD7649" w14:textId="34D9E784" w:rsidR="00133A71" w:rsidRPr="00B61CBF" w:rsidRDefault="00144DF9" w:rsidP="00133A71">
            <w:pPr>
              <w:spacing w:line="360" w:lineRule="auto"/>
            </w:pPr>
            <m:oMathPara>
              <m:oMath>
                <m:acc>
                  <m:accPr>
                    <m:chr m:val="⃗"/>
                    <m:ctrlPr>
                      <w:rPr>
                        <w:rFonts w:ascii="Cambria Math" w:hAnsi="Cambria Math"/>
                        <w:i/>
                      </w:rPr>
                    </m:ctrlPr>
                  </m:accPr>
                  <m:e>
                    <m:r>
                      <w:rPr>
                        <w:rFonts w:ascii="Cambria Math" w:hAnsi="Cambria Math"/>
                      </w:rPr>
                      <m:t>OG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acc>
                  <m:accPr>
                    <m:chr m:val="⃗"/>
                    <m:ctrlPr>
                      <w:rPr>
                        <w:rFonts w:ascii="Cambria Math" w:hAnsi="Cambria Math"/>
                        <w:i/>
                      </w:rPr>
                    </m:ctrlPr>
                  </m:accPr>
                  <m:e>
                    <m:r>
                      <w:rPr>
                        <w:rFonts w:ascii="Cambria Math" w:hAnsi="Cambria Math"/>
                      </w:rPr>
                      <m:t>O</m:t>
                    </m:r>
                    <m:sSub>
                      <m:sSubPr>
                        <m:ctrlPr>
                          <w:rPr>
                            <w:rFonts w:ascii="Cambria Math" w:hAnsi="Cambria Math"/>
                            <w:i/>
                          </w:rPr>
                        </m:ctrlPr>
                      </m:sSubPr>
                      <m:e>
                        <m:r>
                          <w:rPr>
                            <w:rFonts w:ascii="Cambria Math" w:hAnsi="Cambria Math"/>
                          </w:rPr>
                          <m:t>G</m:t>
                        </m:r>
                      </m:e>
                      <m:sub>
                        <m:r>
                          <w:rPr>
                            <w:rFonts w:ascii="Cambria Math" w:hAnsi="Cambria Math"/>
                          </w:rPr>
                          <m:t>i</m:t>
                        </m:r>
                      </m:sub>
                    </m:sSub>
                  </m:e>
                </m:acc>
              </m:oMath>
            </m:oMathPara>
          </w:p>
        </w:tc>
        <w:tc>
          <w:tcPr>
            <w:tcW w:w="1096" w:type="dxa"/>
            <w:vAlign w:val="center"/>
          </w:tcPr>
          <w:p w14:paraId="68AFD4B7" w14:textId="77777777" w:rsidR="00A74B26" w:rsidRPr="00222B71" w:rsidRDefault="00A74B26" w:rsidP="002103E7">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7D63F4AF" w14:textId="29BF8175" w:rsidR="00F544B5" w:rsidRDefault="00133A71" w:rsidP="00F8504A">
      <w:pPr>
        <w:spacing w:line="360" w:lineRule="auto"/>
      </w:pPr>
      <w:r>
        <w:t>où</w:t>
      </w:r>
      <w:r w:rsidR="0040648B">
        <w:t xml:space="preserve"> </w:t>
      </w:r>
      <m:oMath>
        <m:r>
          <w:rPr>
            <w:rFonts w:ascii="Cambria Math" w:hAnsi="Cambria Math"/>
          </w:rPr>
          <m:t>p</m:t>
        </m:r>
      </m:oMath>
      <w:r w:rsidR="0040648B">
        <w:t xml:space="preserve"> est le poids </w:t>
      </w:r>
      <w:proofErr w:type="gramStart"/>
      <w:r w:rsidR="0040648B">
        <w:t>total,</w:t>
      </w:r>
      <w:r>
        <w:t xml:space="preserve"> </w:t>
      </w:r>
      <m:oMath>
        <m:r>
          <w:rPr>
            <w:rFonts w:ascii="Cambria Math" w:hAnsi="Cambria Math"/>
          </w:rPr>
          <m:t>p=</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oMath>
      <w:r w:rsidR="0040648B">
        <w:t>.</w:t>
      </w:r>
      <w:proofErr w:type="gramEnd"/>
      <w:r w:rsidR="0040648B">
        <w:t xml:space="preserve"> </w:t>
      </w:r>
    </w:p>
    <w:p w14:paraId="08761BEE" w14:textId="333A199C" w:rsidR="009B380F" w:rsidRDefault="00247AD7" w:rsidP="00F8504A">
      <w:pPr>
        <w:spacing w:line="360" w:lineRule="auto"/>
      </w:pPr>
      <w:r>
        <w:t xml:space="preserve">Quand les </w:t>
      </w:r>
      <m:oMath>
        <m:r>
          <w:rPr>
            <w:rFonts w:ascii="Cambria Math" w:hAnsi="Cambria Math"/>
          </w:rPr>
          <m:t>n</m:t>
        </m:r>
      </m:oMath>
      <w:r>
        <w:t xml:space="preserve"> sous-ensembles </w:t>
      </w:r>
      <w:r w:rsidR="002467D1">
        <w:t>sont</w:t>
      </w:r>
      <w:r>
        <w:t xml:space="preserve"> </w:t>
      </w:r>
      <w:r w:rsidR="002467D1">
        <w:t>délimités</w:t>
      </w:r>
      <w:r>
        <w:t xml:space="preserve"> de manière identique, </w:t>
      </w:r>
      <w:r w:rsidR="00781476">
        <w:t xml:space="preserve">le poids total </w:t>
      </w:r>
      <w:r w:rsidR="00B9294A">
        <w:t>est</w:t>
      </w:r>
      <m:oMath>
        <m:r>
          <w:rPr>
            <w:rFonts w:ascii="Cambria Math" w:hAnsi="Cambria Math"/>
          </w:rPr>
          <m:t xml:space="preserve"> p=n</m:t>
        </m:r>
        <m:sSub>
          <m:sSubPr>
            <m:ctrlPr>
              <w:rPr>
                <w:rFonts w:ascii="Cambria Math" w:hAnsi="Cambria Math"/>
                <w:i/>
              </w:rPr>
            </m:ctrlPr>
          </m:sSubPr>
          <m:e>
            <m:r>
              <w:rPr>
                <w:rFonts w:ascii="Cambria Math" w:hAnsi="Cambria Math"/>
              </w:rPr>
              <m:t>p</m:t>
            </m:r>
          </m:e>
          <m:sub>
            <m:r>
              <w:rPr>
                <w:rFonts w:ascii="Cambria Math" w:hAnsi="Cambria Math"/>
              </w:rPr>
              <m:t>i</m:t>
            </m:r>
          </m:sub>
        </m:sSub>
      </m:oMath>
      <w:r w:rsidR="00C90D43">
        <w:t>. Le calcul de la position du centre de gravité</w:t>
      </w:r>
      <w:r w:rsidR="00402FA2">
        <w:t xml:space="preserve"> d’une section</w:t>
      </w:r>
      <w:r w:rsidR="00C90D43">
        <w:t xml:space="preserve"> revient à calculer la moyenne des centres de gravité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(x,y)</m:t>
        </m:r>
      </m:oMath>
      <w:r w:rsidR="00402FA2">
        <w:t xml:space="preserve"> </w:t>
      </w:r>
      <w:r w:rsidR="009B380F">
        <w:t>par la formule suivante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9B380F" w:rsidRPr="00AA3E05" w14:paraId="1F1D3388" w14:textId="77777777" w:rsidTr="009B380F">
        <w:trPr>
          <w:trHeight w:val="635"/>
          <w:tblHeader/>
          <w:jc w:val="center"/>
        </w:trPr>
        <w:tc>
          <w:tcPr>
            <w:tcW w:w="7440" w:type="dxa"/>
            <w:vAlign w:val="center"/>
          </w:tcPr>
          <w:p w14:paraId="28427CCC" w14:textId="3AC1568D" w:rsidR="009B380F" w:rsidRPr="00B61CBF" w:rsidRDefault="00144DF9" w:rsidP="00BA6AAE">
            <w:pPr>
              <w:spacing w:line="360" w:lineRule="auto"/>
              <w:jc w:val="center"/>
            </w:pPr>
            <m:oMathPara>
              <m:oMath>
                <m:acc>
                  <m:accPr>
                    <m:chr m:val="⃗"/>
                    <m:ctrlPr>
                      <w:rPr>
                        <w:rFonts w:ascii="Cambria Math" w:hAnsi="Cambria Math"/>
                        <w:i/>
                      </w:rPr>
                    </m:ctrlPr>
                  </m:accPr>
                  <m:e>
                    <m:r>
                      <w:rPr>
                        <w:rFonts w:ascii="Cambria Math" w:hAnsi="Cambria Math"/>
                      </w:rPr>
                      <m:t>OG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acc>
                      <m:accPr>
                        <m:chr m:val="⃗"/>
                        <m:ctrlPr>
                          <w:rPr>
                            <w:rFonts w:ascii="Cambria Math" w:hAnsi="Cambria Math"/>
                            <w:i/>
                          </w:rPr>
                        </m:ctrlPr>
                      </m:accPr>
                      <m:e>
                        <m:r>
                          <w:rPr>
                            <w:rFonts w:ascii="Cambria Math" w:hAnsi="Cambria Math"/>
                          </w:rPr>
                          <m:t>O</m:t>
                        </m:r>
                        <m:sSub>
                          <m:sSubPr>
                            <m:ctrlPr>
                              <w:rPr>
                                <w:rFonts w:ascii="Cambria Math" w:hAnsi="Cambria Math"/>
                                <w:i/>
                              </w:rPr>
                            </m:ctrlPr>
                          </m:sSubPr>
                          <m:e>
                            <m:r>
                              <w:rPr>
                                <w:rFonts w:ascii="Cambria Math" w:hAnsi="Cambria Math"/>
                              </w:rPr>
                              <m:t>G</m:t>
                            </m:r>
                          </m:e>
                          <m:sub>
                            <m:r>
                              <w:rPr>
                                <w:rFonts w:ascii="Cambria Math" w:hAnsi="Cambria Math"/>
                              </w:rPr>
                              <m:t>i</m:t>
                            </m:r>
                          </m:sub>
                        </m:sSub>
                      </m:e>
                    </m:acc>
                  </m:e>
                </m:nary>
              </m:oMath>
            </m:oMathPara>
          </w:p>
        </w:tc>
        <w:tc>
          <w:tcPr>
            <w:tcW w:w="1632" w:type="dxa"/>
            <w:vAlign w:val="center"/>
          </w:tcPr>
          <w:p w14:paraId="19BA6764" w14:textId="77777777" w:rsidR="009B380F" w:rsidRPr="00222B71" w:rsidRDefault="009B380F" w:rsidP="002103E7">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6A98CC3E" w14:textId="39C30CD6" w:rsidR="009A55B3" w:rsidRDefault="004131A1" w:rsidP="00F8504A">
      <w:pPr>
        <w:spacing w:line="360" w:lineRule="auto"/>
      </w:pPr>
      <w:r>
        <w:lastRenderedPageBreak/>
        <w:t xml:space="preserve">Les centres des sous-ensembles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w:t>
      </w:r>
      <w:r w:rsidR="007856FF">
        <w:t>peuvent</w:t>
      </w:r>
      <w:r w:rsidR="00AA0B7E">
        <w:t xml:space="preserve"> être </w:t>
      </w:r>
      <w:r w:rsidR="007856FF">
        <w:t>présentés par les nœuds du maillage présenté dans une section</w:t>
      </w:r>
      <w:r w:rsidR="007F5D34">
        <w:t xml:space="preserve"> droite</w:t>
      </w:r>
      <w:r w:rsidR="00926807">
        <w:t xml:space="preserve"> du modèle du rotor 3D</w:t>
      </w:r>
      <w:r w:rsidR="004676A4">
        <w:t xml:space="preserve">. Ainsi, le déplacement nodal après la déformation thermique permet d’avoir </w:t>
      </w:r>
      <w:r w:rsidR="00B9294A">
        <w:t>la</w:t>
      </w:r>
      <w:r w:rsidR="004676A4">
        <w:t xml:space="preserve"> déviation de la fibre neutre. </w:t>
      </w:r>
      <w:r w:rsidR="00B9294A">
        <w:t xml:space="preserve">Cette déviation est ensuite utilisée par les deux approches de modélisation du balourd thermique présenté dans la </w:t>
      </w:r>
      <w:r w:rsidR="00C657E5">
        <w:t>section</w:t>
      </w:r>
      <w:r w:rsidR="00B9294A">
        <w:t xml:space="preserve"> suivante.</w:t>
      </w:r>
    </w:p>
    <w:p w14:paraId="107A6579" w14:textId="3AE6EF8B" w:rsidR="00EF5069" w:rsidRDefault="0093430E" w:rsidP="00BE28B8">
      <w:pPr>
        <w:pStyle w:val="Titre2"/>
        <w:spacing w:line="360" w:lineRule="auto"/>
      </w:pPr>
      <w:r>
        <w:t xml:space="preserve">Influence de déformation thermique sur le comportement dynamique </w:t>
      </w:r>
    </w:p>
    <w:p w14:paraId="2F100E3A" w14:textId="070D007A" w:rsidR="0083108A" w:rsidRDefault="000024FE" w:rsidP="00D7742A">
      <w:pPr>
        <w:spacing w:line="360" w:lineRule="auto"/>
      </w:pPr>
      <w:r>
        <w:t xml:space="preserve">Le balourd thermique est un terme vulgarisé pour expliquer l’augmentation de l’amplitude de la vibration synchrone à l’origine de la déformation thermique du rotor. </w:t>
      </w:r>
      <w:r w:rsidR="00C554E3">
        <w:t xml:space="preserve">Dans la littérature </w:t>
      </w:r>
      <w:r w:rsidR="00C554E3">
        <w:fldChar w:fldCharType="begin"/>
      </w:r>
      <w:r w:rsidR="00C554E3">
        <w:instrText xml:space="preserve"> REF _Ref528572358 \r \h </w:instrText>
      </w:r>
      <w:r w:rsidR="00C554E3">
        <w:fldChar w:fldCharType="separate"/>
      </w:r>
      <w:r w:rsidR="00453126">
        <w:t>[12]</w:t>
      </w:r>
      <w:r w:rsidR="00C554E3">
        <w:fldChar w:fldCharType="end"/>
      </w:r>
      <w:r w:rsidR="004C1C01">
        <w:t>,</w:t>
      </w:r>
      <w:r w:rsidR="00592A0D">
        <w:t xml:space="preserve"> </w:t>
      </w:r>
      <w:r w:rsidR="00C554E3">
        <w:fldChar w:fldCharType="begin"/>
      </w:r>
      <w:r w:rsidR="00C554E3">
        <w:instrText xml:space="preserve"> REF _Ref528572371 \r \h </w:instrText>
      </w:r>
      <w:r w:rsidR="00C554E3">
        <w:fldChar w:fldCharType="separate"/>
      </w:r>
      <w:r w:rsidR="00453126">
        <w:t>[13]</w:t>
      </w:r>
      <w:r w:rsidR="00C554E3">
        <w:fldChar w:fldCharType="end"/>
      </w:r>
      <w:r>
        <w:t xml:space="preserve">, </w:t>
      </w:r>
      <w:r w:rsidR="00A33AEC">
        <w:t>Ce balourd thermique</w:t>
      </w:r>
      <w:r w:rsidR="00244234">
        <w:t xml:space="preserve"> </w:t>
      </w:r>
      <w:r>
        <w:t xml:space="preserve">est </w:t>
      </w:r>
      <w:r w:rsidR="00CC5F29">
        <w:t xml:space="preserve">souvent </w:t>
      </w:r>
      <w:r>
        <w:t>modélisée par deux approches</w:t>
      </w:r>
      <w:r w:rsidR="00A33AEC">
        <w:t> :</w:t>
      </w:r>
      <w:r>
        <w:t xml:space="preserve"> </w:t>
      </w:r>
      <w:r w:rsidR="00A33AEC">
        <w:t>a</w:t>
      </w:r>
      <w:r w:rsidR="00282D02">
        <w:t>pproche</w:t>
      </w:r>
      <w:r w:rsidRPr="00BE28B8">
        <w:t xml:space="preserve"> masse concentrée</w:t>
      </w:r>
      <w:r w:rsidR="004A7A56">
        <w:t xml:space="preserve"> et approche du</w:t>
      </w:r>
      <w:r>
        <w:t xml:space="preserve"> </w:t>
      </w:r>
      <w:r w:rsidRPr="00BE28B8">
        <w:t>défaut de la fibre neutre.</w:t>
      </w:r>
      <w:r>
        <w:t xml:space="preserve"> Dans </w:t>
      </w:r>
      <w:r w:rsidR="00966C66">
        <w:t>cette section</w:t>
      </w:r>
      <w:r>
        <w:t xml:space="preserve">, ces deux approches ont été discutées. </w:t>
      </w:r>
    </w:p>
    <w:p w14:paraId="23B0A4A4" w14:textId="1D46B55C" w:rsidR="00291150" w:rsidRDefault="002761DB" w:rsidP="00D7742A">
      <w:pPr>
        <w:pStyle w:val="Titre3"/>
        <w:spacing w:line="360" w:lineRule="auto"/>
      </w:pPr>
      <w:r>
        <w:t>A</w:t>
      </w:r>
      <w:r w:rsidR="00291150">
        <w:t>pproche des masses conconcentrées</w:t>
      </w:r>
    </w:p>
    <w:p w14:paraId="41FE5BDF" w14:textId="77777777" w:rsidR="007A52F5" w:rsidRDefault="00C82537" w:rsidP="00513208">
      <w:pPr>
        <w:spacing w:line="360" w:lineRule="auto"/>
      </w:pPr>
      <w:r w:rsidRPr="008308B4">
        <w:t>L’approche des masses concentrées</w:t>
      </w:r>
      <w:r w:rsidR="00847114">
        <w:t xml:space="preserve"> modélise l’influence de la déformation thermique à la dynamique par la définition du balourd, i.e. une masse </w:t>
      </w:r>
      <m:oMath>
        <m:r>
          <w:rPr>
            <w:rFonts w:ascii="Cambria Math" w:hAnsi="Cambria Math"/>
          </w:rPr>
          <m:t>m</m:t>
        </m:r>
      </m:oMath>
      <w:r w:rsidR="00847114">
        <w:t xml:space="preserve"> décentrée de son axe de rotation</w:t>
      </w:r>
      <w:r w:rsidR="008308B4">
        <w:t xml:space="preserve"> </w:t>
      </w:r>
      <w:r w:rsidR="00847114">
        <w:t>par une distance</w:t>
      </w:r>
      <m:oMath>
        <m:r>
          <w:rPr>
            <w:rFonts w:ascii="Cambria Math" w:hAnsi="Cambria Math"/>
          </w:rPr>
          <m:t xml:space="preserve"> d</m:t>
        </m:r>
      </m:oMath>
      <w:r w:rsidR="00847114">
        <w:t xml:space="preserve">. </w:t>
      </w:r>
      <w:r w:rsidR="006A0952">
        <w:t>L’approche peut être utilisée sur rotor rigide et rotor flexible.</w:t>
      </w:r>
    </w:p>
    <w:p w14:paraId="60E482E6" w14:textId="619E94AC" w:rsidR="00BD0636" w:rsidRDefault="00165765" w:rsidP="00513208">
      <w:pPr>
        <w:spacing w:line="360" w:lineRule="auto"/>
      </w:pPr>
      <w:r>
        <w:t xml:space="preserve">En fait, </w:t>
      </w:r>
      <w:r w:rsidRPr="00513208">
        <w:t>s</w:t>
      </w:r>
      <w:r w:rsidR="00D7742A" w:rsidRPr="00513208">
        <w:t>uite à l’</w:t>
      </w:r>
      <w:r w:rsidR="00693929" w:rsidRPr="00513208">
        <w:t>échauffement non-homogène dans la section du palier, le rotor se déforme de manière asymétrique, ce qui engendra une déviation de sa fibre neutre par rapport à l’axe de rotation (</w:t>
      </w:r>
      <w:r w:rsidR="00693929" w:rsidRPr="002C12E1">
        <w:rPr>
          <w:b/>
        </w:rPr>
        <w:fldChar w:fldCharType="begin"/>
      </w:r>
      <w:r w:rsidR="00693929" w:rsidRPr="002C12E1">
        <w:rPr>
          <w:b/>
        </w:rPr>
        <w:instrText xml:space="preserve"> REF _Ref503981360 \h  \* MERGEFORMAT </w:instrText>
      </w:r>
      <w:r w:rsidR="00693929" w:rsidRPr="002C12E1">
        <w:rPr>
          <w:b/>
        </w:rPr>
      </w:r>
      <w:r w:rsidR="00693929" w:rsidRPr="002C12E1">
        <w:rPr>
          <w:b/>
        </w:rPr>
        <w:fldChar w:fldCharType="separate"/>
      </w:r>
      <w:r w:rsidR="00453126" w:rsidRPr="00453126">
        <w:rPr>
          <w:b/>
        </w:rPr>
        <w:t>Figure 13</w:t>
      </w:r>
      <w:r w:rsidR="00693929" w:rsidRPr="002C12E1">
        <w:rPr>
          <w:b/>
        </w:rPr>
        <w:fldChar w:fldCharType="end"/>
      </w:r>
      <w:r w:rsidR="00693929" w:rsidRPr="00513208">
        <w:t xml:space="preserve">). L’influence de cette déviation de la fibre neutre </w:t>
      </w:r>
      <w:r w:rsidR="00F23DE7" w:rsidRPr="00513208">
        <w:t>sur la</w:t>
      </w:r>
      <w:r w:rsidR="00693929" w:rsidRPr="00513208">
        <w:t xml:space="preserve"> dynamique de rotors peut être</w:t>
      </w:r>
      <w:r w:rsidRPr="00513208">
        <w:t xml:space="preserve"> caractérisée une masse locale d’élément d’arbre et sa déviation</w:t>
      </w:r>
      <w:r w:rsidR="00693929" w:rsidRPr="00513208">
        <w:t xml:space="preserve">. </w:t>
      </w:r>
      <w:r w:rsidR="0011612E" w:rsidRPr="00513208">
        <w:t xml:space="preserve">Par exemple, </w:t>
      </w:r>
      <w:r w:rsidR="002D4047">
        <w:t>s</w:t>
      </w:r>
      <w:r w:rsidR="0011612E">
        <w:t>i t</w:t>
      </w:r>
      <w:r w:rsidR="00BD0636">
        <w:t xml:space="preserve">oute la ligne d’arbre est modélisée par </w:t>
      </w:r>
      <m:oMath>
        <m:r>
          <w:rPr>
            <w:rFonts w:ascii="Cambria Math" w:hAnsi="Cambria Math"/>
          </w:rPr>
          <m:t>n</m:t>
        </m:r>
      </m:oMath>
      <w:r w:rsidR="00BD0636">
        <w:t xml:space="preserve"> éléments </w:t>
      </w:r>
      <w:r w:rsidR="00737E81">
        <w:t>d’arbre</w:t>
      </w:r>
      <w:r w:rsidR="00BD0636">
        <w:t>. Chaque élément possède son propre masse</w:t>
      </w:r>
      <m:oMath>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i</m:t>
            </m:r>
          </m:sub>
        </m:sSub>
      </m:oMath>
      <w:r w:rsidR="00BD0636">
        <w:t xml:space="preserve">. La distance  </w:t>
      </w:r>
      <m:oMath>
        <m:acc>
          <m:accPr>
            <m:chr m:val="⃗"/>
            <m:ctrlPr>
              <w:rPr>
                <w:rFonts w:ascii="Cambria Math" w:hAnsi="Cambria Math"/>
              </w:rPr>
            </m:ctrlPr>
          </m:accPr>
          <m:e>
            <m:sSub>
              <m:sSubPr>
                <m:ctrlPr>
                  <w:rPr>
                    <w:rFonts w:ascii="Cambria Math" w:hAnsi="Cambria Math"/>
                  </w:rPr>
                </m:ctrlPr>
              </m:sSubPr>
              <m:e>
                <m:sSub>
                  <m:sSubPr>
                    <m:ctrlPr>
                      <w:rPr>
                        <w:rFonts w:ascii="Cambria Math" w:hAnsi="Cambria Math"/>
                      </w:rPr>
                    </m:ctrlPr>
                  </m:sSubPr>
                  <m:e>
                    <m:r>
                      <w:rPr>
                        <w:rFonts w:ascii="Cambria Math" w:hAnsi="Cambria Math"/>
                      </w:rPr>
                      <m:t>q</m:t>
                    </m:r>
                  </m:e>
                  <m:sub>
                    <m:r>
                      <w:rPr>
                        <w:rFonts w:ascii="Cambria Math" w:hAnsi="Cambria Math"/>
                      </w:rPr>
                      <m:t>th</m:t>
                    </m:r>
                  </m:sub>
                </m:sSub>
              </m:e>
              <m:sub>
                <m:r>
                  <w:rPr>
                    <w:rFonts w:ascii="Cambria Math" w:hAnsi="Cambria Math"/>
                  </w:rPr>
                  <m:t>i</m:t>
                </m:r>
              </m:sub>
            </m:sSub>
          </m:e>
        </m:acc>
      </m:oMath>
      <w:r w:rsidR="00BD0636">
        <w:t xml:space="preserve">  est la déviation</w:t>
      </w:r>
      <w:r w:rsidR="00327C5C">
        <w:t xml:space="preserve"> due à la déformation thermique</w:t>
      </w:r>
      <w:r w:rsidR="00BD0636">
        <w:t xml:space="preserve"> entre le centre de masse de l’élément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BD0636">
        <w:t xml:space="preserve"> et l’axe de </w:t>
      </w:r>
      <w:r w:rsidR="002366D6">
        <w:t>rotation</w:t>
      </w:r>
      <m:oMath>
        <m:r>
          <w:rPr>
            <w:rFonts w:ascii="Cambria Math" w:hAnsi="Cambria Math"/>
          </w:rPr>
          <m:t xml:space="preserve"> z</m:t>
        </m:r>
      </m:oMath>
      <w:r w:rsidR="00BD0636">
        <w:t xml:space="preserve">. Pour chaque </w:t>
      </w:r>
      <w:r w:rsidR="00E3082B">
        <w:t>élément</w:t>
      </w:r>
      <m:oMath>
        <m:r>
          <w:rPr>
            <w:rFonts w:ascii="Cambria Math" w:hAnsi="Cambria Math"/>
          </w:rPr>
          <m:t xml:space="preserve"> i</m:t>
        </m:r>
      </m:oMath>
      <w:r w:rsidR="00BD0636">
        <w:t xml:space="preserve">, le balourd généré thermiquement est exprimé :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AE22EA" w:rsidRPr="00AA3E05" w14:paraId="7E00E5AE" w14:textId="77777777" w:rsidTr="00AE22EA">
        <w:trPr>
          <w:trHeight w:val="635"/>
          <w:tblHeader/>
          <w:jc w:val="center"/>
        </w:trPr>
        <w:tc>
          <w:tcPr>
            <w:tcW w:w="7440" w:type="dxa"/>
            <w:vAlign w:val="center"/>
          </w:tcPr>
          <w:p w14:paraId="6A225D19" w14:textId="5C4DCE1A" w:rsidR="00AE22EA" w:rsidRPr="00B61CBF" w:rsidRDefault="00144DF9" w:rsidP="007F23A6">
            <w:pPr>
              <w:spacing w:line="360" w:lineRule="auto"/>
              <w:jc w:val="center"/>
            </w:pPr>
            <m:oMathPara>
              <m:oMath>
                <m:acc>
                  <m:accPr>
                    <m:chr m:val="⃑"/>
                    <m:ctrlPr>
                      <w:rPr>
                        <w:rFonts w:ascii="Cambria Math" w:hAnsi="Cambria Math"/>
                        <w:bCs/>
                        <w:i/>
                      </w:rPr>
                    </m:ctrlPr>
                  </m:accPr>
                  <m:e>
                    <m:sSubSup>
                      <m:sSubSupPr>
                        <m:ctrlPr>
                          <w:rPr>
                            <w:rFonts w:ascii="Cambria Math" w:hAnsi="Cambria Math"/>
                            <w:i/>
                          </w:rPr>
                        </m:ctrlPr>
                      </m:sSubSupPr>
                      <m:e>
                        <m:r>
                          <w:rPr>
                            <w:rFonts w:ascii="Cambria Math" w:hAnsi="Cambria Math"/>
                          </w:rPr>
                          <m:t>U</m:t>
                        </m:r>
                      </m:e>
                      <m:sub>
                        <m:r>
                          <w:rPr>
                            <w:rFonts w:ascii="Cambria Math" w:hAnsi="Cambria Math"/>
                          </w:rPr>
                          <m:t>i</m:t>
                        </m:r>
                        <m:ctrlPr>
                          <w:rPr>
                            <w:rFonts w:ascii="Cambria Math" w:hAnsi="Cambria Math"/>
                            <w:bCs/>
                            <w:i/>
                          </w:rPr>
                        </m:ctrlPr>
                      </m:sub>
                      <m:sup>
                        <m:r>
                          <w:rPr>
                            <w:rFonts w:ascii="Cambria Math" w:hAnsi="Cambria Math"/>
                          </w:rPr>
                          <m:t>th</m:t>
                        </m:r>
                      </m:sup>
                    </m:sSubSup>
                  </m:e>
                </m:acc>
                <m:r>
                  <w:rPr>
                    <w:rFonts w:ascii="Cambria Math" w:hAnsi="Cambria Math"/>
                  </w:rPr>
                  <m:t>=</m:t>
                </m:r>
                <m:sSub>
                  <m:sSubPr>
                    <m:ctrlPr>
                      <w:rPr>
                        <w:rFonts w:ascii="Cambria Math" w:hAnsi="Cambria Math"/>
                        <w:bCs/>
                        <w:i/>
                      </w:rPr>
                    </m:ctrlPr>
                  </m:sSubPr>
                  <m:e>
                    <m:r>
                      <w:rPr>
                        <w:rFonts w:ascii="Cambria Math" w:hAnsi="Cambria Math"/>
                      </w:rPr>
                      <m:t>m</m:t>
                    </m:r>
                  </m:e>
                  <m:sub>
                    <m:r>
                      <w:rPr>
                        <w:rFonts w:ascii="Cambria Math" w:hAnsi="Cambria Math"/>
                      </w:rPr>
                      <m:t>i</m:t>
                    </m:r>
                  </m:sub>
                </m:sSub>
                <m:d>
                  <m:dPr>
                    <m:begChr m:val="|"/>
                    <m:endChr m:val="|"/>
                    <m:ctrlPr>
                      <w:rPr>
                        <w:rFonts w:ascii="Cambria Math" w:hAnsi="Cambria Math"/>
                        <w:bCs/>
                        <w:i/>
                      </w:rPr>
                    </m:ctrlPr>
                  </m:dPr>
                  <m:e>
                    <m:acc>
                      <m:accPr>
                        <m:chr m:val="⃗"/>
                        <m:ctrlPr>
                          <w:rPr>
                            <w:rFonts w:ascii="Cambria Math" w:hAnsi="Cambria Math"/>
                            <w:i/>
                          </w:rPr>
                        </m:ctrlPr>
                      </m:accPr>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th</m:t>
                            </m:r>
                          </m:sup>
                        </m:sSubSup>
                      </m:e>
                    </m:acc>
                  </m:e>
                </m:d>
                <m:sSup>
                  <m:sSupPr>
                    <m:ctrlPr>
                      <w:rPr>
                        <w:rFonts w:ascii="Cambria Math" w:hAnsi="Cambria Math"/>
                        <w:bCs/>
                        <w:i/>
                      </w:rPr>
                    </m:ctrlPr>
                  </m:sSupPr>
                  <m:e>
                    <m:r>
                      <w:rPr>
                        <w:rFonts w:ascii="Cambria Math" w:hAnsi="Cambria Math"/>
                      </w:rPr>
                      <m:t>e</m:t>
                    </m:r>
                  </m:e>
                  <m:sup>
                    <m:r>
                      <w:rPr>
                        <w:rFonts w:ascii="Cambria Math" w:hAnsi="Cambria Math"/>
                      </w:rPr>
                      <m:t>(jωt+</m:t>
                    </m:r>
                    <m:sSubSup>
                      <m:sSubSupPr>
                        <m:ctrlPr>
                          <w:rPr>
                            <w:rFonts w:ascii="Cambria Math" w:hAnsi="Cambria Math"/>
                            <w:i/>
                          </w:rPr>
                        </m:ctrlPr>
                      </m:sSubSupPr>
                      <m:e>
                        <m:r>
                          <w:rPr>
                            <w:rFonts w:ascii="Cambria Math" w:hAnsi="Cambria Math"/>
                          </w:rPr>
                          <m:t>φ</m:t>
                        </m:r>
                      </m:e>
                      <m:sub>
                        <m:r>
                          <w:rPr>
                            <w:rFonts w:ascii="Cambria Math" w:hAnsi="Cambria Math"/>
                          </w:rPr>
                          <m:t>i</m:t>
                        </m:r>
                      </m:sub>
                      <m:sup>
                        <m:r>
                          <w:rPr>
                            <w:rFonts w:ascii="Cambria Math" w:hAnsi="Cambria Math"/>
                          </w:rPr>
                          <m:t>th</m:t>
                        </m:r>
                      </m:sup>
                    </m:sSubSup>
                    <m:r>
                      <w:rPr>
                        <w:rFonts w:ascii="Cambria Math" w:hAnsi="Cambria Math"/>
                      </w:rPr>
                      <m:t xml:space="preserve">) </m:t>
                    </m:r>
                  </m:sup>
                </m:sSup>
              </m:oMath>
            </m:oMathPara>
          </w:p>
        </w:tc>
        <w:tc>
          <w:tcPr>
            <w:tcW w:w="1632" w:type="dxa"/>
            <w:vAlign w:val="center"/>
          </w:tcPr>
          <w:p w14:paraId="435A65D1" w14:textId="77777777" w:rsidR="00AE22EA" w:rsidRPr="00222B71" w:rsidRDefault="00AE22EA" w:rsidP="007F23A6">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6D8A350E" w14:textId="5BFFEA36" w:rsidR="00AE22EA" w:rsidRPr="006B7A3A" w:rsidRDefault="00362AF9" w:rsidP="007F23A6">
      <w:pPr>
        <w:spacing w:line="360" w:lineRule="auto"/>
      </w:pPr>
      <w:r w:rsidRPr="006B7A3A">
        <w:t>O</w:t>
      </w:r>
      <w:r w:rsidR="006B7A3A" w:rsidRPr="006B7A3A">
        <w:t>ù</w:t>
      </w:r>
      <w:r>
        <w:t> </w:t>
      </w:r>
      <w:proofErr w:type="gramStart"/>
      <w:r>
        <w:t>:</w:t>
      </w:r>
      <m:oMath>
        <m:r>
          <w:rPr>
            <w:rFonts w:ascii="Cambria Math" w:hAnsi="Cambria Math"/>
          </w:rPr>
          <m:t xml:space="preserve"> </m:t>
        </m:r>
        <m:sSub>
          <m:sSubPr>
            <m:ctrlPr>
              <w:rPr>
                <w:rFonts w:ascii="Cambria Math" w:hAnsi="Cambria Math"/>
                <w:bCs/>
                <w:i/>
              </w:rPr>
            </m:ctrlPr>
          </m:sSubPr>
          <m:e>
            <m:sSub>
              <m:sSubPr>
                <m:ctrlPr>
                  <w:rPr>
                    <w:rFonts w:ascii="Cambria Math" w:hAnsi="Cambria Math"/>
                    <w:i/>
                  </w:rPr>
                </m:ctrlPr>
              </m:sSubPr>
              <m:e>
                <m:r>
                  <w:rPr>
                    <w:rFonts w:ascii="Cambria Math" w:hAnsi="Cambria Math"/>
                  </w:rPr>
                  <m:t>φ</m:t>
                </m:r>
              </m:e>
              <m:sub>
                <m:r>
                  <w:rPr>
                    <w:rFonts w:ascii="Cambria Math" w:hAnsi="Cambria Math"/>
                  </w:rPr>
                  <m:t>th</m:t>
                </m:r>
              </m:sub>
            </m:sSub>
          </m:e>
          <m:sub>
            <m:r>
              <w:rPr>
                <w:rFonts w:ascii="Cambria Math" w:hAnsi="Cambria Math"/>
              </w:rPr>
              <m:t>i</m:t>
            </m:r>
          </m:sub>
        </m:sSub>
        <m:r>
          <w:rPr>
            <w:rFonts w:ascii="Cambria Math" w:hAnsi="Cambria Math"/>
          </w:rPr>
          <m:t>=arctan2</m:t>
        </m:r>
        <m:d>
          <m:dPr>
            <m:ctrlPr>
              <w:rPr>
                <w:rFonts w:ascii="Cambria Math" w:hAnsi="Cambria Math"/>
                <w:bCs/>
                <w:i/>
              </w:rPr>
            </m:ctrlPr>
          </m:dPr>
          <m:e>
            <m:sSubSup>
              <m:sSubSupPr>
                <m:ctrlPr>
                  <w:rPr>
                    <w:rFonts w:ascii="Cambria Math" w:hAnsi="Cambria Math"/>
                    <w:bCs/>
                    <w:i/>
                  </w:rPr>
                </m:ctrlPr>
              </m:sSubSupPr>
              <m:e>
                <m:r>
                  <w:rPr>
                    <w:rFonts w:ascii="Cambria Math" w:hAnsi="Cambria Math"/>
                  </w:rPr>
                  <m:t>u</m:t>
                </m:r>
              </m:e>
              <m:sub>
                <m:r>
                  <w:rPr>
                    <w:rFonts w:ascii="Cambria Math" w:hAnsi="Cambria Math"/>
                  </w:rPr>
                  <m:t>i</m:t>
                </m:r>
              </m:sub>
              <m:sup>
                <m:r>
                  <w:rPr>
                    <w:rFonts w:ascii="Cambria Math" w:hAnsi="Cambria Math"/>
                  </w:rPr>
                  <m:t>th</m:t>
                </m:r>
              </m:sup>
            </m:sSubSup>
            <m:r>
              <w:rPr>
                <w:rFonts w:ascii="Cambria Math" w:hAnsi="Cambria Math"/>
              </w:rPr>
              <m:t xml:space="preserve">  , </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th</m:t>
                </m:r>
              </m:sup>
            </m:sSubSup>
          </m:e>
        </m:d>
      </m:oMath>
      <w:r w:rsidR="00BB7F1B">
        <w:rPr>
          <w:bCs/>
        </w:rPr>
        <w:t xml:space="preserve"> ,</w:t>
      </w:r>
      <w:proofErr w:type="gramEnd"/>
      <w:r w:rsidR="006B7A3A" w:rsidRPr="006B7A3A">
        <w:t xml:space="preserve"> il est la phase du balourd</w:t>
      </w:r>
      <w:r w:rsidR="00B70666">
        <w:t xml:space="preserve"> thermique</w:t>
      </w:r>
      <w:r w:rsidR="006B7A3A" w:rsidRPr="006B7A3A">
        <w:t xml:space="preserve"> généré</w:t>
      </w:r>
    </w:p>
    <w:p w14:paraId="76EC2149" w14:textId="77777777" w:rsidR="00D11E2B" w:rsidRDefault="00D11E2B" w:rsidP="00513208">
      <w:pPr>
        <w:pStyle w:val="Default"/>
        <w:spacing w:line="360" w:lineRule="auto"/>
        <w:jc w:val="center"/>
      </w:pPr>
      <w:r>
        <w:rPr>
          <w:noProof/>
          <w:lang w:eastAsia="fr-FR"/>
        </w:rPr>
        <w:drawing>
          <wp:inline distT="0" distB="0" distL="0" distR="0" wp14:anchorId="537A012A" wp14:editId="2C32E407">
            <wp:extent cx="4612832" cy="1410353"/>
            <wp:effectExtent l="0" t="0" r="0" b="0"/>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12832" cy="1410353"/>
                    </a:xfrm>
                    <a:prstGeom prst="rect">
                      <a:avLst/>
                    </a:prstGeom>
                  </pic:spPr>
                </pic:pic>
              </a:graphicData>
            </a:graphic>
          </wp:inline>
        </w:drawing>
      </w:r>
    </w:p>
    <w:p w14:paraId="5BC5EF4B" w14:textId="203C3DB4" w:rsidR="00D11E2B" w:rsidRPr="00BD0636" w:rsidRDefault="00D11E2B" w:rsidP="00D11E2B">
      <w:pPr>
        <w:pStyle w:val="Lgende"/>
        <w:jc w:val="center"/>
        <w:rPr>
          <w:rFonts w:ascii="Calibri" w:eastAsia="Times New Roman" w:hAnsi="Calibri" w:cs="Times New Roman"/>
          <w:i w:val="0"/>
          <w:iCs w:val="0"/>
          <w:color w:val="auto"/>
          <w:sz w:val="22"/>
          <w:szCs w:val="20"/>
          <w:lang w:eastAsia="fr-FR"/>
        </w:rPr>
      </w:pPr>
      <w:bookmarkStart w:id="184" w:name="_Ref503981360"/>
      <w:r w:rsidRPr="00BD0636">
        <w:rPr>
          <w:rFonts w:ascii="Calibri" w:eastAsia="Times New Roman" w:hAnsi="Calibri" w:cs="Times New Roman"/>
          <w:i w:val="0"/>
          <w:iCs w:val="0"/>
          <w:color w:val="auto"/>
          <w:sz w:val="22"/>
          <w:szCs w:val="20"/>
          <w:lang w:eastAsia="fr-FR"/>
        </w:rPr>
        <w:t xml:space="preserve">Figure </w:t>
      </w:r>
      <w:r w:rsidRPr="00BD0636">
        <w:rPr>
          <w:rFonts w:ascii="Calibri" w:eastAsia="Times New Roman" w:hAnsi="Calibri" w:cs="Times New Roman"/>
          <w:i w:val="0"/>
          <w:iCs w:val="0"/>
          <w:color w:val="auto"/>
          <w:sz w:val="22"/>
          <w:szCs w:val="20"/>
          <w:lang w:eastAsia="fr-FR"/>
        </w:rPr>
        <w:fldChar w:fldCharType="begin"/>
      </w:r>
      <w:r w:rsidRPr="00BD0636">
        <w:rPr>
          <w:rFonts w:ascii="Calibri" w:eastAsia="Times New Roman" w:hAnsi="Calibri" w:cs="Times New Roman"/>
          <w:i w:val="0"/>
          <w:iCs w:val="0"/>
          <w:color w:val="auto"/>
          <w:sz w:val="22"/>
          <w:szCs w:val="20"/>
          <w:lang w:eastAsia="fr-FR"/>
        </w:rPr>
        <w:instrText xml:space="preserve"> SEQ Figure \* ARABIC </w:instrText>
      </w:r>
      <w:r w:rsidRPr="00BD0636">
        <w:rPr>
          <w:rFonts w:ascii="Calibri" w:eastAsia="Times New Roman" w:hAnsi="Calibri" w:cs="Times New Roman"/>
          <w:i w:val="0"/>
          <w:iCs w:val="0"/>
          <w:color w:val="auto"/>
          <w:sz w:val="22"/>
          <w:szCs w:val="20"/>
          <w:lang w:eastAsia="fr-FR"/>
        </w:rPr>
        <w:fldChar w:fldCharType="separate"/>
      </w:r>
      <w:r w:rsidR="00453126">
        <w:rPr>
          <w:rFonts w:ascii="Calibri" w:eastAsia="Times New Roman" w:hAnsi="Calibri" w:cs="Times New Roman"/>
          <w:i w:val="0"/>
          <w:iCs w:val="0"/>
          <w:noProof/>
          <w:color w:val="auto"/>
          <w:sz w:val="22"/>
          <w:szCs w:val="20"/>
          <w:lang w:eastAsia="fr-FR"/>
        </w:rPr>
        <w:t>13</w:t>
      </w:r>
      <w:r w:rsidRPr="00BD0636">
        <w:rPr>
          <w:rFonts w:ascii="Calibri" w:eastAsia="Times New Roman" w:hAnsi="Calibri" w:cs="Times New Roman"/>
          <w:i w:val="0"/>
          <w:iCs w:val="0"/>
          <w:color w:val="auto"/>
          <w:sz w:val="22"/>
          <w:szCs w:val="20"/>
          <w:lang w:eastAsia="fr-FR"/>
        </w:rPr>
        <w:fldChar w:fldCharType="end"/>
      </w:r>
      <w:bookmarkEnd w:id="184"/>
      <w:r w:rsidRPr="00BD0636">
        <w:rPr>
          <w:rFonts w:ascii="Calibri" w:eastAsia="Times New Roman" w:hAnsi="Calibri" w:cs="Times New Roman"/>
          <w:i w:val="0"/>
          <w:iCs w:val="0"/>
          <w:color w:val="auto"/>
          <w:sz w:val="22"/>
          <w:szCs w:val="20"/>
          <w:lang w:eastAsia="fr-FR"/>
        </w:rPr>
        <w:t> : défaut de la fibre neutre</w:t>
      </w:r>
    </w:p>
    <w:p w14:paraId="3A85C4C2" w14:textId="5C8EB43A" w:rsidR="00107E22" w:rsidRDefault="00C06EAD" w:rsidP="007F23A6">
      <w:pPr>
        <w:spacing w:line="360" w:lineRule="auto"/>
      </w:pPr>
      <w:r>
        <w:t>La</w:t>
      </w:r>
      <w:r w:rsidR="00967905">
        <w:t xml:space="preserve"> force </w:t>
      </w:r>
      <w:r w:rsidR="003C2A03">
        <w:t>correspondante au</w:t>
      </w:r>
      <w:r w:rsidR="006C6391">
        <w:t xml:space="preserve"> </w:t>
      </w:r>
      <w:r w:rsidR="00BD0636">
        <w:t>balourd généré</w:t>
      </w:r>
      <w:r w:rsidR="003879C8">
        <w:t xml:space="preserve"> </w:t>
      </w:r>
      <w:r w:rsidR="00DB6912">
        <w:t>au niveau de</w:t>
      </w:r>
      <w:r>
        <w:t xml:space="preserve"> l’élément</w:t>
      </w:r>
      <m:oMath>
        <m:r>
          <w:rPr>
            <w:rFonts w:ascii="Cambria Math" w:hAnsi="Cambria Math"/>
          </w:rPr>
          <m:t xml:space="preserve"> i</m:t>
        </m:r>
      </m:oMath>
      <w:r>
        <w:t xml:space="preserve">, peut être </w:t>
      </w:r>
      <w:r w:rsidR="004E0E3A">
        <w:t>exprimée</w:t>
      </w:r>
      <w:r>
        <w:t xml:space="preserve"> à l’aide de la matrice </w:t>
      </w:r>
      <w:r w:rsidR="001F20E6">
        <w:t>élémentaire</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e</m:t>
            </m:r>
          </m:sub>
        </m:sSub>
      </m:oMath>
      <w:r w:rsidR="003C2A03">
        <w:t xml:space="preserve"> ou le balourd thermi</w:t>
      </w:r>
      <w:r w:rsidR="00145526">
        <w:t xml:space="preserve">que </w:t>
      </w:r>
      <w:r w:rsidR="00340632">
        <w:t xml:space="preserve">sous forme </w:t>
      </w:r>
      <w:r w:rsidR="00AB31D5">
        <w:t>d’un vecteur</w:t>
      </w:r>
      <m:oMath>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U</m:t>
            </m:r>
          </m:e>
          <m:sub>
            <m:r>
              <m:rPr>
                <m:sty m:val="bi"/>
              </m:rPr>
              <w:rPr>
                <w:rFonts w:ascii="Cambria Math" w:hAnsi="Cambria Math"/>
              </w:rPr>
              <m:t>i</m:t>
            </m:r>
          </m:sub>
          <m:sup>
            <m:r>
              <m:rPr>
                <m:sty m:val="bi"/>
              </m:rPr>
              <w:rPr>
                <w:rFonts w:ascii="Cambria Math" w:hAnsi="Cambria Math"/>
              </w:rPr>
              <m:t>th</m:t>
            </m:r>
          </m:sup>
        </m:sSubSup>
      </m:oMath>
      <w:r w:rsidR="0037159E">
        <w:rPr>
          <w:b/>
        </w:rPr>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8B7FF9" w:rsidRPr="00AA3E05" w14:paraId="6FF33EFD" w14:textId="77777777" w:rsidTr="00144DF9">
        <w:trPr>
          <w:trHeight w:val="635"/>
          <w:tblHeader/>
          <w:jc w:val="center"/>
        </w:trPr>
        <w:tc>
          <w:tcPr>
            <w:tcW w:w="7440" w:type="dxa"/>
            <w:vAlign w:val="center"/>
          </w:tcPr>
          <w:p w14:paraId="44972FCB" w14:textId="3C33E8FF" w:rsidR="008B7FF9" w:rsidRPr="00B61CBF" w:rsidRDefault="00144DF9" w:rsidP="007F23A6">
            <w:pPr>
              <w:spacing w:line="360" w:lineRule="auto"/>
              <w:jc w:val="center"/>
            </w:pPr>
            <m:oMathPara>
              <m:oMath>
                <m:sSubSup>
                  <m:sSubSupPr>
                    <m:ctrlPr>
                      <w:rPr>
                        <w:rFonts w:ascii="Cambria Math" w:hAnsi="Cambria Math"/>
                        <w:b/>
                        <w:i/>
                      </w:rPr>
                    </m:ctrlPr>
                  </m:sSubSupPr>
                  <m:e>
                    <m:r>
                      <m:rPr>
                        <m:sty m:val="bi"/>
                      </m:rPr>
                      <w:rPr>
                        <w:rFonts w:ascii="Cambria Math" w:hAnsi="Cambria Math"/>
                      </w:rPr>
                      <m:t>F</m:t>
                    </m:r>
                  </m:e>
                  <m:sub>
                    <m:r>
                      <m:rPr>
                        <m:sty m:val="bi"/>
                      </m:rPr>
                      <w:rPr>
                        <w:rFonts w:ascii="Cambria Math" w:hAnsi="Cambria Math"/>
                      </w:rPr>
                      <m:t>i</m:t>
                    </m:r>
                  </m:sub>
                  <m: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th</m:t>
                        </m:r>
                      </m:sup>
                    </m:sSup>
                  </m:sup>
                </m:sSubSup>
                <m:r>
                  <w:rPr>
                    <w:rFonts w:ascii="Cambria Math" w:hAnsi="Cambria Math"/>
                  </w:rPr>
                  <m:t xml:space="preserve">= </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e</m:t>
                    </m:r>
                  </m:sub>
                </m:sSub>
                <m:d>
                  <m:dPr>
                    <m:begChr m:val="["/>
                    <m:endChr m:val="]"/>
                    <m:ctrlPr>
                      <w:rPr>
                        <w:rFonts w:ascii="Cambria Math" w:hAnsi="Cambria Math"/>
                        <w:b/>
                        <w:i/>
                      </w:rPr>
                    </m:ctrlPr>
                  </m:dPr>
                  <m:e>
                    <m:eqArr>
                      <m:eqArrPr>
                        <m:ctrlPr>
                          <w:rPr>
                            <w:rFonts w:ascii="Cambria Math" w:hAnsi="Cambria Math"/>
                            <w:b/>
                            <w:i/>
                          </w:rPr>
                        </m:ctrlPr>
                      </m:eqArrPr>
                      <m:e>
                        <m:d>
                          <m:dPr>
                            <m:begChr m:val="|"/>
                            <m:endChr m:val="|"/>
                            <m:ctrlPr>
                              <w:rPr>
                                <w:rFonts w:ascii="Cambria Math" w:hAnsi="Cambria Math"/>
                                <w:bCs/>
                                <w:i/>
                              </w:rPr>
                            </m:ctrlPr>
                          </m:dPr>
                          <m:e>
                            <m:acc>
                              <m:accPr>
                                <m:chr m:val="⃗"/>
                                <m:ctrlPr>
                                  <w:rPr>
                                    <w:rFonts w:ascii="Cambria Math" w:hAnsi="Cambria Math"/>
                                    <w:i/>
                                  </w:rPr>
                                </m:ctrlPr>
                              </m:accPr>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th</m:t>
                                    </m:r>
                                  </m:sup>
                                </m:sSubSup>
                              </m:e>
                            </m:acc>
                          </m:e>
                        </m:d>
                        <m:func>
                          <m:funcPr>
                            <m:ctrlPr>
                              <w:rPr>
                                <w:rFonts w:ascii="Cambria Math" w:hAnsi="Cambria Math"/>
                                <w:i/>
                              </w:rPr>
                            </m:ctrlPr>
                          </m:funcPr>
                          <m:fName>
                            <m:r>
                              <w:rPr>
                                <w:rFonts w:ascii="Cambria Math" w:hAnsi="Cambria Math"/>
                              </w:rPr>
                              <m:t>cos</m:t>
                            </m:r>
                          </m:fName>
                          <m:e>
                            <m:d>
                              <m:dPr>
                                <m:ctrlPr>
                                  <w:rPr>
                                    <w:rFonts w:ascii="Cambria Math" w:hAnsi="Cambria Math"/>
                                    <w:i/>
                                  </w:rPr>
                                </m:ctrlPr>
                              </m:dPr>
                              <m:e>
                                <m:r>
                                  <w:rPr>
                                    <w:rFonts w:ascii="Cambria Math" w:hAnsi="Cambria Math"/>
                                  </w:rPr>
                                  <m:t>ωt+</m:t>
                                </m:r>
                                <m:sSubSup>
                                  <m:sSubSupPr>
                                    <m:ctrlPr>
                                      <w:rPr>
                                        <w:rFonts w:ascii="Cambria Math" w:hAnsi="Cambria Math"/>
                                        <w:i/>
                                      </w:rPr>
                                    </m:ctrlPr>
                                  </m:sSubSupPr>
                                  <m:e>
                                    <m:r>
                                      <w:rPr>
                                        <w:rFonts w:ascii="Cambria Math" w:hAnsi="Cambria Math"/>
                                      </w:rPr>
                                      <m:t>φ</m:t>
                                    </m:r>
                                  </m:e>
                                  <m:sub>
                                    <m:r>
                                      <w:rPr>
                                        <w:rFonts w:ascii="Cambria Math" w:hAnsi="Cambria Math"/>
                                      </w:rPr>
                                      <m:t>i</m:t>
                                    </m:r>
                                  </m:sub>
                                  <m:sup>
                                    <m:r>
                                      <w:rPr>
                                        <w:rFonts w:ascii="Cambria Math" w:hAnsi="Cambria Math"/>
                                      </w:rPr>
                                      <m:t>th</m:t>
                                    </m:r>
                                  </m:sup>
                                </m:sSubSup>
                              </m:e>
                            </m:d>
                          </m:e>
                        </m:func>
                        <m:ctrlPr>
                          <w:rPr>
                            <w:rFonts w:ascii="Cambria Math" w:hAnsi="Cambria Math"/>
                            <w:bCs/>
                            <w:i/>
                          </w:rPr>
                        </m:ctrlPr>
                      </m:e>
                      <m:e>
                        <m:d>
                          <m:dPr>
                            <m:begChr m:val="|"/>
                            <m:endChr m:val="|"/>
                            <m:ctrlPr>
                              <w:rPr>
                                <w:rFonts w:ascii="Cambria Math" w:hAnsi="Cambria Math"/>
                                <w:bCs/>
                                <w:i/>
                              </w:rPr>
                            </m:ctrlPr>
                          </m:dPr>
                          <m:e>
                            <m:acc>
                              <m:accPr>
                                <m:chr m:val="⃗"/>
                                <m:ctrlPr>
                                  <w:rPr>
                                    <w:rFonts w:ascii="Cambria Math" w:hAnsi="Cambria Math"/>
                                    <w:i/>
                                  </w:rPr>
                                </m:ctrlPr>
                              </m:accPr>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th</m:t>
                                    </m:r>
                                  </m:sup>
                                </m:sSubSup>
                              </m:e>
                            </m:acc>
                          </m:e>
                        </m:d>
                        <m:func>
                          <m:funcPr>
                            <m:ctrlPr>
                              <w:rPr>
                                <w:rFonts w:ascii="Cambria Math" w:hAnsi="Cambria Math"/>
                                <w:i/>
                              </w:rPr>
                            </m:ctrlPr>
                          </m:funcPr>
                          <m:fName>
                            <m:r>
                              <w:rPr>
                                <w:rFonts w:ascii="Cambria Math" w:hAnsi="Cambria Math"/>
                              </w:rPr>
                              <m:t>sin</m:t>
                            </m:r>
                          </m:fName>
                          <m:e>
                            <m:d>
                              <m:dPr>
                                <m:ctrlPr>
                                  <w:rPr>
                                    <w:rFonts w:ascii="Cambria Math" w:hAnsi="Cambria Math"/>
                                    <w:i/>
                                  </w:rPr>
                                </m:ctrlPr>
                              </m:dPr>
                              <m:e>
                                <m:r>
                                  <w:rPr>
                                    <w:rFonts w:ascii="Cambria Math" w:hAnsi="Cambria Math"/>
                                  </w:rPr>
                                  <m:t>ωt+</m:t>
                                </m:r>
                                <m:sSubSup>
                                  <m:sSubSupPr>
                                    <m:ctrlPr>
                                      <w:rPr>
                                        <w:rFonts w:ascii="Cambria Math" w:hAnsi="Cambria Math"/>
                                        <w:i/>
                                      </w:rPr>
                                    </m:ctrlPr>
                                  </m:sSubSupPr>
                                  <m:e>
                                    <m:r>
                                      <w:rPr>
                                        <w:rFonts w:ascii="Cambria Math" w:hAnsi="Cambria Math"/>
                                      </w:rPr>
                                      <m:t>φ</m:t>
                                    </m:r>
                                  </m:e>
                                  <m:sub>
                                    <m:r>
                                      <w:rPr>
                                        <w:rFonts w:ascii="Cambria Math" w:hAnsi="Cambria Math"/>
                                      </w:rPr>
                                      <m:t>i</m:t>
                                    </m:r>
                                  </m:sub>
                                  <m:sup>
                                    <m:r>
                                      <w:rPr>
                                        <w:rFonts w:ascii="Cambria Math" w:hAnsi="Cambria Math"/>
                                      </w:rPr>
                                      <m:t>th</m:t>
                                    </m:r>
                                  </m:sup>
                                </m:sSubSup>
                              </m:e>
                            </m:d>
                          </m:e>
                        </m:func>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hAnsi="Cambria Math"/>
                            <w:bCs/>
                            <w:i/>
                          </w:rPr>
                        </m:ctrlPr>
                      </m:e>
                    </m:eqArr>
                  </m:e>
                </m:d>
                <m:r>
                  <m:rPr>
                    <m:sty m:val="bi"/>
                  </m:rPr>
                  <w:rPr>
                    <w:rFonts w:ascii="Cambria Math" w:hAnsi="Cambria Math"/>
                  </w:rPr>
                  <m:t>=</m:t>
                </m:r>
                <m:sSup>
                  <m:sSupPr>
                    <m:ctrlPr>
                      <w:rPr>
                        <w:rFonts w:ascii="Cambria Math" w:hAnsi="Cambria Math"/>
                        <w:i/>
                      </w:rPr>
                    </m:ctrlPr>
                  </m:sSupPr>
                  <m:e>
                    <m:r>
                      <w:rPr>
                        <w:rFonts w:ascii="Cambria Math" w:hAnsi="Cambria Math"/>
                      </w:rPr>
                      <m:t>ω</m:t>
                    </m:r>
                    <m:ctrlPr>
                      <w:rPr>
                        <w:rFonts w:ascii="Cambria Math" w:hAnsi="Cambria Math"/>
                      </w:rPr>
                    </m:ctrlPr>
                  </m:e>
                  <m:sup>
                    <m:r>
                      <w:rPr>
                        <w:rFonts w:ascii="Cambria Math" w:hAnsi="Cambria Math"/>
                      </w:rPr>
                      <m:t>2</m:t>
                    </m:r>
                  </m:sup>
                </m:sSup>
                <m:sSubSup>
                  <m:sSubSupPr>
                    <m:ctrlPr>
                      <w:rPr>
                        <w:rFonts w:ascii="Cambria Math" w:hAnsi="Cambria Math"/>
                        <w:b/>
                        <w:i/>
                      </w:rPr>
                    </m:ctrlPr>
                  </m:sSubSupPr>
                  <m:e>
                    <m:r>
                      <m:rPr>
                        <m:sty m:val="bi"/>
                      </m:rPr>
                      <w:rPr>
                        <w:rFonts w:ascii="Cambria Math" w:hAnsi="Cambria Math"/>
                      </w:rPr>
                      <m:t>U</m:t>
                    </m:r>
                  </m:e>
                  <m:sub>
                    <m:r>
                      <m:rPr>
                        <m:sty m:val="bi"/>
                      </m:rPr>
                      <w:rPr>
                        <w:rFonts w:ascii="Cambria Math" w:hAnsi="Cambria Math"/>
                      </w:rPr>
                      <m:t>i</m:t>
                    </m:r>
                  </m:sub>
                  <m:sup>
                    <m:r>
                      <m:rPr>
                        <m:sty m:val="bi"/>
                      </m:rPr>
                      <w:rPr>
                        <w:rFonts w:ascii="Cambria Math" w:hAnsi="Cambria Math"/>
                      </w:rPr>
                      <m:t>th</m:t>
                    </m:r>
                  </m:sup>
                </m:sSubSup>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m:t>
                    </m:r>
                    <m:r>
                      <w:rPr>
                        <w:rFonts w:ascii="Cambria Math" w:hAnsi="Cambria Math"/>
                      </w:rPr>
                      <m:t>t+</m:t>
                    </m:r>
                    <m:sSubSup>
                      <m:sSubSupPr>
                        <m:ctrlPr>
                          <w:rPr>
                            <w:rFonts w:ascii="Cambria Math" w:hAnsi="Cambria Math"/>
                            <w:i/>
                          </w:rPr>
                        </m:ctrlPr>
                      </m:sSubSupPr>
                      <m:e>
                        <m:r>
                          <w:rPr>
                            <w:rFonts w:ascii="Cambria Math" w:hAnsi="Cambria Math"/>
                          </w:rPr>
                          <m:t>φ</m:t>
                        </m:r>
                      </m:e>
                      <m:sub>
                        <m:r>
                          <w:rPr>
                            <w:rFonts w:ascii="Cambria Math" w:hAnsi="Cambria Math"/>
                          </w:rPr>
                          <m:t>i</m:t>
                        </m:r>
                      </m:sub>
                      <m:sup>
                        <m:r>
                          <w:rPr>
                            <w:rFonts w:ascii="Cambria Math" w:hAnsi="Cambria Math"/>
                          </w:rPr>
                          <m:t>th</m:t>
                        </m:r>
                      </m:sup>
                    </m:sSubSup>
                    <m:r>
                      <w:rPr>
                        <w:rFonts w:ascii="Cambria Math" w:hAnsi="Cambria Math"/>
                      </w:rPr>
                      <m:t>)</m:t>
                    </m:r>
                  </m:sup>
                </m:sSup>
              </m:oMath>
            </m:oMathPara>
          </w:p>
        </w:tc>
        <w:tc>
          <w:tcPr>
            <w:tcW w:w="1632" w:type="dxa"/>
            <w:vAlign w:val="center"/>
          </w:tcPr>
          <w:p w14:paraId="77115B94" w14:textId="77777777" w:rsidR="008B7FF9" w:rsidRPr="00222B71" w:rsidRDefault="008B7FF9" w:rsidP="007F23A6">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20EEADEE" w14:textId="5920D0F8" w:rsidR="00107E22" w:rsidRDefault="0035218B" w:rsidP="007F23A6">
      <w:pPr>
        <w:spacing w:line="360" w:lineRule="auto"/>
      </w:pPr>
      <w:r>
        <w:t>Cette force</w:t>
      </w:r>
      <w:r w:rsidR="00E209ED">
        <w:t xml:space="preserve"> </w:t>
      </w:r>
      <w:r w:rsidR="002030A9">
        <w:t>est</w:t>
      </w:r>
      <w:r>
        <w:t xml:space="preserve"> </w:t>
      </w:r>
      <w:r w:rsidR="009A219E">
        <w:t>intégrée</w:t>
      </w:r>
      <w:r>
        <w:t xml:space="preserve"> au système des équations différentielles de mouvement</w:t>
      </w:r>
      <w:r w:rsidR="009A219E">
        <w:t xml:space="preserve"> </w:t>
      </w:r>
      <w:r w:rsidR="00E209ED" w:rsidRPr="00BB2F9C">
        <w:rPr>
          <w:b/>
        </w:rPr>
        <w:fldChar w:fldCharType="begin"/>
      </w:r>
      <w:r w:rsidR="00E209ED" w:rsidRPr="00BB2F9C">
        <w:rPr>
          <w:b/>
        </w:rPr>
        <w:instrText xml:space="preserve"> REF _Ref527633666 \r \h  \* MERGEFORMAT </w:instrText>
      </w:r>
      <w:r w:rsidR="00E209ED" w:rsidRPr="00BB2F9C">
        <w:rPr>
          <w:b/>
        </w:rPr>
      </w:r>
      <w:r w:rsidR="00E209ED" w:rsidRPr="00BB2F9C">
        <w:rPr>
          <w:b/>
        </w:rPr>
        <w:fldChar w:fldCharType="separate"/>
      </w:r>
      <w:r w:rsidR="00453126">
        <w:rPr>
          <w:b/>
        </w:rPr>
        <w:t>Eq.15</w:t>
      </w:r>
      <w:r w:rsidR="00E209ED" w:rsidRPr="00BB2F9C">
        <w:rPr>
          <w:b/>
        </w:rPr>
        <w:fldChar w:fldCharType="end"/>
      </w:r>
      <w:r w:rsidR="005A0E9B">
        <w:rPr>
          <w:b/>
        </w:rPr>
        <w:t xml:space="preserve"> </w:t>
      </w:r>
      <w:r w:rsidR="005A0E9B">
        <w:t>en tant qu’une force extérieure</w:t>
      </w:r>
      <w:r w:rsidR="00692BEF">
        <w:t xml:space="preserve"> qui influence l</w:t>
      </w:r>
      <w:r w:rsidR="002A6D03">
        <w:t>e comportement dynamique du rotor.</w:t>
      </w:r>
      <w:r w:rsidR="002E2A71">
        <w:t xml:space="preserve"> </w:t>
      </w:r>
      <w:r w:rsidR="00767558">
        <w:t xml:space="preserve">Si cette force est la seule force extérieure </w:t>
      </w:r>
      <w:r w:rsidR="004F060F">
        <w:t>appliquée</w:t>
      </w:r>
      <w:r w:rsidR="00767558">
        <w:t xml:space="preserve"> au système</w:t>
      </w:r>
      <w:r w:rsidR="007F23A6">
        <w:t xml:space="preserve"> et sa phase</w:t>
      </w:r>
      <m:oMath>
        <m:r>
          <w:rPr>
            <w:rFonts w:ascii="Cambria Math" w:hAnsi="Cambria Math"/>
          </w:rPr>
          <m:t xml:space="preserve"> </m:t>
        </m:r>
        <m:sSup>
          <m:sSupPr>
            <m:ctrlPr>
              <w:rPr>
                <w:rFonts w:ascii="Cambria Math" w:hAnsi="Cambria Math"/>
                <w:i/>
              </w:rPr>
            </m:ctrlPr>
          </m:sSupPr>
          <m:e>
            <m:r>
              <w:rPr>
                <w:rFonts w:ascii="Cambria Math" w:hAnsi="Cambria Math"/>
              </w:rPr>
              <m:t>φ</m:t>
            </m:r>
          </m:e>
          <m:sup>
            <m:r>
              <w:rPr>
                <w:rFonts w:ascii="Cambria Math" w:hAnsi="Cambria Math"/>
              </w:rPr>
              <m:t>th</m:t>
            </m:r>
          </m:sup>
        </m:sSup>
      </m:oMath>
      <w:r w:rsidR="007F23A6">
        <w:t xml:space="preserve"> est supposée nulle</w:t>
      </w:r>
      <w:r w:rsidR="00767558">
        <w:t xml:space="preserve">, l’équation du mouvement peut être </w:t>
      </w:r>
      <w:r w:rsidR="009C384E">
        <w:t>simplifiée</w:t>
      </w:r>
      <w:r w:rsidR="00767558">
        <w:t xml:space="preserve"> </w:t>
      </w:r>
      <w:r w:rsidR="001A6B97">
        <w:t>sous forme</w:t>
      </w:r>
      <w:r w:rsidR="00767558">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ED6FB6" w:rsidRPr="00AA3E05" w14:paraId="0C6CEFB6" w14:textId="77777777" w:rsidTr="00144DF9">
        <w:trPr>
          <w:trHeight w:val="635"/>
          <w:tblHeader/>
          <w:jc w:val="center"/>
        </w:trPr>
        <w:tc>
          <w:tcPr>
            <w:tcW w:w="7440" w:type="dxa"/>
            <w:vAlign w:val="center"/>
          </w:tcPr>
          <w:p w14:paraId="12A7CC00" w14:textId="1BCAA012" w:rsidR="00ED6FB6" w:rsidRPr="00B61CBF" w:rsidRDefault="004F060F" w:rsidP="007F23A6">
            <w:pPr>
              <w:spacing w:line="360" w:lineRule="auto"/>
              <w:jc w:val="center"/>
            </w:pPr>
            <m:oMathPara>
              <m:oMath>
                <m:r>
                  <m:rPr>
                    <m:sty m:val="bi"/>
                  </m:rPr>
                  <w:rPr>
                    <w:rFonts w:ascii="Cambria Math" w:hAnsi="Cambria Math"/>
                  </w:rPr>
                  <m:t>M</m:t>
                </m:r>
                <m:acc>
                  <m:accPr>
                    <m:chr m:val="̈"/>
                    <m:ctrlPr>
                      <w:rPr>
                        <w:rFonts w:ascii="Cambria Math" w:hAnsi="Cambria Math"/>
                        <w:b/>
                        <w:i/>
                      </w:rPr>
                    </m:ctrlPr>
                  </m:accPr>
                  <m:e>
                    <m:r>
                      <m:rPr>
                        <m:sty m:val="bi"/>
                      </m:rPr>
                      <w:rPr>
                        <w:rFonts w:ascii="Cambria Math" w:hAnsi="Cambria Math"/>
                      </w:rPr>
                      <m:t>q</m:t>
                    </m:r>
                  </m:e>
                </m:acc>
                <m:r>
                  <w:rPr>
                    <w:rFonts w:ascii="Cambria Math" w:hAnsi="Cambria Math"/>
                  </w:rPr>
                  <m:t>+</m:t>
                </m:r>
                <m:d>
                  <m:dPr>
                    <m:begChr m:val="["/>
                    <m:endChr m:val="]"/>
                    <m:ctrlPr>
                      <w:rPr>
                        <w:rFonts w:ascii="Cambria Math" w:hAnsi="Cambria Math"/>
                        <w:i/>
                      </w:rPr>
                    </m:ctrlPr>
                  </m:dPr>
                  <m:e>
                    <m:r>
                      <m:rPr>
                        <m:sty m:val="bi"/>
                      </m:rPr>
                      <w:rPr>
                        <w:rFonts w:ascii="Cambria Math" w:hAnsi="Cambria Math"/>
                      </w:rPr>
                      <m:t>C</m:t>
                    </m:r>
                    <m:r>
                      <w:rPr>
                        <w:rFonts w:ascii="Cambria Math" w:hAnsi="Cambria Math"/>
                      </w:rPr>
                      <m:t>+</m:t>
                    </m:r>
                    <m:r>
                      <m:rPr>
                        <m:sty m:val="bi"/>
                      </m:rPr>
                      <w:rPr>
                        <w:rFonts w:ascii="Cambria Math" w:hAnsi="Cambria Math"/>
                      </w:rPr>
                      <m:t>G</m:t>
                    </m:r>
                    <m:d>
                      <m:dPr>
                        <m:ctrlPr>
                          <w:rPr>
                            <w:rFonts w:ascii="Cambria Math" w:hAnsi="Cambria Math"/>
                            <w:b/>
                            <w:i/>
                          </w:rPr>
                        </m:ctrlPr>
                      </m:dPr>
                      <m:e>
                        <m:r>
                          <m:rPr>
                            <m:sty m:val="p"/>
                          </m:rPr>
                          <w:rPr>
                            <w:rFonts w:ascii="Cambria Math" w:hAnsi="Cambria Math"/>
                          </w:rPr>
                          <m:t>Ω</m:t>
                        </m:r>
                      </m:e>
                    </m:d>
                  </m:e>
                </m:d>
                <m:acc>
                  <m:accPr>
                    <m:chr m:val="̇"/>
                    <m:ctrlPr>
                      <w:rPr>
                        <w:rFonts w:ascii="Cambria Math" w:hAnsi="Cambria Math"/>
                        <w:b/>
                        <w:i/>
                      </w:rPr>
                    </m:ctrlPr>
                  </m:accPr>
                  <m:e>
                    <m:r>
                      <m:rPr>
                        <m:sty m:val="bi"/>
                      </m:rPr>
                      <w:rPr>
                        <w:rFonts w:ascii="Cambria Math" w:hAnsi="Cambria Math"/>
                      </w:rPr>
                      <m:t>q</m:t>
                    </m:r>
                  </m:e>
                </m:acc>
                <m:r>
                  <w:rPr>
                    <w:rFonts w:ascii="Cambria Math" w:hAnsi="Cambria Math"/>
                  </w:rPr>
                  <m:t>+</m:t>
                </m:r>
                <m:r>
                  <m:rPr>
                    <m:sty m:val="bi"/>
                  </m:rPr>
                  <w:rPr>
                    <w:rFonts w:ascii="Cambria Math" w:hAnsi="Cambria Math"/>
                  </w:rPr>
                  <m:t>Kq</m:t>
                </m:r>
                <m:r>
                  <w:rPr>
                    <w:rFonts w:ascii="Cambria Math" w:hAnsi="Cambria Math"/>
                  </w:rPr>
                  <m:t>=</m:t>
                </m:r>
                <m:sSup>
                  <m:sSupPr>
                    <m:ctrlPr>
                      <w:rPr>
                        <w:rFonts w:ascii="Cambria Math" w:hAnsi="Cambria Math"/>
                        <w:i/>
                      </w:rPr>
                    </m:ctrlPr>
                  </m:sSupPr>
                  <m:e>
                    <m:r>
                      <w:rPr>
                        <w:rFonts w:ascii="Cambria Math" w:hAnsi="Cambria Math"/>
                      </w:rPr>
                      <m:t>ω</m:t>
                    </m:r>
                    <m:ctrlPr>
                      <w:rPr>
                        <w:rFonts w:ascii="Cambria Math" w:hAnsi="Cambria Math"/>
                      </w:rPr>
                    </m:ctrlPr>
                  </m:e>
                  <m:sup>
                    <m:r>
                      <w:rPr>
                        <w:rFonts w:ascii="Cambria Math" w:hAnsi="Cambria Math"/>
                      </w:rPr>
                      <m:t>2</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th</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m:t>
                    </m:r>
                    <m:r>
                      <w:rPr>
                        <w:rFonts w:ascii="Cambria Math" w:hAnsi="Cambria Math"/>
                      </w:rPr>
                      <m:t>t</m:t>
                    </m:r>
                  </m:sup>
                </m:sSup>
              </m:oMath>
            </m:oMathPara>
          </w:p>
        </w:tc>
        <w:tc>
          <w:tcPr>
            <w:tcW w:w="1632" w:type="dxa"/>
            <w:vAlign w:val="center"/>
          </w:tcPr>
          <w:p w14:paraId="4A49CDE7" w14:textId="77777777" w:rsidR="00ED6FB6" w:rsidRPr="00222B71" w:rsidRDefault="00ED6FB6" w:rsidP="007F23A6">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185" w:name="_Ref528586408"/>
            <w:r w:rsidRPr="00222B71">
              <w:rPr>
                <w:rFonts w:ascii="Calibri" w:eastAsia="Times New Roman" w:hAnsi="Calibri" w:cs="Times New Roman"/>
                <w:i w:val="0"/>
                <w:iCs w:val="0"/>
                <w:color w:val="auto"/>
                <w:sz w:val="22"/>
                <w:szCs w:val="20"/>
                <w:lang w:eastAsia="fr-FR"/>
              </w:rPr>
              <w:t xml:space="preserve"> </w:t>
            </w:r>
            <w:bookmarkEnd w:id="185"/>
          </w:p>
        </w:tc>
      </w:tr>
    </w:tbl>
    <w:p w14:paraId="559723EA" w14:textId="512EBACF" w:rsidR="00FC1096" w:rsidRDefault="00FC1096" w:rsidP="00FC1096">
      <w:pPr>
        <w:spacing w:line="360" w:lineRule="auto"/>
      </w:pPr>
      <w:r>
        <w:t xml:space="preserve">Supposant que la solution de l’équation </w:t>
      </w:r>
      <w:r>
        <w:fldChar w:fldCharType="begin"/>
      </w:r>
      <w:r>
        <w:instrText xml:space="preserve"> REF _Ref528586408 \r \h </w:instrText>
      </w:r>
      <w:r>
        <w:fldChar w:fldCharType="separate"/>
      </w:r>
      <w:r w:rsidR="00453126">
        <w:t>Eq.49</w:t>
      </w:r>
      <w:r>
        <w:fldChar w:fldCharType="end"/>
      </w:r>
      <w:r>
        <w:t xml:space="preserve"> est sous forme</w:t>
      </w:r>
      <m:oMath>
        <m:r>
          <w:rPr>
            <w:rFonts w:ascii="Cambria Math" w:hAnsi="Cambria Math"/>
          </w:rPr>
          <m:t xml:space="preserve"> </m:t>
        </m:r>
        <m:r>
          <m:rPr>
            <m:sty m:val="bi"/>
          </m:rP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q</m:t>
                </m:r>
              </m:e>
            </m:d>
          </m:e>
          <m:sub>
            <m:r>
              <w:rPr>
                <w:rFonts w:ascii="Cambria Math" w:hAnsi="Cambria Math"/>
              </w:rPr>
              <m:t>mc</m:t>
            </m:r>
          </m:sub>
        </m:sSub>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m:t>
            </m:r>
            <m:r>
              <w:rPr>
                <w:rFonts w:ascii="Cambria Math" w:hAnsi="Cambria Math"/>
              </w:rPr>
              <m:t>t</m:t>
            </m:r>
          </m:sup>
        </m:sSup>
      </m:oMath>
      <w:r>
        <w:t>, l’amplitude de vibration obtenue </w:t>
      </w:r>
      <w:r w:rsidR="007B4FE8">
        <w:t>par l’approche de masse concentré</w:t>
      </w:r>
      <w:r w:rsidR="00AE4574">
        <w:t xml:space="preserve"> (mc)</w:t>
      </w:r>
      <w:r w:rsidR="007B4FE8">
        <w:t xml:space="preserve"> est obtenue par </w:t>
      </w:r>
      <w:r>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9132E7" w:rsidRPr="00AA3E05" w14:paraId="077011B3" w14:textId="77777777" w:rsidTr="00144DF9">
        <w:trPr>
          <w:trHeight w:val="635"/>
          <w:tblHeader/>
          <w:jc w:val="center"/>
        </w:trPr>
        <w:tc>
          <w:tcPr>
            <w:tcW w:w="7440" w:type="dxa"/>
            <w:vAlign w:val="center"/>
          </w:tcPr>
          <w:p w14:paraId="4670CCDA" w14:textId="4BC5C278" w:rsidR="009132E7" w:rsidRPr="00B61CBF" w:rsidRDefault="00144DF9" w:rsidP="007F23A6">
            <w:pPr>
              <w:spacing w:line="360" w:lineRule="auto"/>
              <w:jc w:val="center"/>
            </w:pPr>
            <m:oMathPara>
              <m:oMath>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q</m:t>
                        </m:r>
                      </m:e>
                    </m:d>
                  </m:e>
                  <m:sub>
                    <m:r>
                      <w:rPr>
                        <w:rFonts w:ascii="Cambria Math" w:hAnsi="Cambria Math"/>
                      </w:rPr>
                      <m:t>mc</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ctrlPr>
                          <w:rPr>
                            <w:rFonts w:ascii="Cambria Math" w:hAnsi="Cambria Math"/>
                          </w:rPr>
                        </m:ctrlPr>
                      </m:e>
                      <m:sup>
                        <m:r>
                          <w:rPr>
                            <w:rFonts w:ascii="Cambria Math" w:hAnsi="Cambria Math"/>
                          </w:rPr>
                          <m:t>2</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th</m:t>
                        </m:r>
                      </m:sup>
                    </m:sSup>
                  </m:num>
                  <m:den>
                    <m:r>
                      <m:rPr>
                        <m:sty m:val="bi"/>
                      </m:rPr>
                      <w:rPr>
                        <w:rFonts w:ascii="Cambria Math" w:hAnsi="Cambria Math"/>
                      </w:rPr>
                      <m:t>K</m:t>
                    </m:r>
                    <m:r>
                      <w:rPr>
                        <w:rFonts w:ascii="Cambria Math" w:hAnsi="Cambria Math"/>
                      </w:rPr>
                      <m:t>-</m:t>
                    </m:r>
                    <m:sSup>
                      <m:sSupPr>
                        <m:ctrlPr>
                          <w:rPr>
                            <w:rFonts w:ascii="Cambria Math" w:hAnsi="Cambria Math"/>
                            <w:i/>
                          </w:rPr>
                        </m:ctrlPr>
                      </m:sSupPr>
                      <m:e>
                        <m:r>
                          <w:rPr>
                            <w:rFonts w:ascii="Cambria Math" w:hAnsi="Cambria Math"/>
                          </w:rPr>
                          <m:t>ω</m:t>
                        </m:r>
                        <m:ctrlPr>
                          <w:rPr>
                            <w:rFonts w:ascii="Cambria Math" w:hAnsi="Cambria Math"/>
                          </w:rPr>
                        </m:ctrlPr>
                      </m:e>
                      <m:sup>
                        <m:r>
                          <w:rPr>
                            <w:rFonts w:ascii="Cambria Math" w:hAnsi="Cambria Math"/>
                          </w:rPr>
                          <m:t>2</m:t>
                        </m:r>
                      </m:sup>
                    </m:sSup>
                    <m:r>
                      <m:rPr>
                        <m:sty m:val="bi"/>
                      </m:rPr>
                      <w:rPr>
                        <w:rFonts w:ascii="Cambria Math" w:hAnsi="Cambria Math"/>
                      </w:rPr>
                      <m:t>M</m:t>
                    </m:r>
                    <m:r>
                      <w:rPr>
                        <w:rFonts w:ascii="Cambria Math" w:hAnsi="Cambria Math"/>
                      </w:rPr>
                      <m:t>+</m:t>
                    </m:r>
                    <m:r>
                      <w:rPr>
                        <w:rFonts w:ascii="Cambria Math" w:hAnsi="Cambria Math" w:hint="eastAsia"/>
                      </w:rPr>
                      <m:t>j</m:t>
                    </m:r>
                    <m:r>
                      <m:rPr>
                        <m:sty m:val="p"/>
                      </m:rPr>
                      <w:rPr>
                        <w:rFonts w:ascii="Cambria Math" w:hAnsi="Cambria Math"/>
                      </w:rPr>
                      <m:t>ω</m:t>
                    </m:r>
                    <m:d>
                      <m:dPr>
                        <m:ctrlPr>
                          <w:rPr>
                            <w:rFonts w:ascii="Cambria Math" w:hAnsi="Cambria Math"/>
                          </w:rPr>
                        </m:ctrlPr>
                      </m:dPr>
                      <m:e>
                        <m:r>
                          <m:rPr>
                            <m:sty m:val="bi"/>
                          </m:rPr>
                          <w:rPr>
                            <w:rFonts w:ascii="Cambria Math" w:hAnsi="Cambria Math"/>
                          </w:rPr>
                          <m:t>C</m:t>
                        </m:r>
                        <m:r>
                          <w:rPr>
                            <w:rFonts w:ascii="Cambria Math" w:hAnsi="Cambria Math"/>
                          </w:rPr>
                          <m:t>+</m:t>
                        </m:r>
                        <m:r>
                          <m:rPr>
                            <m:sty m:val="bi"/>
                          </m:rPr>
                          <w:rPr>
                            <w:rFonts w:ascii="Cambria Math" w:hAnsi="Cambria Math"/>
                          </w:rPr>
                          <m:t>G</m:t>
                        </m:r>
                      </m:e>
                    </m:d>
                  </m:den>
                </m:f>
              </m:oMath>
            </m:oMathPara>
          </w:p>
        </w:tc>
        <w:tc>
          <w:tcPr>
            <w:tcW w:w="1632" w:type="dxa"/>
            <w:vAlign w:val="center"/>
          </w:tcPr>
          <w:p w14:paraId="706FADEB" w14:textId="77777777" w:rsidR="009132E7" w:rsidRPr="00222B71" w:rsidRDefault="009132E7" w:rsidP="007F23A6">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186" w:name="_Ref528591496"/>
            <w:r w:rsidRPr="00222B71">
              <w:rPr>
                <w:rFonts w:ascii="Calibri" w:eastAsia="Times New Roman" w:hAnsi="Calibri" w:cs="Times New Roman"/>
                <w:i w:val="0"/>
                <w:iCs w:val="0"/>
                <w:color w:val="auto"/>
                <w:sz w:val="22"/>
                <w:szCs w:val="20"/>
                <w:lang w:eastAsia="fr-FR"/>
              </w:rPr>
              <w:t xml:space="preserve"> </w:t>
            </w:r>
            <w:bookmarkEnd w:id="186"/>
          </w:p>
        </w:tc>
      </w:tr>
    </w:tbl>
    <w:p w14:paraId="1AA3F0A7" w14:textId="73422343" w:rsidR="00291150" w:rsidRPr="00291150" w:rsidRDefault="00291150" w:rsidP="00337B58">
      <w:pPr>
        <w:pStyle w:val="Titre3"/>
        <w:spacing w:line="360" w:lineRule="auto"/>
      </w:pPr>
      <w:bookmarkStart w:id="187" w:name="_Ref527568693"/>
      <w:r>
        <w:t xml:space="preserve">Approche de </w:t>
      </w:r>
      <w:r w:rsidR="00FF6FA0">
        <w:t>défaut</w:t>
      </w:r>
      <w:r w:rsidR="005F1496">
        <w:t>s</w:t>
      </w:r>
      <w:r w:rsidR="00FF6FA0">
        <w:t xml:space="preserve"> de la fibre neutre</w:t>
      </w:r>
      <w:bookmarkEnd w:id="187"/>
      <w:r>
        <w:t xml:space="preserve"> </w:t>
      </w:r>
    </w:p>
    <w:p w14:paraId="52CA061E" w14:textId="014DF079" w:rsidR="000E0028" w:rsidRDefault="00B81C93" w:rsidP="00601CD6">
      <w:pPr>
        <w:spacing w:line="360" w:lineRule="auto"/>
      </w:pPr>
      <w:r>
        <w:t xml:space="preserve">Cette approche </w:t>
      </w:r>
      <w:r w:rsidR="005B2D9D">
        <w:t xml:space="preserve">modélise l’influence de la déformation thermique comme une force interne du système qui est liée à la matrice de raideur du </w:t>
      </w:r>
      <w:r w:rsidR="003C2454">
        <w:t>rotor</w:t>
      </w:r>
      <m:oMath>
        <m:r>
          <w:rPr>
            <w:rFonts w:ascii="Cambria Math" w:hAnsi="Cambria Math"/>
          </w:rPr>
          <m:t xml:space="preserve"> </m:t>
        </m:r>
        <m:r>
          <m:rPr>
            <m:sty m:val="bi"/>
          </m:rPr>
          <w:rPr>
            <w:rFonts w:ascii="Cambria Math" w:hAnsi="Cambria Math"/>
          </w:rPr>
          <m:t>K</m:t>
        </m:r>
      </m:oMath>
      <w:r w:rsidR="005B2D9D">
        <w:t xml:space="preserve">. </w:t>
      </w:r>
      <w:r w:rsidR="00456309">
        <w:t xml:space="preserve">L’approche est </w:t>
      </w:r>
      <w:r w:rsidR="007A52F5">
        <w:t>réservée</w:t>
      </w:r>
      <w:r w:rsidR="00456309">
        <w:t xml:space="preserve"> uniquement pour le rotor flexible. </w:t>
      </w:r>
      <w:r w:rsidR="00601CD6">
        <w:t>Suite à l’échauffement et la déformation thermique du rotor, la déflection de sa fibre neutre due au chargement thermique est</w:t>
      </w:r>
      <w:r w:rsidR="00721BD4">
        <w:t xml:space="preserve"> exprimée en</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th</m:t>
            </m:r>
          </m:sub>
        </m:sSub>
      </m:oMath>
      <w:r w:rsidR="00601CD6">
        <w:t xml:space="preserve"> et l</w:t>
      </w:r>
      <w:r w:rsidR="000A75C5">
        <w:t>a</w:t>
      </w:r>
      <w:r w:rsidR="00601CD6">
        <w:t xml:space="preserve"> </w:t>
      </w:r>
      <w:r w:rsidR="000A75C5">
        <w:t>déflection élastique</w:t>
      </w:r>
      <w:r w:rsidR="00721BD4">
        <w:t xml:space="preserve"> du rotor est </w:t>
      </w:r>
      <w:r w:rsidR="007E1EBD">
        <w:t>notée</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élas</m:t>
            </m:r>
          </m:sub>
        </m:sSub>
      </m:oMath>
      <w:r w:rsidR="000F6BBF">
        <w:t xml:space="preserve">, alors que la déflection nodale complète </w:t>
      </w:r>
      <w:r w:rsidR="003B10E6">
        <w:t>est</w:t>
      </w:r>
      <m:oMath>
        <m:r>
          <w:rPr>
            <w:rFonts w:ascii="Cambria Math" w:hAnsi="Cambria Math"/>
          </w:rPr>
          <m:t xml:space="preserve"> </m:t>
        </m:r>
        <m:r>
          <m:rPr>
            <m:sty m:val="bi"/>
          </m:rPr>
          <w:rPr>
            <w:rFonts w:ascii="Cambria Math" w:hAnsi="Cambria Math"/>
          </w:rPr>
          <m:t>q=</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élas</m:t>
            </m:r>
          </m:sub>
        </m:sSub>
        <m:r>
          <m:rPr>
            <m:sty m:val="bi"/>
          </m:rPr>
          <w:rPr>
            <w:rFonts w:ascii="Cambria Math" w:hAnsi="Cambria Math"/>
          </w:rPr>
          <m:t>+</m:t>
        </m:r>
        <m: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th</m:t>
            </m:r>
          </m:sub>
        </m:sSub>
      </m:oMath>
      <w:r w:rsidR="000F6BBF" w:rsidRPr="00624BDA">
        <w:t>.</w:t>
      </w:r>
      <w:r w:rsidR="00943A1A" w:rsidRPr="00624BDA">
        <w:t xml:space="preserve"> </w:t>
      </w:r>
      <w:r w:rsidR="000F6BBF" w:rsidRPr="00624BDA">
        <w:t xml:space="preserve"> </w:t>
      </w:r>
      <w:r w:rsidR="000E0028">
        <w:t xml:space="preserve">Afin d’appliquer l’équation de Lagrange </w:t>
      </w:r>
      <w:r w:rsidR="000E0028">
        <w:fldChar w:fldCharType="begin"/>
      </w:r>
      <w:r w:rsidR="000E0028">
        <w:instrText xml:space="preserve"> REF _Ref527987715 \r \h </w:instrText>
      </w:r>
      <w:r w:rsidR="000E0028">
        <w:fldChar w:fldCharType="separate"/>
      </w:r>
      <w:r w:rsidR="00453126">
        <w:t>Eq.1</w:t>
      </w:r>
      <w:r w:rsidR="000E0028">
        <w:fldChar w:fldCharType="end"/>
      </w:r>
      <w:r w:rsidR="000E0028">
        <w:t xml:space="preserve">, </w:t>
      </w:r>
      <w:r w:rsidR="000C3172">
        <w:t>les expressions</w:t>
      </w:r>
      <w:r w:rsidR="000E0028">
        <w:t xml:space="preserve"> des énergies du système rotor </w:t>
      </w:r>
      <w:r w:rsidR="000C3172">
        <w:t>sous chargement thermique</w:t>
      </w:r>
      <w:r w:rsidR="000E0028">
        <w:t xml:space="preserve"> s’</w:t>
      </w:r>
      <w:r w:rsidR="00EE4A85">
        <w:t>écrient</w:t>
      </w:r>
      <w:r w:rsidR="000E0028">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EE4A85" w:rsidRPr="00AA3E05" w14:paraId="7A3E94EC" w14:textId="77777777" w:rsidTr="00144DF9">
        <w:trPr>
          <w:trHeight w:val="635"/>
          <w:tblHeader/>
          <w:jc w:val="center"/>
        </w:trPr>
        <w:tc>
          <w:tcPr>
            <w:tcW w:w="7440" w:type="dxa"/>
            <w:vAlign w:val="center"/>
          </w:tcPr>
          <w:p w14:paraId="232CE18C" w14:textId="77777777" w:rsidR="00EE4A85" w:rsidRPr="00EE4A85" w:rsidRDefault="00144DF9" w:rsidP="00144DF9">
            <w:pPr>
              <w:spacing w:line="360" w:lineRule="auto"/>
              <w:jc w:val="center"/>
              <w:rPr>
                <w:b/>
              </w:rPr>
            </w:pPr>
            <m:oMathPara>
              <m:oMath>
                <m:sSub>
                  <m:sSubPr>
                    <m:ctrlPr>
                      <w:rPr>
                        <w:rFonts w:ascii="Cambria Math" w:hAnsi="Cambria Math"/>
                        <w:b/>
                        <w:i/>
                      </w:rPr>
                    </m:ctrlPr>
                  </m:sSubPr>
                  <m:e>
                    <m:r>
                      <m:rPr>
                        <m:sty m:val="bi"/>
                      </m:rPr>
                      <w:rPr>
                        <w:rFonts w:ascii="Cambria Math" w:hAnsi="Cambria Math"/>
                      </w:rPr>
                      <m:t>E</m:t>
                    </m:r>
                  </m:e>
                  <m:sub>
                    <m:r>
                      <w:rPr>
                        <w:rFonts w:ascii="Cambria Math" w:hAnsi="Cambria Math"/>
                      </w:rPr>
                      <m:t>é</m:t>
                    </m:r>
                    <m:r>
                      <m:rPr>
                        <m:sty m:val="bi"/>
                      </m:rPr>
                      <w:rPr>
                        <w:rFonts w:ascii="Cambria Math" w:hAnsi="Cambria Math"/>
                      </w:rPr>
                      <m:t>las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ty m:val="bi"/>
                          </m:rPr>
                          <w:rPr>
                            <w:rFonts w:ascii="Cambria Math" w:hAnsi="Cambria Math"/>
                          </w:rPr>
                          <m:t>q</m:t>
                        </m:r>
                        <m: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th</m:t>
                            </m:r>
                          </m:sub>
                        </m:sSub>
                      </m:e>
                    </m:d>
                  </m:e>
                  <m:sup>
                    <m:r>
                      <w:rPr>
                        <w:rFonts w:ascii="Cambria Math" w:hAnsi="Cambria Math"/>
                      </w:rPr>
                      <m:t>T</m:t>
                    </m:r>
                  </m:sup>
                </m:sSup>
                <m:r>
                  <m:rPr>
                    <m:sty m:val="bi"/>
                  </m:rPr>
                  <w:rPr>
                    <w:rFonts w:ascii="Cambria Math" w:hAnsi="Cambria Math"/>
                  </w:rPr>
                  <m:t>K</m:t>
                </m:r>
                <m:d>
                  <m:dPr>
                    <m:ctrlPr>
                      <w:rPr>
                        <w:rFonts w:ascii="Cambria Math" w:hAnsi="Cambria Math"/>
                        <w:b/>
                        <w:i/>
                      </w:rPr>
                    </m:ctrlPr>
                  </m:dPr>
                  <m:e>
                    <m:r>
                      <m:rPr>
                        <m:sty m:val="bi"/>
                      </m:rPr>
                      <w:rPr>
                        <w:rFonts w:ascii="Cambria Math" w:hAnsi="Cambria Math"/>
                      </w:rPr>
                      <m:t>q</m:t>
                    </m:r>
                    <m: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th</m:t>
                        </m:r>
                      </m:sub>
                    </m:sSub>
                  </m:e>
                </m:d>
              </m:oMath>
            </m:oMathPara>
          </w:p>
          <w:p w14:paraId="76B2D258" w14:textId="77777777" w:rsidR="00EE4A85" w:rsidRPr="00DA6A38" w:rsidRDefault="00144DF9" w:rsidP="00DA6A38">
            <w:pPr>
              <w:spacing w:line="360" w:lineRule="auto"/>
              <w:jc w:val="center"/>
              <w:rPr>
                <w:b/>
              </w:rPr>
            </w:pPr>
            <m:oMathPara>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ciné</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T</m:t>
                    </m:r>
                  </m:sup>
                </m:sSup>
                <m:r>
                  <m:rPr>
                    <m:sty m:val="bi"/>
                  </m:rPr>
                  <w:rPr>
                    <w:rFonts w:ascii="Cambria Math" w:hAnsi="Cambria Math"/>
                  </w:rPr>
                  <m:t>M</m:t>
                </m:r>
                <m:acc>
                  <m:accPr>
                    <m:chr m:val="̇"/>
                    <m:ctrlPr>
                      <w:rPr>
                        <w:rFonts w:ascii="Cambria Math" w:hAnsi="Cambria Math"/>
                        <w:b/>
                        <w:i/>
                      </w:rPr>
                    </m:ctrlPr>
                  </m:accPr>
                  <m:e>
                    <m:r>
                      <m:rPr>
                        <m:sty m:val="bi"/>
                      </m:rPr>
                      <w:rPr>
                        <w:rFonts w:ascii="Cambria Math" w:hAnsi="Cambria Math"/>
                      </w:rPr>
                      <m:t>q</m:t>
                    </m:r>
                  </m:e>
                </m:acc>
              </m:oMath>
            </m:oMathPara>
          </w:p>
          <w:p w14:paraId="546A7B2B" w14:textId="4957D343" w:rsidR="00DA6A38" w:rsidRPr="00B61CBF" w:rsidRDefault="00144DF9" w:rsidP="00DA6A38">
            <w:pPr>
              <w:spacing w:line="360" w:lineRule="auto"/>
              <w:jc w:val="center"/>
            </w:pPr>
            <m:oMathPara>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diss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T</m:t>
                    </m:r>
                  </m:sup>
                </m:sSup>
                <m:d>
                  <m:dPr>
                    <m:begChr m:val="["/>
                    <m:endChr m:val="]"/>
                    <m:ctrlPr>
                      <w:rPr>
                        <w:rFonts w:ascii="Cambria Math" w:hAnsi="Cambria Math"/>
                        <w:b/>
                        <w:i/>
                      </w:rPr>
                    </m:ctrlPr>
                  </m:dPr>
                  <m:e>
                    <m:r>
                      <m:rPr>
                        <m:sty m:val="bi"/>
                      </m:rPr>
                      <w:rPr>
                        <w:rFonts w:ascii="Cambria Math" w:hAnsi="Cambria Math"/>
                      </w:rPr>
                      <m:t>C+G(</m:t>
                    </m:r>
                    <m:r>
                      <m:rPr>
                        <m:sty m:val="b"/>
                      </m:rPr>
                      <w:rPr>
                        <w:rFonts w:ascii="Cambria Math" w:hAnsi="Cambria Math"/>
                      </w:rPr>
                      <m:t>Ω</m:t>
                    </m:r>
                    <m:r>
                      <m:rPr>
                        <m:sty m:val="bi"/>
                      </m:rPr>
                      <w:rPr>
                        <w:rFonts w:ascii="Cambria Math" w:hAnsi="Cambria Math"/>
                      </w:rPr>
                      <m:t>)</m:t>
                    </m:r>
                  </m:e>
                </m:d>
                <m:acc>
                  <m:accPr>
                    <m:chr m:val="̇"/>
                    <m:ctrlPr>
                      <w:rPr>
                        <w:rFonts w:ascii="Cambria Math" w:hAnsi="Cambria Math"/>
                        <w:b/>
                        <w:i/>
                      </w:rPr>
                    </m:ctrlPr>
                  </m:accPr>
                  <m:e>
                    <m:r>
                      <m:rPr>
                        <m:sty m:val="bi"/>
                      </m:rPr>
                      <w:rPr>
                        <w:rFonts w:ascii="Cambria Math" w:hAnsi="Cambria Math"/>
                      </w:rPr>
                      <m:t>q</m:t>
                    </m:r>
                  </m:e>
                </m:acc>
              </m:oMath>
            </m:oMathPara>
          </w:p>
        </w:tc>
        <w:tc>
          <w:tcPr>
            <w:tcW w:w="1632" w:type="dxa"/>
            <w:vAlign w:val="center"/>
          </w:tcPr>
          <w:p w14:paraId="14040B9F" w14:textId="77777777" w:rsidR="00EE4A85" w:rsidRPr="00222B71" w:rsidRDefault="00EE4A85" w:rsidP="00C61925">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36CE6E7B" w14:textId="77777777" w:rsidR="00C61925" w:rsidRDefault="00C61925" w:rsidP="00601CD6">
      <w:pPr>
        <w:spacing w:line="360" w:lineRule="auto"/>
      </w:pPr>
      <w:r>
        <w:t xml:space="preserve">Avec </w:t>
      </w:r>
    </w:p>
    <w:p w14:paraId="057458F6" w14:textId="7017B2A3" w:rsidR="00601CD6" w:rsidRDefault="00144DF9" w:rsidP="00C61925">
      <w:pPr>
        <w:pStyle w:val="Paragraphedeliste"/>
        <w:numPr>
          <w:ilvl w:val="0"/>
          <w:numId w:val="20"/>
        </w:numPr>
        <w:spacing w:line="360" w:lineRule="auto"/>
      </w:pP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elas</m:t>
            </m:r>
          </m:sub>
        </m:sSub>
        <m:r>
          <m:rPr>
            <m:sty m:val="bi"/>
          </m:rPr>
          <w:rPr>
            <w:rFonts w:ascii="Cambria Math" w:hAnsi="Cambria Math"/>
          </w:rPr>
          <m:t> </m:t>
        </m:r>
      </m:oMath>
      <w:r w:rsidR="00C61925">
        <w:rPr>
          <w:b/>
        </w:rPr>
        <w:t xml:space="preserve">: </w:t>
      </w:r>
      <w:r w:rsidR="00624BDA">
        <w:t>énergie de déformation élastique</w:t>
      </w:r>
      <w:r w:rsidR="00C61925">
        <w:t xml:space="preserve"> du </w:t>
      </w:r>
      <w:r w:rsidR="00885378">
        <w:t xml:space="preserve">système </w:t>
      </w:r>
      <w:r w:rsidR="00C61925">
        <w:t>rotor</w:t>
      </w:r>
    </w:p>
    <w:p w14:paraId="4803D175" w14:textId="002F681F" w:rsidR="00C61925" w:rsidRDefault="00144DF9" w:rsidP="00C61925">
      <w:pPr>
        <w:pStyle w:val="Paragraphedeliste"/>
        <w:numPr>
          <w:ilvl w:val="0"/>
          <w:numId w:val="20"/>
        </w:numPr>
        <w:spacing w:line="360" w:lineRule="auto"/>
      </w:pP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ciné</m:t>
            </m:r>
          </m:sub>
        </m:sSub>
        <m:r>
          <m:rPr>
            <m:sty m:val="bi"/>
          </m:rPr>
          <w:rPr>
            <w:rFonts w:ascii="Cambria Math" w:hAnsi="Cambria Math"/>
          </w:rPr>
          <m:t> </m:t>
        </m:r>
      </m:oMath>
      <w:r w:rsidR="00C61925" w:rsidRPr="000F4A40">
        <w:t>:</w:t>
      </w:r>
      <w:r w:rsidR="00C61925" w:rsidRPr="00FD7BBF">
        <w:t xml:space="preserve"> </w:t>
      </w:r>
      <w:r w:rsidR="000F4A40" w:rsidRPr="00FD7BBF">
        <w:t>é</w:t>
      </w:r>
      <w:r w:rsidR="00C61925">
        <w:t xml:space="preserve">nergie cinétique du </w:t>
      </w:r>
      <w:r w:rsidR="00885378">
        <w:t>système rotor</w:t>
      </w:r>
      <w:r w:rsidR="00C61925">
        <w:t> </w:t>
      </w:r>
    </w:p>
    <w:p w14:paraId="2FA2331C" w14:textId="3987FABA" w:rsidR="00A13554" w:rsidRPr="00363557" w:rsidRDefault="00144DF9" w:rsidP="00C61925">
      <w:pPr>
        <w:pStyle w:val="Paragraphedeliste"/>
        <w:numPr>
          <w:ilvl w:val="0"/>
          <w:numId w:val="20"/>
        </w:numPr>
        <w:spacing w:line="360" w:lineRule="auto"/>
      </w:pP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diss</m:t>
            </m:r>
          </m:sub>
        </m:sSub>
      </m:oMath>
      <w:r w:rsidR="00A13554" w:rsidRPr="000F4A40">
        <w:t xml:space="preserve">: </w:t>
      </w:r>
      <w:r w:rsidR="000F4A40" w:rsidRPr="000F4A40">
        <w:t>é</w:t>
      </w:r>
      <w:r w:rsidR="00A13554">
        <w:t>nergie dissipée</w:t>
      </w:r>
      <w:r w:rsidR="00B94EA9">
        <w:t xml:space="preserve"> du système rotor</w:t>
      </w:r>
      <w:r w:rsidR="00A13554">
        <w:t xml:space="preserve"> </w:t>
      </w:r>
    </w:p>
    <w:p w14:paraId="752C6D81" w14:textId="29F40C57" w:rsidR="0010265B" w:rsidRDefault="000D2D2C" w:rsidP="00337B58">
      <w:pPr>
        <w:spacing w:line="360" w:lineRule="auto"/>
      </w:pPr>
      <w:r>
        <w:t xml:space="preserve">Après l’application </w:t>
      </w:r>
      <w:r w:rsidR="0010265B">
        <w:t>de l’équ</w:t>
      </w:r>
      <w:r w:rsidR="00704301">
        <w:t xml:space="preserve">ation de Lagrange, </w:t>
      </w:r>
      <w:r w:rsidR="0093065C">
        <w:t xml:space="preserve">l’équation du mouvement </w:t>
      </w:r>
      <w:r w:rsidR="00BB6074">
        <w:t xml:space="preserve">est </w:t>
      </w:r>
      <w:r w:rsidR="002E6712">
        <w:t>obtenue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A4005" w:rsidRPr="00AA3E05" w14:paraId="566FC6CB" w14:textId="77777777" w:rsidTr="00144DF9">
        <w:trPr>
          <w:trHeight w:val="635"/>
          <w:tblHeader/>
          <w:jc w:val="center"/>
        </w:trPr>
        <w:tc>
          <w:tcPr>
            <w:tcW w:w="7440" w:type="dxa"/>
            <w:vAlign w:val="center"/>
          </w:tcPr>
          <w:p w14:paraId="30AE7378" w14:textId="3A5D1F5A" w:rsidR="00CA4005" w:rsidRPr="00B61CBF" w:rsidRDefault="004C665C" w:rsidP="00FB6141">
            <w:pPr>
              <w:spacing w:line="360" w:lineRule="auto"/>
              <w:jc w:val="center"/>
            </w:pPr>
            <m:oMathPara>
              <m:oMath>
                <m:r>
                  <m:rPr>
                    <m:sty m:val="bi"/>
                  </m:rPr>
                  <w:rPr>
                    <w:rFonts w:ascii="Cambria Math" w:hAnsi="Cambria Math"/>
                  </w:rPr>
                  <m:t>M</m:t>
                </m:r>
                <m:acc>
                  <m:accPr>
                    <m:chr m:val="̈"/>
                    <m:ctrlPr>
                      <w:rPr>
                        <w:rFonts w:ascii="Cambria Math" w:hAnsi="Cambria Math"/>
                        <w:b/>
                        <w:i/>
                      </w:rPr>
                    </m:ctrlPr>
                  </m:accPr>
                  <m:e>
                    <m:r>
                      <m:rPr>
                        <m:sty m:val="bi"/>
                      </m:rPr>
                      <w:rPr>
                        <w:rFonts w:ascii="Cambria Math" w:hAnsi="Cambria Math"/>
                      </w:rPr>
                      <m:t>q</m:t>
                    </m:r>
                  </m:e>
                </m:acc>
                <m:r>
                  <w:rPr>
                    <w:rFonts w:ascii="Cambria Math" w:hAnsi="Cambria Math"/>
                  </w:rPr>
                  <m:t>+</m:t>
                </m:r>
                <m:d>
                  <m:dPr>
                    <m:begChr m:val="["/>
                    <m:endChr m:val="]"/>
                    <m:ctrlPr>
                      <w:rPr>
                        <w:rFonts w:ascii="Cambria Math" w:hAnsi="Cambria Math"/>
                        <w:b/>
                        <w:i/>
                      </w:rPr>
                    </m:ctrlPr>
                  </m:dPr>
                  <m:e>
                    <m:r>
                      <m:rPr>
                        <m:sty m:val="bi"/>
                      </m:rPr>
                      <w:rPr>
                        <w:rFonts w:ascii="Cambria Math" w:hAnsi="Cambria Math"/>
                      </w:rPr>
                      <m:t>C+G(</m:t>
                    </m:r>
                    <m:r>
                      <m:rPr>
                        <m:sty m:val="b"/>
                      </m:rPr>
                      <w:rPr>
                        <w:rFonts w:ascii="Cambria Math" w:hAnsi="Cambria Math"/>
                      </w:rPr>
                      <m:t>Ω</m:t>
                    </m:r>
                    <m:r>
                      <m:rPr>
                        <m:sty m:val="bi"/>
                      </m:rPr>
                      <w:rPr>
                        <w:rFonts w:ascii="Cambria Math" w:hAnsi="Cambria Math"/>
                      </w:rPr>
                      <m:t>)</m:t>
                    </m:r>
                  </m:e>
                </m:d>
                <m:acc>
                  <m:accPr>
                    <m:chr m:val="̇"/>
                    <m:ctrlPr>
                      <w:rPr>
                        <w:rFonts w:ascii="Cambria Math" w:hAnsi="Cambria Math"/>
                        <w:b/>
                        <w:i/>
                      </w:rPr>
                    </m:ctrlPr>
                  </m:accPr>
                  <m:e>
                    <m:r>
                      <m:rPr>
                        <m:sty m:val="bi"/>
                      </m:rPr>
                      <w:rPr>
                        <w:rFonts w:ascii="Cambria Math" w:hAnsi="Cambria Math"/>
                      </w:rPr>
                      <m:t>q</m:t>
                    </m:r>
                  </m:e>
                </m:acc>
                <m:r>
                  <w:rPr>
                    <w:rFonts w:ascii="Cambria Math" w:hAnsi="Cambria Math"/>
                  </w:rPr>
                  <m:t>+</m:t>
                </m:r>
                <m:r>
                  <m:rPr>
                    <m:sty m:val="bi"/>
                  </m:rPr>
                  <w:rPr>
                    <w:rFonts w:ascii="Cambria Math" w:hAnsi="Cambria Math"/>
                  </w:rPr>
                  <m:t>K</m:t>
                </m:r>
                <m:r>
                  <w:rPr>
                    <w:rFonts w:ascii="Cambria Math" w:hAnsi="Cambria Math"/>
                  </w:rPr>
                  <m:t>(</m:t>
                </m:r>
                <m:r>
                  <m:rPr>
                    <m:sty m:val="bi"/>
                  </m:rPr>
                  <w:rPr>
                    <w:rFonts w:ascii="Cambria Math" w:hAnsi="Cambria Math"/>
                  </w:rPr>
                  <m:t>q</m:t>
                </m:r>
                <m: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th</m:t>
                    </m:r>
                  </m:sub>
                </m:sSub>
                <m:r>
                  <w:rPr>
                    <w:rFonts w:ascii="Cambria Math" w:hAnsi="Cambria Math"/>
                  </w:rPr>
                  <m:t>)=0</m:t>
                </m:r>
              </m:oMath>
            </m:oMathPara>
          </w:p>
        </w:tc>
        <w:tc>
          <w:tcPr>
            <w:tcW w:w="1632" w:type="dxa"/>
            <w:vAlign w:val="center"/>
          </w:tcPr>
          <w:p w14:paraId="2F9085F5" w14:textId="77777777" w:rsidR="00CA4005" w:rsidRPr="00222B71" w:rsidRDefault="00CA4005" w:rsidP="00C61925">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188" w:name="_Ref528591501"/>
            <w:r w:rsidRPr="00222B71">
              <w:rPr>
                <w:rFonts w:ascii="Calibri" w:eastAsia="Times New Roman" w:hAnsi="Calibri" w:cs="Times New Roman"/>
                <w:i w:val="0"/>
                <w:iCs w:val="0"/>
                <w:color w:val="auto"/>
                <w:sz w:val="22"/>
                <w:szCs w:val="20"/>
                <w:lang w:eastAsia="fr-FR"/>
              </w:rPr>
              <w:t xml:space="preserve"> </w:t>
            </w:r>
            <w:bookmarkEnd w:id="188"/>
          </w:p>
        </w:tc>
      </w:tr>
    </w:tbl>
    <w:p w14:paraId="4F099A0B" w14:textId="60CC8256" w:rsidR="0010265B" w:rsidRDefault="000B2F6C" w:rsidP="00337B58">
      <w:pPr>
        <w:spacing w:line="360" w:lineRule="auto"/>
      </w:pPr>
      <w:r>
        <w:t>Supposant que la</w:t>
      </w:r>
      <w:r w:rsidR="0010265B">
        <w:t xml:space="preserve"> solution de cette équation est sous forme</w:t>
      </w:r>
      <m:oMath>
        <m:r>
          <w:rPr>
            <w:rFonts w:ascii="Cambria Math" w:hAnsi="Cambria Math"/>
          </w:rPr>
          <m:t xml:space="preserve"> </m:t>
        </m:r>
        <m:r>
          <m:rPr>
            <m:sty m:val="bi"/>
          </m:rP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q</m:t>
                </m:r>
              </m:e>
            </m:d>
          </m:e>
          <m:sub>
            <m:r>
              <w:rPr>
                <w:rFonts w:ascii="Cambria Math" w:hAnsi="Cambria Math"/>
              </w:rPr>
              <m:t>dfn</m:t>
            </m:r>
          </m:sub>
        </m:sSub>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m:t>
            </m:r>
            <m:r>
              <w:rPr>
                <w:rFonts w:ascii="Cambria Math" w:hAnsi="Cambria Math"/>
              </w:rPr>
              <m:t>t</m:t>
            </m:r>
          </m:sup>
        </m:sSup>
      </m:oMath>
      <w:r>
        <w:t xml:space="preserve">, </w:t>
      </w:r>
      <w:r w:rsidR="00C3210A">
        <w:t xml:space="preserve">l’amplitude de vibration </w:t>
      </w:r>
      <w:r w:rsidR="00E47A9C">
        <w:t>obtenue par le défaut de fibre neutre</w:t>
      </w:r>
      <w:r w:rsidR="00677511">
        <w:t xml:space="preserve"> (</w:t>
      </w:r>
      <w:proofErr w:type="spellStart"/>
      <w:r w:rsidR="00677511">
        <w:t>dfn</w:t>
      </w:r>
      <w:proofErr w:type="spellEnd"/>
      <w:r w:rsidR="00677511">
        <w:t>)</w:t>
      </w:r>
      <w:r w:rsidR="00E47A9C">
        <w:t xml:space="preserve"> s’écrit </w:t>
      </w:r>
      <w:r w:rsidR="00C3210A">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E57E12" w:rsidRPr="00AA3E05" w14:paraId="1583E0E7" w14:textId="77777777" w:rsidTr="00144DF9">
        <w:trPr>
          <w:trHeight w:val="635"/>
          <w:tblHeader/>
          <w:jc w:val="center"/>
        </w:trPr>
        <w:tc>
          <w:tcPr>
            <w:tcW w:w="7440" w:type="dxa"/>
            <w:vAlign w:val="center"/>
          </w:tcPr>
          <w:p w14:paraId="777FACD6" w14:textId="3CFF602D" w:rsidR="00E57E12" w:rsidRPr="00B61CBF" w:rsidRDefault="00144DF9" w:rsidP="008F6125">
            <w:pPr>
              <w:spacing w:line="360" w:lineRule="auto"/>
              <w:jc w:val="center"/>
            </w:pPr>
            <m:oMathPara>
              <m:oMath>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q</m:t>
                        </m:r>
                      </m:e>
                    </m:d>
                  </m:e>
                  <m:sub>
                    <m:r>
                      <w:rPr>
                        <w:rFonts w:ascii="Cambria Math" w:hAnsi="Cambria Math"/>
                      </w:rPr>
                      <m:t>dfn</m:t>
                    </m:r>
                  </m:sub>
                </m:sSub>
                <m:r>
                  <w:rPr>
                    <w:rFonts w:ascii="Cambria Math" w:hAnsi="Cambria Math"/>
                  </w:rPr>
                  <m:t>=</m:t>
                </m:r>
                <m:f>
                  <m:fPr>
                    <m:ctrlPr>
                      <w:rPr>
                        <w:rFonts w:ascii="Cambria Math" w:hAnsi="Cambria Math"/>
                        <w:i/>
                      </w:rPr>
                    </m:ctrlPr>
                  </m:fPr>
                  <m:num>
                    <m:r>
                      <m:rPr>
                        <m:sty m:val="bi"/>
                      </m:rPr>
                      <w:rPr>
                        <w:rFonts w:ascii="Cambria Math" w:hAnsi="Cambria Math"/>
                      </w:rPr>
                      <m:t>K</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th</m:t>
                        </m:r>
                      </m:sub>
                    </m:sSub>
                  </m:num>
                  <m:den>
                    <m:r>
                      <m:rPr>
                        <m:sty m:val="bi"/>
                      </m:rPr>
                      <w:rPr>
                        <w:rFonts w:ascii="Cambria Math" w:hAnsi="Cambria Math"/>
                      </w:rPr>
                      <m:t>K</m:t>
                    </m:r>
                    <m:r>
                      <w:rPr>
                        <w:rFonts w:ascii="Cambria Math" w:hAnsi="Cambria Math"/>
                      </w:rPr>
                      <m:t>-</m:t>
                    </m:r>
                    <m:sSup>
                      <m:sSupPr>
                        <m:ctrlPr>
                          <w:rPr>
                            <w:rFonts w:ascii="Cambria Math" w:hAnsi="Cambria Math"/>
                            <w:i/>
                          </w:rPr>
                        </m:ctrlPr>
                      </m:sSupPr>
                      <m:e>
                        <m:r>
                          <w:rPr>
                            <w:rFonts w:ascii="Cambria Math" w:hAnsi="Cambria Math"/>
                          </w:rPr>
                          <m:t>ω</m:t>
                        </m:r>
                        <m:ctrlPr>
                          <w:rPr>
                            <w:rFonts w:ascii="Cambria Math" w:hAnsi="Cambria Math"/>
                          </w:rPr>
                        </m:ctrlPr>
                      </m:e>
                      <m:sup>
                        <m:r>
                          <w:rPr>
                            <w:rFonts w:ascii="Cambria Math" w:hAnsi="Cambria Math"/>
                          </w:rPr>
                          <m:t>2</m:t>
                        </m:r>
                      </m:sup>
                    </m:sSup>
                    <m:r>
                      <m:rPr>
                        <m:sty m:val="bi"/>
                      </m:rPr>
                      <w:rPr>
                        <w:rFonts w:ascii="Cambria Math" w:hAnsi="Cambria Math"/>
                      </w:rPr>
                      <m:t>M</m:t>
                    </m:r>
                    <m:r>
                      <w:rPr>
                        <w:rFonts w:ascii="Cambria Math" w:hAnsi="Cambria Math"/>
                      </w:rPr>
                      <m:t>+</m:t>
                    </m:r>
                    <m:r>
                      <w:rPr>
                        <w:rFonts w:ascii="Cambria Math" w:hAnsi="Cambria Math" w:hint="eastAsia"/>
                      </w:rPr>
                      <m:t>j</m:t>
                    </m:r>
                    <m:r>
                      <m:rPr>
                        <m:sty m:val="p"/>
                      </m:rPr>
                      <w:rPr>
                        <w:rFonts w:ascii="Cambria Math" w:hAnsi="Cambria Math"/>
                      </w:rPr>
                      <m:t>ω</m:t>
                    </m:r>
                    <m:d>
                      <m:dPr>
                        <m:ctrlPr>
                          <w:rPr>
                            <w:rFonts w:ascii="Cambria Math" w:hAnsi="Cambria Math"/>
                          </w:rPr>
                        </m:ctrlPr>
                      </m:dPr>
                      <m:e>
                        <m:r>
                          <m:rPr>
                            <m:sty m:val="bi"/>
                          </m:rPr>
                          <w:rPr>
                            <w:rFonts w:ascii="Cambria Math" w:hAnsi="Cambria Math"/>
                          </w:rPr>
                          <m:t>C</m:t>
                        </m:r>
                        <m:r>
                          <w:rPr>
                            <w:rFonts w:ascii="Cambria Math" w:hAnsi="Cambria Math"/>
                          </w:rPr>
                          <m:t>+</m:t>
                        </m:r>
                        <m:r>
                          <m:rPr>
                            <m:sty m:val="bi"/>
                          </m:rPr>
                          <w:rPr>
                            <w:rFonts w:ascii="Cambria Math" w:hAnsi="Cambria Math"/>
                          </w:rPr>
                          <m:t>G</m:t>
                        </m:r>
                      </m:e>
                    </m:d>
                  </m:den>
                </m:f>
              </m:oMath>
            </m:oMathPara>
          </w:p>
        </w:tc>
        <w:tc>
          <w:tcPr>
            <w:tcW w:w="1632" w:type="dxa"/>
            <w:vAlign w:val="center"/>
          </w:tcPr>
          <w:p w14:paraId="781695F5" w14:textId="77777777" w:rsidR="00E57E12" w:rsidRPr="00222B71" w:rsidRDefault="00E57E12" w:rsidP="00C61925">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1253B04C" w14:textId="77777777" w:rsidR="00D431CF" w:rsidRDefault="00D431CF" w:rsidP="00D431CF"/>
    <w:p w14:paraId="47749DFC" w14:textId="2AB82667" w:rsidR="00EF2F61" w:rsidRDefault="000234F5" w:rsidP="00337B58">
      <w:pPr>
        <w:spacing w:line="360" w:lineRule="auto"/>
      </w:pPr>
      <w:r>
        <w:t xml:space="preserve">A partir des expressions </w:t>
      </w:r>
      <w:r>
        <w:fldChar w:fldCharType="begin"/>
      </w:r>
      <w:r>
        <w:instrText xml:space="preserve"> REF _Ref528591496 \r \h </w:instrText>
      </w:r>
      <w:r>
        <w:fldChar w:fldCharType="separate"/>
      </w:r>
      <w:r w:rsidR="00453126">
        <w:t>Eq.50</w:t>
      </w:r>
      <w:r>
        <w:fldChar w:fldCharType="end"/>
      </w:r>
      <w:r>
        <w:t xml:space="preserve"> et </w:t>
      </w:r>
      <w:r>
        <w:fldChar w:fldCharType="begin"/>
      </w:r>
      <w:r>
        <w:instrText xml:space="preserve"> REF _Ref528591501 \r \h </w:instrText>
      </w:r>
      <w:r>
        <w:fldChar w:fldCharType="separate"/>
      </w:r>
      <w:r w:rsidR="00453126">
        <w:t>Eq.52</w:t>
      </w:r>
      <w:r>
        <w:fldChar w:fldCharType="end"/>
      </w:r>
      <w:r>
        <w:t>,</w:t>
      </w:r>
      <w:r w:rsidR="00BA2F6D">
        <w:t xml:space="preserve"> si l’amortissement du système rotor est supposé infiniment petit et l’effet gyroscopique est négligé</w:t>
      </w:r>
      <w:r w:rsidR="007A00AC">
        <w:t xml:space="preserve">, </w:t>
      </w:r>
      <w:r>
        <w:t>une comparaison analytique peut être réalisée en fonction de vitesse de rotation</w:t>
      </w:r>
      <w:r w:rsidR="007A00AC">
        <w:t>.</w:t>
      </w:r>
      <w:r w:rsidR="00832FA9">
        <w:t xml:space="preserve"> </w:t>
      </w:r>
      <w:r w:rsidR="00EF2F61">
        <w:t xml:space="preserve">Quand la vitesse </w:t>
      </w:r>
      <w:r w:rsidR="002C6B2A">
        <w:t>de rotation tend vers zéro</w:t>
      </w:r>
      <m:oMath>
        <m:r>
          <w:rPr>
            <w:rFonts w:ascii="Cambria Math" w:hAnsi="Cambria Math"/>
          </w:rPr>
          <m:t xml:space="preserve"> </m:t>
        </m:r>
        <m:d>
          <m:dPr>
            <m:ctrlPr>
              <w:rPr>
                <w:rFonts w:ascii="Cambria Math" w:hAnsi="Cambria Math"/>
                <w:i/>
              </w:rPr>
            </m:ctrlPr>
          </m:dPr>
          <m:e>
            <m:r>
              <w:rPr>
                <w:rFonts w:ascii="Cambria Math" w:hAnsi="Cambria Math"/>
              </w:rPr>
              <m:t>ω=0</m:t>
            </m:r>
          </m:e>
        </m:d>
      </m:oMath>
      <w:r w:rsidR="00CC36DE">
        <w:t xml:space="preserve">, </w:t>
      </w:r>
      <w:r w:rsidR="0012168D">
        <w:t xml:space="preserve">les deux approches </w:t>
      </w:r>
      <w:r w:rsidR="00F1188A">
        <w:t>donnent respectivement</w:t>
      </w:r>
      <w:r w:rsidR="0012168D">
        <w:t xml:space="preserve"> l’amplitude de vibration</w:t>
      </w:r>
      <w:r w:rsidR="00F1188A">
        <w:t xml:space="preserve"> </w:t>
      </w:r>
      <w:r w:rsidR="0012168D">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12168D" w:rsidRPr="00AA3E05" w14:paraId="0160F1A8" w14:textId="77777777" w:rsidTr="00144DF9">
        <w:trPr>
          <w:trHeight w:val="635"/>
          <w:tblHeader/>
          <w:jc w:val="center"/>
        </w:trPr>
        <w:tc>
          <w:tcPr>
            <w:tcW w:w="7440" w:type="dxa"/>
            <w:vAlign w:val="center"/>
          </w:tcPr>
          <w:p w14:paraId="195CEECC" w14:textId="3EC759D5" w:rsidR="0012168D" w:rsidRPr="00B61CBF" w:rsidRDefault="00144DF9" w:rsidP="00010068">
            <w:pPr>
              <w:spacing w:line="360" w:lineRule="auto"/>
              <w:jc w:val="cente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rPr>
                          <m:t>ω</m:t>
                        </m:r>
                        <m:r>
                          <w:rPr>
                            <w:rFonts w:ascii="Cambria Math" w:hAnsi="Cambria Math"/>
                          </w:rPr>
                          <m:t>→0</m:t>
                        </m:r>
                      </m:lim>
                    </m:limLow>
                  </m:fName>
                  <m:e>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q</m:t>
                            </m:r>
                          </m:e>
                        </m:d>
                      </m:e>
                      <m:sub>
                        <m:r>
                          <w:rPr>
                            <w:rFonts w:ascii="Cambria Math" w:hAnsi="Cambria Math"/>
                          </w:rPr>
                          <m:t>mc</m:t>
                        </m:r>
                      </m:sub>
                    </m:sSub>
                    <m:d>
                      <m:dPr>
                        <m:ctrlPr>
                          <w:rPr>
                            <w:rFonts w:ascii="Cambria Math" w:hAnsi="Cambria Math"/>
                            <w:i/>
                          </w:rPr>
                        </m:ctrlPr>
                      </m:dPr>
                      <m:e>
                        <m:r>
                          <m:rPr>
                            <m:sty m:val="p"/>
                          </m:rPr>
                          <w:rPr>
                            <w:rFonts w:ascii="Cambria Math" w:hAnsi="Cambria Math"/>
                          </w:rPr>
                          <m:t>ω</m:t>
                        </m:r>
                      </m:e>
                    </m:d>
                  </m:e>
                </m:func>
                <m:r>
                  <w:rPr>
                    <w:rFonts w:ascii="Cambria Math" w:hAnsi="Cambria Math"/>
                  </w:rPr>
                  <m:t xml:space="preserve">=0      ;      </m:t>
                </m:r>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rPr>
                      <m:t>ω</m:t>
                    </m:r>
                    <m:r>
                      <w:rPr>
                        <w:rFonts w:ascii="Cambria Math" w:hAnsi="Cambria Math"/>
                      </w:rPr>
                      <m:t>→0</m:t>
                    </m:r>
                  </m:lim>
                </m:limLow>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q</m:t>
                        </m:r>
                      </m:e>
                    </m:d>
                  </m:e>
                  <m:sub>
                    <m:r>
                      <w:rPr>
                        <w:rFonts w:ascii="Cambria Math" w:hAnsi="Cambria Math"/>
                      </w:rPr>
                      <m:t>dfn</m:t>
                    </m:r>
                  </m:sub>
                </m:sSub>
                <m: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th</m:t>
                    </m:r>
                  </m:sub>
                </m:sSub>
              </m:oMath>
            </m:oMathPara>
          </w:p>
        </w:tc>
        <w:tc>
          <w:tcPr>
            <w:tcW w:w="1632" w:type="dxa"/>
            <w:vAlign w:val="center"/>
          </w:tcPr>
          <w:p w14:paraId="1D41D3A4" w14:textId="77777777" w:rsidR="0012168D" w:rsidRPr="00222B71" w:rsidRDefault="0012168D" w:rsidP="00D160B4">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79415A8A" w14:textId="5758F251" w:rsidR="00AB604F" w:rsidRDefault="00F3663D" w:rsidP="00593339">
      <w:pPr>
        <w:spacing w:line="360" w:lineRule="auto"/>
      </w:pPr>
      <w:r>
        <w:t>I</w:t>
      </w:r>
      <w:r w:rsidR="00593339" w:rsidRPr="00C54057">
        <w:t xml:space="preserve">l est constaté que </w:t>
      </w:r>
      <w:r w:rsidR="00B64700" w:rsidRPr="00C54057">
        <w:t xml:space="preserve">l’approche masse concentrée n’a pas intégrée la déflection du rotor due à déformation thermique dans sa solution de la vibration latérale du rotor. Ainsi, </w:t>
      </w:r>
      <w:r w:rsidR="00791254">
        <w:t xml:space="preserve">quand la vitesse est nulle, </w:t>
      </w:r>
      <w:r w:rsidR="002444F2" w:rsidRPr="00C54057">
        <w:t xml:space="preserve">son </w:t>
      </w:r>
      <w:r w:rsidR="002C6B2A" w:rsidRPr="00C54057">
        <w:t>amplitude</w:t>
      </w:r>
      <w:r w:rsidR="00B1521C" w:rsidRPr="00C54057">
        <w:t xml:space="preserve"> de vibration</w:t>
      </w:r>
      <w:r w:rsidR="002C6B2A" w:rsidRPr="00C54057">
        <w:t xml:space="preserve"> </w:t>
      </w:r>
      <w:r w:rsidR="00B1521C" w:rsidRPr="00C54057">
        <w:t xml:space="preserve">tend vers zéro </w:t>
      </w:r>
      <w:r w:rsidR="002444F2" w:rsidRPr="00C54057">
        <w:t>alors que celle de l’approche du défaut de fibre neutre tend vers la déflection statique du rotor due à la déformation</w:t>
      </w:r>
      <w:r w:rsidR="00945866" w:rsidRPr="00C54057">
        <w:t xml:space="preserve"> thermique</w:t>
      </w:r>
      <w:r w:rsidR="002444F2" w:rsidRPr="00C54057">
        <w:t>.</w:t>
      </w:r>
      <w:r w:rsidR="00945866" w:rsidRPr="00C54057">
        <w:t xml:space="preserve"> </w:t>
      </w:r>
    </w:p>
    <w:p w14:paraId="4DCA5CC0" w14:textId="3ECD6406" w:rsidR="00C54057" w:rsidRDefault="00C54057" w:rsidP="00C54057">
      <w:pPr>
        <w:spacing w:line="360" w:lineRule="auto"/>
      </w:pPr>
      <w:r>
        <w:t xml:space="preserve">Quand la vitesse de rotation tend vers </w:t>
      </w:r>
      <w:r w:rsidR="00D160B4">
        <w:t>infini</w:t>
      </w:r>
      <m:oMath>
        <m:r>
          <w:rPr>
            <w:rFonts w:ascii="Cambria Math" w:hAnsi="Cambria Math"/>
          </w:rPr>
          <m:t xml:space="preserve"> </m:t>
        </m:r>
        <m:d>
          <m:dPr>
            <m:ctrlPr>
              <w:rPr>
                <w:rFonts w:ascii="Cambria Math" w:hAnsi="Cambria Math"/>
                <w:i/>
              </w:rPr>
            </m:ctrlPr>
          </m:dPr>
          <m:e>
            <m:r>
              <w:rPr>
                <w:rFonts w:ascii="Cambria Math" w:hAnsi="Cambria Math"/>
              </w:rPr>
              <m:t>ω=0</m:t>
            </m:r>
          </m:e>
        </m:d>
      </m:oMath>
      <w:r>
        <w:t>, les deux approches donnent respectivement l’amplitude de vibration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D160B4" w:rsidRPr="00AA3E05" w14:paraId="614BC724" w14:textId="77777777" w:rsidTr="00144DF9">
        <w:trPr>
          <w:trHeight w:val="635"/>
          <w:tblHeader/>
          <w:jc w:val="center"/>
        </w:trPr>
        <w:tc>
          <w:tcPr>
            <w:tcW w:w="7440" w:type="dxa"/>
            <w:vAlign w:val="center"/>
          </w:tcPr>
          <w:p w14:paraId="5A5C3EBC" w14:textId="0489796E" w:rsidR="00D160B4" w:rsidRPr="00B61CBF" w:rsidRDefault="00144DF9" w:rsidP="00144DF9">
            <w:pPr>
              <w:spacing w:line="360" w:lineRule="auto"/>
              <w:jc w:val="cente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rPr>
                          <m:t>ω</m:t>
                        </m:r>
                        <m:r>
                          <w:rPr>
                            <w:rFonts w:ascii="Cambria Math" w:hAnsi="Cambria Math"/>
                          </w:rPr>
                          <m:t>→∞</m:t>
                        </m:r>
                      </m:lim>
                    </m:limLow>
                  </m:fName>
                  <m:e>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q</m:t>
                            </m:r>
                          </m:e>
                        </m:d>
                      </m:e>
                      <m:sub>
                        <m:r>
                          <w:rPr>
                            <w:rFonts w:ascii="Cambria Math" w:hAnsi="Cambria Math"/>
                          </w:rPr>
                          <m:t>mc</m:t>
                        </m:r>
                      </m:sub>
                    </m:sSub>
                    <m:d>
                      <m:dPr>
                        <m:ctrlPr>
                          <w:rPr>
                            <w:rFonts w:ascii="Cambria Math" w:hAnsi="Cambria Math"/>
                            <w:i/>
                          </w:rPr>
                        </m:ctrlPr>
                      </m:dPr>
                      <m:e>
                        <m:r>
                          <m:rPr>
                            <m:sty m:val="p"/>
                          </m:rPr>
                          <w:rPr>
                            <w:rFonts w:ascii="Cambria Math" w:hAnsi="Cambria Math"/>
                          </w:rPr>
                          <m:t>ω</m:t>
                        </m:r>
                      </m:e>
                    </m:d>
                  </m:e>
                </m:func>
                <m:r>
                  <w:rPr>
                    <w:rFonts w:ascii="Cambria Math" w:hAnsi="Cambria Math"/>
                  </w:rPr>
                  <m:t>=-</m:t>
                </m:r>
                <m:f>
                  <m:fPr>
                    <m:ctrlPr>
                      <w:rPr>
                        <w:rFonts w:ascii="Cambria Math" w:hAnsi="Cambria Math"/>
                        <w:i/>
                      </w:rPr>
                    </m:ctrlPr>
                  </m:fPr>
                  <m:num>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th</m:t>
                        </m:r>
                      </m:sup>
                    </m:sSup>
                  </m:num>
                  <m:den>
                    <m:r>
                      <m:rPr>
                        <m:sty m:val="bi"/>
                      </m:rPr>
                      <w:rPr>
                        <w:rFonts w:ascii="Cambria Math" w:hAnsi="Cambria Math"/>
                      </w:rPr>
                      <m:t>M</m:t>
                    </m:r>
                  </m:den>
                </m:f>
                <m:r>
                  <w:rPr>
                    <w:rFonts w:ascii="Cambria Math" w:hAnsi="Cambria Math"/>
                  </w:rPr>
                  <m:t xml:space="preserve">      ;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rPr>
                          <m:t>ω</m:t>
                        </m:r>
                        <m:r>
                          <w:rPr>
                            <w:rFonts w:ascii="Cambria Math" w:hAnsi="Cambria Math"/>
                          </w:rPr>
                          <m:t>→∞</m:t>
                        </m:r>
                      </m:lim>
                    </m:limLow>
                  </m:fName>
                  <m:e>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q</m:t>
                            </m:r>
                          </m:e>
                        </m:d>
                      </m:e>
                      <m:sub>
                        <m:r>
                          <w:rPr>
                            <w:rFonts w:ascii="Cambria Math" w:hAnsi="Cambria Math"/>
                          </w:rPr>
                          <m:t>dfn</m:t>
                        </m:r>
                      </m:sub>
                    </m:sSub>
                    <m:d>
                      <m:dPr>
                        <m:ctrlPr>
                          <w:rPr>
                            <w:rFonts w:ascii="Cambria Math" w:hAnsi="Cambria Math"/>
                            <w:i/>
                          </w:rPr>
                        </m:ctrlPr>
                      </m:dPr>
                      <m:e>
                        <m:r>
                          <w:rPr>
                            <w:rFonts w:ascii="Cambria Math" w:hAnsi="Cambria Math"/>
                          </w:rPr>
                          <m:t>ω</m:t>
                        </m:r>
                      </m:e>
                    </m:d>
                  </m:e>
                </m:func>
                <m:r>
                  <w:rPr>
                    <w:rFonts w:ascii="Cambria Math" w:hAnsi="Cambria Math"/>
                  </w:rPr>
                  <m:t>=0</m:t>
                </m:r>
              </m:oMath>
            </m:oMathPara>
          </w:p>
        </w:tc>
        <w:tc>
          <w:tcPr>
            <w:tcW w:w="1632" w:type="dxa"/>
            <w:vAlign w:val="center"/>
          </w:tcPr>
          <w:p w14:paraId="1FDFA1B8" w14:textId="77777777" w:rsidR="00D160B4" w:rsidRPr="00222B71" w:rsidRDefault="00D160B4" w:rsidP="00D160B4">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605C3E2E" w14:textId="7E81D58D" w:rsidR="00C54057" w:rsidRDefault="00113D65" w:rsidP="00593339">
      <w:pPr>
        <w:spacing w:line="360" w:lineRule="auto"/>
      </w:pPr>
      <w:r>
        <w:t xml:space="preserve">Il est observé que l’approche </w:t>
      </w:r>
      <w:r w:rsidR="00791254">
        <w:t xml:space="preserve">de masse concentrée tend vers une </w:t>
      </w:r>
      <w:r w:rsidR="00791254" w:rsidRPr="00791254">
        <w:t>asymptote</w:t>
      </w:r>
      <w:r w:rsidR="00791254">
        <w:t> alors que celle du défaut de fibre neutre tend vers 0.</w:t>
      </w:r>
    </w:p>
    <w:p w14:paraId="6CED51C8" w14:textId="77777777" w:rsidR="00ED286A" w:rsidRDefault="00817E67" w:rsidP="00ED286A">
      <w:pPr>
        <w:keepNext/>
        <w:spacing w:line="360" w:lineRule="auto"/>
        <w:jc w:val="center"/>
      </w:pPr>
      <w:r w:rsidRPr="00817E67">
        <w:rPr>
          <w:noProof/>
        </w:rPr>
        <w:drawing>
          <wp:inline distT="0" distB="0" distL="0" distR="0" wp14:anchorId="6BCCE104" wp14:editId="143C52C5">
            <wp:extent cx="3513600" cy="2005200"/>
            <wp:effectExtent l="0" t="0" r="0" b="0"/>
            <wp:docPr id="1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26"/>
                    <a:stretch>
                      <a:fillRect/>
                    </a:stretch>
                  </pic:blipFill>
                  <pic:spPr>
                    <a:xfrm>
                      <a:off x="0" y="0"/>
                      <a:ext cx="3513600" cy="2005200"/>
                    </a:xfrm>
                    <a:prstGeom prst="rect">
                      <a:avLst/>
                    </a:prstGeom>
                  </pic:spPr>
                </pic:pic>
              </a:graphicData>
            </a:graphic>
          </wp:inline>
        </w:drawing>
      </w:r>
    </w:p>
    <w:p w14:paraId="736F3CCC" w14:textId="57C643AF" w:rsidR="006224E7" w:rsidRPr="00ED286A" w:rsidRDefault="00ED286A" w:rsidP="00ED286A">
      <w:pPr>
        <w:pStyle w:val="Lgende"/>
        <w:jc w:val="center"/>
        <w:rPr>
          <w:rFonts w:ascii="Calibri" w:eastAsia="Times New Roman" w:hAnsi="Calibri" w:cs="Times New Roman"/>
          <w:i w:val="0"/>
          <w:iCs w:val="0"/>
          <w:noProof/>
          <w:color w:val="auto"/>
          <w:sz w:val="22"/>
          <w:szCs w:val="20"/>
          <w:lang w:eastAsia="fr-FR"/>
        </w:rPr>
      </w:pPr>
      <w:r w:rsidRPr="00ED286A">
        <w:rPr>
          <w:rFonts w:ascii="Calibri" w:eastAsia="Times New Roman" w:hAnsi="Calibri" w:cs="Times New Roman"/>
          <w:i w:val="0"/>
          <w:iCs w:val="0"/>
          <w:noProof/>
          <w:color w:val="auto"/>
          <w:sz w:val="22"/>
          <w:szCs w:val="20"/>
          <w:lang w:eastAsia="fr-FR"/>
        </w:rPr>
        <w:t xml:space="preserve">Figure </w:t>
      </w:r>
      <w:r w:rsidRPr="00ED286A">
        <w:rPr>
          <w:rFonts w:ascii="Calibri" w:eastAsia="Times New Roman" w:hAnsi="Calibri" w:cs="Times New Roman"/>
          <w:i w:val="0"/>
          <w:iCs w:val="0"/>
          <w:noProof/>
          <w:color w:val="auto"/>
          <w:sz w:val="22"/>
          <w:szCs w:val="20"/>
          <w:lang w:eastAsia="fr-FR"/>
        </w:rPr>
        <w:fldChar w:fldCharType="begin"/>
      </w:r>
      <w:r w:rsidRPr="00ED286A">
        <w:rPr>
          <w:rFonts w:ascii="Calibri" w:eastAsia="Times New Roman" w:hAnsi="Calibri" w:cs="Times New Roman"/>
          <w:i w:val="0"/>
          <w:iCs w:val="0"/>
          <w:noProof/>
          <w:color w:val="auto"/>
          <w:sz w:val="22"/>
          <w:szCs w:val="20"/>
          <w:lang w:eastAsia="fr-FR"/>
        </w:rPr>
        <w:instrText xml:space="preserve"> SEQ Figure \* ARABIC </w:instrText>
      </w:r>
      <w:r w:rsidRPr="00ED286A">
        <w:rPr>
          <w:rFonts w:ascii="Calibri" w:eastAsia="Times New Roman" w:hAnsi="Calibri" w:cs="Times New Roman"/>
          <w:i w:val="0"/>
          <w:iCs w:val="0"/>
          <w:noProof/>
          <w:color w:val="auto"/>
          <w:sz w:val="22"/>
          <w:szCs w:val="20"/>
          <w:lang w:eastAsia="fr-FR"/>
        </w:rPr>
        <w:fldChar w:fldCharType="separate"/>
      </w:r>
      <w:r w:rsidR="00453126">
        <w:rPr>
          <w:rFonts w:ascii="Calibri" w:eastAsia="Times New Roman" w:hAnsi="Calibri" w:cs="Times New Roman"/>
          <w:i w:val="0"/>
          <w:iCs w:val="0"/>
          <w:noProof/>
          <w:color w:val="auto"/>
          <w:sz w:val="22"/>
          <w:szCs w:val="20"/>
          <w:lang w:eastAsia="fr-FR"/>
        </w:rPr>
        <w:t>14</w:t>
      </w:r>
      <w:r w:rsidRPr="00ED286A">
        <w:rPr>
          <w:rFonts w:ascii="Calibri" w:eastAsia="Times New Roman" w:hAnsi="Calibri" w:cs="Times New Roman"/>
          <w:i w:val="0"/>
          <w:iCs w:val="0"/>
          <w:noProof/>
          <w:color w:val="auto"/>
          <w:sz w:val="22"/>
          <w:szCs w:val="20"/>
          <w:lang w:eastAsia="fr-FR"/>
        </w:rPr>
        <w:fldChar w:fldCharType="end"/>
      </w:r>
      <w:r w:rsidRPr="00ED286A">
        <w:rPr>
          <w:rFonts w:ascii="Calibri" w:eastAsia="Times New Roman" w:hAnsi="Calibri" w:cs="Times New Roman"/>
          <w:i w:val="0"/>
          <w:iCs w:val="0"/>
          <w:noProof/>
          <w:color w:val="auto"/>
          <w:sz w:val="22"/>
          <w:szCs w:val="20"/>
          <w:lang w:eastAsia="fr-FR"/>
        </w:rPr>
        <w:t xml:space="preserve"> : </w:t>
      </w:r>
      <w:r>
        <w:rPr>
          <w:rFonts w:ascii="Calibri" w:eastAsia="Times New Roman" w:hAnsi="Calibri" w:cs="Times New Roman"/>
          <w:i w:val="0"/>
          <w:iCs w:val="0"/>
          <w:noProof/>
          <w:color w:val="auto"/>
          <w:sz w:val="22"/>
          <w:szCs w:val="20"/>
          <w:lang w:eastAsia="fr-FR"/>
        </w:rPr>
        <w:t>Résultat de comparaison analytique de deux approche</w:t>
      </w:r>
    </w:p>
    <w:p w14:paraId="78021CC2" w14:textId="01279181" w:rsidR="00BC71DA" w:rsidRDefault="00F64D2E" w:rsidP="00AB604F">
      <w:pPr>
        <w:spacing w:line="360" w:lineRule="auto"/>
      </w:pPr>
      <w:r w:rsidRPr="00FD5D65">
        <w:t xml:space="preserve">Selon les résultats </w:t>
      </w:r>
      <w:r w:rsidR="006224E7">
        <w:t xml:space="preserve">de la comparaison analytique </w:t>
      </w:r>
      <w:r w:rsidRPr="00FD5D65">
        <w:t xml:space="preserve">obtenus, </w:t>
      </w:r>
      <w:r w:rsidR="00B96839" w:rsidRPr="00FD5D65">
        <w:t xml:space="preserve">les deux approches utilisées dans la littérature </w:t>
      </w:r>
      <w:r w:rsidR="00F86048">
        <w:t>donnent</w:t>
      </w:r>
      <w:r w:rsidR="00193D17">
        <w:t xml:space="preserve"> des influences pas tout à faire l</w:t>
      </w:r>
      <w:r w:rsidR="00CE284C">
        <w:t>e</w:t>
      </w:r>
      <w:r w:rsidR="00193D17">
        <w:t xml:space="preserve"> même sur </w:t>
      </w:r>
      <w:r w:rsidR="00B96839" w:rsidRPr="00FD5D65">
        <w:t xml:space="preserve">le comportement dynamique du système rotor. </w:t>
      </w:r>
      <w:r w:rsidR="00B162AC">
        <w:t>L</w:t>
      </w:r>
      <w:r w:rsidR="00B162AC" w:rsidRPr="00B162AC">
        <w:t>e défaut de fibre neutre</w:t>
      </w:r>
      <w:r w:rsidR="00D65776">
        <w:t xml:space="preserve"> engendré par la déformation thermique</w:t>
      </w:r>
      <w:r w:rsidR="00B162AC" w:rsidRPr="00B162AC">
        <w:t xml:space="preserve"> ne peut pas être traité comme étant un balourd, ce qui confirme l’intérêt </w:t>
      </w:r>
      <w:r w:rsidR="002171D5" w:rsidRPr="00B162AC">
        <w:t>d’utiliser</w:t>
      </w:r>
      <w:r w:rsidR="00B162AC">
        <w:t xml:space="preserve"> un modèle du rotor flexible</w:t>
      </w:r>
      <w:r w:rsidR="00B162AC" w:rsidRPr="00B162AC">
        <w:t xml:space="preserve"> </w:t>
      </w:r>
      <w:r w:rsidR="00B162AC">
        <w:t>pour modéliser l’influence de la déformation thermique du rotor au comportement dynamique</w:t>
      </w:r>
      <w:r w:rsidR="00B162AC" w:rsidRPr="00B162AC">
        <w:t>.</w:t>
      </w:r>
      <w:r w:rsidR="002171D5">
        <w:t xml:space="preserve"> </w:t>
      </w:r>
    </w:p>
    <w:p w14:paraId="6605B962" w14:textId="77777777" w:rsidR="002D7A8A" w:rsidRDefault="002D7A8A" w:rsidP="00AB604F">
      <w:pPr>
        <w:spacing w:line="360" w:lineRule="auto"/>
      </w:pPr>
    </w:p>
    <w:p w14:paraId="6DF60A8C" w14:textId="12FF9AF7" w:rsidR="00C61FA4" w:rsidRDefault="00C61FA4" w:rsidP="00591FDC">
      <w:pPr>
        <w:pStyle w:val="Titre1"/>
      </w:pPr>
      <w:r>
        <w:lastRenderedPageBreak/>
        <w:t>Conclusion</w:t>
      </w:r>
    </w:p>
    <w:p w14:paraId="6661057C" w14:textId="77777777" w:rsidR="00A421AB" w:rsidRDefault="00A421AB" w:rsidP="00A421AB"/>
    <w:p w14:paraId="0B320AF8" w14:textId="2212AACF" w:rsidR="00972D06" w:rsidRDefault="00642602" w:rsidP="00642602">
      <w:pPr>
        <w:spacing w:line="360" w:lineRule="auto"/>
        <w:rPr>
          <w:sz w:val="23"/>
          <w:szCs w:val="23"/>
        </w:rPr>
      </w:pPr>
      <w:r>
        <w:rPr>
          <w:sz w:val="23"/>
          <w:szCs w:val="23"/>
        </w:rPr>
        <w:t>Ce chapitre a permis de présenter</w:t>
      </w:r>
      <w:r w:rsidR="00972D06">
        <w:rPr>
          <w:sz w:val="23"/>
          <w:szCs w:val="23"/>
        </w:rPr>
        <w:t xml:space="preserve"> en détail</w:t>
      </w:r>
      <w:r>
        <w:rPr>
          <w:sz w:val="23"/>
          <w:szCs w:val="23"/>
        </w:rPr>
        <w:t xml:space="preserve"> les modèles numériques des rotors utilisé pour traiter l’effet Morton. </w:t>
      </w:r>
      <w:r w:rsidR="00C1421A">
        <w:rPr>
          <w:sz w:val="23"/>
          <w:szCs w:val="23"/>
        </w:rPr>
        <w:t xml:space="preserve">Le modèle dynamique des rotors couplé avec le modèle non linéaire du palier </w:t>
      </w:r>
      <w:r w:rsidR="00D87484">
        <w:rPr>
          <w:sz w:val="23"/>
          <w:szCs w:val="23"/>
        </w:rPr>
        <w:t>a permis</w:t>
      </w:r>
      <w:r w:rsidR="00C1421A">
        <w:rPr>
          <w:sz w:val="23"/>
          <w:szCs w:val="23"/>
        </w:rPr>
        <w:t xml:space="preserve"> d’évaluer le niveau de vibration. En</w:t>
      </w:r>
      <w:r w:rsidR="00947E6B">
        <w:rPr>
          <w:sz w:val="23"/>
          <w:szCs w:val="23"/>
        </w:rPr>
        <w:t xml:space="preserve"> parallèle</w:t>
      </w:r>
      <w:r w:rsidR="00C1421A">
        <w:rPr>
          <w:sz w:val="23"/>
          <w:szCs w:val="23"/>
        </w:rPr>
        <w:t xml:space="preserve">, le flux thermique à l’issue du modèle </w:t>
      </w:r>
      <w:r w:rsidR="00972D06">
        <w:rPr>
          <w:sz w:val="23"/>
          <w:szCs w:val="23"/>
        </w:rPr>
        <w:t>de palier</w:t>
      </w:r>
      <w:r w:rsidR="00C1421A">
        <w:rPr>
          <w:sz w:val="23"/>
          <w:szCs w:val="23"/>
        </w:rPr>
        <w:t xml:space="preserve"> est </w:t>
      </w:r>
      <w:r w:rsidR="00FD1025">
        <w:rPr>
          <w:sz w:val="23"/>
          <w:szCs w:val="23"/>
        </w:rPr>
        <w:t>servi d’</w:t>
      </w:r>
      <w:r w:rsidR="00C1421A">
        <w:rPr>
          <w:sz w:val="23"/>
          <w:szCs w:val="23"/>
        </w:rPr>
        <w:t xml:space="preserve">une </w:t>
      </w:r>
      <w:r w:rsidR="00947E6B">
        <w:rPr>
          <w:sz w:val="23"/>
          <w:szCs w:val="23"/>
        </w:rPr>
        <w:t>condition aux limites thermiques dans le modèle thermique</w:t>
      </w:r>
      <w:r w:rsidR="00C1421A">
        <w:rPr>
          <w:sz w:val="23"/>
          <w:szCs w:val="23"/>
        </w:rPr>
        <w:t xml:space="preserve"> du rotor en 3D.</w:t>
      </w:r>
      <w:r w:rsidR="00947E6B">
        <w:rPr>
          <w:sz w:val="23"/>
          <w:szCs w:val="23"/>
        </w:rPr>
        <w:t xml:space="preserve"> La résolution du modèle thermique a permis d’évaluer le champ de température dans le temps, ainsi que la déformation de la fibre neutre du rotor liée à ce champ de température. </w:t>
      </w:r>
      <w:r w:rsidR="00B452C6">
        <w:rPr>
          <w:sz w:val="23"/>
          <w:szCs w:val="23"/>
        </w:rPr>
        <w:t xml:space="preserve">La connaissance de la déflection du rotor due à la déformation de fibre neutre a </w:t>
      </w:r>
      <w:r w:rsidR="00866CA8">
        <w:rPr>
          <w:sz w:val="23"/>
          <w:szCs w:val="23"/>
        </w:rPr>
        <w:t>rendu possible</w:t>
      </w:r>
      <w:r w:rsidR="00B452C6">
        <w:rPr>
          <w:sz w:val="23"/>
          <w:szCs w:val="23"/>
        </w:rPr>
        <w:t xml:space="preserve"> </w:t>
      </w:r>
      <w:r w:rsidR="00520AB6">
        <w:rPr>
          <w:sz w:val="23"/>
          <w:szCs w:val="23"/>
        </w:rPr>
        <w:t>d’</w:t>
      </w:r>
      <w:r w:rsidR="00B452C6">
        <w:rPr>
          <w:sz w:val="23"/>
          <w:szCs w:val="23"/>
        </w:rPr>
        <w:t xml:space="preserve">entamer deux approches pour modéliser l’influence de la dilation non-uniforme sur la dynamique des rotors. </w:t>
      </w:r>
      <w:r w:rsidR="00866CA8">
        <w:rPr>
          <w:sz w:val="23"/>
          <w:szCs w:val="23"/>
        </w:rPr>
        <w:t>Ayant développé à ce point</w:t>
      </w:r>
      <w:r w:rsidR="00E8019E">
        <w:rPr>
          <w:sz w:val="23"/>
          <w:szCs w:val="23"/>
        </w:rPr>
        <w:t xml:space="preserve">, tous les modèles numériques nécessaires pour traiter l’effet Morton ont été exposés. </w:t>
      </w:r>
    </w:p>
    <w:p w14:paraId="65E5E3F8" w14:textId="4CDF5958" w:rsidR="00A421AB" w:rsidRPr="00BE5F87" w:rsidRDefault="00A31DDA" w:rsidP="00BE5F87">
      <w:pPr>
        <w:spacing w:line="360" w:lineRule="auto"/>
        <w:rPr>
          <w:sz w:val="23"/>
          <w:szCs w:val="23"/>
        </w:rPr>
      </w:pPr>
      <w:r>
        <w:rPr>
          <w:sz w:val="23"/>
          <w:szCs w:val="23"/>
        </w:rPr>
        <w:t xml:space="preserve">Dans le chapitre suivant, ces outils seront utilisés au banc d’effet Morton dédié pour tester et valider la modélisation. </w:t>
      </w:r>
      <w:r w:rsidR="005B6BD2">
        <w:rPr>
          <w:sz w:val="23"/>
          <w:szCs w:val="23"/>
        </w:rPr>
        <w:t>L’analyse numérique de l’effet Morton sera effectuée à l’aide de ce banc.</w:t>
      </w:r>
    </w:p>
    <w:p w14:paraId="1D263B2C" w14:textId="3E8EDD8D" w:rsidR="00D10079" w:rsidRDefault="00E63AD5" w:rsidP="00E63AD5">
      <w:pPr>
        <w:pStyle w:val="Titre1"/>
      </w:pPr>
      <w:r>
        <w:t xml:space="preserve">Référence </w:t>
      </w:r>
    </w:p>
    <w:p w14:paraId="09D651DA" w14:textId="77777777" w:rsidR="00E63AD5" w:rsidRDefault="00E63AD5" w:rsidP="00E63AD5"/>
    <w:p w14:paraId="3568C768" w14:textId="77777777" w:rsidR="004F0806" w:rsidRDefault="004F0806" w:rsidP="0083108A">
      <w:pPr>
        <w:pStyle w:val="Paragraphedeliste"/>
        <w:numPr>
          <w:ilvl w:val="0"/>
          <w:numId w:val="2"/>
        </w:numPr>
        <w:spacing w:line="360" w:lineRule="auto"/>
        <w:jc w:val="both"/>
        <w:rPr>
          <w:lang w:val="en-US"/>
        </w:rPr>
      </w:pPr>
      <w:bookmarkStart w:id="189" w:name="_Ref526263891"/>
      <w:r w:rsidRPr="005B219A">
        <w:rPr>
          <w:lang w:val="en-US"/>
        </w:rPr>
        <w:t>Feng K, Kaneko S. “</w:t>
      </w:r>
      <w:proofErr w:type="spellStart"/>
      <w:r w:rsidRPr="005B219A">
        <w:rPr>
          <w:lang w:val="en-US"/>
        </w:rPr>
        <w:t>Thermohydrodynamic</w:t>
      </w:r>
      <w:proofErr w:type="spellEnd"/>
      <w:r w:rsidRPr="005B219A">
        <w:rPr>
          <w:lang w:val="en-US"/>
        </w:rPr>
        <w:t xml:space="preserve"> study of </w:t>
      </w:r>
      <w:proofErr w:type="spellStart"/>
      <w:r w:rsidRPr="005B219A">
        <w:rPr>
          <w:lang w:val="en-US"/>
        </w:rPr>
        <w:t>multiwound</w:t>
      </w:r>
      <w:proofErr w:type="spellEnd"/>
      <w:r w:rsidRPr="005B219A">
        <w:rPr>
          <w:lang w:val="en-US"/>
        </w:rPr>
        <w:t xml:space="preserve"> foil bearing using </w:t>
      </w:r>
      <w:proofErr w:type="spellStart"/>
      <w:r w:rsidRPr="005B219A">
        <w:rPr>
          <w:lang w:val="en-US"/>
        </w:rPr>
        <w:t>Lobatto</w:t>
      </w:r>
      <w:proofErr w:type="spellEnd"/>
      <w:r w:rsidRPr="005B219A">
        <w:rPr>
          <w:lang w:val="en-US"/>
        </w:rPr>
        <w:t xml:space="preserve"> point quadr</w:t>
      </w:r>
      <w:r w:rsidRPr="007523CD">
        <w:rPr>
          <w:lang w:val="en-US"/>
        </w:rPr>
        <w:t>ature”, ASME Journal of Tribology, Vol.131, April 2009</w:t>
      </w:r>
      <w:bookmarkEnd w:id="189"/>
    </w:p>
    <w:p w14:paraId="480AABBE" w14:textId="33EDDAB0" w:rsidR="001950AA" w:rsidRDefault="001950AA" w:rsidP="0083108A">
      <w:pPr>
        <w:pStyle w:val="Paragraphedeliste"/>
        <w:numPr>
          <w:ilvl w:val="0"/>
          <w:numId w:val="2"/>
        </w:numPr>
        <w:spacing w:line="360" w:lineRule="auto"/>
        <w:jc w:val="both"/>
        <w:rPr>
          <w:lang w:val="en-US"/>
        </w:rPr>
      </w:pPr>
      <w:bookmarkStart w:id="190" w:name="_Ref526346276"/>
      <w:r w:rsidRPr="001950AA">
        <w:rPr>
          <w:lang w:val="en-US"/>
        </w:rPr>
        <w:t xml:space="preserve">M. </w:t>
      </w:r>
      <w:proofErr w:type="spellStart"/>
      <w:r w:rsidRPr="001950AA">
        <w:rPr>
          <w:lang w:val="en-US"/>
        </w:rPr>
        <w:t>Lalanne</w:t>
      </w:r>
      <w:proofErr w:type="spellEnd"/>
      <w:r w:rsidRPr="001950AA">
        <w:rPr>
          <w:lang w:val="en-US"/>
        </w:rPr>
        <w:t xml:space="preserve"> and G. Ferraris</w:t>
      </w:r>
      <w:r>
        <w:rPr>
          <w:lang w:val="en-US"/>
        </w:rPr>
        <w:t>. “</w:t>
      </w:r>
      <w:r w:rsidRPr="001950AA">
        <w:rPr>
          <w:lang w:val="en-US"/>
        </w:rPr>
        <w:t>Rotor dynamics prediction in engineering</w:t>
      </w:r>
      <w:r>
        <w:rPr>
          <w:lang w:val="en-US"/>
        </w:rPr>
        <w:t xml:space="preserve">” , </w:t>
      </w:r>
      <w:r w:rsidRPr="001950AA">
        <w:rPr>
          <w:lang w:val="en-US"/>
        </w:rPr>
        <w:t xml:space="preserve">John Wiley </w:t>
      </w:r>
      <w:r w:rsidR="00352B2E">
        <w:rPr>
          <w:lang w:val="en-US"/>
        </w:rPr>
        <w:t xml:space="preserve">and Sons, </w:t>
      </w:r>
      <w:proofErr w:type="spellStart"/>
      <w:r w:rsidR="00352B2E">
        <w:rPr>
          <w:lang w:val="en-US"/>
        </w:rPr>
        <w:t>Chichester</w:t>
      </w:r>
      <w:proofErr w:type="spellEnd"/>
      <w:r w:rsidR="00352B2E">
        <w:rPr>
          <w:lang w:val="en-US"/>
        </w:rPr>
        <w:t xml:space="preserve"> (UK), 1990, </w:t>
      </w:r>
      <w:r w:rsidRPr="001950AA">
        <w:rPr>
          <w:lang w:val="en-US"/>
        </w:rPr>
        <w:t>ISBN 0471 926337</w:t>
      </w:r>
      <w:bookmarkEnd w:id="190"/>
    </w:p>
    <w:p w14:paraId="4A612729" w14:textId="77777777" w:rsidR="00AD0645" w:rsidRDefault="00BA1130" w:rsidP="0083108A">
      <w:pPr>
        <w:pStyle w:val="Paragraphedeliste"/>
        <w:numPr>
          <w:ilvl w:val="0"/>
          <w:numId w:val="2"/>
        </w:numPr>
        <w:spacing w:line="360" w:lineRule="auto"/>
        <w:jc w:val="both"/>
        <w:rPr>
          <w:lang w:val="en-US"/>
        </w:rPr>
      </w:pPr>
      <w:bookmarkStart w:id="191" w:name="_Ref526346265"/>
      <w:r>
        <w:rPr>
          <w:lang w:val="en-US"/>
        </w:rPr>
        <w:t xml:space="preserve">J. Vance, Z. </w:t>
      </w:r>
      <w:proofErr w:type="spellStart"/>
      <w:r>
        <w:rPr>
          <w:lang w:val="en-US"/>
        </w:rPr>
        <w:t>Fouad</w:t>
      </w:r>
      <w:proofErr w:type="spellEnd"/>
      <w:r>
        <w:rPr>
          <w:lang w:val="en-US"/>
        </w:rPr>
        <w:t xml:space="preserve"> et B. Murphy, “</w:t>
      </w:r>
      <w:r w:rsidRPr="00BA1130">
        <w:rPr>
          <w:lang w:val="en-US"/>
        </w:rPr>
        <w:t xml:space="preserve">Machinery Vibration and </w:t>
      </w:r>
      <w:proofErr w:type="spellStart"/>
      <w:r w:rsidRPr="00BA1130">
        <w:rPr>
          <w:lang w:val="en-US"/>
        </w:rPr>
        <w:t>Rotordynamics</w:t>
      </w:r>
      <w:proofErr w:type="spellEnd"/>
      <w:r>
        <w:rPr>
          <w:lang w:val="en-US"/>
        </w:rPr>
        <w:t xml:space="preserve">”, </w:t>
      </w:r>
      <w:r w:rsidRPr="00BA1130">
        <w:rPr>
          <w:lang w:val="en-US"/>
        </w:rPr>
        <w:t>John Wiley &amp; Sons,</w:t>
      </w:r>
      <w:r>
        <w:rPr>
          <w:lang w:val="en-US"/>
        </w:rPr>
        <w:t xml:space="preserve"> </w:t>
      </w:r>
      <w:r w:rsidR="009D224F">
        <w:rPr>
          <w:lang w:val="en-US"/>
        </w:rPr>
        <w:t>2010, I</w:t>
      </w:r>
      <w:r w:rsidR="009D224F" w:rsidRPr="009D224F">
        <w:rPr>
          <w:lang w:val="en-US"/>
        </w:rPr>
        <w:t>SBN:</w:t>
      </w:r>
      <w:r w:rsidR="009D224F">
        <w:rPr>
          <w:lang w:val="en-US"/>
        </w:rPr>
        <w:t xml:space="preserve"> </w:t>
      </w:r>
      <w:r w:rsidR="009D224F" w:rsidRPr="009D224F">
        <w:rPr>
          <w:lang w:val="en-US"/>
        </w:rPr>
        <w:t>9780471462132</w:t>
      </w:r>
      <w:bookmarkEnd w:id="191"/>
    </w:p>
    <w:p w14:paraId="7E0ED3AF" w14:textId="4214E7AA" w:rsidR="00E63AD5" w:rsidRDefault="00AD0645" w:rsidP="0083108A">
      <w:pPr>
        <w:pStyle w:val="Paragraphedeliste"/>
        <w:numPr>
          <w:ilvl w:val="0"/>
          <w:numId w:val="2"/>
        </w:numPr>
        <w:spacing w:line="360" w:lineRule="auto"/>
        <w:jc w:val="both"/>
        <w:rPr>
          <w:lang w:val="en-US"/>
        </w:rPr>
      </w:pPr>
      <w:bookmarkStart w:id="192" w:name="_Ref526357534"/>
      <w:r w:rsidRPr="00AD0645">
        <w:rPr>
          <w:lang w:val="en-US"/>
        </w:rPr>
        <w:t>M.</w:t>
      </w:r>
      <w:r>
        <w:rPr>
          <w:lang w:val="en-US"/>
        </w:rPr>
        <w:t xml:space="preserve"> </w:t>
      </w:r>
      <w:proofErr w:type="spellStart"/>
      <w:r w:rsidRPr="00AD0645">
        <w:rPr>
          <w:lang w:val="en-US"/>
        </w:rPr>
        <w:t>Friswell</w:t>
      </w:r>
      <w:proofErr w:type="spellEnd"/>
      <w:r w:rsidRPr="00AD0645">
        <w:rPr>
          <w:lang w:val="en-US"/>
        </w:rPr>
        <w:t>, J.</w:t>
      </w:r>
      <w:r>
        <w:rPr>
          <w:lang w:val="en-US"/>
        </w:rPr>
        <w:t xml:space="preserve"> </w:t>
      </w:r>
      <w:r w:rsidRPr="00AD0645">
        <w:rPr>
          <w:lang w:val="en-US"/>
        </w:rPr>
        <w:t>Penny, S.</w:t>
      </w:r>
      <w:r>
        <w:rPr>
          <w:lang w:val="en-US"/>
        </w:rPr>
        <w:t xml:space="preserve"> Garvey</w:t>
      </w:r>
      <w:r w:rsidRPr="00AD0645">
        <w:rPr>
          <w:lang w:val="en-US"/>
        </w:rPr>
        <w:t xml:space="preserve"> </w:t>
      </w:r>
      <w:r>
        <w:rPr>
          <w:lang w:val="en-US"/>
        </w:rPr>
        <w:t>et</w:t>
      </w:r>
      <w:r w:rsidRPr="00AD0645">
        <w:rPr>
          <w:lang w:val="en-US"/>
        </w:rPr>
        <w:t xml:space="preserve"> A.</w:t>
      </w:r>
      <w:r>
        <w:rPr>
          <w:lang w:val="en-US"/>
        </w:rPr>
        <w:t xml:space="preserve"> </w:t>
      </w:r>
      <w:r w:rsidRPr="00AD0645">
        <w:rPr>
          <w:lang w:val="en-US"/>
        </w:rPr>
        <w:t xml:space="preserve">Lees, </w:t>
      </w:r>
      <w:r>
        <w:rPr>
          <w:lang w:val="en-US"/>
        </w:rPr>
        <w:t>“</w:t>
      </w:r>
      <w:r w:rsidRPr="00AD0645">
        <w:rPr>
          <w:lang w:val="en-US"/>
        </w:rPr>
        <w:t>Dynamics of Rotating Machines</w:t>
      </w:r>
      <w:r>
        <w:rPr>
          <w:lang w:val="en-US"/>
        </w:rPr>
        <w:t>”</w:t>
      </w:r>
      <w:r w:rsidRPr="00AD0645">
        <w:rPr>
          <w:lang w:val="en-US"/>
        </w:rPr>
        <w:t xml:space="preserve"> Cambri</w:t>
      </w:r>
      <w:r>
        <w:rPr>
          <w:lang w:val="en-US"/>
        </w:rPr>
        <w:t xml:space="preserve">dge: Cambridge University Press, 2010, </w:t>
      </w:r>
      <w:r w:rsidRPr="00AD0645">
        <w:rPr>
          <w:lang w:val="en-US"/>
        </w:rPr>
        <w:t xml:space="preserve"> doi:10.1017/CBO9780511780509</w:t>
      </w:r>
      <w:bookmarkEnd w:id="192"/>
    </w:p>
    <w:p w14:paraId="2C6886F2" w14:textId="2687C739" w:rsidR="00E9404E" w:rsidRDefault="00E9404E" w:rsidP="0083108A">
      <w:pPr>
        <w:pStyle w:val="Paragraphedeliste"/>
        <w:numPr>
          <w:ilvl w:val="0"/>
          <w:numId w:val="2"/>
        </w:numPr>
        <w:spacing w:line="360" w:lineRule="auto"/>
        <w:jc w:val="both"/>
        <w:rPr>
          <w:lang w:val="en-US"/>
        </w:rPr>
      </w:pPr>
      <w:proofErr w:type="spellStart"/>
      <w:r w:rsidRPr="00E9404E">
        <w:rPr>
          <w:lang w:val="en-US"/>
        </w:rPr>
        <w:t>Lalanne</w:t>
      </w:r>
      <w:proofErr w:type="spellEnd"/>
      <w:r w:rsidRPr="00E9404E">
        <w:rPr>
          <w:lang w:val="en-US"/>
        </w:rPr>
        <w:t xml:space="preserve">, M., Ferraris, G., </w:t>
      </w:r>
      <w:proofErr w:type="spellStart"/>
      <w:r w:rsidRPr="00E9404E">
        <w:rPr>
          <w:lang w:val="en-US"/>
        </w:rPr>
        <w:t>Genta</w:t>
      </w:r>
      <w:proofErr w:type="spellEnd"/>
      <w:r w:rsidRPr="00E9404E">
        <w:rPr>
          <w:lang w:val="en-US"/>
        </w:rPr>
        <w:t xml:space="preserve">, G., 1998, </w:t>
      </w:r>
      <w:proofErr w:type="spellStart"/>
      <w:r w:rsidRPr="00E9404E">
        <w:rPr>
          <w:lang w:val="en-US"/>
        </w:rPr>
        <w:t>Rotordynamics</w:t>
      </w:r>
      <w:proofErr w:type="spellEnd"/>
      <w:r w:rsidRPr="00E9404E">
        <w:rPr>
          <w:lang w:val="en-US"/>
        </w:rPr>
        <w:t xml:space="preserve"> prediction in engineering, Springer.</w:t>
      </w:r>
    </w:p>
    <w:p w14:paraId="7E04FB3B" w14:textId="6D87BC72" w:rsidR="007270B6" w:rsidRPr="007270B6" w:rsidRDefault="007270B6" w:rsidP="0083108A">
      <w:pPr>
        <w:pStyle w:val="Paragraphedeliste"/>
        <w:numPr>
          <w:ilvl w:val="0"/>
          <w:numId w:val="2"/>
        </w:numPr>
        <w:spacing w:line="360" w:lineRule="auto"/>
        <w:jc w:val="both"/>
        <w:rPr>
          <w:lang w:val="en-US"/>
        </w:rPr>
      </w:pPr>
      <w:bookmarkStart w:id="193" w:name="_Ref528057257"/>
      <w:r w:rsidRPr="007270B6">
        <w:rPr>
          <w:lang w:val="en-US"/>
        </w:rPr>
        <w:t>DAKEL M., BAGUET S., DUFOUR R. Nonlinear dynamics of a support-excited flexible rotor with hydrodynamic journal bearings. Journal of Sound and Vibration, 2014, vol. 333, n° 10, pp. 2774-2799.</w:t>
      </w:r>
      <w:bookmarkEnd w:id="193"/>
    </w:p>
    <w:p w14:paraId="2B5CC584" w14:textId="597561D9" w:rsidR="007270B6" w:rsidRDefault="00BF3126" w:rsidP="0083108A">
      <w:pPr>
        <w:pStyle w:val="Paragraphedeliste"/>
        <w:numPr>
          <w:ilvl w:val="0"/>
          <w:numId w:val="2"/>
        </w:numPr>
        <w:spacing w:line="360" w:lineRule="auto"/>
        <w:jc w:val="both"/>
      </w:pPr>
      <w:bookmarkStart w:id="194" w:name="_Ref528001806"/>
      <w:r w:rsidRPr="00BF3126">
        <w:t>DAKEL M.</w:t>
      </w:r>
      <w:r>
        <w:t xml:space="preserve">, 2014, </w:t>
      </w:r>
      <w:r w:rsidR="00226388">
        <w:t>"Stabilité et dynamique non linéaire de rotors embarqués</w:t>
      </w:r>
      <w:r w:rsidR="00226388" w:rsidRPr="00226388">
        <w:t>"</w:t>
      </w:r>
      <w:r>
        <w:t>, thèse de INSA de Lyon</w:t>
      </w:r>
      <w:bookmarkEnd w:id="194"/>
    </w:p>
    <w:p w14:paraId="727074A1" w14:textId="53B8CE3B" w:rsidR="00994CA4" w:rsidRPr="00CF44C6" w:rsidRDefault="00994CA4" w:rsidP="0083108A">
      <w:pPr>
        <w:pStyle w:val="Paragraphedeliste"/>
        <w:numPr>
          <w:ilvl w:val="0"/>
          <w:numId w:val="2"/>
        </w:numPr>
        <w:spacing w:line="360" w:lineRule="auto"/>
        <w:jc w:val="both"/>
        <w:rPr>
          <w:lang w:val="en-US"/>
        </w:rPr>
      </w:pPr>
      <w:proofErr w:type="spellStart"/>
      <w:r w:rsidRPr="00790716">
        <w:rPr>
          <w:lang w:val="en-US"/>
        </w:rPr>
        <w:t>Zienkiewicz</w:t>
      </w:r>
      <w:proofErr w:type="spellEnd"/>
      <w:r w:rsidRPr="00790716">
        <w:rPr>
          <w:lang w:val="en-US"/>
        </w:rPr>
        <w:t xml:space="preserve"> O.C. et Taylor R.T</w:t>
      </w:r>
      <w:proofErr w:type="gramStart"/>
      <w:r w:rsidRPr="00790716">
        <w:rPr>
          <w:lang w:val="en-US"/>
        </w:rPr>
        <w:t>. :</w:t>
      </w:r>
      <w:proofErr w:type="gramEnd"/>
      <w:r w:rsidRPr="00790716">
        <w:rPr>
          <w:lang w:val="en-US"/>
        </w:rPr>
        <w:t xml:space="preserve"> The Finite Element Method Volume 1 : The Basics,</w:t>
      </w:r>
      <w:r w:rsidR="00790716" w:rsidRPr="00790716">
        <w:rPr>
          <w:lang w:val="en-US"/>
        </w:rPr>
        <w:t xml:space="preserve"> </w:t>
      </w:r>
      <w:r w:rsidRPr="00CF44C6">
        <w:rPr>
          <w:lang w:val="en-US"/>
        </w:rPr>
        <w:t>5th Ed, Butterworth-Heinemann, 2000.</w:t>
      </w:r>
    </w:p>
    <w:p w14:paraId="2823D9CC" w14:textId="38602EDD" w:rsidR="00CF44C6" w:rsidRDefault="00295C43" w:rsidP="0083108A">
      <w:pPr>
        <w:pStyle w:val="Paragraphedeliste"/>
        <w:numPr>
          <w:ilvl w:val="0"/>
          <w:numId w:val="2"/>
        </w:numPr>
        <w:spacing w:line="360" w:lineRule="auto"/>
        <w:jc w:val="both"/>
        <w:rPr>
          <w:lang w:val="en-US"/>
        </w:rPr>
      </w:pPr>
      <w:bookmarkStart w:id="195" w:name="_Ref528171614"/>
      <w:proofErr w:type="spellStart"/>
      <w:r w:rsidRPr="00295C43">
        <w:rPr>
          <w:lang w:val="en-US"/>
        </w:rPr>
        <w:t>Levenspiel</w:t>
      </w:r>
      <w:proofErr w:type="spellEnd"/>
      <w:r w:rsidRPr="00295C43">
        <w:rPr>
          <w:lang w:val="en-US"/>
        </w:rPr>
        <w:t>, O., Engineering Flow and Heat Exchange, Revised Edition, Plenum Press, 1998, pp. 173-78, 182-84.</w:t>
      </w:r>
      <w:bookmarkEnd w:id="195"/>
    </w:p>
    <w:p w14:paraId="724DCDF3" w14:textId="73036047" w:rsidR="00717B8C" w:rsidRDefault="00034058" w:rsidP="0083108A">
      <w:pPr>
        <w:pStyle w:val="Paragraphedeliste"/>
        <w:numPr>
          <w:ilvl w:val="0"/>
          <w:numId w:val="2"/>
        </w:numPr>
        <w:spacing w:line="360" w:lineRule="auto"/>
        <w:jc w:val="both"/>
      </w:pPr>
      <w:r w:rsidRPr="00284540">
        <w:rPr>
          <w:lang w:val="en-US"/>
        </w:rPr>
        <w:t xml:space="preserve"> </w:t>
      </w:r>
      <w:bookmarkStart w:id="196" w:name="_Ref528232242"/>
      <w:proofErr w:type="spellStart"/>
      <w:r w:rsidRPr="00034058">
        <w:t>CodeAster</w:t>
      </w:r>
      <w:proofErr w:type="spellEnd"/>
      <w:r>
        <w:t xml:space="preserve">© Référence </w:t>
      </w:r>
      <w:r w:rsidRPr="00034058">
        <w:t>R5.02.01</w:t>
      </w:r>
      <w:r>
        <w:t xml:space="preserve">, </w:t>
      </w:r>
      <w:r w:rsidR="00A722C8" w:rsidRPr="00034058">
        <w:t>“</w:t>
      </w:r>
      <w:r w:rsidR="00582FC7" w:rsidRPr="00034058">
        <w:t>Algorithme de thermique linéaire transitoire</w:t>
      </w:r>
      <w:r w:rsidR="00A722C8" w:rsidRPr="00034058">
        <w:t>”</w:t>
      </w:r>
      <w:bookmarkEnd w:id="196"/>
    </w:p>
    <w:p w14:paraId="55B56643" w14:textId="1CFE1D93" w:rsidR="00866FE3" w:rsidRDefault="00866FE3" w:rsidP="00866FE3">
      <w:pPr>
        <w:pStyle w:val="Paragraphedeliste"/>
        <w:numPr>
          <w:ilvl w:val="0"/>
          <w:numId w:val="2"/>
        </w:numPr>
        <w:spacing w:line="360" w:lineRule="auto"/>
        <w:jc w:val="both"/>
      </w:pPr>
      <w:r>
        <w:lastRenderedPageBreak/>
        <w:t xml:space="preserve"> </w:t>
      </w:r>
      <w:bookmarkStart w:id="197" w:name="_Ref528255279"/>
      <w:proofErr w:type="spellStart"/>
      <w:r>
        <w:t>CodeAster</w:t>
      </w:r>
      <w:proofErr w:type="spellEnd"/>
      <w:del w:id="198" w:author="HASSINI Mohamed-amine" w:date="2018-11-05T11:45:00Z">
        <w:r w:rsidDel="00520C41">
          <w:delText>©</w:delText>
        </w:r>
      </w:del>
      <w:r>
        <w:t xml:space="preserve"> Référence R</w:t>
      </w:r>
      <w:r w:rsidRPr="00866FE3">
        <w:t>3.03.08</w:t>
      </w:r>
      <w:r>
        <w:t>, "</w:t>
      </w:r>
      <w:r w:rsidRPr="00866FE3">
        <w:t>Relations cinématiques linéaires de type RBE3</w:t>
      </w:r>
      <w:r>
        <w:t>"</w:t>
      </w:r>
      <w:bookmarkEnd w:id="197"/>
    </w:p>
    <w:p w14:paraId="53649908" w14:textId="277FB80E" w:rsidR="0096411D" w:rsidRDefault="002E5902" w:rsidP="0096411D">
      <w:pPr>
        <w:pStyle w:val="Paragraphedeliste"/>
        <w:numPr>
          <w:ilvl w:val="0"/>
          <w:numId w:val="2"/>
        </w:numPr>
        <w:overflowPunct/>
        <w:autoSpaceDE/>
        <w:autoSpaceDN/>
        <w:adjustRightInd/>
        <w:spacing w:after="160" w:line="360" w:lineRule="auto"/>
        <w:jc w:val="both"/>
        <w:textAlignment w:val="auto"/>
        <w:rPr>
          <w:rFonts w:asciiTheme="minorHAnsi" w:hAnsiTheme="minorHAnsi"/>
          <w:lang w:val="en-US"/>
        </w:rPr>
      </w:pPr>
      <w:bookmarkStart w:id="199" w:name="_Ref523227901"/>
      <w:r w:rsidRPr="00D77EFD">
        <w:rPr>
          <w:rFonts w:asciiTheme="minorHAnsi" w:hAnsiTheme="minorHAnsi"/>
        </w:rPr>
        <w:t xml:space="preserve"> </w:t>
      </w:r>
      <w:bookmarkStart w:id="200" w:name="_Ref528572358"/>
      <w:r w:rsidRPr="00376C9C">
        <w:rPr>
          <w:rFonts w:asciiTheme="minorHAnsi" w:hAnsiTheme="minorHAnsi"/>
          <w:lang w:val="en-US"/>
        </w:rPr>
        <w:t xml:space="preserve">Tong X, </w:t>
      </w:r>
      <w:proofErr w:type="spellStart"/>
      <w:r w:rsidRPr="00376C9C">
        <w:rPr>
          <w:rFonts w:asciiTheme="minorHAnsi" w:hAnsiTheme="minorHAnsi"/>
          <w:lang w:val="en-US"/>
        </w:rPr>
        <w:t>Palazzolo</w:t>
      </w:r>
      <w:proofErr w:type="spellEnd"/>
      <w:r w:rsidRPr="00376C9C">
        <w:rPr>
          <w:rFonts w:asciiTheme="minorHAnsi" w:hAnsiTheme="minorHAnsi"/>
          <w:lang w:val="en-US"/>
        </w:rPr>
        <w:t xml:space="preserve"> A, </w:t>
      </w:r>
      <w:proofErr w:type="spellStart"/>
      <w:r w:rsidRPr="00376C9C">
        <w:rPr>
          <w:rFonts w:asciiTheme="minorHAnsi" w:hAnsiTheme="minorHAnsi"/>
          <w:lang w:val="en-US"/>
        </w:rPr>
        <w:t>Suh</w:t>
      </w:r>
      <w:proofErr w:type="spellEnd"/>
      <w:r w:rsidRPr="00376C9C">
        <w:rPr>
          <w:rFonts w:asciiTheme="minorHAnsi" w:hAnsiTheme="minorHAnsi"/>
          <w:lang w:val="en-US"/>
        </w:rPr>
        <w:t xml:space="preserve"> J.</w:t>
      </w:r>
      <w:r>
        <w:rPr>
          <w:rFonts w:asciiTheme="minorHAnsi" w:hAnsiTheme="minorHAnsi"/>
          <w:lang w:val="en-US"/>
        </w:rPr>
        <w:t>,</w:t>
      </w:r>
      <w:r w:rsidRPr="00376C9C">
        <w:rPr>
          <w:rFonts w:asciiTheme="minorHAnsi" w:hAnsiTheme="minorHAnsi"/>
          <w:lang w:val="en-US"/>
        </w:rPr>
        <w:t xml:space="preserve"> </w:t>
      </w:r>
      <w:r w:rsidR="0096411D" w:rsidRPr="00476601">
        <w:rPr>
          <w:rFonts w:asciiTheme="minorHAnsi" w:hAnsiTheme="minorHAnsi"/>
          <w:lang w:val="en-US"/>
        </w:rPr>
        <w:t>"</w:t>
      </w:r>
      <w:proofErr w:type="spellStart"/>
      <w:r w:rsidR="0096411D" w:rsidRPr="00476601">
        <w:rPr>
          <w:rFonts w:asciiTheme="minorHAnsi" w:hAnsiTheme="minorHAnsi"/>
          <w:lang w:val="en-US"/>
        </w:rPr>
        <w:t>Rotordynamic</w:t>
      </w:r>
      <w:proofErr w:type="spellEnd"/>
      <w:r w:rsidR="0096411D" w:rsidRPr="00476601">
        <w:rPr>
          <w:rFonts w:asciiTheme="minorHAnsi" w:hAnsiTheme="minorHAnsi"/>
          <w:lang w:val="en-US"/>
        </w:rPr>
        <w:t xml:space="preserve"> Morton Effect Simulation </w:t>
      </w:r>
      <w:proofErr w:type="gramStart"/>
      <w:r w:rsidR="0096411D" w:rsidRPr="00476601">
        <w:rPr>
          <w:rFonts w:asciiTheme="minorHAnsi" w:hAnsiTheme="minorHAnsi"/>
          <w:lang w:val="en-US"/>
        </w:rPr>
        <w:t>With</w:t>
      </w:r>
      <w:proofErr w:type="gramEnd"/>
      <w:r w:rsidR="0096411D" w:rsidRPr="00476601">
        <w:rPr>
          <w:rFonts w:asciiTheme="minorHAnsi" w:hAnsiTheme="minorHAnsi"/>
          <w:lang w:val="en-US"/>
        </w:rPr>
        <w:t xml:space="preserve"> Transient,</w:t>
      </w:r>
      <w:r w:rsidR="0096411D">
        <w:rPr>
          <w:rFonts w:asciiTheme="minorHAnsi" w:hAnsiTheme="minorHAnsi"/>
          <w:lang w:val="en-US"/>
        </w:rPr>
        <w:t xml:space="preserve"> </w:t>
      </w:r>
      <w:r w:rsidR="0096411D" w:rsidRPr="00476601">
        <w:rPr>
          <w:rFonts w:asciiTheme="minorHAnsi" w:hAnsiTheme="minorHAnsi"/>
          <w:lang w:val="en-US"/>
        </w:rPr>
        <w:t xml:space="preserve">Thermal Shaft Bow," ASME J. </w:t>
      </w:r>
      <w:proofErr w:type="spellStart"/>
      <w:r w:rsidR="0096411D" w:rsidRPr="00476601">
        <w:rPr>
          <w:rFonts w:asciiTheme="minorHAnsi" w:hAnsiTheme="minorHAnsi"/>
          <w:lang w:val="en-US"/>
        </w:rPr>
        <w:t>Tribol</w:t>
      </w:r>
      <w:proofErr w:type="spellEnd"/>
      <w:r w:rsidR="0096411D" w:rsidRPr="00476601">
        <w:rPr>
          <w:rFonts w:asciiTheme="minorHAnsi" w:hAnsiTheme="minorHAnsi"/>
          <w:lang w:val="en-US"/>
        </w:rPr>
        <w:t>., 138(3), p. 031705</w:t>
      </w:r>
      <w:r w:rsidR="0096411D">
        <w:rPr>
          <w:rFonts w:asciiTheme="minorHAnsi" w:hAnsiTheme="minorHAnsi"/>
          <w:lang w:val="en-US"/>
        </w:rPr>
        <w:t>, 2016.</w:t>
      </w:r>
      <w:bookmarkEnd w:id="199"/>
      <w:bookmarkEnd w:id="200"/>
    </w:p>
    <w:p w14:paraId="7435EA26" w14:textId="6E495170" w:rsidR="0096411D" w:rsidRPr="008611E1" w:rsidRDefault="002E5902" w:rsidP="00866FE3">
      <w:pPr>
        <w:pStyle w:val="Paragraphedeliste"/>
        <w:numPr>
          <w:ilvl w:val="0"/>
          <w:numId w:val="2"/>
        </w:numPr>
        <w:spacing w:line="360" w:lineRule="auto"/>
        <w:jc w:val="both"/>
        <w:rPr>
          <w:lang w:val="en-US"/>
        </w:rPr>
      </w:pPr>
      <w:r>
        <w:rPr>
          <w:rFonts w:asciiTheme="minorHAnsi" w:hAnsiTheme="minorHAnsi"/>
          <w:lang w:val="en-US"/>
        </w:rPr>
        <w:t xml:space="preserve"> </w:t>
      </w:r>
      <w:bookmarkStart w:id="201" w:name="_Ref528572371"/>
      <w:r w:rsidR="00611C55" w:rsidRPr="00376C9C">
        <w:rPr>
          <w:rFonts w:asciiTheme="minorHAnsi" w:hAnsiTheme="minorHAnsi"/>
          <w:lang w:val="en-US"/>
        </w:rPr>
        <w:t xml:space="preserve">Tong X, </w:t>
      </w:r>
      <w:proofErr w:type="spellStart"/>
      <w:r w:rsidR="00611C55" w:rsidRPr="00376C9C">
        <w:rPr>
          <w:rFonts w:asciiTheme="minorHAnsi" w:hAnsiTheme="minorHAnsi"/>
          <w:lang w:val="en-US"/>
        </w:rPr>
        <w:t>Palazzolo</w:t>
      </w:r>
      <w:proofErr w:type="spellEnd"/>
      <w:r w:rsidR="00611C55" w:rsidRPr="00376C9C">
        <w:rPr>
          <w:rFonts w:asciiTheme="minorHAnsi" w:hAnsiTheme="minorHAnsi"/>
          <w:lang w:val="en-US"/>
        </w:rPr>
        <w:t xml:space="preserve"> A, </w:t>
      </w:r>
      <w:proofErr w:type="spellStart"/>
      <w:r w:rsidR="00611C55" w:rsidRPr="00376C9C">
        <w:rPr>
          <w:rFonts w:asciiTheme="minorHAnsi" w:hAnsiTheme="minorHAnsi"/>
          <w:lang w:val="en-US"/>
        </w:rPr>
        <w:t>Suh</w:t>
      </w:r>
      <w:proofErr w:type="spellEnd"/>
      <w:r w:rsidR="00611C55" w:rsidRPr="00376C9C">
        <w:rPr>
          <w:rFonts w:asciiTheme="minorHAnsi" w:hAnsiTheme="minorHAnsi"/>
          <w:lang w:val="en-US"/>
        </w:rPr>
        <w:t xml:space="preserve"> J.</w:t>
      </w:r>
      <w:r w:rsidR="00811418">
        <w:rPr>
          <w:rFonts w:asciiTheme="minorHAnsi" w:hAnsiTheme="minorHAnsi"/>
          <w:lang w:val="en-US"/>
        </w:rPr>
        <w:t>,</w:t>
      </w:r>
      <w:r w:rsidR="00611C55" w:rsidRPr="00376C9C">
        <w:rPr>
          <w:rFonts w:asciiTheme="minorHAnsi" w:hAnsiTheme="minorHAnsi"/>
          <w:lang w:val="en-US"/>
        </w:rPr>
        <w:t xml:space="preserve"> </w:t>
      </w:r>
      <w:r w:rsidR="00811418">
        <w:rPr>
          <w:rFonts w:asciiTheme="minorHAnsi" w:hAnsiTheme="minorHAnsi"/>
          <w:lang w:val="en-US"/>
        </w:rPr>
        <w:t>“</w:t>
      </w:r>
      <w:r w:rsidR="00611C55" w:rsidRPr="00376C9C">
        <w:rPr>
          <w:rFonts w:asciiTheme="minorHAnsi" w:hAnsiTheme="minorHAnsi"/>
          <w:lang w:val="en-US"/>
        </w:rPr>
        <w:t xml:space="preserve">A Review of the </w:t>
      </w:r>
      <w:proofErr w:type="spellStart"/>
      <w:r w:rsidR="00611C55" w:rsidRPr="00376C9C">
        <w:rPr>
          <w:rFonts w:asciiTheme="minorHAnsi" w:hAnsiTheme="minorHAnsi"/>
          <w:lang w:val="en-US"/>
        </w:rPr>
        <w:t>Rotordynamic</w:t>
      </w:r>
      <w:proofErr w:type="spellEnd"/>
      <w:r w:rsidR="00611C55" w:rsidRPr="00376C9C">
        <w:rPr>
          <w:rFonts w:asciiTheme="minorHAnsi" w:hAnsiTheme="minorHAnsi"/>
          <w:lang w:val="en-US"/>
        </w:rPr>
        <w:t xml:space="preserve"> Thermally Induced Synchronous Instability (Morton) Effect</w:t>
      </w:r>
      <w:r w:rsidR="00811418">
        <w:rPr>
          <w:rFonts w:asciiTheme="minorHAnsi" w:hAnsiTheme="minorHAnsi"/>
          <w:lang w:val="en-US"/>
        </w:rPr>
        <w:t>”</w:t>
      </w:r>
      <w:r w:rsidR="00611C55" w:rsidRPr="00376C9C">
        <w:rPr>
          <w:rFonts w:asciiTheme="minorHAnsi" w:hAnsiTheme="minorHAnsi"/>
          <w:lang w:val="en-US"/>
        </w:rPr>
        <w:t>. ASME. Appl. Mech. Rev. 2017</w:t>
      </w:r>
      <w:proofErr w:type="gramStart"/>
      <w:r w:rsidR="00611C55" w:rsidRPr="00376C9C">
        <w:rPr>
          <w:rFonts w:asciiTheme="minorHAnsi" w:hAnsiTheme="minorHAnsi"/>
          <w:lang w:val="en-US"/>
        </w:rPr>
        <w:t>;69</w:t>
      </w:r>
      <w:proofErr w:type="gramEnd"/>
      <w:r w:rsidR="00611C55" w:rsidRPr="00376C9C">
        <w:rPr>
          <w:rFonts w:asciiTheme="minorHAnsi" w:hAnsiTheme="minorHAnsi"/>
          <w:lang w:val="en-US"/>
        </w:rPr>
        <w:t>(6):060801-060801-13. doi:10.1115/1.4037216.</w:t>
      </w:r>
      <w:bookmarkEnd w:id="201"/>
    </w:p>
    <w:p w14:paraId="1696A129" w14:textId="77777777" w:rsidR="002B7609" w:rsidRPr="00113523" w:rsidRDefault="005A4F92" w:rsidP="00E62382">
      <w:pPr>
        <w:pStyle w:val="Titre1"/>
        <w:spacing w:line="360" w:lineRule="auto"/>
      </w:pPr>
      <w:r w:rsidRPr="002B7609">
        <w:t xml:space="preserve">Annexe </w:t>
      </w:r>
      <w:r w:rsidR="002B7609" w:rsidRPr="002B7609">
        <w:t xml:space="preserve">: </w:t>
      </w:r>
      <w:r w:rsidR="002B7609" w:rsidRPr="00113523">
        <w:t>Méthode des éléments finis pour la conduction thermique</w:t>
      </w:r>
    </w:p>
    <w:p w14:paraId="309C31AF" w14:textId="12308143" w:rsidR="002B7609" w:rsidRDefault="00D435F2" w:rsidP="00E62382">
      <w:pPr>
        <w:pStyle w:val="Titre2"/>
        <w:spacing w:line="360" w:lineRule="auto"/>
      </w:pPr>
      <w:r>
        <w:t>Formulation variationnelle du problème conduction thermique</w:t>
      </w:r>
    </w:p>
    <w:p w14:paraId="041B200F" w14:textId="10B482F8" w:rsidR="00CE23BB" w:rsidRDefault="00CE23BB" w:rsidP="00E62382">
      <w:pPr>
        <w:spacing w:line="360" w:lineRule="auto"/>
      </w:pPr>
      <w:r>
        <w:t xml:space="preserve">La résolution de l’équation du transfert de chaleur au sein du rotor fait appeler la méthode des éléments finis en mécanique du solide. Afin d’appliquer la méthode, il est systématique de passer l’équation </w:t>
      </w:r>
      <w:r>
        <w:fldChar w:fldCharType="begin"/>
      </w:r>
      <w:r>
        <w:instrText xml:space="preserve"> REF _Ref506924443 \r \h </w:instrText>
      </w:r>
      <w:r w:rsidR="00E62382">
        <w:instrText xml:space="preserve"> \* MERGEFORMAT </w:instrText>
      </w:r>
      <w:r>
        <w:fldChar w:fldCharType="separate"/>
      </w:r>
      <w:r w:rsidR="00453126">
        <w:t>Eq.36</w:t>
      </w:r>
      <w:r>
        <w:fldChar w:fldCharType="end"/>
      </w:r>
      <w:r>
        <w:t xml:space="preserve"> sous forme faible en une formulation </w:t>
      </w:r>
      <w:proofErr w:type="spellStart"/>
      <w:r>
        <w:t>variationnelle</w:t>
      </w:r>
      <w:proofErr w:type="spellEnd"/>
      <w:r>
        <w:t xml:space="preserve">. Soit </w:t>
      </w:r>
      <m:oMath>
        <m:r>
          <m:rPr>
            <m:sty m:val="p"/>
          </m:rPr>
          <w:rPr>
            <w:rFonts w:ascii="Cambria Math" w:hAnsi="Cambria Math"/>
          </w:rPr>
          <m:t>Ω</m:t>
        </m:r>
      </m:oMath>
      <w:r>
        <w:t xml:space="preserve"> est le domaine étudié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t xml:space="preserve"> qui contient les frontières</w:t>
      </w:r>
      <m:oMath>
        <m:r>
          <w:rPr>
            <w:rFonts w:ascii="Cambria Math" w:hAnsi="Cambria Math"/>
          </w:rPr>
          <m:t xml:space="preserve"> </m:t>
        </m:r>
        <m:r>
          <m:rPr>
            <m:sty m:val="bi"/>
          </m:rPr>
          <w:rPr>
            <w:rFonts w:ascii="Cambria Math" w:hAnsi="Cambria Math"/>
          </w:rPr>
          <m:t>S</m:t>
        </m:r>
        <m:r>
          <w:rPr>
            <w:rFonts w:ascii="Cambria Math" w:hAnsi="Cambria Math"/>
          </w:rPr>
          <m:t>=</m:t>
        </m:r>
        <m:sSub>
          <m:sSubPr>
            <m:ctrlPr>
              <w:rPr>
                <w:rFonts w:ascii="Cambria Math" w:hAnsi="Cambria Math"/>
                <w:i/>
              </w:rPr>
            </m:ctrlPr>
          </m:sSubPr>
          <m:e>
            <m:r>
              <m:rPr>
                <m:sty m:val="bi"/>
              </m:rPr>
              <w:rPr>
                <w:rFonts w:ascii="Cambria Math" w:hAnsi="Cambria Math"/>
              </w:rPr>
              <m:t>S</m:t>
            </m:r>
          </m:e>
          <m:sub>
            <m:r>
              <w:rPr>
                <w:rFonts w:ascii="Cambria Math" w:hAnsi="Cambria Math"/>
              </w:rPr>
              <m:t>c</m:t>
            </m:r>
          </m:sub>
        </m:sSub>
        <m:nary>
          <m:naryPr>
            <m:chr m:val="⋃"/>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S</m:t>
                </m:r>
              </m:e>
              <m:sub>
                <m:r>
                  <w:rPr>
                    <w:rFonts w:ascii="Cambria Math" w:hAnsi="Cambria Math"/>
                  </w:rPr>
                  <m:t>ϕ</m:t>
                </m:r>
              </m:sub>
            </m:sSub>
          </m:e>
        </m:nary>
        <m:nary>
          <m:naryPr>
            <m:chr m:val="⋃"/>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S</m:t>
                </m:r>
              </m:e>
              <m:sub>
                <m:r>
                  <w:rPr>
                    <w:rFonts w:ascii="Cambria Math" w:hAnsi="Cambria Math"/>
                  </w:rPr>
                  <m:t>adia</m:t>
                </m:r>
              </m:sub>
            </m:sSub>
          </m:e>
        </m:nary>
        <m:nary>
          <m:naryPr>
            <m:chr m:val="⋃"/>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S</m:t>
                </m:r>
              </m:e>
              <m:sub>
                <m:r>
                  <w:rPr>
                    <w:rFonts w:ascii="Cambria Math" w:hAnsi="Cambria Math"/>
                  </w:rPr>
                  <m:t>T</m:t>
                </m:r>
              </m:sub>
            </m:sSub>
          </m:e>
        </m:nary>
      </m:oMath>
      <w:r>
        <w:t>, la formulation faible de l’équation de la chaleur est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E23BB" w:rsidRPr="00AA3E05" w14:paraId="4492EFE6" w14:textId="77777777" w:rsidTr="002216E7">
        <w:trPr>
          <w:trHeight w:val="635"/>
          <w:tblHeader/>
          <w:jc w:val="center"/>
        </w:trPr>
        <w:tc>
          <w:tcPr>
            <w:tcW w:w="7943" w:type="dxa"/>
            <w:vAlign w:val="center"/>
          </w:tcPr>
          <w:p w14:paraId="1FA999D2" w14:textId="75DE69BA" w:rsidR="00CE23BB" w:rsidRPr="005600FC" w:rsidRDefault="00144DF9" w:rsidP="00E62382">
            <w:pPr>
              <w:spacing w:line="360" w:lineRule="auto"/>
            </w:pPr>
            <m:oMathPara>
              <m:oMath>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div</m:t>
                    </m:r>
                    <m:d>
                      <m:dPr>
                        <m:ctrlPr>
                          <w:rPr>
                            <w:rFonts w:ascii="Cambria Math" w:hAnsi="Cambria Math"/>
                            <w:i/>
                          </w:rPr>
                        </m:ctrlPr>
                      </m:dPr>
                      <m:e>
                        <m:r>
                          <w:rPr>
                            <w:rFonts w:ascii="Cambria Math" w:hAnsi="Cambria Math"/>
                          </w:rPr>
                          <m:t>λ</m:t>
                        </m:r>
                        <m:r>
                          <m:rPr>
                            <m:sty m:val="p"/>
                          </m:rPr>
                          <w:rPr>
                            <w:rFonts w:ascii="Cambria Math" w:hAnsi="Cambria Math"/>
                          </w:rPr>
                          <m:t>∇</m:t>
                        </m:r>
                        <m:r>
                          <w:rPr>
                            <w:rFonts w:ascii="Cambria Math" w:hAnsi="Cambria Math"/>
                          </w:rPr>
                          <m:t>T</m:t>
                        </m:r>
                      </m:e>
                    </m:d>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r>
                  <m:rPr>
                    <m:sty m:val="p"/>
                  </m:rPr>
                  <w:rPr>
                    <w:rFonts w:ascii="Cambria Math" w:hAnsi="Cambria Math"/>
                  </w:rPr>
                  <m:t>Ω=0</m:t>
                </m:r>
              </m:oMath>
            </m:oMathPara>
          </w:p>
        </w:tc>
        <w:tc>
          <w:tcPr>
            <w:tcW w:w="1096" w:type="dxa"/>
            <w:vAlign w:val="center"/>
          </w:tcPr>
          <w:p w14:paraId="487ED3DF" w14:textId="77777777" w:rsidR="00CE23BB" w:rsidRPr="00371C6A" w:rsidRDefault="00CE23BB"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540A14E2" w14:textId="77777777" w:rsidR="00CE23BB" w:rsidRDefault="00CE23BB" w:rsidP="00E62382">
      <w:pPr>
        <w:spacing w:line="360" w:lineRule="auto"/>
      </w:pPr>
      <w:r>
        <w:t xml:space="preserve">Où </w:t>
      </w:r>
      <m:oMath>
        <m:sSup>
          <m:sSupPr>
            <m:ctrlPr>
              <w:rPr>
                <w:rFonts w:ascii="Cambria Math" w:hAnsi="Cambria Math"/>
                <w:i/>
              </w:rPr>
            </m:ctrlPr>
          </m:sSupPr>
          <m:e>
            <m:r>
              <w:rPr>
                <w:rFonts w:ascii="Cambria Math" w:hAnsi="Cambria Math"/>
              </w:rPr>
              <m:t>T</m:t>
            </m:r>
          </m:e>
          <m:sup>
            <m:r>
              <w:rPr>
                <w:rFonts w:ascii="Cambria Math" w:hAnsi="Cambria Math"/>
              </w:rPr>
              <m:t>*</m:t>
            </m:r>
          </m:sup>
        </m:sSup>
      </m:oMath>
      <w:r>
        <w:t xml:space="preserve"> est l’ensemble des champs de température qui s’annule avec la température imposée aux surfaces</w:t>
      </w:r>
      <m:oMath>
        <m:r>
          <w:rPr>
            <w:rFonts w:ascii="Cambria Math" w:hAnsi="Cambria Math"/>
          </w:rPr>
          <m:t xml:space="preserve"> </m:t>
        </m:r>
        <m:sSub>
          <m:sSubPr>
            <m:ctrlPr>
              <w:rPr>
                <w:rFonts w:ascii="Cambria Math" w:hAnsi="Cambria Math"/>
                <w:i/>
              </w:rPr>
            </m:ctrlPr>
          </m:sSubPr>
          <m:e>
            <m:r>
              <m:rPr>
                <m:sty m:val="bi"/>
              </m:rPr>
              <w:rPr>
                <w:rFonts w:ascii="Cambria Math" w:hAnsi="Cambria Math"/>
              </w:rPr>
              <m:t>S</m:t>
            </m:r>
          </m:e>
          <m:sub>
            <m:r>
              <w:rPr>
                <w:rFonts w:ascii="Cambria Math" w:hAnsi="Cambria Math"/>
              </w:rPr>
              <m:t>T</m:t>
            </m:r>
          </m:sub>
        </m:sSub>
      </m:oMath>
      <w:r>
        <w:t>.</w:t>
      </w:r>
    </w:p>
    <w:p w14:paraId="21D00323" w14:textId="77777777" w:rsidR="00CE23BB" w:rsidRDefault="00CE23BB" w:rsidP="00E62382">
      <w:pPr>
        <w:spacing w:line="360" w:lineRule="auto"/>
      </w:pPr>
      <w:r>
        <w:t>Par l’intégration par partie,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E23BB" w:rsidRPr="00AA3E05" w14:paraId="2C5282C6" w14:textId="77777777" w:rsidTr="002216E7">
        <w:trPr>
          <w:trHeight w:val="635"/>
          <w:tblHeader/>
          <w:jc w:val="center"/>
        </w:trPr>
        <w:tc>
          <w:tcPr>
            <w:tcW w:w="7943" w:type="dxa"/>
            <w:vAlign w:val="center"/>
          </w:tcPr>
          <w:p w14:paraId="441511CF" w14:textId="77777777" w:rsidR="00CE23BB" w:rsidRPr="005600FC" w:rsidRDefault="00144DF9" w:rsidP="00E62382">
            <w:pPr>
              <w:spacing w:line="360" w:lineRule="auto"/>
            </w:pPr>
            <m:oMathPara>
              <m:oMath>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div</m:t>
                    </m:r>
                    <m:d>
                      <m:dPr>
                        <m:ctrlPr>
                          <w:rPr>
                            <w:rFonts w:ascii="Cambria Math" w:hAnsi="Cambria Math"/>
                            <w:i/>
                          </w:rPr>
                        </m:ctrlPr>
                      </m:dPr>
                      <m:e>
                        <m:r>
                          <w:rPr>
                            <w:rFonts w:ascii="Cambria Math" w:hAnsi="Cambria Math"/>
                          </w:rPr>
                          <m:t>λ</m:t>
                        </m:r>
                        <m:r>
                          <m:rPr>
                            <m:sty m:val="p"/>
                          </m:rPr>
                          <w:rPr>
                            <w:rFonts w:ascii="Cambria Math" w:hAnsi="Cambria Math"/>
                          </w:rPr>
                          <m:t>∇</m:t>
                        </m:r>
                        <m:r>
                          <w:rPr>
                            <w:rFonts w:ascii="Cambria Math" w:hAnsi="Cambria Math"/>
                          </w:rPr>
                          <m:t>T</m:t>
                        </m:r>
                      </m:e>
                    </m:d>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r>
                  <m:rPr>
                    <m:sty m:val="p"/>
                  </m:rPr>
                  <w:rPr>
                    <w:rFonts w:ascii="Cambria Math" w:hAnsi="Cambria Math"/>
                  </w:rPr>
                  <m:t>Ω=</m:t>
                </m:r>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d</m:t>
                </m:r>
                <m:r>
                  <m:rPr>
                    <m:sty m:val="p"/>
                  </m:rPr>
                  <w:rPr>
                    <w:rFonts w:ascii="Cambria Math" w:hAnsi="Cambria Math"/>
                  </w:rPr>
                  <m:t>Ω-</m:t>
                </m:r>
                <m:nary>
                  <m:naryPr>
                    <m:limLoc m:val="subSup"/>
                    <m:ctrlPr>
                      <w:rPr>
                        <w:rFonts w:ascii="Cambria Math" w:hAnsi="Cambria Math"/>
                        <w:i/>
                      </w:rPr>
                    </m:ctrlPr>
                  </m:naryPr>
                  <m:sub>
                    <m:r>
                      <m:rPr>
                        <m:sty m:val="p"/>
                      </m:rPr>
                      <w:rPr>
                        <w:rFonts w:ascii="Cambria Math" w:hAnsi="Cambria Math"/>
                      </w:rPr>
                      <m:t>S</m:t>
                    </m:r>
                  </m:sub>
                  <m:sup>
                    <m:r>
                      <w:rPr>
                        <w:rFonts w:ascii="Cambria Math" w:hAnsi="Cambria Math"/>
                      </w:rPr>
                      <m:t xml:space="preserve"> </m:t>
                    </m:r>
                  </m:sup>
                  <m:e>
                    <m:r>
                      <w:rPr>
                        <w:rFonts w:ascii="Cambria Math" w:hAnsi="Cambria Math"/>
                      </w:rPr>
                      <m:t>λ</m:t>
                    </m:r>
                    <m:f>
                      <m:fPr>
                        <m:ctrlPr>
                          <w:rPr>
                            <w:rFonts w:ascii="Cambria Math" w:hAnsi="Cambria Math"/>
                            <w:i/>
                          </w:rPr>
                        </m:ctrlPr>
                      </m:fPr>
                      <m:num>
                        <m:r>
                          <m:rPr>
                            <m:sty m:val="p"/>
                          </m:rPr>
                          <w:rPr>
                            <w:rFonts w:ascii="Cambria Math" w:hAnsi="Cambria Math"/>
                          </w:rPr>
                          <m:t>∂</m:t>
                        </m:r>
                        <m:r>
                          <w:rPr>
                            <w:rFonts w:ascii="Cambria Math" w:hAnsi="Cambria Math"/>
                          </w:rPr>
                          <m:t>T</m:t>
                        </m:r>
                      </m:num>
                      <m:den>
                        <m:r>
                          <w:rPr>
                            <w:rFonts w:ascii="Cambria Math" w:hAnsi="Cambria Math"/>
                          </w:rPr>
                          <m:t>∂n</m:t>
                        </m:r>
                      </m:den>
                    </m:f>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dS</m:t>
                </m:r>
              </m:oMath>
            </m:oMathPara>
          </w:p>
        </w:tc>
        <w:tc>
          <w:tcPr>
            <w:tcW w:w="1096" w:type="dxa"/>
            <w:vAlign w:val="center"/>
          </w:tcPr>
          <w:p w14:paraId="7758FF99" w14:textId="77777777" w:rsidR="00CE23BB" w:rsidRPr="00371C6A" w:rsidRDefault="00CE23BB"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746FB8DF" w14:textId="77777777" w:rsidR="00CE23BB" w:rsidRDefault="00CE23BB" w:rsidP="00E62382">
      <w:pPr>
        <w:spacing w:line="360" w:lineRule="auto"/>
      </w:pPr>
      <w:r>
        <w:t xml:space="preserve"> On obtient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E23BB" w:rsidRPr="00AA3E05" w14:paraId="0625CF9D" w14:textId="77777777" w:rsidTr="002216E7">
        <w:trPr>
          <w:trHeight w:val="635"/>
          <w:tblHeader/>
          <w:jc w:val="center"/>
        </w:trPr>
        <w:tc>
          <w:tcPr>
            <w:tcW w:w="7943" w:type="dxa"/>
            <w:vAlign w:val="center"/>
          </w:tcPr>
          <w:p w14:paraId="7D144622" w14:textId="5F0ED39C" w:rsidR="00CE23BB" w:rsidRPr="005600FC" w:rsidRDefault="00144DF9" w:rsidP="00E62382">
            <w:pPr>
              <w:spacing w:line="360" w:lineRule="auto"/>
            </w:pPr>
            <m:oMathPara>
              <m:oMath>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d</m:t>
                </m:r>
                <m:r>
                  <m:rPr>
                    <m:sty m:val="p"/>
                  </m:rPr>
                  <w:rPr>
                    <w:rFonts w:ascii="Cambria Math" w:hAnsi="Cambria Math"/>
                  </w:rPr>
                  <m:t>Ω+</m:t>
                </m:r>
                <m:nary>
                  <m:naryPr>
                    <m:limLoc m:val="subSup"/>
                    <m:ctrlPr>
                      <w:rPr>
                        <w:rFonts w:ascii="Cambria Math" w:hAnsi="Cambria Math"/>
                        <w:i/>
                      </w:rPr>
                    </m:ctrlPr>
                  </m:naryPr>
                  <m:sub>
                    <m:r>
                      <m:rPr>
                        <m:sty m:val="p"/>
                      </m:rPr>
                      <w:rPr>
                        <w:rFonts w:ascii="Cambria Math" w:hAnsi="Cambria Math"/>
                      </w:rPr>
                      <m:t>S</m:t>
                    </m:r>
                  </m:sub>
                  <m:sup>
                    <m:r>
                      <w:rPr>
                        <w:rFonts w:ascii="Cambria Math" w:hAnsi="Cambria Math"/>
                      </w:rPr>
                      <m:t xml:space="preserve"> </m:t>
                    </m:r>
                  </m:sup>
                  <m:e>
                    <m:r>
                      <w:rPr>
                        <w:rFonts w:ascii="Cambria Math" w:hAnsi="Cambria Math"/>
                      </w:rPr>
                      <m:t>λ</m:t>
                    </m:r>
                    <m:f>
                      <m:fPr>
                        <m:ctrlPr>
                          <w:rPr>
                            <w:rFonts w:ascii="Cambria Math" w:hAnsi="Cambria Math"/>
                            <w:i/>
                          </w:rPr>
                        </m:ctrlPr>
                      </m:fPr>
                      <m:num>
                        <m:r>
                          <m:rPr>
                            <m:sty m:val="p"/>
                          </m:rPr>
                          <w:rPr>
                            <w:rFonts w:ascii="Cambria Math" w:hAnsi="Cambria Math"/>
                          </w:rPr>
                          <m:t>∂</m:t>
                        </m:r>
                        <m:r>
                          <w:rPr>
                            <w:rFonts w:ascii="Cambria Math" w:hAnsi="Cambria Math"/>
                          </w:rPr>
                          <m:t>T</m:t>
                        </m:r>
                      </m:num>
                      <m:den>
                        <m:r>
                          <w:rPr>
                            <w:rFonts w:ascii="Cambria Math" w:hAnsi="Cambria Math"/>
                          </w:rPr>
                          <m:t>∂n</m:t>
                        </m:r>
                      </m:den>
                    </m:f>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dS</m:t>
                </m:r>
                <m:r>
                  <m:rPr>
                    <m:sty m:val="p"/>
                  </m:rPr>
                  <w:rPr>
                    <w:rFonts w:ascii="Cambria Math" w:hAnsi="Cambria Math"/>
                  </w:rPr>
                  <m:t>=0</m:t>
                </m:r>
              </m:oMath>
            </m:oMathPara>
          </w:p>
        </w:tc>
        <w:tc>
          <w:tcPr>
            <w:tcW w:w="1096" w:type="dxa"/>
            <w:vAlign w:val="center"/>
          </w:tcPr>
          <w:p w14:paraId="0DD381C3" w14:textId="77777777" w:rsidR="00CE23BB" w:rsidRPr="00371C6A" w:rsidRDefault="00CE23BB"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739A6F3B" w14:textId="77777777" w:rsidR="00CE23BB" w:rsidRDefault="00CE23BB" w:rsidP="00E62382">
      <w:pPr>
        <w:spacing w:line="360" w:lineRule="auto"/>
      </w:pPr>
      <w:r>
        <w:t>En appliquant les conditions aux limites suivantes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E23BB" w:rsidRPr="00AA3E05" w14:paraId="7096CBB1" w14:textId="77777777" w:rsidTr="002216E7">
        <w:trPr>
          <w:trHeight w:val="635"/>
          <w:tblHeader/>
          <w:jc w:val="center"/>
        </w:trPr>
        <w:tc>
          <w:tcPr>
            <w:tcW w:w="7943" w:type="dxa"/>
            <w:vAlign w:val="center"/>
          </w:tcPr>
          <w:p w14:paraId="06AA294B" w14:textId="269B7B51" w:rsidR="00CE23BB" w:rsidRPr="005600FC" w:rsidRDefault="00144DF9" w:rsidP="0047672A">
            <w:pPr>
              <w:spacing w:line="360" w:lineRule="auto"/>
            </w:pPr>
            <m:oMathPara>
              <m:oMath>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λ</m:t>
                              </m:r>
                              <m:f>
                                <m:fPr>
                                  <m:ctrlPr>
                                    <w:rPr>
                                      <w:rFonts w:ascii="Cambria Math" w:hAnsi="Cambria Math"/>
                                      <w:i/>
                                    </w:rPr>
                                  </m:ctrlPr>
                                </m:fPr>
                                <m:num>
                                  <m:r>
                                    <m:rPr>
                                      <m:sty m:val="p"/>
                                    </m:rPr>
                                    <w:rPr>
                                      <w:rFonts w:ascii="Cambria Math" w:hAnsi="Cambria Math"/>
                                    </w:rPr>
                                    <m:t>∂</m:t>
                                  </m:r>
                                  <m:r>
                                    <w:rPr>
                                      <w:rFonts w:ascii="Cambria Math" w:hAnsi="Cambria Math"/>
                                    </w:rPr>
                                    <m:t>T</m:t>
                                  </m:r>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ext</m:t>
                                      </m:r>
                                    </m:sub>
                                  </m:sSub>
                                </m:e>
                              </m:d>
                              <m:r>
                                <w:rPr>
                                  <w:rFonts w:ascii="Cambria Math" w:hAnsi="Cambria Math"/>
                                </w:rPr>
                                <m:t xml:space="preserve">     sur </m:t>
                              </m:r>
                              <m:sSub>
                                <m:sSubPr>
                                  <m:ctrlPr>
                                    <w:rPr>
                                      <w:rFonts w:ascii="Cambria Math" w:hAnsi="Cambria Math"/>
                                      <w:i/>
                                    </w:rPr>
                                  </m:ctrlPr>
                                </m:sSubPr>
                                <m:e>
                                  <m:r>
                                    <m:rPr>
                                      <m:sty m:val="bi"/>
                                    </m:rPr>
                                    <w:rPr>
                                      <w:rFonts w:ascii="Cambria Math" w:hAnsi="Cambria Math"/>
                                    </w:rPr>
                                    <m:t>S</m:t>
                                  </m:r>
                                </m:e>
                                <m:sub>
                                  <m:r>
                                    <w:rPr>
                                      <w:rFonts w:ascii="Cambria Math" w:hAnsi="Cambria Math"/>
                                    </w:rPr>
                                    <m:t>c</m:t>
                                  </m:r>
                                </m:sub>
                              </m:sSub>
                            </m:e>
                          </m:mr>
                          <m:mr>
                            <m:e>
                              <m:r>
                                <w:rPr>
                                  <w:rFonts w:ascii="Cambria Math" w:hAnsi="Cambria Math"/>
                                </w:rPr>
                                <m:t>λ</m:t>
                              </m:r>
                              <m:f>
                                <m:fPr>
                                  <m:ctrlPr>
                                    <w:rPr>
                                      <w:rFonts w:ascii="Cambria Math" w:hAnsi="Cambria Math"/>
                                      <w:i/>
                                    </w:rPr>
                                  </m:ctrlPr>
                                </m:fPr>
                                <m:num>
                                  <m:r>
                                    <m:rPr>
                                      <m:sty m:val="p"/>
                                    </m:rPr>
                                    <w:rPr>
                                      <w:rFonts w:ascii="Cambria Math" w:hAnsi="Cambria Math"/>
                                    </w:rPr>
                                    <m:t>∂</m:t>
                                  </m:r>
                                  <m:r>
                                    <w:rPr>
                                      <w:rFonts w:ascii="Cambria Math" w:hAnsi="Cambria Math"/>
                                    </w:rPr>
                                    <m:t>T</m:t>
                                  </m:r>
                                </m:num>
                                <m:den>
                                  <m:r>
                                    <w:rPr>
                                      <w:rFonts w:ascii="Cambria Math" w:hAnsi="Cambria Math"/>
                                    </w:rPr>
                                    <m:t>∂n</m:t>
                                  </m:r>
                                </m:den>
                              </m:f>
                              <m:r>
                                <w:rPr>
                                  <w:rFonts w:ascii="Cambria Math" w:hAnsi="Cambria Math"/>
                                </w:rPr>
                                <m:t xml:space="preserve">=ϕ      sur </m:t>
                              </m:r>
                              <m:sSub>
                                <m:sSubPr>
                                  <m:ctrlPr>
                                    <w:rPr>
                                      <w:rFonts w:ascii="Cambria Math" w:hAnsi="Cambria Math"/>
                                      <w:i/>
                                    </w:rPr>
                                  </m:ctrlPr>
                                </m:sSubPr>
                                <m:e>
                                  <m:r>
                                    <m:rPr>
                                      <m:sty m:val="bi"/>
                                    </m:rPr>
                                    <w:rPr>
                                      <w:rFonts w:ascii="Cambria Math" w:hAnsi="Cambria Math"/>
                                    </w:rPr>
                                    <m:t>S</m:t>
                                  </m:r>
                                </m:e>
                                <m:sub>
                                  <m:r>
                                    <w:rPr>
                                      <w:rFonts w:ascii="Cambria Math" w:hAnsi="Cambria Math"/>
                                    </w:rPr>
                                    <m:t>ϕ</m:t>
                                  </m:r>
                                </m:sub>
                              </m:sSub>
                            </m:e>
                          </m:mr>
                        </m:m>
                      </m:e>
                      <m:e>
                        <m:m>
                          <m:mPr>
                            <m:mcs>
                              <m:mc>
                                <m:mcPr>
                                  <m:count m:val="1"/>
                                  <m:mcJc m:val="center"/>
                                </m:mcPr>
                              </m:mc>
                            </m:mcs>
                            <m:ctrlPr>
                              <w:rPr>
                                <w:rFonts w:ascii="Cambria Math" w:hAnsi="Cambria Math"/>
                                <w:i/>
                              </w:rPr>
                            </m:ctrlPr>
                          </m:mPr>
                          <m:mr>
                            <m:e>
                              <m:r>
                                <w:rPr>
                                  <w:rFonts w:ascii="Cambria Math" w:hAnsi="Cambria Math"/>
                                </w:rPr>
                                <m:t>λ</m:t>
                              </m:r>
                              <m:f>
                                <m:fPr>
                                  <m:ctrlPr>
                                    <w:rPr>
                                      <w:rFonts w:ascii="Cambria Math" w:hAnsi="Cambria Math"/>
                                      <w:i/>
                                    </w:rPr>
                                  </m:ctrlPr>
                                </m:fPr>
                                <m:num>
                                  <m:r>
                                    <m:rPr>
                                      <m:sty m:val="p"/>
                                    </m:rPr>
                                    <w:rPr>
                                      <w:rFonts w:ascii="Cambria Math" w:hAnsi="Cambria Math"/>
                                    </w:rPr>
                                    <m:t>∂</m:t>
                                  </m:r>
                                  <m:r>
                                    <w:rPr>
                                      <w:rFonts w:ascii="Cambria Math" w:hAnsi="Cambria Math"/>
                                    </w:rPr>
                                    <m:t>T</m:t>
                                  </m:r>
                                </m:num>
                                <m:den>
                                  <m:r>
                                    <w:rPr>
                                      <w:rFonts w:ascii="Cambria Math" w:hAnsi="Cambria Math"/>
                                    </w:rPr>
                                    <m:t>∂n</m:t>
                                  </m:r>
                                </m:den>
                              </m:f>
                              <m:r>
                                <w:rPr>
                                  <w:rFonts w:ascii="Cambria Math" w:hAnsi="Cambria Math"/>
                                </w:rPr>
                                <m:t xml:space="preserve">=0      sur </m:t>
                              </m:r>
                              <m:sSub>
                                <m:sSubPr>
                                  <m:ctrlPr>
                                    <w:rPr>
                                      <w:rFonts w:ascii="Cambria Math" w:hAnsi="Cambria Math"/>
                                      <w:i/>
                                    </w:rPr>
                                  </m:ctrlPr>
                                </m:sSubPr>
                                <m:e>
                                  <m:r>
                                    <m:rPr>
                                      <m:sty m:val="bi"/>
                                    </m:rPr>
                                    <w:rPr>
                                      <w:rFonts w:ascii="Cambria Math" w:hAnsi="Cambria Math"/>
                                    </w:rPr>
                                    <m:t>S</m:t>
                                  </m:r>
                                </m:e>
                                <m:sub>
                                  <m:r>
                                    <w:rPr>
                                      <w:rFonts w:ascii="Cambria Math" w:hAnsi="Cambria Math"/>
                                    </w:rPr>
                                    <m:t>adia</m:t>
                                  </m:r>
                                </m:sub>
                              </m:sSub>
                            </m:e>
                          </m:mr>
                          <m:m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impo</m:t>
                                  </m:r>
                                </m:sub>
                              </m:sSub>
                              <m:r>
                                <w:rPr>
                                  <w:rFonts w:ascii="Cambria Math" w:hAnsi="Cambria Math"/>
                                </w:rPr>
                                <m:t xml:space="preserve">      sur </m:t>
                              </m:r>
                              <m:sSub>
                                <m:sSubPr>
                                  <m:ctrlPr>
                                    <w:rPr>
                                      <w:rFonts w:ascii="Cambria Math" w:hAnsi="Cambria Math"/>
                                      <w:i/>
                                    </w:rPr>
                                  </m:ctrlPr>
                                </m:sSubPr>
                                <m:e>
                                  <m:r>
                                    <m:rPr>
                                      <m:sty m:val="bi"/>
                                    </m:rPr>
                                    <w:rPr>
                                      <w:rFonts w:ascii="Cambria Math" w:hAnsi="Cambria Math"/>
                                    </w:rPr>
                                    <m:t>S</m:t>
                                  </m:r>
                                </m:e>
                                <m:sub>
                                  <m:r>
                                    <w:rPr>
                                      <w:rFonts w:ascii="Cambria Math" w:hAnsi="Cambria Math"/>
                                    </w:rPr>
                                    <m:t>T</m:t>
                                  </m:r>
                                </m:sub>
                              </m:sSub>
                            </m:e>
                          </m:mr>
                        </m:m>
                      </m:e>
                    </m:eqArr>
                  </m:e>
                </m:d>
              </m:oMath>
            </m:oMathPara>
          </w:p>
        </w:tc>
        <w:tc>
          <w:tcPr>
            <w:tcW w:w="1096" w:type="dxa"/>
            <w:vAlign w:val="center"/>
          </w:tcPr>
          <w:p w14:paraId="48FEC34A" w14:textId="77777777" w:rsidR="00CE23BB" w:rsidRPr="00371C6A" w:rsidRDefault="00CE23BB"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64112F06" w14:textId="4432401B" w:rsidR="00CE23BB" w:rsidRDefault="00CE23BB" w:rsidP="00E62382">
      <w:pPr>
        <w:spacing w:line="360" w:lineRule="auto"/>
      </w:pPr>
      <w:r>
        <w:t xml:space="preserve">La formulation </w:t>
      </w:r>
      <w:proofErr w:type="spellStart"/>
      <w:r>
        <w:t>variationnelle</w:t>
      </w:r>
      <w:proofErr w:type="spellEnd"/>
      <w:r>
        <w:t xml:space="preserve"> du problème est enfin </w:t>
      </w:r>
      <w:r w:rsidR="004F6A9D">
        <w:t>obtenue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E23BB" w:rsidRPr="00AA3E05" w14:paraId="2EFBCC2F" w14:textId="77777777" w:rsidTr="0063628C">
        <w:trPr>
          <w:trHeight w:val="635"/>
          <w:tblHeader/>
          <w:jc w:val="center"/>
        </w:trPr>
        <w:tc>
          <w:tcPr>
            <w:tcW w:w="7440" w:type="dxa"/>
            <w:vAlign w:val="center"/>
          </w:tcPr>
          <w:p w14:paraId="0245DE69" w14:textId="52726032" w:rsidR="00CE23BB" w:rsidRPr="005600FC" w:rsidRDefault="00144DF9" w:rsidP="000A3FEE">
            <w:pPr>
              <w:spacing w:line="360" w:lineRule="auto"/>
            </w:pPr>
            <m:oMathPara>
              <m:oMath>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r>
                      <m:rPr>
                        <m:sty m:val="p"/>
                      </m:rPr>
                      <w:rPr>
                        <w:rFonts w:ascii="Cambria Math" w:hAnsi="Cambria Math"/>
                      </w:rPr>
                      <m:t>Ω</m:t>
                    </m:r>
                  </m:e>
                </m:nary>
                <m:r>
                  <m:rPr>
                    <m:sty m:val="p"/>
                  </m:rPr>
                  <w:rPr>
                    <w:rFonts w:ascii="Cambria Math" w:hAnsi="Cambria Math"/>
                  </w:rPr>
                  <m:t>=</m:t>
                </m:r>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d</m:t>
                </m:r>
                <m:r>
                  <m:rPr>
                    <m:sty m:val="p"/>
                  </m:rPr>
                  <w:rPr>
                    <w:rFonts w:ascii="Cambria Math" w:hAnsi="Cambria Math"/>
                  </w:rPr>
                  <m:t>Ω+</m:t>
                </m:r>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c</m:t>
                        </m:r>
                      </m:sub>
                    </m:sSub>
                  </m:sub>
                  <m:sup>
                    <m:r>
                      <w:rPr>
                        <w:rFonts w:ascii="Cambria Math" w:hAnsi="Cambria Math"/>
                      </w:rPr>
                      <m:t xml:space="preserve"> </m:t>
                    </m:r>
                  </m:sup>
                  <m:e>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ext</m:t>
                            </m:r>
                          </m:sub>
                        </m:sSub>
                      </m:e>
                    </m:d>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dS+</m:t>
                </m:r>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ϕ</m:t>
                        </m:r>
                      </m:sub>
                    </m:sSub>
                  </m:sub>
                  <m:sup>
                    <m:r>
                      <w:rPr>
                        <w:rFonts w:ascii="Cambria Math" w:hAnsi="Cambria Math"/>
                      </w:rPr>
                      <m:t xml:space="preserve"> </m:t>
                    </m:r>
                  </m:sup>
                  <m:e>
                    <m:r>
                      <w:rPr>
                        <w:rFonts w:ascii="Cambria Math" w:hAnsi="Cambria Math"/>
                      </w:rPr>
                      <m:t>ϕ</m:t>
                    </m:r>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dS</m:t>
                </m:r>
              </m:oMath>
            </m:oMathPara>
          </w:p>
        </w:tc>
        <w:tc>
          <w:tcPr>
            <w:tcW w:w="1632" w:type="dxa"/>
            <w:vAlign w:val="center"/>
          </w:tcPr>
          <w:p w14:paraId="4D7224D5" w14:textId="77777777" w:rsidR="00CE23BB" w:rsidRPr="00371C6A" w:rsidRDefault="00CE23BB"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bookmarkStart w:id="202" w:name="_Ref528621363"/>
            <w:r w:rsidRPr="005600FC">
              <w:rPr>
                <w:rFonts w:ascii="Times New Roman" w:eastAsia="Times New Roman" w:hAnsi="Times New Roman"/>
                <w:b/>
                <w:iCs w:val="0"/>
                <w:color w:val="auto"/>
                <w:sz w:val="22"/>
                <w:szCs w:val="22"/>
                <w:lang w:eastAsia="fr-FR"/>
              </w:rPr>
              <w:t xml:space="preserve"> </w:t>
            </w:r>
            <w:bookmarkEnd w:id="202"/>
          </w:p>
        </w:tc>
      </w:tr>
    </w:tbl>
    <w:p w14:paraId="615B28BF" w14:textId="68507C95" w:rsidR="0063628C" w:rsidRPr="00E4270F" w:rsidRDefault="00E4270F" w:rsidP="00E62382">
      <w:pPr>
        <w:pStyle w:val="Titre2"/>
        <w:spacing w:line="360" w:lineRule="auto"/>
      </w:pPr>
      <w:r>
        <w:t>Approximation</w:t>
      </w:r>
      <w:r w:rsidR="0063628C">
        <w:t xml:space="preserve"> </w:t>
      </w:r>
      <w:r w:rsidRPr="00E4270F">
        <w:t>nodale élémentaire</w:t>
      </w:r>
      <w:r w:rsidR="008D1427">
        <w:t xml:space="preserve"> et assemblage final</w:t>
      </w:r>
    </w:p>
    <w:p w14:paraId="0CD4F886" w14:textId="72C49F71" w:rsidR="00CE23BB" w:rsidRDefault="00396A11" w:rsidP="00E62382">
      <w:pPr>
        <w:spacing w:line="360" w:lineRule="auto"/>
      </w:pPr>
      <w:proofErr w:type="gramStart"/>
      <w:r w:rsidRPr="00396A11">
        <w:t>le</w:t>
      </w:r>
      <w:proofErr w:type="gramEnd"/>
      <w:r w:rsidRPr="00396A11">
        <w:t xml:space="preserve"> champ de température est approximé </w:t>
      </w:r>
      <w:r>
        <w:t xml:space="preserve">par la fonction de forme </w:t>
      </w:r>
      <m:oMath>
        <m:r>
          <w:rPr>
            <w:rFonts w:ascii="Cambria Math" w:hAnsi="Cambria Math"/>
          </w:rPr>
          <m:t>N</m:t>
        </m:r>
      </m:oMath>
      <w:r w:rsidRPr="00396A11">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396A11" w:rsidRPr="00AA3E05" w14:paraId="00768ED0" w14:textId="77777777" w:rsidTr="00144DF9">
        <w:trPr>
          <w:trHeight w:val="635"/>
          <w:tblHeader/>
          <w:jc w:val="center"/>
        </w:trPr>
        <w:tc>
          <w:tcPr>
            <w:tcW w:w="7440" w:type="dxa"/>
            <w:vAlign w:val="center"/>
          </w:tcPr>
          <w:p w14:paraId="796967FC" w14:textId="172D3B45" w:rsidR="00396A11" w:rsidRPr="005600FC" w:rsidRDefault="00C20B50" w:rsidP="00E62382">
            <w:pPr>
              <w:spacing w:line="360" w:lineRule="auto"/>
            </w:pPr>
            <m:oMathPara>
              <m:oMath>
                <m:r>
                  <w:rPr>
                    <w:rFonts w:ascii="Cambria Math" w:hAnsi="Cambria Math"/>
                  </w:rPr>
                  <w:lastRenderedPageBreak/>
                  <m:t>T</m:t>
                </m:r>
                <m:d>
                  <m:dPr>
                    <m:ctrlPr>
                      <w:rPr>
                        <w:rFonts w:ascii="Cambria Math" w:hAnsi="Cambria Math"/>
                        <w:i/>
                      </w:rPr>
                    </m:ctrlPr>
                  </m:dPr>
                  <m:e>
                    <m:r>
                      <w:rPr>
                        <w:rFonts w:ascii="Cambria Math" w:hAnsi="Cambria Math"/>
                      </w:rPr>
                      <m:t>x,y,z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(x,y,z)</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m:rPr>
                        <m:sty m:val="bi"/>
                      </m:rPr>
                      <w:rPr>
                        <w:rFonts w:ascii="Cambria Math" w:hAnsi="Cambria Math"/>
                      </w:rPr>
                      <m:t>NT</m:t>
                    </m:r>
                  </m:e>
                </m:nary>
              </m:oMath>
            </m:oMathPara>
          </w:p>
        </w:tc>
        <w:tc>
          <w:tcPr>
            <w:tcW w:w="1632" w:type="dxa"/>
            <w:vAlign w:val="center"/>
          </w:tcPr>
          <w:p w14:paraId="5BC71B7E" w14:textId="77777777" w:rsidR="00396A11" w:rsidRPr="00371C6A" w:rsidRDefault="00396A11"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5850B884" w14:textId="1F7D6599" w:rsidR="00CE23BB" w:rsidRDefault="002A6E4A" w:rsidP="00E62382">
      <w:pPr>
        <w:spacing w:line="360" w:lineRule="auto"/>
      </w:pPr>
      <w:proofErr w:type="gramStart"/>
      <w:r>
        <w:t>où</w:t>
      </w:r>
      <w:proofErr w:type="gramEnd"/>
      <w:r>
        <w:t xml:space="preserve"> </w:t>
      </w:r>
      <m:oMath>
        <m:r>
          <m:rPr>
            <m:sty m:val="bi"/>
          </m:rPr>
          <w:rPr>
            <w:rFonts w:ascii="Cambria Math" w:hAnsi="Cambria Math"/>
          </w:rPr>
          <m:t>T</m:t>
        </m:r>
      </m:oMath>
      <w:r w:rsidRPr="002A6E4A">
        <w:t xml:space="preserve"> est </w:t>
      </w:r>
      <w:r>
        <w:t>le vecteur des températures nodales</w:t>
      </w:r>
      <w:r w:rsidR="00955653">
        <w:t xml:space="preserve"> et </w:t>
      </w:r>
      <w:r w:rsidR="00955653" w:rsidRPr="00955653">
        <w:rPr>
          <w:b/>
        </w:rPr>
        <w:t>N</w:t>
      </w:r>
      <w:r w:rsidR="00955653" w:rsidRPr="00955653">
        <w:t xml:space="preserve"> est </w:t>
      </w:r>
      <w:r w:rsidR="00955653">
        <w:t xml:space="preserve">la fonction de forme qui permet d’approximer et interpoler la température. </w:t>
      </w:r>
    </w:p>
    <w:p w14:paraId="28AF60F8" w14:textId="56F10287" w:rsidR="009C1E71" w:rsidRPr="00CE23BB" w:rsidRDefault="004438AB" w:rsidP="00E62382">
      <w:pPr>
        <w:spacing w:line="360" w:lineRule="auto"/>
      </w:pPr>
      <w:r>
        <w:t>Ensuite, l</w:t>
      </w:r>
      <w:r w:rsidRPr="004438AB">
        <w:t>e</w:t>
      </w:r>
      <w:r>
        <w:t xml:space="preserve"> </w:t>
      </w:r>
      <w:r w:rsidRPr="004438AB">
        <w:t>gradient</w:t>
      </w:r>
      <w:r>
        <w:t xml:space="preserve"> </w:t>
      </w:r>
      <w:r w:rsidRPr="004438AB">
        <w:t>de</w:t>
      </w:r>
      <w:r>
        <w:t xml:space="preserve"> </w:t>
      </w:r>
      <w:r w:rsidRPr="004438AB">
        <w:t>température s’écrit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715CA7" w:rsidRPr="00AA3E05" w14:paraId="2F7F9F56" w14:textId="77777777" w:rsidTr="00144DF9">
        <w:trPr>
          <w:trHeight w:val="635"/>
          <w:tblHeader/>
          <w:jc w:val="center"/>
        </w:trPr>
        <w:tc>
          <w:tcPr>
            <w:tcW w:w="7440" w:type="dxa"/>
            <w:vAlign w:val="center"/>
          </w:tcPr>
          <w:p w14:paraId="6F40C6AF" w14:textId="350CE686" w:rsidR="00715CA7" w:rsidRPr="005600FC" w:rsidRDefault="00E05126" w:rsidP="00E62382">
            <w:pPr>
              <w:spacing w:line="360" w:lineRule="auto"/>
            </w:pPr>
            <m:oMathPara>
              <m:oMath>
                <m:r>
                  <m:rPr>
                    <m:sty m:val="p"/>
                  </m:rPr>
                  <w:rPr>
                    <w:rFonts w:ascii="Cambria Math" w:hAnsi="Cambria Math"/>
                  </w:rPr>
                  <m:t>∇</m:t>
                </m:r>
                <m:r>
                  <w:rPr>
                    <w:rFonts w:ascii="Cambria Math" w:hAnsi="Cambria Math"/>
                  </w:rPr>
                  <m:t>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∂x</m:t>
                                  </m:r>
                                </m:den>
                              </m:f>
                              <m:sSub>
                                <m:sSubPr>
                                  <m:ctrlPr>
                                    <w:rPr>
                                      <w:rFonts w:ascii="Cambria Math" w:hAnsi="Cambria Math"/>
                                      <w:i/>
                                    </w:rPr>
                                  </m:ctrlPr>
                                </m:sSubPr>
                                <m:e>
                                  <m:r>
                                    <w:rPr>
                                      <w:rFonts w:ascii="Cambria Math" w:hAnsi="Cambria Math"/>
                                    </w:rPr>
                                    <m:t>T</m:t>
                                  </m:r>
                                </m:e>
                                <m:sub>
                                  <m:r>
                                    <w:rPr>
                                      <w:rFonts w:ascii="Cambria Math" w:hAnsi="Cambria Math"/>
                                    </w:rPr>
                                    <m:t>i</m:t>
                                  </m:r>
                                </m:sub>
                              </m:sSub>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∂y</m:t>
                                  </m:r>
                                </m:den>
                              </m:f>
                              <m:sSub>
                                <m:sSubPr>
                                  <m:ctrlPr>
                                    <w:rPr>
                                      <w:rFonts w:ascii="Cambria Math" w:hAnsi="Cambria Math"/>
                                      <w:i/>
                                    </w:rPr>
                                  </m:ctrlPr>
                                </m:sSubPr>
                                <m:e>
                                  <m:r>
                                    <w:rPr>
                                      <w:rFonts w:ascii="Cambria Math" w:hAnsi="Cambria Math"/>
                                    </w:rPr>
                                    <m:t>T</m:t>
                                  </m:r>
                                </m:e>
                                <m:sub>
                                  <m:r>
                                    <w:rPr>
                                      <w:rFonts w:ascii="Cambria Math" w:hAnsi="Cambria Math"/>
                                    </w:rPr>
                                    <m:t>i</m:t>
                                  </m:r>
                                </m:sub>
                              </m:sSub>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∂z</m:t>
                                  </m:r>
                                </m:den>
                              </m:f>
                              <m:sSub>
                                <m:sSubPr>
                                  <m:ctrlPr>
                                    <w:rPr>
                                      <w:rFonts w:ascii="Cambria Math" w:hAnsi="Cambria Math"/>
                                      <w:i/>
                                    </w:rPr>
                                  </m:ctrlPr>
                                </m:sSubPr>
                                <m:e>
                                  <m:r>
                                    <w:rPr>
                                      <w:rFonts w:ascii="Cambria Math" w:hAnsi="Cambria Math"/>
                                    </w:rPr>
                                    <m:t>T</m:t>
                                  </m:r>
                                </m:e>
                                <m:sub>
                                  <m:r>
                                    <w:rPr>
                                      <w:rFonts w:ascii="Cambria Math" w:hAnsi="Cambria Math"/>
                                    </w:rPr>
                                    <m:t>i</m:t>
                                  </m:r>
                                </m:sub>
                              </m:sSub>
                            </m:e>
                          </m:nary>
                        </m:e>
                      </m:mr>
                    </m:m>
                  </m:e>
                </m:d>
                <m:r>
                  <w:rPr>
                    <w:rFonts w:ascii="Cambria Math" w:hAnsi="Cambria Math"/>
                  </w:rPr>
                  <m:t>=∂</m:t>
                </m:r>
                <m:r>
                  <m:rPr>
                    <m:sty m:val="bi"/>
                  </m:rPr>
                  <w:rPr>
                    <w:rFonts w:ascii="Cambria Math" w:hAnsi="Cambria Math"/>
                  </w:rPr>
                  <m:t>NT</m:t>
                </m:r>
              </m:oMath>
            </m:oMathPara>
          </w:p>
        </w:tc>
        <w:tc>
          <w:tcPr>
            <w:tcW w:w="1632" w:type="dxa"/>
            <w:vAlign w:val="center"/>
          </w:tcPr>
          <w:p w14:paraId="23131E56" w14:textId="77777777" w:rsidR="00715CA7" w:rsidRPr="00371C6A" w:rsidRDefault="00715CA7"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178C9E09" w14:textId="455CEFB5" w:rsidR="00E876B1" w:rsidRDefault="005E01A9" w:rsidP="00E62382">
      <w:pPr>
        <w:spacing w:line="360" w:lineRule="auto"/>
      </w:pPr>
      <w:r w:rsidRPr="005E01A9">
        <w:t xml:space="preserve">Dans le membre </w:t>
      </w:r>
      <w:proofErr w:type="gramStart"/>
      <w:r w:rsidR="003320CA">
        <w:t>droite</w:t>
      </w:r>
      <w:r w:rsidRPr="005E01A9">
        <w:t xml:space="preserve"> de la formulation </w:t>
      </w:r>
      <w:proofErr w:type="spellStart"/>
      <w:r w:rsidRPr="005E01A9">
        <w:t>variationnelle</w:t>
      </w:r>
      <w:proofErr w:type="spellEnd"/>
      <w:r w:rsidR="00587DA7">
        <w:t xml:space="preserve"> </w:t>
      </w:r>
      <w:r w:rsidR="00587DA7">
        <w:fldChar w:fldCharType="begin"/>
      </w:r>
      <w:r w:rsidR="00587DA7">
        <w:instrText xml:space="preserve"> REF _Ref528621363 \r \h </w:instrText>
      </w:r>
      <w:r w:rsidR="00587DA7">
        <w:fldChar w:fldCharType="separate"/>
      </w:r>
      <w:r w:rsidR="00453126">
        <w:t>Eq.A.5</w:t>
      </w:r>
      <w:r w:rsidR="00587DA7">
        <w:fldChar w:fldCharType="end"/>
      </w:r>
      <w:proofErr w:type="gramEnd"/>
      <w:r w:rsidRPr="005E01A9">
        <w:t>, le terme issu de la conduction thermique devient, après assemblage sur tous les éléments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E05126" w:rsidRPr="00AA3E05" w14:paraId="72CEF923" w14:textId="77777777" w:rsidTr="00144DF9">
        <w:trPr>
          <w:trHeight w:val="635"/>
          <w:tblHeader/>
          <w:jc w:val="center"/>
        </w:trPr>
        <w:tc>
          <w:tcPr>
            <w:tcW w:w="7440" w:type="dxa"/>
            <w:vAlign w:val="center"/>
          </w:tcPr>
          <w:p w14:paraId="0785A64C" w14:textId="4201EA9F" w:rsidR="00E05126" w:rsidRPr="005600FC" w:rsidRDefault="00144DF9" w:rsidP="00E62382">
            <w:pPr>
              <w:spacing w:line="360" w:lineRule="auto"/>
            </w:pPr>
            <m:oMathPara>
              <m:oMath>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d</m:t>
                </m:r>
                <m:r>
                  <m:rPr>
                    <m:sty m:val="p"/>
                  </m:rPr>
                  <w:rPr>
                    <w:rFonts w:ascii="Cambria Math" w:hAnsi="Cambria Math"/>
                  </w:rPr>
                  <m:t>Ω=</m:t>
                </m:r>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λ</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r>
                      <w:rPr>
                        <w:rFonts w:ascii="Cambria Math" w:hAnsi="Cambria Math"/>
                      </w:rPr>
                      <m:t>∂</m:t>
                    </m:r>
                    <m:sSup>
                      <m:sSupPr>
                        <m:ctrlPr>
                          <w:rPr>
                            <w:rFonts w:ascii="Cambria Math" w:hAnsi="Cambria Math"/>
                            <w:b/>
                            <w:i/>
                          </w:rPr>
                        </m:ctrlPr>
                      </m:sSupPr>
                      <m:e>
                        <m:r>
                          <m:rPr>
                            <m:sty m:val="bi"/>
                          </m:rPr>
                          <w:rPr>
                            <w:rFonts w:ascii="Cambria Math" w:hAnsi="Cambria Math"/>
                          </w:rPr>
                          <m:t>N</m:t>
                        </m:r>
                      </m:e>
                      <m:sup>
                        <m:r>
                          <w:rPr>
                            <w:rFonts w:ascii="Cambria Math" w:hAnsi="Cambria Math"/>
                          </w:rPr>
                          <m:t>T</m:t>
                        </m:r>
                      </m:sup>
                    </m:sSup>
                    <m:r>
                      <w:rPr>
                        <w:rFonts w:ascii="Cambria Math" w:hAnsi="Cambria Math"/>
                      </w:rPr>
                      <m:t>∙∂</m:t>
                    </m:r>
                    <m:r>
                      <m:rPr>
                        <m:sty m:val="bi"/>
                      </m:rPr>
                      <w:rPr>
                        <w:rFonts w:ascii="Cambria Math" w:hAnsi="Cambria Math"/>
                      </w:rPr>
                      <m:t>NT</m:t>
                    </m:r>
                  </m:e>
                </m:nary>
                <m:r>
                  <w:rPr>
                    <w:rFonts w:ascii="Cambria Math" w:hAnsi="Cambria Math"/>
                  </w:rPr>
                  <m:t>d</m:t>
                </m:r>
                <m:r>
                  <m:rPr>
                    <m:sty m:val="p"/>
                  </m:rPr>
                  <w:rPr>
                    <w:rFonts w:ascii="Cambria Math" w:hAnsi="Cambria Math"/>
                  </w:rPr>
                  <m:t>Ω=</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λ</m:t>
                    </m:r>
                  </m:sub>
                </m:sSub>
                <m:r>
                  <m:rPr>
                    <m:sty m:val="bi"/>
                  </m:rPr>
                  <w:rPr>
                    <w:rFonts w:ascii="Cambria Math" w:hAnsi="Cambria Math"/>
                  </w:rPr>
                  <m:t>T</m:t>
                </m:r>
              </m:oMath>
            </m:oMathPara>
          </w:p>
        </w:tc>
        <w:tc>
          <w:tcPr>
            <w:tcW w:w="1632" w:type="dxa"/>
            <w:vAlign w:val="center"/>
          </w:tcPr>
          <w:p w14:paraId="2D495F04" w14:textId="77777777" w:rsidR="00E05126" w:rsidRPr="00371C6A" w:rsidRDefault="00E05126"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0CC6843C" w14:textId="6D90B109" w:rsidR="00477510" w:rsidRDefault="00F5510B" w:rsidP="009310C1">
      <w:pPr>
        <w:spacing w:line="360" w:lineRule="auto"/>
      </w:pPr>
      <w:proofErr w:type="gramStart"/>
      <w:r w:rsidRPr="00F5510B">
        <w:t>où</w:t>
      </w:r>
      <w:proofErr w:type="gramEnd"/>
      <w:r w:rsidRPr="00F5510B">
        <w:t xml:space="preserv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λ</m:t>
            </m:r>
          </m:sub>
        </m:sSub>
      </m:oMath>
      <w:r w:rsidRPr="00F5510B">
        <w:t xml:space="preserve"> est la matrice de </w:t>
      </w:r>
      <w:r w:rsidR="00E82F5F">
        <w:t>rigidité</w:t>
      </w:r>
      <w:r w:rsidRPr="00F5510B">
        <w:t xml:space="preserve"> pour les </w:t>
      </w:r>
      <w:proofErr w:type="spellStart"/>
      <w:r w:rsidR="00011162">
        <w:t>e</w:t>
      </w:r>
      <w:r w:rsidRPr="00F5510B">
        <w:t>ﬀets</w:t>
      </w:r>
      <w:proofErr w:type="spellEnd"/>
      <w:r w:rsidRPr="00F5510B">
        <w:t xml:space="preserve"> de conduction.</w:t>
      </w:r>
      <w:r w:rsidR="00E62382">
        <w:t xml:space="preserve"> </w:t>
      </w:r>
    </w:p>
    <w:p w14:paraId="7F16BECE" w14:textId="483DFAAC" w:rsidR="00255A93" w:rsidRDefault="00001C88" w:rsidP="009310C1">
      <w:pPr>
        <w:spacing w:line="360" w:lineRule="auto"/>
      </w:pPr>
      <w:r w:rsidRPr="00001C88">
        <w:t>Le terme provenant des conditions d’échange devient après assemblage sur les éléments</w:t>
      </w:r>
      <w:r>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001C88" w:rsidRPr="00AA3E05" w14:paraId="07BB9CE9" w14:textId="77777777" w:rsidTr="00144DF9">
        <w:trPr>
          <w:trHeight w:val="635"/>
          <w:tblHeader/>
          <w:jc w:val="center"/>
        </w:trPr>
        <w:tc>
          <w:tcPr>
            <w:tcW w:w="7440" w:type="dxa"/>
            <w:vAlign w:val="center"/>
          </w:tcPr>
          <w:p w14:paraId="53DBF9B9" w14:textId="14F80F94" w:rsidR="00001C88" w:rsidRPr="005600FC" w:rsidRDefault="00144DF9" w:rsidP="005D1CD1">
            <w:pPr>
              <w:spacing w:line="360" w:lineRule="auto"/>
            </w:pPr>
            <m:oMathPara>
              <m:oMath>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c</m:t>
                        </m:r>
                      </m:sub>
                    </m:sSub>
                  </m:sub>
                  <m:sup>
                    <m:r>
                      <w:rPr>
                        <w:rFonts w:ascii="Cambria Math" w:hAnsi="Cambria Math"/>
                      </w:rPr>
                      <m:t xml:space="preserve"> </m:t>
                    </m:r>
                  </m:sup>
                  <m:e>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ext</m:t>
                            </m:r>
                          </m:sub>
                        </m:sSub>
                        <m:r>
                          <w:rPr>
                            <w:rFonts w:ascii="Cambria Math" w:hAnsi="Cambria Math"/>
                          </w:rPr>
                          <m:t>-T</m:t>
                        </m:r>
                      </m:e>
                    </m:d>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dS</m:t>
                </m:r>
                <m:r>
                  <m:rPr>
                    <m:sty m:val="p"/>
                  </m:rPr>
                  <w:rPr>
                    <w:rFonts w:ascii="Cambria Math" w:hAnsi="Cambria Math"/>
                  </w:rPr>
                  <m:t>=</m:t>
                </m:r>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H</m:t>
                        </m:r>
                      </m:e>
                      <m:sub>
                        <m:r>
                          <w:rPr>
                            <w:rFonts w:ascii="Cambria Math" w:hAnsi="Cambria Math"/>
                          </w:rPr>
                          <m:t>c</m:t>
                        </m:r>
                      </m:sub>
                    </m:sSub>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p>
                      <m:sSupPr>
                        <m:ctrlPr>
                          <w:rPr>
                            <w:rFonts w:ascii="Cambria Math" w:hAnsi="Cambria Math"/>
                            <w:b/>
                            <w:i/>
                          </w:rPr>
                        </m:ctrlPr>
                      </m:sSupPr>
                      <m:e>
                        <m:r>
                          <m:rPr>
                            <m:sty m:val="bi"/>
                          </m:rPr>
                          <w:rPr>
                            <w:rFonts w:ascii="Cambria Math" w:hAnsi="Cambria Math"/>
                          </w:rPr>
                          <m:t>N</m:t>
                        </m:r>
                      </m:e>
                      <m:sup>
                        <m:r>
                          <w:rPr>
                            <w:rFonts w:ascii="Cambria Math" w:hAnsi="Cambria Math"/>
                          </w:rPr>
                          <m:t>T</m:t>
                        </m:r>
                      </m:sup>
                    </m:sSup>
                    <m:r>
                      <w:rPr>
                        <w:rFonts w:ascii="Cambria Math" w:hAnsi="Cambria Math"/>
                      </w:rPr>
                      <m:t>N</m:t>
                    </m:r>
                    <m:d>
                      <m:dPr>
                        <m:ctrlPr>
                          <w:rPr>
                            <w:rFonts w:ascii="Cambria Math" w:hAnsi="Cambria Math"/>
                            <w:i/>
                          </w:rPr>
                        </m:ctrlPr>
                      </m:dPr>
                      <m:e>
                        <m:r>
                          <m:rPr>
                            <m:sty m:val="bi"/>
                          </m:rPr>
                          <w:rPr>
                            <w:rFonts w:ascii="Cambria Math" w:hAnsi="Cambria Math"/>
                          </w:rPr>
                          <m:t>T-</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ext</m:t>
                            </m:r>
                          </m:sub>
                        </m:sSub>
                        <m:ctrlPr>
                          <w:rPr>
                            <w:rFonts w:ascii="Cambria Math" w:hAnsi="Cambria Math"/>
                            <w:b/>
                            <w:i/>
                          </w:rPr>
                        </m:ctrlPr>
                      </m:e>
                    </m:d>
                  </m:e>
                </m:nary>
                <m:r>
                  <w:rPr>
                    <w:rFonts w:ascii="Cambria Math" w:hAnsi="Cambria Math"/>
                  </w:rPr>
                  <m:t>d</m:t>
                </m:r>
                <m:r>
                  <m:rPr>
                    <m:sty m:val="p"/>
                  </m:rPr>
                  <w:rPr>
                    <w:rFonts w:ascii="Cambria Math" w:hAnsi="Cambria Math"/>
                  </w:rPr>
                  <m:t>Ω=</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H</m:t>
                    </m:r>
                  </m:sub>
                </m:sSub>
                <m:r>
                  <m:rPr>
                    <m:sty m:val="bi"/>
                  </m:rPr>
                  <w:rPr>
                    <w:rFonts w:ascii="Cambria Math" w:hAnsi="Cambria Math"/>
                  </w:rPr>
                  <m:t>T-</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ext</m:t>
                    </m:r>
                  </m:sub>
                </m:sSub>
              </m:oMath>
            </m:oMathPara>
          </w:p>
        </w:tc>
        <w:tc>
          <w:tcPr>
            <w:tcW w:w="1632" w:type="dxa"/>
            <w:vAlign w:val="center"/>
          </w:tcPr>
          <w:p w14:paraId="39081FE0" w14:textId="77777777" w:rsidR="00001C88" w:rsidRPr="00371C6A" w:rsidRDefault="00001C88" w:rsidP="005D1CD1">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4E9B5B98" w14:textId="5E761224" w:rsidR="00477510" w:rsidRDefault="00477510" w:rsidP="005D1CD1">
      <w:pPr>
        <w:spacing w:line="360" w:lineRule="auto"/>
      </w:pPr>
      <w:proofErr w:type="gramStart"/>
      <w:r w:rsidRPr="00F5510B">
        <w:t>où</w:t>
      </w:r>
      <w:proofErr w:type="gramEnd"/>
      <w:r w:rsidRPr="00F5510B">
        <w:t xml:space="preserv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H</m:t>
            </m:r>
          </m:sub>
        </m:sSub>
      </m:oMath>
      <w:r w:rsidRPr="00F5510B">
        <w:t xml:space="preserve"> est la matrice de </w:t>
      </w:r>
      <w:r>
        <w:t xml:space="preserve">rigidité pour les effets </w:t>
      </w:r>
      <w:r w:rsidRPr="00F5510B">
        <w:t xml:space="preserve">de </w:t>
      </w:r>
      <w:r w:rsidR="00981ABB">
        <w:t>convection</w:t>
      </w:r>
      <w:r w:rsidRPr="00F5510B">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7939C6" w:rsidRPr="00AA3E05" w14:paraId="074A28AF" w14:textId="77777777" w:rsidTr="00144DF9">
        <w:trPr>
          <w:trHeight w:val="635"/>
          <w:tblHeader/>
          <w:jc w:val="center"/>
        </w:trPr>
        <w:tc>
          <w:tcPr>
            <w:tcW w:w="7440" w:type="dxa"/>
            <w:vAlign w:val="center"/>
          </w:tcPr>
          <w:p w14:paraId="7B25DFE5" w14:textId="1C427639" w:rsidR="007939C6" w:rsidRPr="005600FC" w:rsidRDefault="00144DF9" w:rsidP="005D1CD1">
            <w:pPr>
              <w:spacing w:line="360" w:lineRule="auto"/>
            </w:pPr>
            <m:oMathPara>
              <m:oMath>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ϕ</m:t>
                        </m:r>
                      </m:sub>
                    </m:sSub>
                  </m:sub>
                  <m:sup>
                    <m:r>
                      <w:rPr>
                        <w:rFonts w:ascii="Cambria Math" w:hAnsi="Cambria Math"/>
                      </w:rPr>
                      <m:t xml:space="preserve"> </m:t>
                    </m:r>
                  </m:sup>
                  <m:e>
                    <m:r>
                      <w:rPr>
                        <w:rFonts w:ascii="Cambria Math" w:hAnsi="Cambria Math"/>
                      </w:rPr>
                      <m:t>ϕ</m:t>
                    </m:r>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dS</m:t>
                </m:r>
                <m:r>
                  <m:rPr>
                    <m:sty m:val="p"/>
                  </m:rPr>
                  <w:rPr>
                    <w:rFonts w:ascii="Cambria Math" w:hAnsi="Cambria Math"/>
                  </w:rPr>
                  <m:t>=</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r>
                  <m:rPr>
                    <m:sty m:val="bi"/>
                  </m:rPr>
                  <w:rPr>
                    <w:rFonts w:ascii="Cambria Math" w:hAnsi="Cambria Math"/>
                  </w:rPr>
                  <m:t>ϕ</m:t>
                </m:r>
              </m:oMath>
            </m:oMathPara>
          </w:p>
        </w:tc>
        <w:tc>
          <w:tcPr>
            <w:tcW w:w="1632" w:type="dxa"/>
            <w:vAlign w:val="center"/>
          </w:tcPr>
          <w:p w14:paraId="770B4B06" w14:textId="77777777" w:rsidR="007939C6" w:rsidRPr="00371C6A" w:rsidRDefault="007939C6" w:rsidP="005D1CD1">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1A8A94EE" w14:textId="497CAA3A" w:rsidR="009310C1" w:rsidRPr="005E01A9" w:rsidRDefault="009310C1" w:rsidP="005D1CD1">
      <w:pPr>
        <w:spacing w:line="360" w:lineRule="auto"/>
      </w:pPr>
      <w:r>
        <w:t xml:space="preserve">Le terme transitoire dans le membre gauche devient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9310C1" w:rsidRPr="00AA3E05" w14:paraId="7FAB66E2" w14:textId="77777777" w:rsidTr="00144DF9">
        <w:trPr>
          <w:trHeight w:val="635"/>
          <w:tblHeader/>
          <w:jc w:val="center"/>
        </w:trPr>
        <w:tc>
          <w:tcPr>
            <w:tcW w:w="7440" w:type="dxa"/>
            <w:vAlign w:val="center"/>
          </w:tcPr>
          <w:p w14:paraId="51803A36" w14:textId="77777777" w:rsidR="009310C1" w:rsidRPr="005600FC" w:rsidRDefault="00144DF9" w:rsidP="005D1CD1">
            <w:pPr>
              <w:spacing w:line="360" w:lineRule="auto"/>
            </w:pPr>
            <m:oMathPara>
              <m:oMath>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d</m:t>
                </m:r>
                <m:r>
                  <m:rPr>
                    <m:sty m:val="p"/>
                  </m:rPr>
                  <w:rPr>
                    <w:rFonts w:ascii="Cambria Math" w:hAnsi="Cambria Math"/>
                  </w:rPr>
                  <m:t>Ω=</m:t>
                </m:r>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p>
                      <m:sSupPr>
                        <m:ctrlPr>
                          <w:rPr>
                            <w:rFonts w:ascii="Cambria Math" w:hAnsi="Cambria Math"/>
                            <w:b/>
                            <w:i/>
                          </w:rPr>
                        </m:ctrlPr>
                      </m:sSupPr>
                      <m:e>
                        <m:r>
                          <m:rPr>
                            <m:sty m:val="bi"/>
                          </m:rPr>
                          <w:rPr>
                            <w:rFonts w:ascii="Cambria Math" w:hAnsi="Cambria Math"/>
                          </w:rPr>
                          <m:t>N</m:t>
                        </m:r>
                      </m:e>
                      <m:sup>
                        <m:r>
                          <w:rPr>
                            <w:rFonts w:ascii="Cambria Math" w:hAnsi="Cambria Math"/>
                          </w:rPr>
                          <m:t>T</m:t>
                        </m:r>
                      </m:sup>
                    </m:sSup>
                    <m:r>
                      <w:rPr>
                        <w:rFonts w:ascii="Cambria Math" w:hAnsi="Cambria Math"/>
                      </w:rPr>
                      <m:t>∙</m:t>
                    </m:r>
                    <m:r>
                      <m:rPr>
                        <m:sty m:val="bi"/>
                      </m:rPr>
                      <w:rPr>
                        <w:rFonts w:ascii="Cambria Math" w:hAnsi="Cambria Math"/>
                      </w:rPr>
                      <m:t>N</m:t>
                    </m:r>
                    <m:f>
                      <m:fPr>
                        <m:ctrlPr>
                          <w:rPr>
                            <w:rFonts w:ascii="Cambria Math" w:hAnsi="Cambria Math"/>
                            <w:b/>
                            <w:i/>
                          </w:rPr>
                        </m:ctrlPr>
                      </m:fPr>
                      <m:num>
                        <m:r>
                          <w:rPr>
                            <w:rFonts w:ascii="Cambria Math" w:hAnsi="Cambria Math"/>
                          </w:rPr>
                          <m:t>∂</m:t>
                        </m:r>
                        <m:r>
                          <m:rPr>
                            <m:sty m:val="bi"/>
                          </m:rPr>
                          <w:rPr>
                            <w:rFonts w:ascii="Cambria Math" w:hAnsi="Cambria Math"/>
                          </w:rPr>
                          <m:t>T</m:t>
                        </m:r>
                        <m:ctrlPr>
                          <w:rPr>
                            <w:rFonts w:ascii="Cambria Math" w:hAnsi="Cambria Math"/>
                            <w:i/>
                          </w:rPr>
                        </m:ctrlPr>
                      </m:num>
                      <m:den>
                        <m:r>
                          <w:rPr>
                            <w:rFonts w:ascii="Cambria Math" w:hAnsi="Cambria Math"/>
                          </w:rPr>
                          <m:t>∂t</m:t>
                        </m:r>
                      </m:den>
                    </m:f>
                  </m:e>
                </m:nary>
                <m:r>
                  <w:rPr>
                    <w:rFonts w:ascii="Cambria Math" w:hAnsi="Cambria Math"/>
                  </w:rPr>
                  <m:t>d</m:t>
                </m:r>
                <m:r>
                  <m:rPr>
                    <m:sty m:val="p"/>
                  </m:rPr>
                  <w:rPr>
                    <w:rFonts w:ascii="Cambria Math" w:hAnsi="Cambria Math"/>
                  </w:rPr>
                  <m:t>Ω=</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r>
                  <m:rPr>
                    <m:sty m:val="bi"/>
                  </m:rPr>
                  <w:rPr>
                    <w:rFonts w:ascii="Cambria Math" w:hAnsi="Cambria Math"/>
                  </w:rPr>
                  <m:t>M</m:t>
                </m:r>
                <m:f>
                  <m:fPr>
                    <m:ctrlPr>
                      <w:rPr>
                        <w:rFonts w:ascii="Cambria Math" w:hAnsi="Cambria Math"/>
                        <w:b/>
                        <w:i/>
                      </w:rPr>
                    </m:ctrlPr>
                  </m:fPr>
                  <m:num>
                    <m:r>
                      <w:rPr>
                        <w:rFonts w:ascii="Cambria Math" w:hAnsi="Cambria Math"/>
                      </w:rPr>
                      <m:t>∂</m:t>
                    </m:r>
                    <m:r>
                      <m:rPr>
                        <m:sty m:val="bi"/>
                      </m:rPr>
                      <w:rPr>
                        <w:rFonts w:ascii="Cambria Math" w:hAnsi="Cambria Math"/>
                      </w:rPr>
                      <m:t>T</m:t>
                    </m:r>
                    <m:ctrlPr>
                      <w:rPr>
                        <w:rFonts w:ascii="Cambria Math" w:hAnsi="Cambria Math"/>
                        <w:i/>
                      </w:rPr>
                    </m:ctrlPr>
                  </m:num>
                  <m:den>
                    <m:r>
                      <w:rPr>
                        <w:rFonts w:ascii="Cambria Math" w:hAnsi="Cambria Math"/>
                      </w:rPr>
                      <m:t>∂t</m:t>
                    </m:r>
                  </m:den>
                </m:f>
              </m:oMath>
            </m:oMathPara>
          </w:p>
        </w:tc>
        <w:tc>
          <w:tcPr>
            <w:tcW w:w="1632" w:type="dxa"/>
            <w:vAlign w:val="center"/>
          </w:tcPr>
          <w:p w14:paraId="3F461BF5" w14:textId="77777777" w:rsidR="009310C1" w:rsidRPr="00371C6A" w:rsidRDefault="009310C1" w:rsidP="005D1CD1">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7189005B" w14:textId="0CD1FA5E" w:rsidR="00001C88" w:rsidRDefault="00A87864" w:rsidP="005D1CD1">
      <w:pPr>
        <w:spacing w:line="360" w:lineRule="auto"/>
      </w:pPr>
      <w:r w:rsidRPr="00A87864">
        <w:t xml:space="preserve">La formulation </w:t>
      </w:r>
      <w:proofErr w:type="spellStart"/>
      <w:r w:rsidRPr="00A87864">
        <w:t>variationnelle</w:t>
      </w:r>
      <w:proofErr w:type="spellEnd"/>
      <w:r w:rsidRPr="00A87864">
        <w:t xml:space="preserve"> approchée devient donc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85EF9" w:rsidRPr="00AA3E05" w14:paraId="3FF1BE22" w14:textId="77777777" w:rsidTr="00144DF9">
        <w:trPr>
          <w:trHeight w:val="635"/>
          <w:tblHeader/>
          <w:jc w:val="center"/>
        </w:trPr>
        <w:tc>
          <w:tcPr>
            <w:tcW w:w="7440" w:type="dxa"/>
            <w:vAlign w:val="center"/>
          </w:tcPr>
          <w:p w14:paraId="1C777F1B" w14:textId="55F8E76E" w:rsidR="00C85EF9" w:rsidRPr="005600FC" w:rsidRDefault="00144DF9" w:rsidP="005D1CD1">
            <w:pPr>
              <w:spacing w:line="360" w:lineRule="auto"/>
            </w:pPr>
            <m:oMathPara>
              <m:oMath>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r>
                  <m:rPr>
                    <m:sty m:val="bi"/>
                  </m:rPr>
                  <w:rPr>
                    <w:rFonts w:ascii="Cambria Math" w:hAnsi="Cambria Math"/>
                  </w:rPr>
                  <m:t>M</m:t>
                </m:r>
                <m:f>
                  <m:fPr>
                    <m:ctrlPr>
                      <w:rPr>
                        <w:rFonts w:ascii="Cambria Math" w:hAnsi="Cambria Math"/>
                        <w:b/>
                        <w:i/>
                      </w:rPr>
                    </m:ctrlPr>
                  </m:fPr>
                  <m:num>
                    <m:r>
                      <w:rPr>
                        <w:rFonts w:ascii="Cambria Math" w:hAnsi="Cambria Math"/>
                      </w:rPr>
                      <m:t>∂</m:t>
                    </m:r>
                    <m:r>
                      <m:rPr>
                        <m:sty m:val="bi"/>
                      </m:rPr>
                      <w:rPr>
                        <w:rFonts w:ascii="Cambria Math" w:hAnsi="Cambria Math"/>
                      </w:rPr>
                      <m:t>T</m:t>
                    </m:r>
                    <m:ctrlPr>
                      <w:rPr>
                        <w:rFonts w:ascii="Cambria Math" w:hAnsi="Cambria Math"/>
                        <w:i/>
                      </w:rPr>
                    </m:ctrlPr>
                  </m:num>
                  <m:den>
                    <m:r>
                      <w:rPr>
                        <w:rFonts w:ascii="Cambria Math" w:hAnsi="Cambria Math"/>
                      </w:rPr>
                      <m:t>∂t</m:t>
                    </m:r>
                  </m:den>
                </m:f>
                <m:r>
                  <m:rPr>
                    <m:sty m:val="p"/>
                  </m:rPr>
                  <w:rPr>
                    <w:rFonts w:ascii="Cambria Math" w:hAnsi="Cambria Math"/>
                  </w:rPr>
                  <m:t>=</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λ</m:t>
                    </m:r>
                  </m:sub>
                </m:sSub>
                <m:r>
                  <m:rPr>
                    <m:sty m:val="bi"/>
                  </m:rPr>
                  <w:rPr>
                    <w:rFonts w:ascii="Cambria Math" w:hAnsi="Cambria Math"/>
                  </w:rPr>
                  <m:t>T</m:t>
                </m:r>
                <m:r>
                  <m:rPr>
                    <m:sty m:val="p"/>
                  </m:rPr>
                  <w:rPr>
                    <w:rFonts w:ascii="Cambria Math" w:hAnsi="Cambria Math"/>
                  </w:rPr>
                  <m:t>+</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H</m:t>
                    </m:r>
                  </m:sub>
                </m:sSub>
                <m:r>
                  <m:rPr>
                    <m:sty m:val="bi"/>
                  </m:rPr>
                  <w:rPr>
                    <w:rFonts w:ascii="Cambria Math" w:hAnsi="Cambria Math"/>
                  </w:rPr>
                  <m:t>T-</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ext</m:t>
                    </m:r>
                  </m:sub>
                </m:sSub>
                <m:r>
                  <w:rPr>
                    <w:rFonts w:ascii="Cambria Math" w:hAnsi="Cambria Math"/>
                  </w:rPr>
                  <m:t>+</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r>
                  <m:rPr>
                    <m:sty m:val="bi"/>
                  </m:rPr>
                  <w:rPr>
                    <w:rFonts w:ascii="Cambria Math" w:hAnsi="Cambria Math"/>
                  </w:rPr>
                  <m:t>ϕ</m:t>
                </m:r>
              </m:oMath>
            </m:oMathPara>
          </w:p>
        </w:tc>
        <w:tc>
          <w:tcPr>
            <w:tcW w:w="1632" w:type="dxa"/>
            <w:vAlign w:val="center"/>
          </w:tcPr>
          <w:p w14:paraId="2F53E129" w14:textId="77777777" w:rsidR="00C85EF9" w:rsidRPr="00371C6A" w:rsidRDefault="00C85EF9" w:rsidP="005D1CD1">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7C8DCC0C" w14:textId="5B7A28EC" w:rsidR="00CF4149" w:rsidRDefault="00CF4149" w:rsidP="005D1CD1">
      <w:pPr>
        <w:spacing w:line="360" w:lineRule="auto"/>
      </w:pPr>
      <w:r w:rsidRPr="00CF4149">
        <w:t>Trouver le vecteur d’élévation de température nodale</w:t>
      </w:r>
      <w:r w:rsidR="00432261">
        <w:t xml:space="preserve"> </w:t>
      </w:r>
      <m:oMath>
        <m:r>
          <m:rPr>
            <m:sty m:val="bi"/>
          </m:rPr>
          <w:rPr>
            <w:rFonts w:ascii="Cambria Math" w:hAnsi="Cambria Math"/>
          </w:rPr>
          <m:t>T</m:t>
        </m:r>
      </m:oMath>
      <w:r w:rsidR="00432261">
        <w:rPr>
          <w:b/>
        </w:rPr>
        <w:t xml:space="preserve"> </w:t>
      </w:r>
      <w:r w:rsidRPr="00CF4149">
        <w:t>satisfaisant aux conditions aux limites en températures imposées et tel que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85EF9" w:rsidRPr="00AA3E05" w14:paraId="63A54AC3" w14:textId="77777777" w:rsidTr="00144DF9">
        <w:trPr>
          <w:trHeight w:val="635"/>
          <w:tblHeader/>
          <w:jc w:val="center"/>
        </w:trPr>
        <w:tc>
          <w:tcPr>
            <w:tcW w:w="7440" w:type="dxa"/>
            <w:vAlign w:val="center"/>
          </w:tcPr>
          <w:p w14:paraId="2BD20632" w14:textId="1029D39B" w:rsidR="00C85EF9" w:rsidRPr="005600FC" w:rsidRDefault="00144DF9" w:rsidP="005D1CD1">
            <w:pPr>
              <w:spacing w:line="360" w:lineRule="auto"/>
            </w:pPr>
            <m:oMathPara>
              <m:oMath>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d>
                  <m:dPr>
                    <m:ctrlPr>
                      <w:rPr>
                        <w:rFonts w:ascii="Cambria Math" w:hAnsi="Cambria Math"/>
                        <w:b/>
                        <w:i/>
                      </w:rPr>
                    </m:ctrlPr>
                  </m:dPr>
                  <m:e>
                    <m:r>
                      <m:rPr>
                        <m:sty m:val="bi"/>
                      </m:rPr>
                      <w:rPr>
                        <w:rFonts w:ascii="Cambria Math" w:hAnsi="Cambria Math"/>
                      </w:rPr>
                      <m:t>M</m:t>
                    </m:r>
                    <m:f>
                      <m:fPr>
                        <m:ctrlPr>
                          <w:rPr>
                            <w:rFonts w:ascii="Cambria Math" w:hAnsi="Cambria Math"/>
                            <w:b/>
                            <w:i/>
                          </w:rPr>
                        </m:ctrlPr>
                      </m:fPr>
                      <m:num>
                        <m:r>
                          <w:rPr>
                            <w:rFonts w:ascii="Cambria Math" w:hAnsi="Cambria Math"/>
                          </w:rPr>
                          <m:t>∂</m:t>
                        </m:r>
                        <m:r>
                          <m:rPr>
                            <m:sty m:val="bi"/>
                          </m:rPr>
                          <w:rPr>
                            <w:rFonts w:ascii="Cambria Math" w:hAnsi="Cambria Math"/>
                          </w:rPr>
                          <m:t>T</m:t>
                        </m:r>
                        <m:ctrlPr>
                          <w:rPr>
                            <w:rFonts w:ascii="Cambria Math" w:hAnsi="Cambria Math"/>
                            <w:i/>
                          </w:rPr>
                        </m:ctrlPr>
                      </m:num>
                      <m:den>
                        <m:r>
                          <w:rPr>
                            <w:rFonts w:ascii="Cambria Math" w:hAnsi="Cambria Math"/>
                          </w:rPr>
                          <m:t>∂t</m:t>
                        </m:r>
                      </m:den>
                    </m:f>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d</m:t>
                        </m:r>
                      </m:sub>
                    </m:sSub>
                    <m:r>
                      <m:rPr>
                        <m:sty m:val="bi"/>
                      </m:rPr>
                      <w:rPr>
                        <w:rFonts w:ascii="Cambria Math" w:hAnsi="Cambria Math"/>
                      </w:rPr>
                      <m:t>T-</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c</m:t>
                        </m:r>
                      </m:sub>
                    </m:sSub>
                    <m:r>
                      <m:rPr>
                        <m:sty m:val="bi"/>
                      </m:rPr>
                      <w:rPr>
                        <w:rFonts w:ascii="Cambria Math" w:hAnsi="Cambria Math"/>
                      </w:rPr>
                      <m:t>T+</m:t>
                    </m:r>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ext</m:t>
                        </m:r>
                      </m:sub>
                    </m:sSub>
                    <m:r>
                      <m:rPr>
                        <m:sty m:val="bi"/>
                      </m:rPr>
                      <w:rPr>
                        <w:rFonts w:ascii="Cambria Math" w:hAnsi="Cambria Math"/>
                      </w:rPr>
                      <m:t>-ϕ</m:t>
                    </m:r>
                  </m:e>
                </m:d>
                <m:r>
                  <m:rPr>
                    <m:sty m:val="bi"/>
                  </m:rPr>
                  <w:rPr>
                    <w:rFonts w:ascii="Cambria Math" w:hAnsi="Cambria Math"/>
                  </w:rPr>
                  <m:t xml:space="preserve">=0 </m:t>
                </m:r>
              </m:oMath>
            </m:oMathPara>
          </w:p>
        </w:tc>
        <w:tc>
          <w:tcPr>
            <w:tcW w:w="1632" w:type="dxa"/>
            <w:vAlign w:val="center"/>
          </w:tcPr>
          <w:p w14:paraId="334470B9" w14:textId="77777777" w:rsidR="00C85EF9" w:rsidRPr="00371C6A" w:rsidRDefault="00C85EF9" w:rsidP="005D1CD1">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084BDE31" w14:textId="441CF04A" w:rsidR="00C85EF9" w:rsidRDefault="00C85EF9" w:rsidP="005D1CD1">
      <w:pPr>
        <w:spacing w:line="360" w:lineRule="auto"/>
      </w:pPr>
      <w:r w:rsidRPr="00C85EF9">
        <w:t xml:space="preserve">Ainsi </w:t>
      </w:r>
      <w:r>
        <w:t>le système du problème de conduction discrétisé en transitoire est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85EF9" w:rsidRPr="00AA3E05" w14:paraId="43989D70" w14:textId="77777777" w:rsidTr="00144DF9">
        <w:trPr>
          <w:trHeight w:val="635"/>
          <w:tblHeader/>
          <w:jc w:val="center"/>
        </w:trPr>
        <w:tc>
          <w:tcPr>
            <w:tcW w:w="7440" w:type="dxa"/>
            <w:vAlign w:val="center"/>
          </w:tcPr>
          <w:p w14:paraId="3AAC9244" w14:textId="1D31E641" w:rsidR="00C85EF9" w:rsidRPr="005600FC" w:rsidRDefault="00C85EF9" w:rsidP="005D1CD1">
            <w:pPr>
              <w:spacing w:line="360" w:lineRule="auto"/>
            </w:pPr>
            <m:oMathPara>
              <m:oMath>
                <m:r>
                  <m:rPr>
                    <m:sty m:val="bi"/>
                  </m:rPr>
                  <w:rPr>
                    <w:rFonts w:ascii="Cambria Math" w:hAnsi="Cambria Math"/>
                  </w:rPr>
                  <m:t>M</m:t>
                </m:r>
                <m:f>
                  <m:fPr>
                    <m:ctrlPr>
                      <w:rPr>
                        <w:rFonts w:ascii="Cambria Math" w:hAnsi="Cambria Math"/>
                        <w:b/>
                        <w:i/>
                      </w:rPr>
                    </m:ctrlPr>
                  </m:fPr>
                  <m:num>
                    <m:r>
                      <w:rPr>
                        <w:rFonts w:ascii="Cambria Math" w:hAnsi="Cambria Math"/>
                      </w:rPr>
                      <m:t>∂</m:t>
                    </m:r>
                    <m:r>
                      <m:rPr>
                        <m:sty m:val="bi"/>
                      </m:rPr>
                      <w:rPr>
                        <w:rFonts w:ascii="Cambria Math" w:hAnsi="Cambria Math"/>
                      </w:rPr>
                      <m:t>T</m:t>
                    </m:r>
                    <m:ctrlPr>
                      <w:rPr>
                        <w:rFonts w:ascii="Cambria Math" w:hAnsi="Cambria Math"/>
                        <w:i/>
                      </w:rPr>
                    </m:ctrlPr>
                  </m:num>
                  <m:den>
                    <m:r>
                      <w:rPr>
                        <w:rFonts w:ascii="Cambria Math" w:hAnsi="Cambria Math"/>
                      </w:rPr>
                      <m:t>∂t</m:t>
                    </m:r>
                  </m:den>
                </m:f>
                <m:r>
                  <m:rPr>
                    <m:sty m:val="bi"/>
                  </m:rPr>
                  <w:rPr>
                    <w:rFonts w:ascii="Cambria Math" w:hAnsi="Cambria Math"/>
                  </w:rPr>
                  <m:t>=KT(</m:t>
                </m:r>
                <m:r>
                  <w:rPr>
                    <w:rFonts w:ascii="Cambria Math" w:hAnsi="Cambria Math"/>
                  </w:rPr>
                  <m:t>t</m:t>
                </m:r>
                <m:r>
                  <m:rPr>
                    <m:sty m:val="bi"/>
                  </m:rPr>
                  <w:rPr>
                    <w:rFonts w:ascii="Cambria Math" w:hAnsi="Cambria Math"/>
                  </w:rPr>
                  <m:t xml:space="preserve">)+ϕ(t) </m:t>
                </m:r>
              </m:oMath>
            </m:oMathPara>
          </w:p>
        </w:tc>
        <w:tc>
          <w:tcPr>
            <w:tcW w:w="1632" w:type="dxa"/>
            <w:vAlign w:val="center"/>
          </w:tcPr>
          <w:p w14:paraId="09740962" w14:textId="77777777" w:rsidR="00C85EF9" w:rsidRPr="00371C6A" w:rsidRDefault="00C85EF9" w:rsidP="005D1CD1">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5E557073" w14:textId="349A352E" w:rsidR="00B762FD" w:rsidRPr="00C85EF9" w:rsidRDefault="00B762FD" w:rsidP="006818F3"/>
    <w:sectPr w:rsidR="00B762FD" w:rsidRPr="00C85EF9">
      <w:footerReference w:type="default" r:id="rId2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 w:author="HASSINI Mohamed-amine" w:date="2018-11-05T11:24:00Z" w:initials="HM">
    <w:p w14:paraId="26FCC58D" w14:textId="0D6775D2" w:rsidR="00144DF9" w:rsidRDefault="00144DF9">
      <w:pPr>
        <w:pStyle w:val="Commentaire"/>
      </w:pPr>
      <w:r>
        <w:rPr>
          <w:rStyle w:val="Marquedecommentaire"/>
        </w:rPr>
        <w:annotationRef/>
      </w:r>
      <w:r>
        <w:t>Beaucoup de phrases qui apportent très peu d’informations</w:t>
      </w:r>
    </w:p>
  </w:comment>
  <w:comment w:id="34" w:author="HASSINI Mohamed-amine" w:date="2018-11-05T11:26:00Z" w:initials="HM">
    <w:p w14:paraId="722FABE9" w14:textId="421191CB" w:rsidR="00144DF9" w:rsidRDefault="00144DF9">
      <w:pPr>
        <w:pStyle w:val="Commentaire"/>
      </w:pPr>
      <w:r>
        <w:rPr>
          <w:rStyle w:val="Marquedecommentaire"/>
        </w:rPr>
        <w:annotationRef/>
      </w:r>
      <w:r>
        <w:t>Utilise (1)</w:t>
      </w:r>
    </w:p>
  </w:comment>
  <w:comment w:id="43" w:author="HASSINI Mohamed-amine" w:date="2018-11-05T11:30:00Z" w:initials="HM">
    <w:p w14:paraId="0C776B7F" w14:textId="2FDC9501" w:rsidR="00AF085B" w:rsidRDefault="00AF085B">
      <w:pPr>
        <w:pStyle w:val="Commentaire"/>
      </w:pPr>
      <w:r>
        <w:rPr>
          <w:rStyle w:val="Marquedecommentaire"/>
        </w:rPr>
        <w:annotationRef/>
      </w:r>
      <w:r>
        <w:t>Cela dépend de la modélisation choisi (poutre ou axisymétrique ou 3D)</w:t>
      </w:r>
    </w:p>
  </w:comment>
  <w:comment w:id="71" w:author="HASSINI Mohamed-amine" w:date="2018-11-05T11:35:00Z" w:initials="HM">
    <w:p w14:paraId="71573008" w14:textId="333802F5" w:rsidR="00AF085B" w:rsidRDefault="00AF085B">
      <w:pPr>
        <w:pStyle w:val="Commentaire"/>
      </w:pPr>
      <w:r>
        <w:rPr>
          <w:rStyle w:val="Marquedecommentaire"/>
        </w:rPr>
        <w:annotationRef/>
      </w:r>
      <w:proofErr w:type="spellStart"/>
      <w:r>
        <w:t>Nop</w:t>
      </w:r>
      <w:proofErr w:type="spellEnd"/>
    </w:p>
  </w:comment>
  <w:comment w:id="89" w:author="HASSINI Mohamed-amine" w:date="2018-11-05T11:43:00Z" w:initials="HM">
    <w:p w14:paraId="4A76E9B0" w14:textId="66065BD6" w:rsidR="00520C41" w:rsidRDefault="00520C41">
      <w:pPr>
        <w:pStyle w:val="Commentaire"/>
      </w:pPr>
      <w:r>
        <w:rPr>
          <w:rStyle w:val="Marquedecommentaire"/>
        </w:rPr>
        <w:annotationRef/>
      </w:r>
      <w:r>
        <w:t>A reformuler correctement</w:t>
      </w:r>
    </w:p>
  </w:comment>
  <w:comment w:id="90" w:author="HASSINI Mohamed-amine" w:date="2018-11-05T11:46:00Z" w:initials="HM">
    <w:p w14:paraId="4394685F" w14:textId="08604157" w:rsidR="00520C41" w:rsidRDefault="00520C41">
      <w:pPr>
        <w:pStyle w:val="Commentaire"/>
      </w:pPr>
      <w:r>
        <w:rPr>
          <w:rStyle w:val="Marquedecommentaire"/>
        </w:rPr>
        <w:annotationRef/>
      </w:r>
      <w:r>
        <w:t>Pourquoi il faut les séparer ?</w:t>
      </w:r>
    </w:p>
  </w:comment>
  <w:comment w:id="92" w:author="HASSINI Mohamed-amine" w:date="2018-11-05T11:46:00Z" w:initials="HM">
    <w:p w14:paraId="6FB760D2" w14:textId="3D55159C" w:rsidR="00520C41" w:rsidRDefault="00520C41">
      <w:pPr>
        <w:pStyle w:val="Commentaire"/>
      </w:pPr>
      <w:r>
        <w:rPr>
          <w:rStyle w:val="Marquedecommentaire"/>
        </w:rPr>
        <w:annotationRef/>
      </w:r>
      <w:r>
        <w:t>REF ? Pourquoi ?</w:t>
      </w:r>
    </w:p>
  </w:comment>
  <w:comment w:id="95" w:author="HASSINI Mohamed-amine" w:date="2018-11-05T11:48:00Z" w:initials="HM">
    <w:p w14:paraId="7829054E" w14:textId="45AB8D5C" w:rsidR="00520C41" w:rsidRDefault="00520C41">
      <w:pPr>
        <w:pStyle w:val="Commentaire"/>
      </w:pPr>
      <w:r>
        <w:rPr>
          <w:rStyle w:val="Marquedecommentaire"/>
        </w:rPr>
        <w:annotationRef/>
      </w:r>
      <w:r>
        <w:t xml:space="preserve">Je ne sais même pas par où commencer. </w:t>
      </w:r>
      <w:proofErr w:type="gramStart"/>
      <w:r>
        <w:t>Un</w:t>
      </w:r>
      <w:proofErr w:type="gramEnd"/>
      <w:r>
        <w:t xml:space="preserve"> force asynchrone n’est pas forcément tournantes !</w:t>
      </w:r>
    </w:p>
  </w:comment>
  <w:comment w:id="96" w:author="HASSINI Mohamed-amine" w:date="2018-11-05T11:49:00Z" w:initials="HM">
    <w:p w14:paraId="7CB7E4CA" w14:textId="5AF0775F" w:rsidR="00A64E53" w:rsidRDefault="00A64E53">
      <w:pPr>
        <w:pStyle w:val="Commentaire"/>
      </w:pPr>
      <w:r>
        <w:rPr>
          <w:rStyle w:val="Marquedecommentaire"/>
        </w:rPr>
        <w:annotationRef/>
      </w:r>
      <w:r>
        <w:t>NON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FCC58D" w15:done="0"/>
  <w15:commentEx w15:paraId="722FABE9" w15:done="0"/>
  <w15:commentEx w15:paraId="0C776B7F" w15:done="0"/>
  <w15:commentEx w15:paraId="71573008" w15:done="0"/>
  <w15:commentEx w15:paraId="4A76E9B0" w15:done="0"/>
  <w15:commentEx w15:paraId="4394685F" w15:done="0"/>
  <w15:commentEx w15:paraId="6FB760D2" w15:done="0"/>
  <w15:commentEx w15:paraId="7829054E" w15:done="0"/>
  <w15:commentEx w15:paraId="7CB7E4C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1C3498" w14:textId="77777777" w:rsidR="007600EB" w:rsidRDefault="007600EB" w:rsidP="00EA4CDE">
      <w:r>
        <w:separator/>
      </w:r>
    </w:p>
  </w:endnote>
  <w:endnote w:type="continuationSeparator" w:id="0">
    <w:p w14:paraId="320DFD8A" w14:textId="77777777" w:rsidR="007600EB" w:rsidRDefault="007600EB" w:rsidP="00EA4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Palatino">
    <w:altName w:val="Book Antiqua"/>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1302581"/>
      <w:docPartObj>
        <w:docPartGallery w:val="Page Numbers (Bottom of Page)"/>
        <w:docPartUnique/>
      </w:docPartObj>
    </w:sdtPr>
    <w:sdtContent>
      <w:p w14:paraId="3F7A42D4" w14:textId="7CD5FEAE" w:rsidR="00144DF9" w:rsidRDefault="00144DF9">
        <w:pPr>
          <w:pStyle w:val="Pieddepage"/>
          <w:jc w:val="right"/>
        </w:pPr>
        <w:r>
          <w:fldChar w:fldCharType="begin"/>
        </w:r>
        <w:r>
          <w:instrText>PAGE   \* MERGEFORMAT</w:instrText>
        </w:r>
        <w:r>
          <w:fldChar w:fldCharType="separate"/>
        </w:r>
        <w:r w:rsidR="0079339B">
          <w:rPr>
            <w:noProof/>
          </w:rPr>
          <w:t>20</w:t>
        </w:r>
        <w:r>
          <w:fldChar w:fldCharType="end"/>
        </w:r>
      </w:p>
    </w:sdtContent>
  </w:sdt>
  <w:p w14:paraId="58628903" w14:textId="77777777" w:rsidR="00144DF9" w:rsidRDefault="00144DF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904890" w14:textId="77777777" w:rsidR="007600EB" w:rsidRDefault="007600EB" w:rsidP="00EA4CDE">
      <w:r>
        <w:separator/>
      </w:r>
    </w:p>
  </w:footnote>
  <w:footnote w:type="continuationSeparator" w:id="0">
    <w:p w14:paraId="239DD92F" w14:textId="77777777" w:rsidR="007600EB" w:rsidRDefault="007600EB" w:rsidP="00EA4CDE">
      <w:r>
        <w:continuationSeparator/>
      </w:r>
    </w:p>
  </w:footnote>
  <w:footnote w:id="1">
    <w:p w14:paraId="5D443528" w14:textId="2FD61B32" w:rsidR="00144DF9" w:rsidRDefault="00144DF9" w:rsidP="00C23D61">
      <w:pPr>
        <w:spacing w:line="360" w:lineRule="auto"/>
      </w:pPr>
      <w:r>
        <w:rPr>
          <w:rStyle w:val="Appelnotedebasdep"/>
        </w:rPr>
        <w:footnoteRef/>
      </w:r>
      <w:r>
        <w:t xml:space="preserve"> Les vitesses au niveau des paliers s’écrivent</w:t>
      </w:r>
      <w:ins w:id="138" w:author="HASSINI Mohamed-amine" w:date="2018-11-05T14:18:00Z">
        <w:r w:rsidR="00994D61">
          <w:t xml:space="preserve"> d’une manière similaire en dérivant Eq.</w:t>
        </w:r>
      </w:ins>
      <w:ins w:id="139" w:author="HASSINI Mohamed-amine" w:date="2018-11-05T14:19:00Z">
        <w:r w:rsidR="00994D61">
          <w:t>8 par rapport au temps.</w:t>
        </w:r>
      </w:ins>
      <w:del w:id="140" w:author="HASSINI Mohamed-amine" w:date="2018-11-05T14:18:00Z">
        <w:r w:rsidDel="00994D61">
          <w:delText xml:space="preserve"> de</w:delText>
        </w:r>
      </w:del>
      <w:r>
        <w:t xml:space="preserve"> </w:t>
      </w:r>
      <w:del w:id="141" w:author="HASSINI Mohamed-amine" w:date="2018-11-05T14:18:00Z">
        <w:r w:rsidDel="00994D61">
          <w:delText>la même manière</w:delText>
        </w:r>
      </w:del>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DACD5AE"/>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 w15:restartNumberingAfterBreak="0">
    <w:nsid w:val="024A79B1"/>
    <w:multiLevelType w:val="hybridMultilevel"/>
    <w:tmpl w:val="4FC8391E"/>
    <w:lvl w:ilvl="0" w:tplc="0972B0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6434DB"/>
    <w:multiLevelType w:val="hybridMultilevel"/>
    <w:tmpl w:val="5A8E565E"/>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385D91"/>
    <w:multiLevelType w:val="hybridMultilevel"/>
    <w:tmpl w:val="475A9978"/>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3843B9"/>
    <w:multiLevelType w:val="hybridMultilevel"/>
    <w:tmpl w:val="D98A3912"/>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370F75"/>
    <w:multiLevelType w:val="hybridMultilevel"/>
    <w:tmpl w:val="BF103CDE"/>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9F1FA7"/>
    <w:multiLevelType w:val="hybridMultilevel"/>
    <w:tmpl w:val="22E4F49A"/>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8646E83"/>
    <w:multiLevelType w:val="hybridMultilevel"/>
    <w:tmpl w:val="C3FE81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A3351A2"/>
    <w:multiLevelType w:val="hybridMultilevel"/>
    <w:tmpl w:val="E5B29792"/>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EBC4824"/>
    <w:multiLevelType w:val="hybridMultilevel"/>
    <w:tmpl w:val="A0ECEBD0"/>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1F43F3E"/>
    <w:multiLevelType w:val="hybridMultilevel"/>
    <w:tmpl w:val="B8344BF2"/>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D5B41A6"/>
    <w:multiLevelType w:val="multilevel"/>
    <w:tmpl w:val="3F9E1E4E"/>
    <w:styleLink w:val="Style1"/>
    <w:lvl w:ilvl="0">
      <w:start w:val="1"/>
      <w:numFmt w:val="decimal"/>
      <w:lvlText w:val="Eq.%1"/>
      <w:lvlJc w:val="left"/>
      <w:pPr>
        <w:ind w:left="0" w:firstLine="0"/>
      </w:pPr>
      <w:rPr>
        <w:rFonts w:ascii="Times New Roman" w:hAnsi="Times New Roman" w:hint="default"/>
        <w:color w:val="auto"/>
        <w:sz w:val="22"/>
      </w:rPr>
    </w:lvl>
    <w:lvl w:ilvl="1">
      <w:start w:val="1"/>
      <w:numFmt w:val="decimal"/>
      <w:lvlText w:val="Eq.%1-%2"/>
      <w:lvlJc w:val="left"/>
      <w:pPr>
        <w:ind w:left="0" w:firstLine="0"/>
      </w:pPr>
      <w:rPr>
        <w:rFonts w:ascii="Times New Roman" w:hAnsi="Times New Roman" w:hint="default"/>
        <w:sz w:val="22"/>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2F0D429B"/>
    <w:multiLevelType w:val="hybridMultilevel"/>
    <w:tmpl w:val="CC964DFA"/>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32375B8"/>
    <w:multiLevelType w:val="hybridMultilevel"/>
    <w:tmpl w:val="448ABE00"/>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3BE411A"/>
    <w:multiLevelType w:val="multilevel"/>
    <w:tmpl w:val="3F9E1E4E"/>
    <w:numStyleLink w:val="Style1"/>
  </w:abstractNum>
  <w:abstractNum w:abstractNumId="15" w15:restartNumberingAfterBreak="0">
    <w:nsid w:val="3817084B"/>
    <w:multiLevelType w:val="hybridMultilevel"/>
    <w:tmpl w:val="4DBEEDC0"/>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37E044E"/>
    <w:multiLevelType w:val="hybridMultilevel"/>
    <w:tmpl w:val="5A8E565E"/>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A346800"/>
    <w:multiLevelType w:val="hybridMultilevel"/>
    <w:tmpl w:val="DE0CF3BA"/>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DE34072"/>
    <w:multiLevelType w:val="hybridMultilevel"/>
    <w:tmpl w:val="8C1A2EDA"/>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E0F685B"/>
    <w:multiLevelType w:val="hybridMultilevel"/>
    <w:tmpl w:val="F73A0C68"/>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0DC3CA4"/>
    <w:multiLevelType w:val="hybridMultilevel"/>
    <w:tmpl w:val="4DBEEDC0"/>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24E487B"/>
    <w:multiLevelType w:val="hybridMultilevel"/>
    <w:tmpl w:val="E5B29792"/>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731355E"/>
    <w:multiLevelType w:val="hybridMultilevel"/>
    <w:tmpl w:val="4DBEEDC0"/>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8450F90"/>
    <w:multiLevelType w:val="hybridMultilevel"/>
    <w:tmpl w:val="53E2671C"/>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D0D7955"/>
    <w:multiLevelType w:val="hybridMultilevel"/>
    <w:tmpl w:val="15FEF4F2"/>
    <w:lvl w:ilvl="0" w:tplc="6D62B478">
      <w:numFmt w:val="bullet"/>
      <w:lvlText w:val=""/>
      <w:lvlJc w:val="left"/>
      <w:pPr>
        <w:ind w:left="720" w:hanging="360"/>
      </w:pPr>
      <w:rPr>
        <w:rFonts w:ascii="Symbol" w:eastAsiaTheme="minorEastAsia"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F5052C6"/>
    <w:multiLevelType w:val="hybridMultilevel"/>
    <w:tmpl w:val="2AE2ADCE"/>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1C3464C"/>
    <w:multiLevelType w:val="hybridMultilevel"/>
    <w:tmpl w:val="F47CD558"/>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1621BE0"/>
    <w:multiLevelType w:val="hybridMultilevel"/>
    <w:tmpl w:val="C2FE003E"/>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C477AC2"/>
    <w:multiLevelType w:val="hybridMultilevel"/>
    <w:tmpl w:val="DB18B102"/>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E6D7C39"/>
    <w:multiLevelType w:val="hybridMultilevel"/>
    <w:tmpl w:val="B918761C"/>
    <w:lvl w:ilvl="0" w:tplc="0409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F220A55"/>
    <w:multiLevelType w:val="hybridMultilevel"/>
    <w:tmpl w:val="448ABE00"/>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F56616D"/>
    <w:multiLevelType w:val="hybridMultilevel"/>
    <w:tmpl w:val="AB847C92"/>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3"/>
  </w:num>
  <w:num w:numId="4">
    <w:abstractNumId w:val="24"/>
  </w:num>
  <w:num w:numId="5">
    <w:abstractNumId w:val="29"/>
  </w:num>
  <w:num w:numId="6">
    <w:abstractNumId w:val="11"/>
  </w:num>
  <w:num w:numId="7">
    <w:abstractNumId w:val="14"/>
    <w:lvlOverride w:ilvl="0">
      <w:lvl w:ilvl="0">
        <w:start w:val="1"/>
        <w:numFmt w:val="decimal"/>
        <w:lvlText w:val="Eq.%1"/>
        <w:lvlJc w:val="left"/>
        <w:pPr>
          <w:ind w:left="0" w:firstLine="0"/>
        </w:pPr>
        <w:rPr>
          <w:rFonts w:ascii="Times New Roman" w:hAnsi="Times New Roman" w:hint="default"/>
          <w:color w:val="auto"/>
          <w:sz w:val="22"/>
        </w:rPr>
      </w:lvl>
    </w:lvlOverride>
    <w:lvlOverride w:ilvl="1">
      <w:lvl w:ilvl="1">
        <w:start w:val="1"/>
        <w:numFmt w:val="decimal"/>
        <w:lvlText w:val="Eq.%1-%2"/>
        <w:lvlJc w:val="left"/>
        <w:pPr>
          <w:ind w:left="0" w:firstLine="0"/>
        </w:pPr>
        <w:rPr>
          <w:rFonts w:ascii="Times New Roman" w:hAnsi="Times New Roman" w:hint="default"/>
          <w:sz w:val="22"/>
        </w:rPr>
      </w:lvl>
    </w:lvlOverride>
    <w:lvlOverride w:ilvl="2">
      <w:lvl w:ilvl="2">
        <w:start w:val="1"/>
        <w:numFmt w:val="lowerRoman"/>
        <w:lvlText w:val="%3)"/>
        <w:lvlJc w:val="lef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8">
    <w:abstractNumId w:val="4"/>
  </w:num>
  <w:num w:numId="9">
    <w:abstractNumId w:val="31"/>
  </w:num>
  <w:num w:numId="10">
    <w:abstractNumId w:val="6"/>
  </w:num>
  <w:num w:numId="11">
    <w:abstractNumId w:val="8"/>
  </w:num>
  <w:num w:numId="12">
    <w:abstractNumId w:val="21"/>
  </w:num>
  <w:num w:numId="13">
    <w:abstractNumId w:val="10"/>
  </w:num>
  <w:num w:numId="14">
    <w:abstractNumId w:val="26"/>
  </w:num>
  <w:num w:numId="15">
    <w:abstractNumId w:val="17"/>
  </w:num>
  <w:num w:numId="16">
    <w:abstractNumId w:val="27"/>
  </w:num>
  <w:num w:numId="17">
    <w:abstractNumId w:val="28"/>
  </w:num>
  <w:num w:numId="18">
    <w:abstractNumId w:val="12"/>
  </w:num>
  <w:num w:numId="19">
    <w:abstractNumId w:val="18"/>
  </w:num>
  <w:num w:numId="20">
    <w:abstractNumId w:val="7"/>
  </w:num>
  <w:num w:numId="21">
    <w:abstractNumId w:val="5"/>
  </w:num>
  <w:num w:numId="22">
    <w:abstractNumId w:val="30"/>
  </w:num>
  <w:num w:numId="23">
    <w:abstractNumId w:val="13"/>
  </w:num>
  <w:num w:numId="24">
    <w:abstractNumId w:val="25"/>
  </w:num>
  <w:num w:numId="25">
    <w:abstractNumId w:val="19"/>
  </w:num>
  <w:num w:numId="26">
    <w:abstractNumId w:val="9"/>
  </w:num>
  <w:num w:numId="27">
    <w:abstractNumId w:val="3"/>
  </w:num>
  <w:num w:numId="28">
    <w:abstractNumId w:val="2"/>
  </w:num>
  <w:num w:numId="29">
    <w:abstractNumId w:val="16"/>
  </w:num>
  <w:num w:numId="30">
    <w:abstractNumId w:val="15"/>
  </w:num>
  <w:num w:numId="31">
    <w:abstractNumId w:val="22"/>
  </w:num>
  <w:num w:numId="32">
    <w:abstractNumId w:val="20"/>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SSINI Mohamed-amine">
    <w15:presenceInfo w15:providerId="AD" w15:userId="S-1-5-21-2415383333-406384120-3540199839-5132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256"/>
    <w:rsid w:val="00001B45"/>
    <w:rsid w:val="00001C88"/>
    <w:rsid w:val="00001FCF"/>
    <w:rsid w:val="000024FE"/>
    <w:rsid w:val="00002CE6"/>
    <w:rsid w:val="00003860"/>
    <w:rsid w:val="0000388F"/>
    <w:rsid w:val="00003981"/>
    <w:rsid w:val="00003ABE"/>
    <w:rsid w:val="00003C0C"/>
    <w:rsid w:val="000048B9"/>
    <w:rsid w:val="00005B2D"/>
    <w:rsid w:val="0000664D"/>
    <w:rsid w:val="00006B40"/>
    <w:rsid w:val="000073F8"/>
    <w:rsid w:val="00007AB7"/>
    <w:rsid w:val="00010068"/>
    <w:rsid w:val="00010326"/>
    <w:rsid w:val="0001078B"/>
    <w:rsid w:val="00011162"/>
    <w:rsid w:val="00011792"/>
    <w:rsid w:val="00012A5E"/>
    <w:rsid w:val="0001474C"/>
    <w:rsid w:val="00015085"/>
    <w:rsid w:val="0001513F"/>
    <w:rsid w:val="0001519A"/>
    <w:rsid w:val="0001547D"/>
    <w:rsid w:val="00015F25"/>
    <w:rsid w:val="000161E5"/>
    <w:rsid w:val="0001632E"/>
    <w:rsid w:val="000169CF"/>
    <w:rsid w:val="00016B6B"/>
    <w:rsid w:val="00016ED7"/>
    <w:rsid w:val="00017020"/>
    <w:rsid w:val="000171FB"/>
    <w:rsid w:val="00017CAC"/>
    <w:rsid w:val="00017F13"/>
    <w:rsid w:val="00020037"/>
    <w:rsid w:val="0002003A"/>
    <w:rsid w:val="00020870"/>
    <w:rsid w:val="000211DC"/>
    <w:rsid w:val="00022497"/>
    <w:rsid w:val="00022669"/>
    <w:rsid w:val="000227DB"/>
    <w:rsid w:val="00022918"/>
    <w:rsid w:val="00022D17"/>
    <w:rsid w:val="00022F1A"/>
    <w:rsid w:val="00023129"/>
    <w:rsid w:val="000234F5"/>
    <w:rsid w:val="000244A2"/>
    <w:rsid w:val="00024FA1"/>
    <w:rsid w:val="000256B3"/>
    <w:rsid w:val="00025AB1"/>
    <w:rsid w:val="00025DF0"/>
    <w:rsid w:val="00026245"/>
    <w:rsid w:val="00027CE5"/>
    <w:rsid w:val="00030138"/>
    <w:rsid w:val="0003029C"/>
    <w:rsid w:val="0003061B"/>
    <w:rsid w:val="000306C1"/>
    <w:rsid w:val="00030C76"/>
    <w:rsid w:val="00030CD0"/>
    <w:rsid w:val="00031256"/>
    <w:rsid w:val="00031789"/>
    <w:rsid w:val="000323C8"/>
    <w:rsid w:val="000324FE"/>
    <w:rsid w:val="00032CE3"/>
    <w:rsid w:val="00033446"/>
    <w:rsid w:val="00033A09"/>
    <w:rsid w:val="00034058"/>
    <w:rsid w:val="0003497B"/>
    <w:rsid w:val="00034D6A"/>
    <w:rsid w:val="00035384"/>
    <w:rsid w:val="000354E2"/>
    <w:rsid w:val="00036A3E"/>
    <w:rsid w:val="00037095"/>
    <w:rsid w:val="0004139E"/>
    <w:rsid w:val="000418F5"/>
    <w:rsid w:val="00042752"/>
    <w:rsid w:val="00042AEC"/>
    <w:rsid w:val="00042C4B"/>
    <w:rsid w:val="00042F4D"/>
    <w:rsid w:val="000445C1"/>
    <w:rsid w:val="00044942"/>
    <w:rsid w:val="00045415"/>
    <w:rsid w:val="00045A69"/>
    <w:rsid w:val="0004684D"/>
    <w:rsid w:val="000477E1"/>
    <w:rsid w:val="00050542"/>
    <w:rsid w:val="0005143E"/>
    <w:rsid w:val="00052359"/>
    <w:rsid w:val="0005290E"/>
    <w:rsid w:val="00053C50"/>
    <w:rsid w:val="00054389"/>
    <w:rsid w:val="000547C9"/>
    <w:rsid w:val="00054BD6"/>
    <w:rsid w:val="00055FFB"/>
    <w:rsid w:val="000561E2"/>
    <w:rsid w:val="0005630D"/>
    <w:rsid w:val="00056435"/>
    <w:rsid w:val="00060242"/>
    <w:rsid w:val="000604FA"/>
    <w:rsid w:val="00060A02"/>
    <w:rsid w:val="00061756"/>
    <w:rsid w:val="00061913"/>
    <w:rsid w:val="00061A67"/>
    <w:rsid w:val="000628C3"/>
    <w:rsid w:val="00063613"/>
    <w:rsid w:val="000645E4"/>
    <w:rsid w:val="00064CFD"/>
    <w:rsid w:val="000659BC"/>
    <w:rsid w:val="00066122"/>
    <w:rsid w:val="00066668"/>
    <w:rsid w:val="00066A7A"/>
    <w:rsid w:val="000677BC"/>
    <w:rsid w:val="00067A42"/>
    <w:rsid w:val="00067CC8"/>
    <w:rsid w:val="00070410"/>
    <w:rsid w:val="000707C9"/>
    <w:rsid w:val="00070913"/>
    <w:rsid w:val="00070AC4"/>
    <w:rsid w:val="00070DFE"/>
    <w:rsid w:val="00071AC6"/>
    <w:rsid w:val="0007315B"/>
    <w:rsid w:val="00073366"/>
    <w:rsid w:val="00073466"/>
    <w:rsid w:val="0007443E"/>
    <w:rsid w:val="000748D6"/>
    <w:rsid w:val="00075A62"/>
    <w:rsid w:val="00075B43"/>
    <w:rsid w:val="000761A3"/>
    <w:rsid w:val="0008019D"/>
    <w:rsid w:val="00080736"/>
    <w:rsid w:val="00081595"/>
    <w:rsid w:val="000823EB"/>
    <w:rsid w:val="00082F7F"/>
    <w:rsid w:val="00083269"/>
    <w:rsid w:val="000836E9"/>
    <w:rsid w:val="00084767"/>
    <w:rsid w:val="00085E5C"/>
    <w:rsid w:val="000866E5"/>
    <w:rsid w:val="00087513"/>
    <w:rsid w:val="00087C1E"/>
    <w:rsid w:val="00087C8A"/>
    <w:rsid w:val="00087FB5"/>
    <w:rsid w:val="0009029B"/>
    <w:rsid w:val="00090D6F"/>
    <w:rsid w:val="00090F1B"/>
    <w:rsid w:val="00091761"/>
    <w:rsid w:val="000921A9"/>
    <w:rsid w:val="00092E24"/>
    <w:rsid w:val="00092EA5"/>
    <w:rsid w:val="000934EF"/>
    <w:rsid w:val="00093732"/>
    <w:rsid w:val="00094784"/>
    <w:rsid w:val="00095895"/>
    <w:rsid w:val="0009678B"/>
    <w:rsid w:val="000971A1"/>
    <w:rsid w:val="000971EF"/>
    <w:rsid w:val="000976FA"/>
    <w:rsid w:val="00097795"/>
    <w:rsid w:val="000A01F8"/>
    <w:rsid w:val="000A145D"/>
    <w:rsid w:val="000A16CB"/>
    <w:rsid w:val="000A1A79"/>
    <w:rsid w:val="000A27E8"/>
    <w:rsid w:val="000A2D58"/>
    <w:rsid w:val="000A2EB4"/>
    <w:rsid w:val="000A391D"/>
    <w:rsid w:val="000A3C20"/>
    <w:rsid w:val="000A3FEE"/>
    <w:rsid w:val="000A4600"/>
    <w:rsid w:val="000A49BE"/>
    <w:rsid w:val="000A4DC1"/>
    <w:rsid w:val="000A4F5E"/>
    <w:rsid w:val="000A5446"/>
    <w:rsid w:val="000A5A32"/>
    <w:rsid w:val="000A5CFA"/>
    <w:rsid w:val="000A611A"/>
    <w:rsid w:val="000A618E"/>
    <w:rsid w:val="000A6733"/>
    <w:rsid w:val="000A6B2F"/>
    <w:rsid w:val="000A75C5"/>
    <w:rsid w:val="000A77AE"/>
    <w:rsid w:val="000B0C9B"/>
    <w:rsid w:val="000B0E3D"/>
    <w:rsid w:val="000B1EF3"/>
    <w:rsid w:val="000B230A"/>
    <w:rsid w:val="000B2D2F"/>
    <w:rsid w:val="000B2F6C"/>
    <w:rsid w:val="000B322B"/>
    <w:rsid w:val="000B3D3D"/>
    <w:rsid w:val="000B4125"/>
    <w:rsid w:val="000B53FD"/>
    <w:rsid w:val="000B59C0"/>
    <w:rsid w:val="000B5B7B"/>
    <w:rsid w:val="000B5FAF"/>
    <w:rsid w:val="000B63BF"/>
    <w:rsid w:val="000B63CB"/>
    <w:rsid w:val="000B6951"/>
    <w:rsid w:val="000B6E52"/>
    <w:rsid w:val="000B7A25"/>
    <w:rsid w:val="000B7D10"/>
    <w:rsid w:val="000C0572"/>
    <w:rsid w:val="000C1693"/>
    <w:rsid w:val="000C2941"/>
    <w:rsid w:val="000C3087"/>
    <w:rsid w:val="000C3172"/>
    <w:rsid w:val="000C3A52"/>
    <w:rsid w:val="000C4DB5"/>
    <w:rsid w:val="000C4E9F"/>
    <w:rsid w:val="000C5827"/>
    <w:rsid w:val="000C6423"/>
    <w:rsid w:val="000C664F"/>
    <w:rsid w:val="000C66F6"/>
    <w:rsid w:val="000C679B"/>
    <w:rsid w:val="000D2A7C"/>
    <w:rsid w:val="000D2D2C"/>
    <w:rsid w:val="000D2F51"/>
    <w:rsid w:val="000D339E"/>
    <w:rsid w:val="000D40BA"/>
    <w:rsid w:val="000D4584"/>
    <w:rsid w:val="000D4FF2"/>
    <w:rsid w:val="000D531E"/>
    <w:rsid w:val="000D59C3"/>
    <w:rsid w:val="000D5BE6"/>
    <w:rsid w:val="000D7C02"/>
    <w:rsid w:val="000D7C20"/>
    <w:rsid w:val="000E0028"/>
    <w:rsid w:val="000E0AE9"/>
    <w:rsid w:val="000E1C35"/>
    <w:rsid w:val="000E1C40"/>
    <w:rsid w:val="000E2BD6"/>
    <w:rsid w:val="000E4E28"/>
    <w:rsid w:val="000E574F"/>
    <w:rsid w:val="000E5D11"/>
    <w:rsid w:val="000E7CBA"/>
    <w:rsid w:val="000E7EF7"/>
    <w:rsid w:val="000F06F5"/>
    <w:rsid w:val="000F0B32"/>
    <w:rsid w:val="000F146E"/>
    <w:rsid w:val="000F1860"/>
    <w:rsid w:val="000F1D0C"/>
    <w:rsid w:val="000F200B"/>
    <w:rsid w:val="000F28D3"/>
    <w:rsid w:val="000F2C7B"/>
    <w:rsid w:val="000F3421"/>
    <w:rsid w:val="000F349C"/>
    <w:rsid w:val="000F34D3"/>
    <w:rsid w:val="000F3F7E"/>
    <w:rsid w:val="000F44A3"/>
    <w:rsid w:val="000F49C0"/>
    <w:rsid w:val="000F4A40"/>
    <w:rsid w:val="000F54A2"/>
    <w:rsid w:val="000F5CDA"/>
    <w:rsid w:val="000F5D72"/>
    <w:rsid w:val="000F6417"/>
    <w:rsid w:val="000F643F"/>
    <w:rsid w:val="000F6BBF"/>
    <w:rsid w:val="000F6CFC"/>
    <w:rsid w:val="000F7471"/>
    <w:rsid w:val="000F7BC9"/>
    <w:rsid w:val="000F7F7C"/>
    <w:rsid w:val="00100F04"/>
    <w:rsid w:val="001010D3"/>
    <w:rsid w:val="001011E4"/>
    <w:rsid w:val="00101975"/>
    <w:rsid w:val="00101F40"/>
    <w:rsid w:val="0010265B"/>
    <w:rsid w:val="00102B4C"/>
    <w:rsid w:val="00102EC2"/>
    <w:rsid w:val="001032D0"/>
    <w:rsid w:val="00103660"/>
    <w:rsid w:val="001038F4"/>
    <w:rsid w:val="00103CA0"/>
    <w:rsid w:val="00104F4C"/>
    <w:rsid w:val="00105162"/>
    <w:rsid w:val="00105A27"/>
    <w:rsid w:val="0010634E"/>
    <w:rsid w:val="001066DE"/>
    <w:rsid w:val="001068C0"/>
    <w:rsid w:val="00106BE1"/>
    <w:rsid w:val="00106F98"/>
    <w:rsid w:val="001074B4"/>
    <w:rsid w:val="00107C5B"/>
    <w:rsid w:val="00107D92"/>
    <w:rsid w:val="00107E22"/>
    <w:rsid w:val="0011090B"/>
    <w:rsid w:val="00111448"/>
    <w:rsid w:val="00111FDE"/>
    <w:rsid w:val="001133EF"/>
    <w:rsid w:val="00113523"/>
    <w:rsid w:val="00113BDF"/>
    <w:rsid w:val="00113D65"/>
    <w:rsid w:val="00113E4B"/>
    <w:rsid w:val="00116066"/>
    <w:rsid w:val="0011612E"/>
    <w:rsid w:val="00116932"/>
    <w:rsid w:val="00117077"/>
    <w:rsid w:val="00117820"/>
    <w:rsid w:val="00117CB8"/>
    <w:rsid w:val="0012091A"/>
    <w:rsid w:val="00121369"/>
    <w:rsid w:val="001214CD"/>
    <w:rsid w:val="0012168D"/>
    <w:rsid w:val="001217FC"/>
    <w:rsid w:val="00123886"/>
    <w:rsid w:val="001243A0"/>
    <w:rsid w:val="0012493F"/>
    <w:rsid w:val="00124FE2"/>
    <w:rsid w:val="00125784"/>
    <w:rsid w:val="0012645F"/>
    <w:rsid w:val="001265D4"/>
    <w:rsid w:val="001268AE"/>
    <w:rsid w:val="00127D02"/>
    <w:rsid w:val="001307BB"/>
    <w:rsid w:val="001308D1"/>
    <w:rsid w:val="00130A5C"/>
    <w:rsid w:val="00130D71"/>
    <w:rsid w:val="00130EBC"/>
    <w:rsid w:val="00132AAC"/>
    <w:rsid w:val="00132E72"/>
    <w:rsid w:val="00133A71"/>
    <w:rsid w:val="00133BFF"/>
    <w:rsid w:val="00133F97"/>
    <w:rsid w:val="00133FCF"/>
    <w:rsid w:val="0013484E"/>
    <w:rsid w:val="00134F70"/>
    <w:rsid w:val="001353AB"/>
    <w:rsid w:val="00135C65"/>
    <w:rsid w:val="001360D7"/>
    <w:rsid w:val="00136871"/>
    <w:rsid w:val="0013717E"/>
    <w:rsid w:val="00137481"/>
    <w:rsid w:val="00137558"/>
    <w:rsid w:val="00137B26"/>
    <w:rsid w:val="00137FBE"/>
    <w:rsid w:val="00140151"/>
    <w:rsid w:val="00140561"/>
    <w:rsid w:val="001410F2"/>
    <w:rsid w:val="00141142"/>
    <w:rsid w:val="001411F6"/>
    <w:rsid w:val="001413C9"/>
    <w:rsid w:val="00141A41"/>
    <w:rsid w:val="00142E69"/>
    <w:rsid w:val="00143CBF"/>
    <w:rsid w:val="00143E8F"/>
    <w:rsid w:val="001440A9"/>
    <w:rsid w:val="00144DF8"/>
    <w:rsid w:val="00144DF9"/>
    <w:rsid w:val="00145209"/>
    <w:rsid w:val="00145526"/>
    <w:rsid w:val="0014560E"/>
    <w:rsid w:val="00145E8D"/>
    <w:rsid w:val="001465D3"/>
    <w:rsid w:val="001469CD"/>
    <w:rsid w:val="001473ED"/>
    <w:rsid w:val="00147470"/>
    <w:rsid w:val="00147627"/>
    <w:rsid w:val="001476C0"/>
    <w:rsid w:val="0014777C"/>
    <w:rsid w:val="00150B80"/>
    <w:rsid w:val="00150FFE"/>
    <w:rsid w:val="0015139F"/>
    <w:rsid w:val="0015166C"/>
    <w:rsid w:val="001518F6"/>
    <w:rsid w:val="001523D4"/>
    <w:rsid w:val="00152FEC"/>
    <w:rsid w:val="00153141"/>
    <w:rsid w:val="001532BD"/>
    <w:rsid w:val="0015344D"/>
    <w:rsid w:val="0015363D"/>
    <w:rsid w:val="00153D29"/>
    <w:rsid w:val="00154964"/>
    <w:rsid w:val="00154BA5"/>
    <w:rsid w:val="00154CA9"/>
    <w:rsid w:val="00154E4B"/>
    <w:rsid w:val="00155382"/>
    <w:rsid w:val="00155DF3"/>
    <w:rsid w:val="00156CCA"/>
    <w:rsid w:val="00160941"/>
    <w:rsid w:val="00160CEC"/>
    <w:rsid w:val="00161700"/>
    <w:rsid w:val="00161768"/>
    <w:rsid w:val="0016182B"/>
    <w:rsid w:val="001624E6"/>
    <w:rsid w:val="00162D8D"/>
    <w:rsid w:val="0016300D"/>
    <w:rsid w:val="00164BC2"/>
    <w:rsid w:val="00164CB9"/>
    <w:rsid w:val="00164F57"/>
    <w:rsid w:val="00165124"/>
    <w:rsid w:val="00165765"/>
    <w:rsid w:val="00165EFE"/>
    <w:rsid w:val="00166BC5"/>
    <w:rsid w:val="00166E96"/>
    <w:rsid w:val="00167650"/>
    <w:rsid w:val="00167C2D"/>
    <w:rsid w:val="00170233"/>
    <w:rsid w:val="00170752"/>
    <w:rsid w:val="00170D38"/>
    <w:rsid w:val="00172040"/>
    <w:rsid w:val="00172596"/>
    <w:rsid w:val="00172A74"/>
    <w:rsid w:val="00173180"/>
    <w:rsid w:val="0017377C"/>
    <w:rsid w:val="00173850"/>
    <w:rsid w:val="0017415D"/>
    <w:rsid w:val="001743E0"/>
    <w:rsid w:val="00175165"/>
    <w:rsid w:val="00175CBA"/>
    <w:rsid w:val="0017646D"/>
    <w:rsid w:val="00176EB5"/>
    <w:rsid w:val="0017722D"/>
    <w:rsid w:val="0017743E"/>
    <w:rsid w:val="00177494"/>
    <w:rsid w:val="00177C99"/>
    <w:rsid w:val="0018039A"/>
    <w:rsid w:val="001808D6"/>
    <w:rsid w:val="00180AA1"/>
    <w:rsid w:val="00182165"/>
    <w:rsid w:val="00182A16"/>
    <w:rsid w:val="00182D00"/>
    <w:rsid w:val="00183382"/>
    <w:rsid w:val="00183EC5"/>
    <w:rsid w:val="00183FFF"/>
    <w:rsid w:val="001852F5"/>
    <w:rsid w:val="00185C38"/>
    <w:rsid w:val="001866FA"/>
    <w:rsid w:val="0018698A"/>
    <w:rsid w:val="00186A02"/>
    <w:rsid w:val="00187500"/>
    <w:rsid w:val="00187CE6"/>
    <w:rsid w:val="00187D88"/>
    <w:rsid w:val="0019024C"/>
    <w:rsid w:val="00190E90"/>
    <w:rsid w:val="00191CD3"/>
    <w:rsid w:val="00191E4A"/>
    <w:rsid w:val="001920CA"/>
    <w:rsid w:val="001927BD"/>
    <w:rsid w:val="0019291E"/>
    <w:rsid w:val="00192BF1"/>
    <w:rsid w:val="00192C42"/>
    <w:rsid w:val="001936C8"/>
    <w:rsid w:val="00193D17"/>
    <w:rsid w:val="00194C70"/>
    <w:rsid w:val="00194C8E"/>
    <w:rsid w:val="001950AA"/>
    <w:rsid w:val="001955DC"/>
    <w:rsid w:val="00195D6C"/>
    <w:rsid w:val="001969E0"/>
    <w:rsid w:val="00197EFF"/>
    <w:rsid w:val="001A089D"/>
    <w:rsid w:val="001A0912"/>
    <w:rsid w:val="001A0D19"/>
    <w:rsid w:val="001A0E3E"/>
    <w:rsid w:val="001A1092"/>
    <w:rsid w:val="001A10A3"/>
    <w:rsid w:val="001A19B6"/>
    <w:rsid w:val="001A1F30"/>
    <w:rsid w:val="001A2FEC"/>
    <w:rsid w:val="001A339E"/>
    <w:rsid w:val="001A3610"/>
    <w:rsid w:val="001A4E0E"/>
    <w:rsid w:val="001A5C60"/>
    <w:rsid w:val="001A6171"/>
    <w:rsid w:val="001A6491"/>
    <w:rsid w:val="001A6B97"/>
    <w:rsid w:val="001A6E70"/>
    <w:rsid w:val="001A7F53"/>
    <w:rsid w:val="001B1428"/>
    <w:rsid w:val="001B1567"/>
    <w:rsid w:val="001B22A7"/>
    <w:rsid w:val="001B266C"/>
    <w:rsid w:val="001B328A"/>
    <w:rsid w:val="001B3673"/>
    <w:rsid w:val="001B3D01"/>
    <w:rsid w:val="001B4BFB"/>
    <w:rsid w:val="001B586C"/>
    <w:rsid w:val="001B5C1E"/>
    <w:rsid w:val="001B5FAE"/>
    <w:rsid w:val="001B643A"/>
    <w:rsid w:val="001B79C7"/>
    <w:rsid w:val="001B7E63"/>
    <w:rsid w:val="001C00DE"/>
    <w:rsid w:val="001C2750"/>
    <w:rsid w:val="001C34F5"/>
    <w:rsid w:val="001C38DF"/>
    <w:rsid w:val="001C51AC"/>
    <w:rsid w:val="001C578B"/>
    <w:rsid w:val="001C57AC"/>
    <w:rsid w:val="001C5887"/>
    <w:rsid w:val="001C5C78"/>
    <w:rsid w:val="001C5F89"/>
    <w:rsid w:val="001C668D"/>
    <w:rsid w:val="001C73B9"/>
    <w:rsid w:val="001C7C78"/>
    <w:rsid w:val="001D037E"/>
    <w:rsid w:val="001D248D"/>
    <w:rsid w:val="001D259B"/>
    <w:rsid w:val="001D31C8"/>
    <w:rsid w:val="001D414D"/>
    <w:rsid w:val="001D4437"/>
    <w:rsid w:val="001D4749"/>
    <w:rsid w:val="001D552C"/>
    <w:rsid w:val="001D6482"/>
    <w:rsid w:val="001D6B5C"/>
    <w:rsid w:val="001D7E7A"/>
    <w:rsid w:val="001E0325"/>
    <w:rsid w:val="001E0A99"/>
    <w:rsid w:val="001E0ACD"/>
    <w:rsid w:val="001E3098"/>
    <w:rsid w:val="001E366E"/>
    <w:rsid w:val="001E4067"/>
    <w:rsid w:val="001E4D46"/>
    <w:rsid w:val="001E4F5A"/>
    <w:rsid w:val="001E4F68"/>
    <w:rsid w:val="001E5322"/>
    <w:rsid w:val="001E597A"/>
    <w:rsid w:val="001E64C4"/>
    <w:rsid w:val="001E7072"/>
    <w:rsid w:val="001E780D"/>
    <w:rsid w:val="001E786F"/>
    <w:rsid w:val="001E7DD6"/>
    <w:rsid w:val="001E7E4F"/>
    <w:rsid w:val="001F0F3E"/>
    <w:rsid w:val="001F148A"/>
    <w:rsid w:val="001F15B3"/>
    <w:rsid w:val="001F195F"/>
    <w:rsid w:val="001F1A0C"/>
    <w:rsid w:val="001F1E37"/>
    <w:rsid w:val="001F20E6"/>
    <w:rsid w:val="001F2577"/>
    <w:rsid w:val="001F2589"/>
    <w:rsid w:val="001F4766"/>
    <w:rsid w:val="001F5542"/>
    <w:rsid w:val="001F60C1"/>
    <w:rsid w:val="001F61B8"/>
    <w:rsid w:val="001F6562"/>
    <w:rsid w:val="001F7138"/>
    <w:rsid w:val="0020107F"/>
    <w:rsid w:val="00201BC6"/>
    <w:rsid w:val="002021C6"/>
    <w:rsid w:val="00202E59"/>
    <w:rsid w:val="002030A9"/>
    <w:rsid w:val="00203DC0"/>
    <w:rsid w:val="00205E81"/>
    <w:rsid w:val="002070EF"/>
    <w:rsid w:val="00207928"/>
    <w:rsid w:val="00207A7A"/>
    <w:rsid w:val="00207FC1"/>
    <w:rsid w:val="002103E7"/>
    <w:rsid w:val="002104CA"/>
    <w:rsid w:val="00210D93"/>
    <w:rsid w:val="00211F11"/>
    <w:rsid w:val="00212644"/>
    <w:rsid w:val="0021328B"/>
    <w:rsid w:val="002150EB"/>
    <w:rsid w:val="002154A9"/>
    <w:rsid w:val="00216F98"/>
    <w:rsid w:val="002171D5"/>
    <w:rsid w:val="00217E44"/>
    <w:rsid w:val="00220924"/>
    <w:rsid w:val="002210E9"/>
    <w:rsid w:val="002216E7"/>
    <w:rsid w:val="0022266A"/>
    <w:rsid w:val="00222715"/>
    <w:rsid w:val="002229DA"/>
    <w:rsid w:val="00222B33"/>
    <w:rsid w:val="00222B71"/>
    <w:rsid w:val="00222FBC"/>
    <w:rsid w:val="002234F6"/>
    <w:rsid w:val="002247E9"/>
    <w:rsid w:val="0022481C"/>
    <w:rsid w:val="00224896"/>
    <w:rsid w:val="0022611B"/>
    <w:rsid w:val="00226388"/>
    <w:rsid w:val="002265F4"/>
    <w:rsid w:val="0022684B"/>
    <w:rsid w:val="002273D2"/>
    <w:rsid w:val="002275EA"/>
    <w:rsid w:val="00227635"/>
    <w:rsid w:val="00227BCA"/>
    <w:rsid w:val="0023213B"/>
    <w:rsid w:val="00232B19"/>
    <w:rsid w:val="002340B8"/>
    <w:rsid w:val="00234619"/>
    <w:rsid w:val="00235082"/>
    <w:rsid w:val="002360C9"/>
    <w:rsid w:val="002366D6"/>
    <w:rsid w:val="00236935"/>
    <w:rsid w:val="002372DA"/>
    <w:rsid w:val="00237334"/>
    <w:rsid w:val="00237AA2"/>
    <w:rsid w:val="00237B6F"/>
    <w:rsid w:val="00237F2D"/>
    <w:rsid w:val="00241077"/>
    <w:rsid w:val="002416CA"/>
    <w:rsid w:val="00241FFC"/>
    <w:rsid w:val="00242161"/>
    <w:rsid w:val="00242CB5"/>
    <w:rsid w:val="00242EA3"/>
    <w:rsid w:val="002432C6"/>
    <w:rsid w:val="00243D07"/>
    <w:rsid w:val="00244234"/>
    <w:rsid w:val="002444BA"/>
    <w:rsid w:val="002444F2"/>
    <w:rsid w:val="00244DEA"/>
    <w:rsid w:val="00244EB1"/>
    <w:rsid w:val="00245C10"/>
    <w:rsid w:val="00245ECB"/>
    <w:rsid w:val="002467D1"/>
    <w:rsid w:val="002467E8"/>
    <w:rsid w:val="00246F58"/>
    <w:rsid w:val="00247AD7"/>
    <w:rsid w:val="00247BB2"/>
    <w:rsid w:val="00247D2C"/>
    <w:rsid w:val="00247FF7"/>
    <w:rsid w:val="0025020A"/>
    <w:rsid w:val="002507B6"/>
    <w:rsid w:val="00250E89"/>
    <w:rsid w:val="0025147E"/>
    <w:rsid w:val="00251542"/>
    <w:rsid w:val="0025186E"/>
    <w:rsid w:val="0025196F"/>
    <w:rsid w:val="0025267D"/>
    <w:rsid w:val="00253B20"/>
    <w:rsid w:val="002540BE"/>
    <w:rsid w:val="00254A6F"/>
    <w:rsid w:val="00254DAA"/>
    <w:rsid w:val="00255A93"/>
    <w:rsid w:val="00255BE4"/>
    <w:rsid w:val="0025625E"/>
    <w:rsid w:val="00256416"/>
    <w:rsid w:val="002564D5"/>
    <w:rsid w:val="002568EA"/>
    <w:rsid w:val="0026166D"/>
    <w:rsid w:val="00261C12"/>
    <w:rsid w:val="002625F3"/>
    <w:rsid w:val="00262F4D"/>
    <w:rsid w:val="002636B3"/>
    <w:rsid w:val="0026511E"/>
    <w:rsid w:val="00266173"/>
    <w:rsid w:val="0026649D"/>
    <w:rsid w:val="002666A7"/>
    <w:rsid w:val="0026763C"/>
    <w:rsid w:val="002711B9"/>
    <w:rsid w:val="0027186B"/>
    <w:rsid w:val="00272E02"/>
    <w:rsid w:val="002740AA"/>
    <w:rsid w:val="002761DB"/>
    <w:rsid w:val="00276815"/>
    <w:rsid w:val="00277107"/>
    <w:rsid w:val="002778C3"/>
    <w:rsid w:val="0027793D"/>
    <w:rsid w:val="00277992"/>
    <w:rsid w:val="00277ADF"/>
    <w:rsid w:val="00280169"/>
    <w:rsid w:val="00281219"/>
    <w:rsid w:val="00281361"/>
    <w:rsid w:val="00281868"/>
    <w:rsid w:val="00282D02"/>
    <w:rsid w:val="002834A7"/>
    <w:rsid w:val="002835EB"/>
    <w:rsid w:val="0028409C"/>
    <w:rsid w:val="00284540"/>
    <w:rsid w:val="00284CEC"/>
    <w:rsid w:val="0028506D"/>
    <w:rsid w:val="0028513E"/>
    <w:rsid w:val="00285143"/>
    <w:rsid w:val="0028556B"/>
    <w:rsid w:val="00285679"/>
    <w:rsid w:val="002863CA"/>
    <w:rsid w:val="002867B8"/>
    <w:rsid w:val="00286989"/>
    <w:rsid w:val="00287CF2"/>
    <w:rsid w:val="0029095A"/>
    <w:rsid w:val="00290DF5"/>
    <w:rsid w:val="00291150"/>
    <w:rsid w:val="00292739"/>
    <w:rsid w:val="00292BE2"/>
    <w:rsid w:val="0029373A"/>
    <w:rsid w:val="00293B3C"/>
    <w:rsid w:val="00294888"/>
    <w:rsid w:val="002949CC"/>
    <w:rsid w:val="00295A0B"/>
    <w:rsid w:val="00295C43"/>
    <w:rsid w:val="00296433"/>
    <w:rsid w:val="00297D47"/>
    <w:rsid w:val="002A04D9"/>
    <w:rsid w:val="002A04E2"/>
    <w:rsid w:val="002A0CDE"/>
    <w:rsid w:val="002A1ACA"/>
    <w:rsid w:val="002A1B44"/>
    <w:rsid w:val="002A1EAB"/>
    <w:rsid w:val="002A34BC"/>
    <w:rsid w:val="002A42D4"/>
    <w:rsid w:val="002A4FE6"/>
    <w:rsid w:val="002A5175"/>
    <w:rsid w:val="002A53F7"/>
    <w:rsid w:val="002A5C65"/>
    <w:rsid w:val="002A6D03"/>
    <w:rsid w:val="002A6E4A"/>
    <w:rsid w:val="002A70CC"/>
    <w:rsid w:val="002A7432"/>
    <w:rsid w:val="002A7F9D"/>
    <w:rsid w:val="002B0851"/>
    <w:rsid w:val="002B0DEC"/>
    <w:rsid w:val="002B104D"/>
    <w:rsid w:val="002B1AE4"/>
    <w:rsid w:val="002B24B3"/>
    <w:rsid w:val="002B4D0D"/>
    <w:rsid w:val="002B4F8B"/>
    <w:rsid w:val="002B5B72"/>
    <w:rsid w:val="002B5D81"/>
    <w:rsid w:val="002B7609"/>
    <w:rsid w:val="002C12E1"/>
    <w:rsid w:val="002C292B"/>
    <w:rsid w:val="002C2959"/>
    <w:rsid w:val="002C2DBC"/>
    <w:rsid w:val="002C300D"/>
    <w:rsid w:val="002C38DB"/>
    <w:rsid w:val="002C3B66"/>
    <w:rsid w:val="002C51F6"/>
    <w:rsid w:val="002C5C5B"/>
    <w:rsid w:val="002C671D"/>
    <w:rsid w:val="002C6B2A"/>
    <w:rsid w:val="002D0301"/>
    <w:rsid w:val="002D04F9"/>
    <w:rsid w:val="002D10E3"/>
    <w:rsid w:val="002D1272"/>
    <w:rsid w:val="002D224E"/>
    <w:rsid w:val="002D27F5"/>
    <w:rsid w:val="002D2F0D"/>
    <w:rsid w:val="002D31CB"/>
    <w:rsid w:val="002D3905"/>
    <w:rsid w:val="002D4047"/>
    <w:rsid w:val="002D4710"/>
    <w:rsid w:val="002D4C6C"/>
    <w:rsid w:val="002D5364"/>
    <w:rsid w:val="002D58F5"/>
    <w:rsid w:val="002D5A41"/>
    <w:rsid w:val="002D6F8D"/>
    <w:rsid w:val="002D78A9"/>
    <w:rsid w:val="002D7A89"/>
    <w:rsid w:val="002D7A8A"/>
    <w:rsid w:val="002E0066"/>
    <w:rsid w:val="002E15EC"/>
    <w:rsid w:val="002E260A"/>
    <w:rsid w:val="002E2A71"/>
    <w:rsid w:val="002E37BF"/>
    <w:rsid w:val="002E3807"/>
    <w:rsid w:val="002E3D34"/>
    <w:rsid w:val="002E3DEC"/>
    <w:rsid w:val="002E3FB2"/>
    <w:rsid w:val="002E4B06"/>
    <w:rsid w:val="002E5902"/>
    <w:rsid w:val="002E6712"/>
    <w:rsid w:val="002E6756"/>
    <w:rsid w:val="002E7AB3"/>
    <w:rsid w:val="002E7D15"/>
    <w:rsid w:val="002F00C6"/>
    <w:rsid w:val="002F0276"/>
    <w:rsid w:val="002F092D"/>
    <w:rsid w:val="002F0ACE"/>
    <w:rsid w:val="002F18A6"/>
    <w:rsid w:val="002F2005"/>
    <w:rsid w:val="002F218A"/>
    <w:rsid w:val="002F22EE"/>
    <w:rsid w:val="002F25BC"/>
    <w:rsid w:val="002F2BFA"/>
    <w:rsid w:val="002F40E7"/>
    <w:rsid w:val="002F49D2"/>
    <w:rsid w:val="002F522D"/>
    <w:rsid w:val="002F53C9"/>
    <w:rsid w:val="002F600C"/>
    <w:rsid w:val="002F6089"/>
    <w:rsid w:val="002F6210"/>
    <w:rsid w:val="002F62E6"/>
    <w:rsid w:val="002F64AD"/>
    <w:rsid w:val="002F6C9C"/>
    <w:rsid w:val="002F7FD4"/>
    <w:rsid w:val="00300601"/>
    <w:rsid w:val="003006D3"/>
    <w:rsid w:val="00300759"/>
    <w:rsid w:val="0030121A"/>
    <w:rsid w:val="00301306"/>
    <w:rsid w:val="00301368"/>
    <w:rsid w:val="003014F6"/>
    <w:rsid w:val="003026FD"/>
    <w:rsid w:val="003027F7"/>
    <w:rsid w:val="00302FEB"/>
    <w:rsid w:val="00303F20"/>
    <w:rsid w:val="0030479A"/>
    <w:rsid w:val="00304924"/>
    <w:rsid w:val="00305B49"/>
    <w:rsid w:val="00307A34"/>
    <w:rsid w:val="00310778"/>
    <w:rsid w:val="00310799"/>
    <w:rsid w:val="00310C37"/>
    <w:rsid w:val="00312E05"/>
    <w:rsid w:val="0031307F"/>
    <w:rsid w:val="0031372A"/>
    <w:rsid w:val="00314342"/>
    <w:rsid w:val="003144EC"/>
    <w:rsid w:val="00314776"/>
    <w:rsid w:val="003150DA"/>
    <w:rsid w:val="0031698A"/>
    <w:rsid w:val="00316AA3"/>
    <w:rsid w:val="00316DC1"/>
    <w:rsid w:val="003205E6"/>
    <w:rsid w:val="0032139B"/>
    <w:rsid w:val="003213ED"/>
    <w:rsid w:val="00322FBA"/>
    <w:rsid w:val="00323048"/>
    <w:rsid w:val="00323177"/>
    <w:rsid w:val="00323405"/>
    <w:rsid w:val="00323724"/>
    <w:rsid w:val="003237B0"/>
    <w:rsid w:val="00323AD1"/>
    <w:rsid w:val="00324E96"/>
    <w:rsid w:val="0032515F"/>
    <w:rsid w:val="00325C5A"/>
    <w:rsid w:val="00325E43"/>
    <w:rsid w:val="00326B34"/>
    <w:rsid w:val="00326BF9"/>
    <w:rsid w:val="00326F70"/>
    <w:rsid w:val="00327C5C"/>
    <w:rsid w:val="00327DC8"/>
    <w:rsid w:val="00330128"/>
    <w:rsid w:val="003301E3"/>
    <w:rsid w:val="003310A6"/>
    <w:rsid w:val="0033124F"/>
    <w:rsid w:val="003313EF"/>
    <w:rsid w:val="00331433"/>
    <w:rsid w:val="00331E44"/>
    <w:rsid w:val="0033208B"/>
    <w:rsid w:val="003320CA"/>
    <w:rsid w:val="0033229C"/>
    <w:rsid w:val="00332779"/>
    <w:rsid w:val="003331A9"/>
    <w:rsid w:val="00333534"/>
    <w:rsid w:val="00333687"/>
    <w:rsid w:val="003345BF"/>
    <w:rsid w:val="003353D6"/>
    <w:rsid w:val="00335E4B"/>
    <w:rsid w:val="00336174"/>
    <w:rsid w:val="00336D8E"/>
    <w:rsid w:val="0033750F"/>
    <w:rsid w:val="0033777B"/>
    <w:rsid w:val="00337B2C"/>
    <w:rsid w:val="00337B58"/>
    <w:rsid w:val="00337C21"/>
    <w:rsid w:val="00340632"/>
    <w:rsid w:val="00340B8C"/>
    <w:rsid w:val="00341933"/>
    <w:rsid w:val="0034244B"/>
    <w:rsid w:val="0034272D"/>
    <w:rsid w:val="003427E8"/>
    <w:rsid w:val="003443FF"/>
    <w:rsid w:val="00345164"/>
    <w:rsid w:val="003460C0"/>
    <w:rsid w:val="00346290"/>
    <w:rsid w:val="00346D1C"/>
    <w:rsid w:val="003470FA"/>
    <w:rsid w:val="003471D2"/>
    <w:rsid w:val="00347D90"/>
    <w:rsid w:val="00350DC1"/>
    <w:rsid w:val="003510CB"/>
    <w:rsid w:val="003513DE"/>
    <w:rsid w:val="003518BC"/>
    <w:rsid w:val="0035218B"/>
    <w:rsid w:val="00352B2E"/>
    <w:rsid w:val="00353712"/>
    <w:rsid w:val="00353D5B"/>
    <w:rsid w:val="003541DE"/>
    <w:rsid w:val="00355A98"/>
    <w:rsid w:val="00355CDB"/>
    <w:rsid w:val="003578C8"/>
    <w:rsid w:val="00357A66"/>
    <w:rsid w:val="00360453"/>
    <w:rsid w:val="00360AF0"/>
    <w:rsid w:val="00360E33"/>
    <w:rsid w:val="0036103E"/>
    <w:rsid w:val="0036220D"/>
    <w:rsid w:val="00362227"/>
    <w:rsid w:val="0036276F"/>
    <w:rsid w:val="00362AF9"/>
    <w:rsid w:val="00363057"/>
    <w:rsid w:val="00363557"/>
    <w:rsid w:val="003637CF"/>
    <w:rsid w:val="0036419B"/>
    <w:rsid w:val="003648AA"/>
    <w:rsid w:val="00364C96"/>
    <w:rsid w:val="00364F5E"/>
    <w:rsid w:val="00366481"/>
    <w:rsid w:val="00370188"/>
    <w:rsid w:val="0037019B"/>
    <w:rsid w:val="0037065F"/>
    <w:rsid w:val="00370E4A"/>
    <w:rsid w:val="0037159E"/>
    <w:rsid w:val="00372E88"/>
    <w:rsid w:val="0037358F"/>
    <w:rsid w:val="00373EE4"/>
    <w:rsid w:val="003748F5"/>
    <w:rsid w:val="003770EB"/>
    <w:rsid w:val="00377F4E"/>
    <w:rsid w:val="003803B0"/>
    <w:rsid w:val="0038127A"/>
    <w:rsid w:val="003816FB"/>
    <w:rsid w:val="00382E5D"/>
    <w:rsid w:val="003832A8"/>
    <w:rsid w:val="0038343D"/>
    <w:rsid w:val="003849C1"/>
    <w:rsid w:val="00385271"/>
    <w:rsid w:val="003853BF"/>
    <w:rsid w:val="00385A1D"/>
    <w:rsid w:val="0038648A"/>
    <w:rsid w:val="00386F7D"/>
    <w:rsid w:val="003873BB"/>
    <w:rsid w:val="003879C8"/>
    <w:rsid w:val="003879D9"/>
    <w:rsid w:val="00387E2F"/>
    <w:rsid w:val="00387EA3"/>
    <w:rsid w:val="00391760"/>
    <w:rsid w:val="00391FEA"/>
    <w:rsid w:val="003924CD"/>
    <w:rsid w:val="00392574"/>
    <w:rsid w:val="003929B6"/>
    <w:rsid w:val="003936AB"/>
    <w:rsid w:val="00393CA6"/>
    <w:rsid w:val="003943E9"/>
    <w:rsid w:val="00394825"/>
    <w:rsid w:val="003951C5"/>
    <w:rsid w:val="0039657F"/>
    <w:rsid w:val="00396A11"/>
    <w:rsid w:val="003970C0"/>
    <w:rsid w:val="003976FB"/>
    <w:rsid w:val="00397769"/>
    <w:rsid w:val="00397B3D"/>
    <w:rsid w:val="003A0A95"/>
    <w:rsid w:val="003A1D84"/>
    <w:rsid w:val="003A2178"/>
    <w:rsid w:val="003A2C00"/>
    <w:rsid w:val="003A2C49"/>
    <w:rsid w:val="003A3E7B"/>
    <w:rsid w:val="003A3EF4"/>
    <w:rsid w:val="003A4385"/>
    <w:rsid w:val="003A47A8"/>
    <w:rsid w:val="003A4EB9"/>
    <w:rsid w:val="003A5006"/>
    <w:rsid w:val="003A5213"/>
    <w:rsid w:val="003A62E0"/>
    <w:rsid w:val="003B000A"/>
    <w:rsid w:val="003B091B"/>
    <w:rsid w:val="003B0ABF"/>
    <w:rsid w:val="003B0F5D"/>
    <w:rsid w:val="003B10E6"/>
    <w:rsid w:val="003B1112"/>
    <w:rsid w:val="003B2155"/>
    <w:rsid w:val="003B2745"/>
    <w:rsid w:val="003B32E2"/>
    <w:rsid w:val="003B392B"/>
    <w:rsid w:val="003B4675"/>
    <w:rsid w:val="003B4DA0"/>
    <w:rsid w:val="003B52F9"/>
    <w:rsid w:val="003B6A38"/>
    <w:rsid w:val="003B6E5A"/>
    <w:rsid w:val="003B7D04"/>
    <w:rsid w:val="003C0BE3"/>
    <w:rsid w:val="003C19E0"/>
    <w:rsid w:val="003C2454"/>
    <w:rsid w:val="003C2494"/>
    <w:rsid w:val="003C2A03"/>
    <w:rsid w:val="003C34B3"/>
    <w:rsid w:val="003C6388"/>
    <w:rsid w:val="003C688F"/>
    <w:rsid w:val="003C68FE"/>
    <w:rsid w:val="003C6A63"/>
    <w:rsid w:val="003C6B9B"/>
    <w:rsid w:val="003C6EBD"/>
    <w:rsid w:val="003C7DD0"/>
    <w:rsid w:val="003C7F02"/>
    <w:rsid w:val="003D03B6"/>
    <w:rsid w:val="003D1444"/>
    <w:rsid w:val="003D145F"/>
    <w:rsid w:val="003D1860"/>
    <w:rsid w:val="003D18E9"/>
    <w:rsid w:val="003D21D1"/>
    <w:rsid w:val="003D24CD"/>
    <w:rsid w:val="003D2C47"/>
    <w:rsid w:val="003D2DAD"/>
    <w:rsid w:val="003D2F3E"/>
    <w:rsid w:val="003D331F"/>
    <w:rsid w:val="003D391D"/>
    <w:rsid w:val="003D421B"/>
    <w:rsid w:val="003D49D1"/>
    <w:rsid w:val="003D4B70"/>
    <w:rsid w:val="003D60D7"/>
    <w:rsid w:val="003D71AC"/>
    <w:rsid w:val="003D769C"/>
    <w:rsid w:val="003E0A69"/>
    <w:rsid w:val="003E1234"/>
    <w:rsid w:val="003E2016"/>
    <w:rsid w:val="003E2A9F"/>
    <w:rsid w:val="003E2ADF"/>
    <w:rsid w:val="003E2BBE"/>
    <w:rsid w:val="003E2D8A"/>
    <w:rsid w:val="003E3530"/>
    <w:rsid w:val="003E417D"/>
    <w:rsid w:val="003E42AA"/>
    <w:rsid w:val="003E463A"/>
    <w:rsid w:val="003E512E"/>
    <w:rsid w:val="003E5994"/>
    <w:rsid w:val="003E64F7"/>
    <w:rsid w:val="003E6FDB"/>
    <w:rsid w:val="003E709B"/>
    <w:rsid w:val="003E7262"/>
    <w:rsid w:val="003E7B59"/>
    <w:rsid w:val="003E7FE2"/>
    <w:rsid w:val="003F0151"/>
    <w:rsid w:val="003F033F"/>
    <w:rsid w:val="003F1A04"/>
    <w:rsid w:val="003F20B7"/>
    <w:rsid w:val="003F2FE8"/>
    <w:rsid w:val="003F323F"/>
    <w:rsid w:val="003F419C"/>
    <w:rsid w:val="003F51E2"/>
    <w:rsid w:val="003F597D"/>
    <w:rsid w:val="003F63A7"/>
    <w:rsid w:val="003F6479"/>
    <w:rsid w:val="003F6ABB"/>
    <w:rsid w:val="003F728C"/>
    <w:rsid w:val="003F734A"/>
    <w:rsid w:val="003F75F9"/>
    <w:rsid w:val="0040034E"/>
    <w:rsid w:val="00400C4B"/>
    <w:rsid w:val="004019D7"/>
    <w:rsid w:val="00401A07"/>
    <w:rsid w:val="004027C1"/>
    <w:rsid w:val="004028F6"/>
    <w:rsid w:val="00402FA2"/>
    <w:rsid w:val="004053C9"/>
    <w:rsid w:val="004059D9"/>
    <w:rsid w:val="00405B2B"/>
    <w:rsid w:val="0040648B"/>
    <w:rsid w:val="0040707E"/>
    <w:rsid w:val="004075F4"/>
    <w:rsid w:val="00407763"/>
    <w:rsid w:val="0040783B"/>
    <w:rsid w:val="00407C3E"/>
    <w:rsid w:val="00410F8F"/>
    <w:rsid w:val="004112A4"/>
    <w:rsid w:val="00411E3A"/>
    <w:rsid w:val="00412416"/>
    <w:rsid w:val="0041269B"/>
    <w:rsid w:val="00412975"/>
    <w:rsid w:val="004131A1"/>
    <w:rsid w:val="004131DD"/>
    <w:rsid w:val="004135D7"/>
    <w:rsid w:val="00413F3A"/>
    <w:rsid w:val="00414849"/>
    <w:rsid w:val="0041520B"/>
    <w:rsid w:val="0041571A"/>
    <w:rsid w:val="00415F96"/>
    <w:rsid w:val="004160EF"/>
    <w:rsid w:val="00416964"/>
    <w:rsid w:val="004174D8"/>
    <w:rsid w:val="00421A37"/>
    <w:rsid w:val="00421D75"/>
    <w:rsid w:val="00421F97"/>
    <w:rsid w:val="004220E8"/>
    <w:rsid w:val="004221F0"/>
    <w:rsid w:val="00423C2A"/>
    <w:rsid w:val="00423D60"/>
    <w:rsid w:val="0042590D"/>
    <w:rsid w:val="00425E83"/>
    <w:rsid w:val="00426CBA"/>
    <w:rsid w:val="00426D37"/>
    <w:rsid w:val="00427187"/>
    <w:rsid w:val="00427AB0"/>
    <w:rsid w:val="00430B4F"/>
    <w:rsid w:val="00431A07"/>
    <w:rsid w:val="00432261"/>
    <w:rsid w:val="004324EC"/>
    <w:rsid w:val="004328EE"/>
    <w:rsid w:val="00432BC4"/>
    <w:rsid w:val="004335A5"/>
    <w:rsid w:val="00433BC8"/>
    <w:rsid w:val="00434305"/>
    <w:rsid w:val="00434C0D"/>
    <w:rsid w:val="00435121"/>
    <w:rsid w:val="0043549D"/>
    <w:rsid w:val="00435938"/>
    <w:rsid w:val="00435A7C"/>
    <w:rsid w:val="004364DA"/>
    <w:rsid w:val="00437672"/>
    <w:rsid w:val="0043796F"/>
    <w:rsid w:val="00437C49"/>
    <w:rsid w:val="0044085C"/>
    <w:rsid w:val="00440B4E"/>
    <w:rsid w:val="00441397"/>
    <w:rsid w:val="0044147E"/>
    <w:rsid w:val="0044176F"/>
    <w:rsid w:val="00441969"/>
    <w:rsid w:val="00442511"/>
    <w:rsid w:val="00442C02"/>
    <w:rsid w:val="004438AB"/>
    <w:rsid w:val="0044396E"/>
    <w:rsid w:val="00443973"/>
    <w:rsid w:val="004445AC"/>
    <w:rsid w:val="00445864"/>
    <w:rsid w:val="00445D4E"/>
    <w:rsid w:val="004463A5"/>
    <w:rsid w:val="00446F9A"/>
    <w:rsid w:val="004473FF"/>
    <w:rsid w:val="00447E23"/>
    <w:rsid w:val="00450389"/>
    <w:rsid w:val="0045121B"/>
    <w:rsid w:val="004515DC"/>
    <w:rsid w:val="004518CE"/>
    <w:rsid w:val="00451FB2"/>
    <w:rsid w:val="004520EF"/>
    <w:rsid w:val="0045287C"/>
    <w:rsid w:val="00453126"/>
    <w:rsid w:val="004539DE"/>
    <w:rsid w:val="00453A92"/>
    <w:rsid w:val="00453D08"/>
    <w:rsid w:val="00455AEB"/>
    <w:rsid w:val="00456291"/>
    <w:rsid w:val="00456309"/>
    <w:rsid w:val="004564EF"/>
    <w:rsid w:val="004569AA"/>
    <w:rsid w:val="004575B3"/>
    <w:rsid w:val="00457D7D"/>
    <w:rsid w:val="00460574"/>
    <w:rsid w:val="00460700"/>
    <w:rsid w:val="00460E6B"/>
    <w:rsid w:val="00461012"/>
    <w:rsid w:val="00461784"/>
    <w:rsid w:val="004625C1"/>
    <w:rsid w:val="00462962"/>
    <w:rsid w:val="004639F7"/>
    <w:rsid w:val="00463A92"/>
    <w:rsid w:val="00463D27"/>
    <w:rsid w:val="004654F5"/>
    <w:rsid w:val="00465FDE"/>
    <w:rsid w:val="0046602A"/>
    <w:rsid w:val="00466275"/>
    <w:rsid w:val="0046760F"/>
    <w:rsid w:val="004676A4"/>
    <w:rsid w:val="0046791C"/>
    <w:rsid w:val="00467B6F"/>
    <w:rsid w:val="00467C65"/>
    <w:rsid w:val="00471031"/>
    <w:rsid w:val="00471160"/>
    <w:rsid w:val="004729B4"/>
    <w:rsid w:val="00472AB9"/>
    <w:rsid w:val="004742F0"/>
    <w:rsid w:val="0047430D"/>
    <w:rsid w:val="004754C0"/>
    <w:rsid w:val="00475A0B"/>
    <w:rsid w:val="00475C4A"/>
    <w:rsid w:val="0047656C"/>
    <w:rsid w:val="0047672A"/>
    <w:rsid w:val="00477510"/>
    <w:rsid w:val="00477959"/>
    <w:rsid w:val="00477B63"/>
    <w:rsid w:val="00480AAF"/>
    <w:rsid w:val="00481663"/>
    <w:rsid w:val="004823A6"/>
    <w:rsid w:val="00483213"/>
    <w:rsid w:val="004837CF"/>
    <w:rsid w:val="00483BA9"/>
    <w:rsid w:val="00483C7C"/>
    <w:rsid w:val="00483F08"/>
    <w:rsid w:val="00484165"/>
    <w:rsid w:val="004841A6"/>
    <w:rsid w:val="0048459A"/>
    <w:rsid w:val="00484842"/>
    <w:rsid w:val="00484B7C"/>
    <w:rsid w:val="00484B80"/>
    <w:rsid w:val="00484CE5"/>
    <w:rsid w:val="00485259"/>
    <w:rsid w:val="00486C90"/>
    <w:rsid w:val="0048701A"/>
    <w:rsid w:val="004876ED"/>
    <w:rsid w:val="00487F39"/>
    <w:rsid w:val="004902E7"/>
    <w:rsid w:val="00490752"/>
    <w:rsid w:val="004917A7"/>
    <w:rsid w:val="004919C2"/>
    <w:rsid w:val="00491A8E"/>
    <w:rsid w:val="00492874"/>
    <w:rsid w:val="004934AA"/>
    <w:rsid w:val="00494795"/>
    <w:rsid w:val="004949A4"/>
    <w:rsid w:val="004949CE"/>
    <w:rsid w:val="00494D0C"/>
    <w:rsid w:val="00494F33"/>
    <w:rsid w:val="004950DA"/>
    <w:rsid w:val="00496CEF"/>
    <w:rsid w:val="00497A4D"/>
    <w:rsid w:val="00497D1B"/>
    <w:rsid w:val="004A049B"/>
    <w:rsid w:val="004A0820"/>
    <w:rsid w:val="004A0C24"/>
    <w:rsid w:val="004A0D0D"/>
    <w:rsid w:val="004A2BFF"/>
    <w:rsid w:val="004A3C95"/>
    <w:rsid w:val="004A490B"/>
    <w:rsid w:val="004A4E31"/>
    <w:rsid w:val="004A529B"/>
    <w:rsid w:val="004A5380"/>
    <w:rsid w:val="004A5F72"/>
    <w:rsid w:val="004A5F85"/>
    <w:rsid w:val="004A638C"/>
    <w:rsid w:val="004A715E"/>
    <w:rsid w:val="004A7262"/>
    <w:rsid w:val="004A7A56"/>
    <w:rsid w:val="004A7BE6"/>
    <w:rsid w:val="004A7BFF"/>
    <w:rsid w:val="004A7DC8"/>
    <w:rsid w:val="004B01C3"/>
    <w:rsid w:val="004B0238"/>
    <w:rsid w:val="004B0BBF"/>
    <w:rsid w:val="004B21BE"/>
    <w:rsid w:val="004B4631"/>
    <w:rsid w:val="004B4B7B"/>
    <w:rsid w:val="004B4FB8"/>
    <w:rsid w:val="004B57E5"/>
    <w:rsid w:val="004B59DF"/>
    <w:rsid w:val="004B5AB3"/>
    <w:rsid w:val="004B60A3"/>
    <w:rsid w:val="004B7890"/>
    <w:rsid w:val="004C14EA"/>
    <w:rsid w:val="004C1C01"/>
    <w:rsid w:val="004C1D59"/>
    <w:rsid w:val="004C2621"/>
    <w:rsid w:val="004C28F3"/>
    <w:rsid w:val="004C3034"/>
    <w:rsid w:val="004C3111"/>
    <w:rsid w:val="004C365B"/>
    <w:rsid w:val="004C3865"/>
    <w:rsid w:val="004C4392"/>
    <w:rsid w:val="004C48F4"/>
    <w:rsid w:val="004C4A95"/>
    <w:rsid w:val="004C4FE0"/>
    <w:rsid w:val="004C58DB"/>
    <w:rsid w:val="004C665C"/>
    <w:rsid w:val="004C717A"/>
    <w:rsid w:val="004C78F8"/>
    <w:rsid w:val="004C7AA4"/>
    <w:rsid w:val="004C7BE1"/>
    <w:rsid w:val="004C7F1B"/>
    <w:rsid w:val="004D025E"/>
    <w:rsid w:val="004D0760"/>
    <w:rsid w:val="004D1A61"/>
    <w:rsid w:val="004D1D7B"/>
    <w:rsid w:val="004D1FDE"/>
    <w:rsid w:val="004D208A"/>
    <w:rsid w:val="004D3FCF"/>
    <w:rsid w:val="004D6973"/>
    <w:rsid w:val="004D7AE9"/>
    <w:rsid w:val="004D7F03"/>
    <w:rsid w:val="004E0537"/>
    <w:rsid w:val="004E0BF5"/>
    <w:rsid w:val="004E0E3A"/>
    <w:rsid w:val="004E1482"/>
    <w:rsid w:val="004E470D"/>
    <w:rsid w:val="004E4AF7"/>
    <w:rsid w:val="004E5272"/>
    <w:rsid w:val="004E5B01"/>
    <w:rsid w:val="004E6038"/>
    <w:rsid w:val="004E635A"/>
    <w:rsid w:val="004E6A8D"/>
    <w:rsid w:val="004E7A84"/>
    <w:rsid w:val="004F04D8"/>
    <w:rsid w:val="004F060F"/>
    <w:rsid w:val="004F0806"/>
    <w:rsid w:val="004F1782"/>
    <w:rsid w:val="004F1BF3"/>
    <w:rsid w:val="004F2E29"/>
    <w:rsid w:val="004F3798"/>
    <w:rsid w:val="004F3C82"/>
    <w:rsid w:val="004F3F1A"/>
    <w:rsid w:val="004F4A70"/>
    <w:rsid w:val="004F4D6C"/>
    <w:rsid w:val="004F6368"/>
    <w:rsid w:val="004F65F8"/>
    <w:rsid w:val="004F6A40"/>
    <w:rsid w:val="004F6A9D"/>
    <w:rsid w:val="004F6F0B"/>
    <w:rsid w:val="004F779F"/>
    <w:rsid w:val="00500863"/>
    <w:rsid w:val="005008CA"/>
    <w:rsid w:val="00500C87"/>
    <w:rsid w:val="00501598"/>
    <w:rsid w:val="00501B56"/>
    <w:rsid w:val="00501F74"/>
    <w:rsid w:val="005029DF"/>
    <w:rsid w:val="00502FC5"/>
    <w:rsid w:val="00503A85"/>
    <w:rsid w:val="00503D26"/>
    <w:rsid w:val="00504E2E"/>
    <w:rsid w:val="0050548B"/>
    <w:rsid w:val="00505BC6"/>
    <w:rsid w:val="00505DF3"/>
    <w:rsid w:val="005063D0"/>
    <w:rsid w:val="00506C21"/>
    <w:rsid w:val="005072AA"/>
    <w:rsid w:val="005073FF"/>
    <w:rsid w:val="0050773B"/>
    <w:rsid w:val="00507FF5"/>
    <w:rsid w:val="005101B7"/>
    <w:rsid w:val="0051070C"/>
    <w:rsid w:val="00510D5C"/>
    <w:rsid w:val="00511048"/>
    <w:rsid w:val="005119F0"/>
    <w:rsid w:val="00511CD6"/>
    <w:rsid w:val="00513208"/>
    <w:rsid w:val="005133F4"/>
    <w:rsid w:val="00513412"/>
    <w:rsid w:val="00514049"/>
    <w:rsid w:val="005149EE"/>
    <w:rsid w:val="005156CD"/>
    <w:rsid w:val="005159AD"/>
    <w:rsid w:val="00515F84"/>
    <w:rsid w:val="005171DB"/>
    <w:rsid w:val="005177E5"/>
    <w:rsid w:val="00517EC1"/>
    <w:rsid w:val="0052021B"/>
    <w:rsid w:val="00520293"/>
    <w:rsid w:val="00520837"/>
    <w:rsid w:val="005208F4"/>
    <w:rsid w:val="00520A56"/>
    <w:rsid w:val="00520AB6"/>
    <w:rsid w:val="00520B0A"/>
    <w:rsid w:val="00520C41"/>
    <w:rsid w:val="005212EC"/>
    <w:rsid w:val="00521B4D"/>
    <w:rsid w:val="00521C96"/>
    <w:rsid w:val="00522112"/>
    <w:rsid w:val="0052235B"/>
    <w:rsid w:val="0052416E"/>
    <w:rsid w:val="005243DC"/>
    <w:rsid w:val="00524FD5"/>
    <w:rsid w:val="005250EC"/>
    <w:rsid w:val="0052581D"/>
    <w:rsid w:val="00525889"/>
    <w:rsid w:val="00525AB0"/>
    <w:rsid w:val="0052733B"/>
    <w:rsid w:val="005317BC"/>
    <w:rsid w:val="00531874"/>
    <w:rsid w:val="0053198E"/>
    <w:rsid w:val="00532E23"/>
    <w:rsid w:val="005360F7"/>
    <w:rsid w:val="00537965"/>
    <w:rsid w:val="00537ABE"/>
    <w:rsid w:val="00540088"/>
    <w:rsid w:val="005408C7"/>
    <w:rsid w:val="00540A4D"/>
    <w:rsid w:val="00540C0D"/>
    <w:rsid w:val="00541149"/>
    <w:rsid w:val="00541652"/>
    <w:rsid w:val="00543E76"/>
    <w:rsid w:val="00544255"/>
    <w:rsid w:val="00544559"/>
    <w:rsid w:val="00544C1A"/>
    <w:rsid w:val="00545206"/>
    <w:rsid w:val="00545523"/>
    <w:rsid w:val="00545EEA"/>
    <w:rsid w:val="00546603"/>
    <w:rsid w:val="00546BC0"/>
    <w:rsid w:val="00547235"/>
    <w:rsid w:val="00547956"/>
    <w:rsid w:val="0054799E"/>
    <w:rsid w:val="00547D00"/>
    <w:rsid w:val="00550498"/>
    <w:rsid w:val="00550704"/>
    <w:rsid w:val="00550879"/>
    <w:rsid w:val="00550A2B"/>
    <w:rsid w:val="00551233"/>
    <w:rsid w:val="00551D1A"/>
    <w:rsid w:val="0055211E"/>
    <w:rsid w:val="00552417"/>
    <w:rsid w:val="00552F01"/>
    <w:rsid w:val="00552F10"/>
    <w:rsid w:val="005530DA"/>
    <w:rsid w:val="0055589D"/>
    <w:rsid w:val="00557374"/>
    <w:rsid w:val="00557475"/>
    <w:rsid w:val="005612EB"/>
    <w:rsid w:val="00562B13"/>
    <w:rsid w:val="0056336E"/>
    <w:rsid w:val="005634CC"/>
    <w:rsid w:val="005636FD"/>
    <w:rsid w:val="00563E92"/>
    <w:rsid w:val="00564CAA"/>
    <w:rsid w:val="00565015"/>
    <w:rsid w:val="005652C6"/>
    <w:rsid w:val="0056541E"/>
    <w:rsid w:val="00565B1D"/>
    <w:rsid w:val="00566426"/>
    <w:rsid w:val="00566A8B"/>
    <w:rsid w:val="00566D71"/>
    <w:rsid w:val="00567A0D"/>
    <w:rsid w:val="005703AB"/>
    <w:rsid w:val="00570723"/>
    <w:rsid w:val="00570B61"/>
    <w:rsid w:val="00570CF6"/>
    <w:rsid w:val="00571066"/>
    <w:rsid w:val="0057126C"/>
    <w:rsid w:val="005717FC"/>
    <w:rsid w:val="00571C14"/>
    <w:rsid w:val="0057239B"/>
    <w:rsid w:val="00572F57"/>
    <w:rsid w:val="005741E4"/>
    <w:rsid w:val="00574C74"/>
    <w:rsid w:val="00574EBA"/>
    <w:rsid w:val="00575B96"/>
    <w:rsid w:val="00575CF4"/>
    <w:rsid w:val="00576387"/>
    <w:rsid w:val="00576D0F"/>
    <w:rsid w:val="00576D1D"/>
    <w:rsid w:val="00577FDA"/>
    <w:rsid w:val="00580872"/>
    <w:rsid w:val="00580909"/>
    <w:rsid w:val="00580987"/>
    <w:rsid w:val="00580E0F"/>
    <w:rsid w:val="00580E97"/>
    <w:rsid w:val="00580F60"/>
    <w:rsid w:val="00581282"/>
    <w:rsid w:val="005816CC"/>
    <w:rsid w:val="00582639"/>
    <w:rsid w:val="00582ACC"/>
    <w:rsid w:val="00582E1E"/>
    <w:rsid w:val="00582E6F"/>
    <w:rsid w:val="00582F8A"/>
    <w:rsid w:val="00582FC7"/>
    <w:rsid w:val="005841B5"/>
    <w:rsid w:val="00584CB2"/>
    <w:rsid w:val="00585633"/>
    <w:rsid w:val="00585DBE"/>
    <w:rsid w:val="005861BA"/>
    <w:rsid w:val="0058661F"/>
    <w:rsid w:val="00586C8F"/>
    <w:rsid w:val="00586DDD"/>
    <w:rsid w:val="0058783F"/>
    <w:rsid w:val="00587944"/>
    <w:rsid w:val="00587DA7"/>
    <w:rsid w:val="0059066A"/>
    <w:rsid w:val="00591FDC"/>
    <w:rsid w:val="005926F6"/>
    <w:rsid w:val="00592A0D"/>
    <w:rsid w:val="00593339"/>
    <w:rsid w:val="005937A4"/>
    <w:rsid w:val="00593F92"/>
    <w:rsid w:val="005940AE"/>
    <w:rsid w:val="00594E83"/>
    <w:rsid w:val="0059524C"/>
    <w:rsid w:val="005958C4"/>
    <w:rsid w:val="00595FF6"/>
    <w:rsid w:val="0059677B"/>
    <w:rsid w:val="0059741A"/>
    <w:rsid w:val="005A0299"/>
    <w:rsid w:val="005A052B"/>
    <w:rsid w:val="005A0E29"/>
    <w:rsid w:val="005A0E9B"/>
    <w:rsid w:val="005A15BF"/>
    <w:rsid w:val="005A167B"/>
    <w:rsid w:val="005A1C27"/>
    <w:rsid w:val="005A1F04"/>
    <w:rsid w:val="005A2CEF"/>
    <w:rsid w:val="005A2E9C"/>
    <w:rsid w:val="005A347E"/>
    <w:rsid w:val="005A3AED"/>
    <w:rsid w:val="005A40DC"/>
    <w:rsid w:val="005A4C4B"/>
    <w:rsid w:val="005A4F92"/>
    <w:rsid w:val="005A66C5"/>
    <w:rsid w:val="005A6745"/>
    <w:rsid w:val="005A67E1"/>
    <w:rsid w:val="005A6F4E"/>
    <w:rsid w:val="005A7B69"/>
    <w:rsid w:val="005A7BB3"/>
    <w:rsid w:val="005B02E7"/>
    <w:rsid w:val="005B0ED6"/>
    <w:rsid w:val="005B2176"/>
    <w:rsid w:val="005B2D9D"/>
    <w:rsid w:val="005B2E63"/>
    <w:rsid w:val="005B5BB7"/>
    <w:rsid w:val="005B5DDB"/>
    <w:rsid w:val="005B62EF"/>
    <w:rsid w:val="005B686B"/>
    <w:rsid w:val="005B694A"/>
    <w:rsid w:val="005B6BD2"/>
    <w:rsid w:val="005B7008"/>
    <w:rsid w:val="005B7155"/>
    <w:rsid w:val="005B78FE"/>
    <w:rsid w:val="005C173C"/>
    <w:rsid w:val="005C28AB"/>
    <w:rsid w:val="005C2D6C"/>
    <w:rsid w:val="005C2DA0"/>
    <w:rsid w:val="005C2E48"/>
    <w:rsid w:val="005C3AD6"/>
    <w:rsid w:val="005C3FE5"/>
    <w:rsid w:val="005C443C"/>
    <w:rsid w:val="005C4ADA"/>
    <w:rsid w:val="005C4EDF"/>
    <w:rsid w:val="005C50BA"/>
    <w:rsid w:val="005C537E"/>
    <w:rsid w:val="005C5BC1"/>
    <w:rsid w:val="005C63E6"/>
    <w:rsid w:val="005C769A"/>
    <w:rsid w:val="005D0651"/>
    <w:rsid w:val="005D0AEE"/>
    <w:rsid w:val="005D0D70"/>
    <w:rsid w:val="005D1062"/>
    <w:rsid w:val="005D1AEC"/>
    <w:rsid w:val="005D1CD1"/>
    <w:rsid w:val="005D252D"/>
    <w:rsid w:val="005D272E"/>
    <w:rsid w:val="005D3973"/>
    <w:rsid w:val="005D3EC7"/>
    <w:rsid w:val="005D423D"/>
    <w:rsid w:val="005D4AD7"/>
    <w:rsid w:val="005D4D7A"/>
    <w:rsid w:val="005D4DFE"/>
    <w:rsid w:val="005D5014"/>
    <w:rsid w:val="005D52CB"/>
    <w:rsid w:val="005D580F"/>
    <w:rsid w:val="005D5D5F"/>
    <w:rsid w:val="005D6B1B"/>
    <w:rsid w:val="005D72B3"/>
    <w:rsid w:val="005D73B9"/>
    <w:rsid w:val="005D765A"/>
    <w:rsid w:val="005D7982"/>
    <w:rsid w:val="005E002B"/>
    <w:rsid w:val="005E01A9"/>
    <w:rsid w:val="005E07EE"/>
    <w:rsid w:val="005E154B"/>
    <w:rsid w:val="005E2055"/>
    <w:rsid w:val="005E228F"/>
    <w:rsid w:val="005E255D"/>
    <w:rsid w:val="005E2F32"/>
    <w:rsid w:val="005E32E8"/>
    <w:rsid w:val="005E38E9"/>
    <w:rsid w:val="005E44D3"/>
    <w:rsid w:val="005E5235"/>
    <w:rsid w:val="005E5AAE"/>
    <w:rsid w:val="005E5CE0"/>
    <w:rsid w:val="005E5D3F"/>
    <w:rsid w:val="005E6E43"/>
    <w:rsid w:val="005E723C"/>
    <w:rsid w:val="005E7A32"/>
    <w:rsid w:val="005F0034"/>
    <w:rsid w:val="005F0D87"/>
    <w:rsid w:val="005F1496"/>
    <w:rsid w:val="005F18BB"/>
    <w:rsid w:val="005F1C66"/>
    <w:rsid w:val="005F2C29"/>
    <w:rsid w:val="005F2C67"/>
    <w:rsid w:val="005F4005"/>
    <w:rsid w:val="005F4023"/>
    <w:rsid w:val="005F44A0"/>
    <w:rsid w:val="005F4597"/>
    <w:rsid w:val="005F5146"/>
    <w:rsid w:val="005F554A"/>
    <w:rsid w:val="005F5D38"/>
    <w:rsid w:val="005F63A7"/>
    <w:rsid w:val="005F6582"/>
    <w:rsid w:val="005F6AA5"/>
    <w:rsid w:val="005F7D0D"/>
    <w:rsid w:val="00600C03"/>
    <w:rsid w:val="00600E01"/>
    <w:rsid w:val="00600F80"/>
    <w:rsid w:val="00601CD6"/>
    <w:rsid w:val="006026D5"/>
    <w:rsid w:val="00602844"/>
    <w:rsid w:val="0060352D"/>
    <w:rsid w:val="006036A2"/>
    <w:rsid w:val="00604841"/>
    <w:rsid w:val="00605783"/>
    <w:rsid w:val="00607146"/>
    <w:rsid w:val="00607674"/>
    <w:rsid w:val="006078AD"/>
    <w:rsid w:val="00607C90"/>
    <w:rsid w:val="006117E5"/>
    <w:rsid w:val="00611C55"/>
    <w:rsid w:val="00611EA4"/>
    <w:rsid w:val="006130BE"/>
    <w:rsid w:val="00613D1F"/>
    <w:rsid w:val="00614EEF"/>
    <w:rsid w:val="0061516B"/>
    <w:rsid w:val="00615544"/>
    <w:rsid w:val="006163D9"/>
    <w:rsid w:val="00617777"/>
    <w:rsid w:val="006177E2"/>
    <w:rsid w:val="00620FAA"/>
    <w:rsid w:val="0062114C"/>
    <w:rsid w:val="00621C4B"/>
    <w:rsid w:val="006224E7"/>
    <w:rsid w:val="0062290C"/>
    <w:rsid w:val="00623A65"/>
    <w:rsid w:val="00624922"/>
    <w:rsid w:val="00624BDA"/>
    <w:rsid w:val="00625C0F"/>
    <w:rsid w:val="006265C8"/>
    <w:rsid w:val="006267F9"/>
    <w:rsid w:val="00626FDB"/>
    <w:rsid w:val="006270EE"/>
    <w:rsid w:val="00627A23"/>
    <w:rsid w:val="006305A1"/>
    <w:rsid w:val="00630D23"/>
    <w:rsid w:val="00631249"/>
    <w:rsid w:val="00631BA6"/>
    <w:rsid w:val="00631FBE"/>
    <w:rsid w:val="00632C49"/>
    <w:rsid w:val="00632D5F"/>
    <w:rsid w:val="006330E0"/>
    <w:rsid w:val="006333C6"/>
    <w:rsid w:val="00633952"/>
    <w:rsid w:val="0063410F"/>
    <w:rsid w:val="00634FED"/>
    <w:rsid w:val="00635132"/>
    <w:rsid w:val="00635535"/>
    <w:rsid w:val="006357F3"/>
    <w:rsid w:val="00635991"/>
    <w:rsid w:val="00635A77"/>
    <w:rsid w:val="00635DDB"/>
    <w:rsid w:val="0063628C"/>
    <w:rsid w:val="00636721"/>
    <w:rsid w:val="00637001"/>
    <w:rsid w:val="006370B4"/>
    <w:rsid w:val="0064007D"/>
    <w:rsid w:val="006400A3"/>
    <w:rsid w:val="00640D59"/>
    <w:rsid w:val="00640F7B"/>
    <w:rsid w:val="006412A4"/>
    <w:rsid w:val="006415C1"/>
    <w:rsid w:val="0064194F"/>
    <w:rsid w:val="00642602"/>
    <w:rsid w:val="006426A9"/>
    <w:rsid w:val="006426CA"/>
    <w:rsid w:val="006429D8"/>
    <w:rsid w:val="00644199"/>
    <w:rsid w:val="00644873"/>
    <w:rsid w:val="0064576F"/>
    <w:rsid w:val="00645DD3"/>
    <w:rsid w:val="00646059"/>
    <w:rsid w:val="006464E5"/>
    <w:rsid w:val="006467C6"/>
    <w:rsid w:val="00646AEE"/>
    <w:rsid w:val="0064707E"/>
    <w:rsid w:val="0064718D"/>
    <w:rsid w:val="00650D70"/>
    <w:rsid w:val="0065198D"/>
    <w:rsid w:val="00651A67"/>
    <w:rsid w:val="006525E5"/>
    <w:rsid w:val="006536A7"/>
    <w:rsid w:val="00653846"/>
    <w:rsid w:val="00653A3A"/>
    <w:rsid w:val="00654754"/>
    <w:rsid w:val="00654760"/>
    <w:rsid w:val="006551C5"/>
    <w:rsid w:val="00655D31"/>
    <w:rsid w:val="00656AAA"/>
    <w:rsid w:val="00656BE1"/>
    <w:rsid w:val="00660109"/>
    <w:rsid w:val="00660455"/>
    <w:rsid w:val="006607DC"/>
    <w:rsid w:val="00662563"/>
    <w:rsid w:val="0066377C"/>
    <w:rsid w:val="00663CAD"/>
    <w:rsid w:val="00664618"/>
    <w:rsid w:val="00664D21"/>
    <w:rsid w:val="00664D8D"/>
    <w:rsid w:val="00664FD6"/>
    <w:rsid w:val="00665115"/>
    <w:rsid w:val="00665B56"/>
    <w:rsid w:val="00665D11"/>
    <w:rsid w:val="006668FC"/>
    <w:rsid w:val="00667090"/>
    <w:rsid w:val="00667894"/>
    <w:rsid w:val="00670A73"/>
    <w:rsid w:val="006719FF"/>
    <w:rsid w:val="00671C3A"/>
    <w:rsid w:val="00671F41"/>
    <w:rsid w:val="006724CD"/>
    <w:rsid w:val="00672747"/>
    <w:rsid w:val="00672C30"/>
    <w:rsid w:val="00673BE1"/>
    <w:rsid w:val="00675FEC"/>
    <w:rsid w:val="00676288"/>
    <w:rsid w:val="00676712"/>
    <w:rsid w:val="00677511"/>
    <w:rsid w:val="00680143"/>
    <w:rsid w:val="006801AD"/>
    <w:rsid w:val="00680FF5"/>
    <w:rsid w:val="00681303"/>
    <w:rsid w:val="006818F3"/>
    <w:rsid w:val="006819F8"/>
    <w:rsid w:val="006839A4"/>
    <w:rsid w:val="00684219"/>
    <w:rsid w:val="00685861"/>
    <w:rsid w:val="00686223"/>
    <w:rsid w:val="0068629D"/>
    <w:rsid w:val="006867F9"/>
    <w:rsid w:val="006871C8"/>
    <w:rsid w:val="0068734D"/>
    <w:rsid w:val="006914C8"/>
    <w:rsid w:val="00691FFC"/>
    <w:rsid w:val="0069287B"/>
    <w:rsid w:val="00692BEF"/>
    <w:rsid w:val="00693929"/>
    <w:rsid w:val="006939F9"/>
    <w:rsid w:val="00693D66"/>
    <w:rsid w:val="006948CF"/>
    <w:rsid w:val="0069501D"/>
    <w:rsid w:val="006952ED"/>
    <w:rsid w:val="006961F5"/>
    <w:rsid w:val="00697335"/>
    <w:rsid w:val="00697E2D"/>
    <w:rsid w:val="00697F30"/>
    <w:rsid w:val="006A0952"/>
    <w:rsid w:val="006A146B"/>
    <w:rsid w:val="006A2AAB"/>
    <w:rsid w:val="006A2BE6"/>
    <w:rsid w:val="006A2D1A"/>
    <w:rsid w:val="006A51BF"/>
    <w:rsid w:val="006A5689"/>
    <w:rsid w:val="006A5787"/>
    <w:rsid w:val="006A5A85"/>
    <w:rsid w:val="006A6039"/>
    <w:rsid w:val="006A6047"/>
    <w:rsid w:val="006A61A9"/>
    <w:rsid w:val="006A6823"/>
    <w:rsid w:val="006A71C2"/>
    <w:rsid w:val="006A761B"/>
    <w:rsid w:val="006A77FA"/>
    <w:rsid w:val="006A7F91"/>
    <w:rsid w:val="006B090B"/>
    <w:rsid w:val="006B0910"/>
    <w:rsid w:val="006B1AF9"/>
    <w:rsid w:val="006B1C4A"/>
    <w:rsid w:val="006B3CB6"/>
    <w:rsid w:val="006B44D2"/>
    <w:rsid w:val="006B470B"/>
    <w:rsid w:val="006B56A3"/>
    <w:rsid w:val="006B61A5"/>
    <w:rsid w:val="006B679B"/>
    <w:rsid w:val="006B767C"/>
    <w:rsid w:val="006B7A3A"/>
    <w:rsid w:val="006C1DBD"/>
    <w:rsid w:val="006C3347"/>
    <w:rsid w:val="006C380B"/>
    <w:rsid w:val="006C4104"/>
    <w:rsid w:val="006C5058"/>
    <w:rsid w:val="006C5494"/>
    <w:rsid w:val="006C578D"/>
    <w:rsid w:val="006C593D"/>
    <w:rsid w:val="006C5D68"/>
    <w:rsid w:val="006C619D"/>
    <w:rsid w:val="006C6391"/>
    <w:rsid w:val="006C6406"/>
    <w:rsid w:val="006C66F3"/>
    <w:rsid w:val="006C71A3"/>
    <w:rsid w:val="006D0807"/>
    <w:rsid w:val="006D0B44"/>
    <w:rsid w:val="006D1445"/>
    <w:rsid w:val="006D284B"/>
    <w:rsid w:val="006D346D"/>
    <w:rsid w:val="006D3BCE"/>
    <w:rsid w:val="006D3D15"/>
    <w:rsid w:val="006D442A"/>
    <w:rsid w:val="006D4999"/>
    <w:rsid w:val="006D4C5D"/>
    <w:rsid w:val="006D51E3"/>
    <w:rsid w:val="006D5223"/>
    <w:rsid w:val="006D53CC"/>
    <w:rsid w:val="006D5DEE"/>
    <w:rsid w:val="006D5E07"/>
    <w:rsid w:val="006D5F8B"/>
    <w:rsid w:val="006D7A70"/>
    <w:rsid w:val="006E0A19"/>
    <w:rsid w:val="006E0EAA"/>
    <w:rsid w:val="006E1146"/>
    <w:rsid w:val="006E2812"/>
    <w:rsid w:val="006E29E2"/>
    <w:rsid w:val="006E5C4E"/>
    <w:rsid w:val="006E7256"/>
    <w:rsid w:val="006E78E0"/>
    <w:rsid w:val="006E7BC0"/>
    <w:rsid w:val="006F0243"/>
    <w:rsid w:val="006F09CA"/>
    <w:rsid w:val="006F0AF3"/>
    <w:rsid w:val="006F120B"/>
    <w:rsid w:val="006F1356"/>
    <w:rsid w:val="006F1587"/>
    <w:rsid w:val="006F223F"/>
    <w:rsid w:val="006F334B"/>
    <w:rsid w:val="006F35C8"/>
    <w:rsid w:val="006F404B"/>
    <w:rsid w:val="006F4277"/>
    <w:rsid w:val="006F48B7"/>
    <w:rsid w:val="006F52DA"/>
    <w:rsid w:val="006F6575"/>
    <w:rsid w:val="006F6790"/>
    <w:rsid w:val="006F6EEB"/>
    <w:rsid w:val="006F7102"/>
    <w:rsid w:val="006F7346"/>
    <w:rsid w:val="006F7F3D"/>
    <w:rsid w:val="00700CCA"/>
    <w:rsid w:val="00701FD7"/>
    <w:rsid w:val="007020EE"/>
    <w:rsid w:val="0070227B"/>
    <w:rsid w:val="00703180"/>
    <w:rsid w:val="00703FBB"/>
    <w:rsid w:val="00704287"/>
    <w:rsid w:val="00704301"/>
    <w:rsid w:val="00705AA3"/>
    <w:rsid w:val="00705C8E"/>
    <w:rsid w:val="007070DB"/>
    <w:rsid w:val="007071D5"/>
    <w:rsid w:val="007075EA"/>
    <w:rsid w:val="0071001E"/>
    <w:rsid w:val="007108C4"/>
    <w:rsid w:val="00710B91"/>
    <w:rsid w:val="00710BF1"/>
    <w:rsid w:val="00710C4E"/>
    <w:rsid w:val="0071108C"/>
    <w:rsid w:val="00711162"/>
    <w:rsid w:val="007111ED"/>
    <w:rsid w:val="0071158A"/>
    <w:rsid w:val="0071234C"/>
    <w:rsid w:val="007136CD"/>
    <w:rsid w:val="00713FAB"/>
    <w:rsid w:val="00714B8F"/>
    <w:rsid w:val="0071536C"/>
    <w:rsid w:val="00715A12"/>
    <w:rsid w:val="00715CA7"/>
    <w:rsid w:val="007163A5"/>
    <w:rsid w:val="007170ED"/>
    <w:rsid w:val="0071791A"/>
    <w:rsid w:val="00717B8C"/>
    <w:rsid w:val="00717BA7"/>
    <w:rsid w:val="00717DE5"/>
    <w:rsid w:val="00720524"/>
    <w:rsid w:val="00721A45"/>
    <w:rsid w:val="00721BD4"/>
    <w:rsid w:val="007227DE"/>
    <w:rsid w:val="007230D3"/>
    <w:rsid w:val="0072363D"/>
    <w:rsid w:val="00723E8C"/>
    <w:rsid w:val="00724797"/>
    <w:rsid w:val="00726040"/>
    <w:rsid w:val="00726320"/>
    <w:rsid w:val="00726F2C"/>
    <w:rsid w:val="007270B6"/>
    <w:rsid w:val="00727238"/>
    <w:rsid w:val="007272E2"/>
    <w:rsid w:val="00727395"/>
    <w:rsid w:val="007312B0"/>
    <w:rsid w:val="00731A33"/>
    <w:rsid w:val="00731A7A"/>
    <w:rsid w:val="00731D56"/>
    <w:rsid w:val="007327B7"/>
    <w:rsid w:val="00733353"/>
    <w:rsid w:val="007333A1"/>
    <w:rsid w:val="00733D2A"/>
    <w:rsid w:val="007342CE"/>
    <w:rsid w:val="007345A0"/>
    <w:rsid w:val="007348E3"/>
    <w:rsid w:val="00734EF3"/>
    <w:rsid w:val="00735F22"/>
    <w:rsid w:val="00736240"/>
    <w:rsid w:val="007368C8"/>
    <w:rsid w:val="007375EC"/>
    <w:rsid w:val="00737E81"/>
    <w:rsid w:val="0074101E"/>
    <w:rsid w:val="007410EE"/>
    <w:rsid w:val="00741817"/>
    <w:rsid w:val="007422C6"/>
    <w:rsid w:val="0074267B"/>
    <w:rsid w:val="00742A37"/>
    <w:rsid w:val="00742C3E"/>
    <w:rsid w:val="00743486"/>
    <w:rsid w:val="00743845"/>
    <w:rsid w:val="0074438F"/>
    <w:rsid w:val="007447B7"/>
    <w:rsid w:val="00744806"/>
    <w:rsid w:val="00745D76"/>
    <w:rsid w:val="00745EF3"/>
    <w:rsid w:val="00746D48"/>
    <w:rsid w:val="00746EB2"/>
    <w:rsid w:val="00746FD9"/>
    <w:rsid w:val="00747D82"/>
    <w:rsid w:val="00747FEF"/>
    <w:rsid w:val="007501D0"/>
    <w:rsid w:val="007501E3"/>
    <w:rsid w:val="007508F4"/>
    <w:rsid w:val="00751E0A"/>
    <w:rsid w:val="00751F78"/>
    <w:rsid w:val="007532C7"/>
    <w:rsid w:val="0075519E"/>
    <w:rsid w:val="007565C6"/>
    <w:rsid w:val="00756A20"/>
    <w:rsid w:val="00756B2F"/>
    <w:rsid w:val="00756D35"/>
    <w:rsid w:val="00756FFB"/>
    <w:rsid w:val="00757D5C"/>
    <w:rsid w:val="00757F1B"/>
    <w:rsid w:val="00757F51"/>
    <w:rsid w:val="007600EB"/>
    <w:rsid w:val="00760210"/>
    <w:rsid w:val="00760B99"/>
    <w:rsid w:val="00760C0F"/>
    <w:rsid w:val="00760DDC"/>
    <w:rsid w:val="00761548"/>
    <w:rsid w:val="00762322"/>
    <w:rsid w:val="007625E4"/>
    <w:rsid w:val="007633D6"/>
    <w:rsid w:val="00763EDC"/>
    <w:rsid w:val="00764120"/>
    <w:rsid w:val="00764DAD"/>
    <w:rsid w:val="0076524C"/>
    <w:rsid w:val="0076590D"/>
    <w:rsid w:val="00766280"/>
    <w:rsid w:val="00766429"/>
    <w:rsid w:val="007668AF"/>
    <w:rsid w:val="00767401"/>
    <w:rsid w:val="00767558"/>
    <w:rsid w:val="007678E2"/>
    <w:rsid w:val="00770196"/>
    <w:rsid w:val="007708BB"/>
    <w:rsid w:val="00770BEB"/>
    <w:rsid w:val="00771096"/>
    <w:rsid w:val="0077150F"/>
    <w:rsid w:val="00772961"/>
    <w:rsid w:val="00773043"/>
    <w:rsid w:val="00773484"/>
    <w:rsid w:val="007745B8"/>
    <w:rsid w:val="00774AAD"/>
    <w:rsid w:val="00774AD6"/>
    <w:rsid w:val="00774BE3"/>
    <w:rsid w:val="00775EA8"/>
    <w:rsid w:val="00776C7E"/>
    <w:rsid w:val="007770DD"/>
    <w:rsid w:val="007772CB"/>
    <w:rsid w:val="007803B1"/>
    <w:rsid w:val="00780FF4"/>
    <w:rsid w:val="00781301"/>
    <w:rsid w:val="00781476"/>
    <w:rsid w:val="00781D27"/>
    <w:rsid w:val="00782BC1"/>
    <w:rsid w:val="00782E42"/>
    <w:rsid w:val="00783435"/>
    <w:rsid w:val="00783D49"/>
    <w:rsid w:val="00784852"/>
    <w:rsid w:val="00784C05"/>
    <w:rsid w:val="00784E88"/>
    <w:rsid w:val="00785034"/>
    <w:rsid w:val="00785127"/>
    <w:rsid w:val="0078566B"/>
    <w:rsid w:val="007856FF"/>
    <w:rsid w:val="007860B9"/>
    <w:rsid w:val="00786D18"/>
    <w:rsid w:val="00786F8F"/>
    <w:rsid w:val="0078767F"/>
    <w:rsid w:val="00787C03"/>
    <w:rsid w:val="00787D27"/>
    <w:rsid w:val="00790716"/>
    <w:rsid w:val="00790BD8"/>
    <w:rsid w:val="00790F14"/>
    <w:rsid w:val="00791254"/>
    <w:rsid w:val="007915FF"/>
    <w:rsid w:val="00792607"/>
    <w:rsid w:val="00792633"/>
    <w:rsid w:val="0079270A"/>
    <w:rsid w:val="00793189"/>
    <w:rsid w:val="0079339B"/>
    <w:rsid w:val="00793506"/>
    <w:rsid w:val="0079382D"/>
    <w:rsid w:val="007939C6"/>
    <w:rsid w:val="00793B11"/>
    <w:rsid w:val="00794031"/>
    <w:rsid w:val="00794E70"/>
    <w:rsid w:val="00795177"/>
    <w:rsid w:val="00796C4B"/>
    <w:rsid w:val="007970B6"/>
    <w:rsid w:val="007A00AC"/>
    <w:rsid w:val="007A01AF"/>
    <w:rsid w:val="007A0B38"/>
    <w:rsid w:val="007A0BBC"/>
    <w:rsid w:val="007A0D3D"/>
    <w:rsid w:val="007A1674"/>
    <w:rsid w:val="007A1BFA"/>
    <w:rsid w:val="007A212A"/>
    <w:rsid w:val="007A23FA"/>
    <w:rsid w:val="007A2723"/>
    <w:rsid w:val="007A2E39"/>
    <w:rsid w:val="007A2F1E"/>
    <w:rsid w:val="007A2FC3"/>
    <w:rsid w:val="007A33F7"/>
    <w:rsid w:val="007A3978"/>
    <w:rsid w:val="007A3E53"/>
    <w:rsid w:val="007A460D"/>
    <w:rsid w:val="007A52F5"/>
    <w:rsid w:val="007A53CE"/>
    <w:rsid w:val="007A5B2F"/>
    <w:rsid w:val="007A6A8A"/>
    <w:rsid w:val="007A6B26"/>
    <w:rsid w:val="007A6B3B"/>
    <w:rsid w:val="007A6D93"/>
    <w:rsid w:val="007A7244"/>
    <w:rsid w:val="007A7340"/>
    <w:rsid w:val="007A7E6D"/>
    <w:rsid w:val="007B0217"/>
    <w:rsid w:val="007B0452"/>
    <w:rsid w:val="007B156B"/>
    <w:rsid w:val="007B1886"/>
    <w:rsid w:val="007B1B52"/>
    <w:rsid w:val="007B2797"/>
    <w:rsid w:val="007B27E8"/>
    <w:rsid w:val="007B3AA5"/>
    <w:rsid w:val="007B4208"/>
    <w:rsid w:val="007B4EF0"/>
    <w:rsid w:val="007B4FE8"/>
    <w:rsid w:val="007B5D6F"/>
    <w:rsid w:val="007B662C"/>
    <w:rsid w:val="007B6841"/>
    <w:rsid w:val="007B6954"/>
    <w:rsid w:val="007B7805"/>
    <w:rsid w:val="007B7879"/>
    <w:rsid w:val="007B7BF1"/>
    <w:rsid w:val="007B7DF0"/>
    <w:rsid w:val="007C0063"/>
    <w:rsid w:val="007C0A6C"/>
    <w:rsid w:val="007C22BB"/>
    <w:rsid w:val="007C22CC"/>
    <w:rsid w:val="007C23D7"/>
    <w:rsid w:val="007C25E0"/>
    <w:rsid w:val="007C3034"/>
    <w:rsid w:val="007C36F5"/>
    <w:rsid w:val="007C4E5F"/>
    <w:rsid w:val="007C53C4"/>
    <w:rsid w:val="007C5C76"/>
    <w:rsid w:val="007C7F65"/>
    <w:rsid w:val="007D0333"/>
    <w:rsid w:val="007D0FA8"/>
    <w:rsid w:val="007D1045"/>
    <w:rsid w:val="007D177D"/>
    <w:rsid w:val="007D17ED"/>
    <w:rsid w:val="007D1A8A"/>
    <w:rsid w:val="007D267D"/>
    <w:rsid w:val="007D2CA8"/>
    <w:rsid w:val="007D3669"/>
    <w:rsid w:val="007D4B77"/>
    <w:rsid w:val="007D4D72"/>
    <w:rsid w:val="007D5F54"/>
    <w:rsid w:val="007D68F7"/>
    <w:rsid w:val="007D6EB5"/>
    <w:rsid w:val="007D7284"/>
    <w:rsid w:val="007E0075"/>
    <w:rsid w:val="007E0280"/>
    <w:rsid w:val="007E0E3F"/>
    <w:rsid w:val="007E1344"/>
    <w:rsid w:val="007E1648"/>
    <w:rsid w:val="007E18C7"/>
    <w:rsid w:val="007E1CB2"/>
    <w:rsid w:val="007E1EBD"/>
    <w:rsid w:val="007E2AAB"/>
    <w:rsid w:val="007E2E6A"/>
    <w:rsid w:val="007E3571"/>
    <w:rsid w:val="007E40F4"/>
    <w:rsid w:val="007E4E7C"/>
    <w:rsid w:val="007E5618"/>
    <w:rsid w:val="007F16BC"/>
    <w:rsid w:val="007F18FF"/>
    <w:rsid w:val="007F23A6"/>
    <w:rsid w:val="007F2554"/>
    <w:rsid w:val="007F2F92"/>
    <w:rsid w:val="007F4398"/>
    <w:rsid w:val="007F517B"/>
    <w:rsid w:val="007F5D34"/>
    <w:rsid w:val="007F67F7"/>
    <w:rsid w:val="007F681C"/>
    <w:rsid w:val="007F7D1E"/>
    <w:rsid w:val="00800B9D"/>
    <w:rsid w:val="00800D19"/>
    <w:rsid w:val="008011B6"/>
    <w:rsid w:val="00801382"/>
    <w:rsid w:val="008020F2"/>
    <w:rsid w:val="00802AE5"/>
    <w:rsid w:val="0080462C"/>
    <w:rsid w:val="008048A8"/>
    <w:rsid w:val="008049F8"/>
    <w:rsid w:val="00804A3B"/>
    <w:rsid w:val="00804C85"/>
    <w:rsid w:val="00804DC2"/>
    <w:rsid w:val="008056BA"/>
    <w:rsid w:val="00806191"/>
    <w:rsid w:val="0080626C"/>
    <w:rsid w:val="00807624"/>
    <w:rsid w:val="008079DC"/>
    <w:rsid w:val="00807C4E"/>
    <w:rsid w:val="00807F05"/>
    <w:rsid w:val="0081008D"/>
    <w:rsid w:val="0081027D"/>
    <w:rsid w:val="00810AA4"/>
    <w:rsid w:val="00810E2B"/>
    <w:rsid w:val="00811418"/>
    <w:rsid w:val="00811FC1"/>
    <w:rsid w:val="008121E5"/>
    <w:rsid w:val="008123E9"/>
    <w:rsid w:val="00812694"/>
    <w:rsid w:val="00812C87"/>
    <w:rsid w:val="008131D1"/>
    <w:rsid w:val="008133F9"/>
    <w:rsid w:val="00814147"/>
    <w:rsid w:val="00814937"/>
    <w:rsid w:val="00815375"/>
    <w:rsid w:val="008155A9"/>
    <w:rsid w:val="008155F3"/>
    <w:rsid w:val="0081570D"/>
    <w:rsid w:val="008165CD"/>
    <w:rsid w:val="0081661B"/>
    <w:rsid w:val="00816744"/>
    <w:rsid w:val="008173F0"/>
    <w:rsid w:val="00817C35"/>
    <w:rsid w:val="00817E67"/>
    <w:rsid w:val="008207E2"/>
    <w:rsid w:val="00820A14"/>
    <w:rsid w:val="0082159B"/>
    <w:rsid w:val="00821709"/>
    <w:rsid w:val="0082173A"/>
    <w:rsid w:val="00822109"/>
    <w:rsid w:val="0082221C"/>
    <w:rsid w:val="00822945"/>
    <w:rsid w:val="00823385"/>
    <w:rsid w:val="008234C7"/>
    <w:rsid w:val="008234D8"/>
    <w:rsid w:val="00823BFC"/>
    <w:rsid w:val="008241B4"/>
    <w:rsid w:val="00824392"/>
    <w:rsid w:val="00824AAF"/>
    <w:rsid w:val="00824B5D"/>
    <w:rsid w:val="00826075"/>
    <w:rsid w:val="00826BB0"/>
    <w:rsid w:val="008277F9"/>
    <w:rsid w:val="00827C45"/>
    <w:rsid w:val="008301D8"/>
    <w:rsid w:val="008305E5"/>
    <w:rsid w:val="008308B4"/>
    <w:rsid w:val="00830EE5"/>
    <w:rsid w:val="0083108A"/>
    <w:rsid w:val="00831789"/>
    <w:rsid w:val="00832BFE"/>
    <w:rsid w:val="00832FA9"/>
    <w:rsid w:val="00833480"/>
    <w:rsid w:val="008359E5"/>
    <w:rsid w:val="00836B99"/>
    <w:rsid w:val="00836CA0"/>
    <w:rsid w:val="0083743A"/>
    <w:rsid w:val="00837810"/>
    <w:rsid w:val="00837B28"/>
    <w:rsid w:val="0084188A"/>
    <w:rsid w:val="00841DD1"/>
    <w:rsid w:val="00842FD6"/>
    <w:rsid w:val="00843758"/>
    <w:rsid w:val="00843C70"/>
    <w:rsid w:val="00843D49"/>
    <w:rsid w:val="008462ED"/>
    <w:rsid w:val="00847114"/>
    <w:rsid w:val="00847676"/>
    <w:rsid w:val="008505C1"/>
    <w:rsid w:val="00850947"/>
    <w:rsid w:val="0085192B"/>
    <w:rsid w:val="00851DC6"/>
    <w:rsid w:val="00851E90"/>
    <w:rsid w:val="008521B5"/>
    <w:rsid w:val="008524AE"/>
    <w:rsid w:val="0085291E"/>
    <w:rsid w:val="00852B18"/>
    <w:rsid w:val="00852F86"/>
    <w:rsid w:val="00853EDC"/>
    <w:rsid w:val="0085673A"/>
    <w:rsid w:val="00857E14"/>
    <w:rsid w:val="00860F3D"/>
    <w:rsid w:val="008611E1"/>
    <w:rsid w:val="00861214"/>
    <w:rsid w:val="00862753"/>
    <w:rsid w:val="00862F82"/>
    <w:rsid w:val="008631DC"/>
    <w:rsid w:val="00863256"/>
    <w:rsid w:val="008635C5"/>
    <w:rsid w:val="00864143"/>
    <w:rsid w:val="008652F2"/>
    <w:rsid w:val="00865C32"/>
    <w:rsid w:val="00866239"/>
    <w:rsid w:val="0086670F"/>
    <w:rsid w:val="00866AB4"/>
    <w:rsid w:val="00866CA8"/>
    <w:rsid w:val="00866FE3"/>
    <w:rsid w:val="008676CD"/>
    <w:rsid w:val="00867EB8"/>
    <w:rsid w:val="00870D91"/>
    <w:rsid w:val="00871654"/>
    <w:rsid w:val="00872467"/>
    <w:rsid w:val="00874EF2"/>
    <w:rsid w:val="0087539F"/>
    <w:rsid w:val="008756F9"/>
    <w:rsid w:val="00875E6D"/>
    <w:rsid w:val="008761B9"/>
    <w:rsid w:val="00876F69"/>
    <w:rsid w:val="00881698"/>
    <w:rsid w:val="00881902"/>
    <w:rsid w:val="00882065"/>
    <w:rsid w:val="00882647"/>
    <w:rsid w:val="00882F58"/>
    <w:rsid w:val="0088357E"/>
    <w:rsid w:val="00884653"/>
    <w:rsid w:val="00884AFD"/>
    <w:rsid w:val="00884E8D"/>
    <w:rsid w:val="00884F0F"/>
    <w:rsid w:val="00885378"/>
    <w:rsid w:val="00885A41"/>
    <w:rsid w:val="0088653C"/>
    <w:rsid w:val="00887063"/>
    <w:rsid w:val="00887692"/>
    <w:rsid w:val="00887A32"/>
    <w:rsid w:val="00887B1E"/>
    <w:rsid w:val="00890435"/>
    <w:rsid w:val="008905F7"/>
    <w:rsid w:val="008906E4"/>
    <w:rsid w:val="00890D7C"/>
    <w:rsid w:val="00891B6F"/>
    <w:rsid w:val="00892792"/>
    <w:rsid w:val="00893976"/>
    <w:rsid w:val="00893ACA"/>
    <w:rsid w:val="00894129"/>
    <w:rsid w:val="0089473F"/>
    <w:rsid w:val="00894A32"/>
    <w:rsid w:val="00894C52"/>
    <w:rsid w:val="008967EB"/>
    <w:rsid w:val="008969BA"/>
    <w:rsid w:val="00896B7E"/>
    <w:rsid w:val="00896D1F"/>
    <w:rsid w:val="00896EE7"/>
    <w:rsid w:val="008A183F"/>
    <w:rsid w:val="008A19AD"/>
    <w:rsid w:val="008A3035"/>
    <w:rsid w:val="008A37D0"/>
    <w:rsid w:val="008A47F7"/>
    <w:rsid w:val="008A610D"/>
    <w:rsid w:val="008A6444"/>
    <w:rsid w:val="008A7910"/>
    <w:rsid w:val="008A7F4B"/>
    <w:rsid w:val="008B0197"/>
    <w:rsid w:val="008B1121"/>
    <w:rsid w:val="008B152A"/>
    <w:rsid w:val="008B1641"/>
    <w:rsid w:val="008B1B5F"/>
    <w:rsid w:val="008B2276"/>
    <w:rsid w:val="008B26CB"/>
    <w:rsid w:val="008B2F7E"/>
    <w:rsid w:val="008B4001"/>
    <w:rsid w:val="008B483E"/>
    <w:rsid w:val="008B4954"/>
    <w:rsid w:val="008B4A25"/>
    <w:rsid w:val="008B4AE4"/>
    <w:rsid w:val="008B5686"/>
    <w:rsid w:val="008B5951"/>
    <w:rsid w:val="008B6778"/>
    <w:rsid w:val="008B7228"/>
    <w:rsid w:val="008B7B39"/>
    <w:rsid w:val="008B7DED"/>
    <w:rsid w:val="008B7FF9"/>
    <w:rsid w:val="008C0D18"/>
    <w:rsid w:val="008C3CC8"/>
    <w:rsid w:val="008C410D"/>
    <w:rsid w:val="008C6AE3"/>
    <w:rsid w:val="008C72FE"/>
    <w:rsid w:val="008D046F"/>
    <w:rsid w:val="008D0E6A"/>
    <w:rsid w:val="008D11FA"/>
    <w:rsid w:val="008D1427"/>
    <w:rsid w:val="008D497D"/>
    <w:rsid w:val="008D56B7"/>
    <w:rsid w:val="008D5BCA"/>
    <w:rsid w:val="008D601E"/>
    <w:rsid w:val="008D6CFA"/>
    <w:rsid w:val="008D70B1"/>
    <w:rsid w:val="008D7265"/>
    <w:rsid w:val="008D7AF8"/>
    <w:rsid w:val="008D7EBB"/>
    <w:rsid w:val="008E002F"/>
    <w:rsid w:val="008E0469"/>
    <w:rsid w:val="008E09D9"/>
    <w:rsid w:val="008E16E1"/>
    <w:rsid w:val="008E1CFF"/>
    <w:rsid w:val="008E283B"/>
    <w:rsid w:val="008E3480"/>
    <w:rsid w:val="008E3C21"/>
    <w:rsid w:val="008E44C7"/>
    <w:rsid w:val="008E4BEE"/>
    <w:rsid w:val="008E55BC"/>
    <w:rsid w:val="008E5A8A"/>
    <w:rsid w:val="008E611E"/>
    <w:rsid w:val="008E6512"/>
    <w:rsid w:val="008E749A"/>
    <w:rsid w:val="008E7913"/>
    <w:rsid w:val="008F0C27"/>
    <w:rsid w:val="008F0DA9"/>
    <w:rsid w:val="008F0DCC"/>
    <w:rsid w:val="008F0F1F"/>
    <w:rsid w:val="008F134E"/>
    <w:rsid w:val="008F1BE7"/>
    <w:rsid w:val="008F1CC8"/>
    <w:rsid w:val="008F2162"/>
    <w:rsid w:val="008F2287"/>
    <w:rsid w:val="008F2E66"/>
    <w:rsid w:val="008F2F09"/>
    <w:rsid w:val="008F3617"/>
    <w:rsid w:val="008F37AA"/>
    <w:rsid w:val="008F4754"/>
    <w:rsid w:val="008F4C18"/>
    <w:rsid w:val="008F5BC3"/>
    <w:rsid w:val="008F5E6E"/>
    <w:rsid w:val="008F5FA2"/>
    <w:rsid w:val="008F6125"/>
    <w:rsid w:val="008F72E2"/>
    <w:rsid w:val="008F75AE"/>
    <w:rsid w:val="008F768D"/>
    <w:rsid w:val="00900A9A"/>
    <w:rsid w:val="00901B92"/>
    <w:rsid w:val="00902E55"/>
    <w:rsid w:val="00903248"/>
    <w:rsid w:val="00903D16"/>
    <w:rsid w:val="00904954"/>
    <w:rsid w:val="00905A3F"/>
    <w:rsid w:val="009067A1"/>
    <w:rsid w:val="00907398"/>
    <w:rsid w:val="00907469"/>
    <w:rsid w:val="00907D98"/>
    <w:rsid w:val="00910462"/>
    <w:rsid w:val="00911398"/>
    <w:rsid w:val="00912058"/>
    <w:rsid w:val="00912850"/>
    <w:rsid w:val="00912864"/>
    <w:rsid w:val="00912E0F"/>
    <w:rsid w:val="009132E7"/>
    <w:rsid w:val="00914175"/>
    <w:rsid w:val="00915319"/>
    <w:rsid w:val="0091639A"/>
    <w:rsid w:val="00916AC9"/>
    <w:rsid w:val="00916B56"/>
    <w:rsid w:val="00916DB0"/>
    <w:rsid w:val="00916F81"/>
    <w:rsid w:val="00917A64"/>
    <w:rsid w:val="00917D98"/>
    <w:rsid w:val="0092116A"/>
    <w:rsid w:val="00921889"/>
    <w:rsid w:val="00921ACA"/>
    <w:rsid w:val="009226B8"/>
    <w:rsid w:val="00923830"/>
    <w:rsid w:val="00924B3E"/>
    <w:rsid w:val="00924E4F"/>
    <w:rsid w:val="009252B6"/>
    <w:rsid w:val="009252D7"/>
    <w:rsid w:val="00925978"/>
    <w:rsid w:val="00926436"/>
    <w:rsid w:val="00926476"/>
    <w:rsid w:val="00926777"/>
    <w:rsid w:val="00926807"/>
    <w:rsid w:val="0092789D"/>
    <w:rsid w:val="0093065C"/>
    <w:rsid w:val="009310C1"/>
    <w:rsid w:val="00933984"/>
    <w:rsid w:val="00934143"/>
    <w:rsid w:val="0093430E"/>
    <w:rsid w:val="0093465B"/>
    <w:rsid w:val="00934D49"/>
    <w:rsid w:val="00934F68"/>
    <w:rsid w:val="0093559A"/>
    <w:rsid w:val="00936201"/>
    <w:rsid w:val="00936386"/>
    <w:rsid w:val="0093671D"/>
    <w:rsid w:val="00936A8F"/>
    <w:rsid w:val="00937534"/>
    <w:rsid w:val="0094081F"/>
    <w:rsid w:val="00943779"/>
    <w:rsid w:val="009439D9"/>
    <w:rsid w:val="00943A1A"/>
    <w:rsid w:val="00943E83"/>
    <w:rsid w:val="00945866"/>
    <w:rsid w:val="00945A01"/>
    <w:rsid w:val="009462F8"/>
    <w:rsid w:val="00946FC5"/>
    <w:rsid w:val="00947E6B"/>
    <w:rsid w:val="009505F8"/>
    <w:rsid w:val="0095144D"/>
    <w:rsid w:val="0095161A"/>
    <w:rsid w:val="009518E0"/>
    <w:rsid w:val="00951957"/>
    <w:rsid w:val="00951A94"/>
    <w:rsid w:val="0095307F"/>
    <w:rsid w:val="00953F7C"/>
    <w:rsid w:val="009541A4"/>
    <w:rsid w:val="00954416"/>
    <w:rsid w:val="00954A5B"/>
    <w:rsid w:val="00954E84"/>
    <w:rsid w:val="009550C8"/>
    <w:rsid w:val="00955653"/>
    <w:rsid w:val="00956152"/>
    <w:rsid w:val="00957491"/>
    <w:rsid w:val="00957541"/>
    <w:rsid w:val="00957B30"/>
    <w:rsid w:val="00957EBA"/>
    <w:rsid w:val="00961319"/>
    <w:rsid w:val="009614E3"/>
    <w:rsid w:val="00961E62"/>
    <w:rsid w:val="0096206B"/>
    <w:rsid w:val="009620FB"/>
    <w:rsid w:val="00962177"/>
    <w:rsid w:val="00962FDE"/>
    <w:rsid w:val="00962FE6"/>
    <w:rsid w:val="009636C3"/>
    <w:rsid w:val="0096411D"/>
    <w:rsid w:val="009648C0"/>
    <w:rsid w:val="00964D12"/>
    <w:rsid w:val="00965550"/>
    <w:rsid w:val="00965A4D"/>
    <w:rsid w:val="009666A0"/>
    <w:rsid w:val="00966C66"/>
    <w:rsid w:val="00967905"/>
    <w:rsid w:val="00967B4F"/>
    <w:rsid w:val="00967C98"/>
    <w:rsid w:val="00967D17"/>
    <w:rsid w:val="009701B3"/>
    <w:rsid w:val="00970E8F"/>
    <w:rsid w:val="00971504"/>
    <w:rsid w:val="0097195A"/>
    <w:rsid w:val="00971AB6"/>
    <w:rsid w:val="0097215B"/>
    <w:rsid w:val="00972D06"/>
    <w:rsid w:val="00973568"/>
    <w:rsid w:val="00974352"/>
    <w:rsid w:val="009772A1"/>
    <w:rsid w:val="0097740F"/>
    <w:rsid w:val="009778FB"/>
    <w:rsid w:val="00977BFA"/>
    <w:rsid w:val="00977C6B"/>
    <w:rsid w:val="00977E05"/>
    <w:rsid w:val="009807A8"/>
    <w:rsid w:val="009813B2"/>
    <w:rsid w:val="0098156B"/>
    <w:rsid w:val="009817C3"/>
    <w:rsid w:val="00981ABB"/>
    <w:rsid w:val="00982296"/>
    <w:rsid w:val="009822C8"/>
    <w:rsid w:val="00982317"/>
    <w:rsid w:val="00982E9F"/>
    <w:rsid w:val="009833CA"/>
    <w:rsid w:val="00983AF5"/>
    <w:rsid w:val="00983C9B"/>
    <w:rsid w:val="009845C6"/>
    <w:rsid w:val="009847AE"/>
    <w:rsid w:val="00984CCE"/>
    <w:rsid w:val="00984D62"/>
    <w:rsid w:val="00984F08"/>
    <w:rsid w:val="00985200"/>
    <w:rsid w:val="0098536C"/>
    <w:rsid w:val="0098691E"/>
    <w:rsid w:val="00987D87"/>
    <w:rsid w:val="00990293"/>
    <w:rsid w:val="00990A3F"/>
    <w:rsid w:val="00991655"/>
    <w:rsid w:val="00991B7A"/>
    <w:rsid w:val="0099206B"/>
    <w:rsid w:val="00993523"/>
    <w:rsid w:val="00994CA4"/>
    <w:rsid w:val="00994D61"/>
    <w:rsid w:val="00995851"/>
    <w:rsid w:val="00995CFD"/>
    <w:rsid w:val="00996FF1"/>
    <w:rsid w:val="00997BD6"/>
    <w:rsid w:val="00997F2F"/>
    <w:rsid w:val="009A1090"/>
    <w:rsid w:val="009A1AE9"/>
    <w:rsid w:val="009A1BC7"/>
    <w:rsid w:val="009A1CB5"/>
    <w:rsid w:val="009A219E"/>
    <w:rsid w:val="009A23E3"/>
    <w:rsid w:val="009A25E8"/>
    <w:rsid w:val="009A2881"/>
    <w:rsid w:val="009A449E"/>
    <w:rsid w:val="009A46F1"/>
    <w:rsid w:val="009A4E33"/>
    <w:rsid w:val="009A53D5"/>
    <w:rsid w:val="009A55B3"/>
    <w:rsid w:val="009A5EF0"/>
    <w:rsid w:val="009A657F"/>
    <w:rsid w:val="009A684A"/>
    <w:rsid w:val="009A6B22"/>
    <w:rsid w:val="009A717F"/>
    <w:rsid w:val="009A72CB"/>
    <w:rsid w:val="009A7FBB"/>
    <w:rsid w:val="009B013B"/>
    <w:rsid w:val="009B0634"/>
    <w:rsid w:val="009B08BA"/>
    <w:rsid w:val="009B0945"/>
    <w:rsid w:val="009B0ACC"/>
    <w:rsid w:val="009B1403"/>
    <w:rsid w:val="009B1676"/>
    <w:rsid w:val="009B1D5D"/>
    <w:rsid w:val="009B203C"/>
    <w:rsid w:val="009B217B"/>
    <w:rsid w:val="009B2419"/>
    <w:rsid w:val="009B27CE"/>
    <w:rsid w:val="009B2EAF"/>
    <w:rsid w:val="009B380F"/>
    <w:rsid w:val="009B3A20"/>
    <w:rsid w:val="009B4133"/>
    <w:rsid w:val="009B423C"/>
    <w:rsid w:val="009B4A57"/>
    <w:rsid w:val="009B4C0F"/>
    <w:rsid w:val="009B4CCE"/>
    <w:rsid w:val="009B53DD"/>
    <w:rsid w:val="009B7296"/>
    <w:rsid w:val="009C02AC"/>
    <w:rsid w:val="009C0CB2"/>
    <w:rsid w:val="009C1E71"/>
    <w:rsid w:val="009C2B07"/>
    <w:rsid w:val="009C384E"/>
    <w:rsid w:val="009C3D93"/>
    <w:rsid w:val="009C427C"/>
    <w:rsid w:val="009C48E1"/>
    <w:rsid w:val="009C4B70"/>
    <w:rsid w:val="009C5615"/>
    <w:rsid w:val="009C5738"/>
    <w:rsid w:val="009C5DC8"/>
    <w:rsid w:val="009C61E9"/>
    <w:rsid w:val="009C63D2"/>
    <w:rsid w:val="009C64EA"/>
    <w:rsid w:val="009C7734"/>
    <w:rsid w:val="009C7F6E"/>
    <w:rsid w:val="009D0BE6"/>
    <w:rsid w:val="009D107C"/>
    <w:rsid w:val="009D1B9D"/>
    <w:rsid w:val="009D20A7"/>
    <w:rsid w:val="009D224F"/>
    <w:rsid w:val="009D25CE"/>
    <w:rsid w:val="009D38DF"/>
    <w:rsid w:val="009D4C67"/>
    <w:rsid w:val="009D4EFF"/>
    <w:rsid w:val="009D4F2D"/>
    <w:rsid w:val="009D503B"/>
    <w:rsid w:val="009D5505"/>
    <w:rsid w:val="009D6A33"/>
    <w:rsid w:val="009D6F95"/>
    <w:rsid w:val="009D737E"/>
    <w:rsid w:val="009E0120"/>
    <w:rsid w:val="009E02D5"/>
    <w:rsid w:val="009E06B1"/>
    <w:rsid w:val="009E07AC"/>
    <w:rsid w:val="009E16CA"/>
    <w:rsid w:val="009E18D2"/>
    <w:rsid w:val="009E1CA7"/>
    <w:rsid w:val="009E26A2"/>
    <w:rsid w:val="009E270E"/>
    <w:rsid w:val="009E2F6E"/>
    <w:rsid w:val="009E33D6"/>
    <w:rsid w:val="009E398B"/>
    <w:rsid w:val="009E3AFC"/>
    <w:rsid w:val="009E3F3E"/>
    <w:rsid w:val="009E41DA"/>
    <w:rsid w:val="009E53E2"/>
    <w:rsid w:val="009E6A7C"/>
    <w:rsid w:val="009E6B59"/>
    <w:rsid w:val="009E6DE0"/>
    <w:rsid w:val="009E6E65"/>
    <w:rsid w:val="009E707E"/>
    <w:rsid w:val="009F016A"/>
    <w:rsid w:val="009F055C"/>
    <w:rsid w:val="009F25F7"/>
    <w:rsid w:val="009F2E73"/>
    <w:rsid w:val="009F2EE5"/>
    <w:rsid w:val="009F3420"/>
    <w:rsid w:val="009F3D54"/>
    <w:rsid w:val="009F529B"/>
    <w:rsid w:val="009F5FE9"/>
    <w:rsid w:val="009F6423"/>
    <w:rsid w:val="009F65B9"/>
    <w:rsid w:val="009F7E9B"/>
    <w:rsid w:val="009F7FF7"/>
    <w:rsid w:val="00A003CD"/>
    <w:rsid w:val="00A004EE"/>
    <w:rsid w:val="00A00F15"/>
    <w:rsid w:val="00A013FE"/>
    <w:rsid w:val="00A0156C"/>
    <w:rsid w:val="00A02D1E"/>
    <w:rsid w:val="00A04CC1"/>
    <w:rsid w:val="00A05871"/>
    <w:rsid w:val="00A064E4"/>
    <w:rsid w:val="00A065C6"/>
    <w:rsid w:val="00A0678F"/>
    <w:rsid w:val="00A068D7"/>
    <w:rsid w:val="00A06AFD"/>
    <w:rsid w:val="00A07620"/>
    <w:rsid w:val="00A078FF"/>
    <w:rsid w:val="00A0793E"/>
    <w:rsid w:val="00A07EF3"/>
    <w:rsid w:val="00A10737"/>
    <w:rsid w:val="00A11A5C"/>
    <w:rsid w:val="00A13554"/>
    <w:rsid w:val="00A1355E"/>
    <w:rsid w:val="00A1381D"/>
    <w:rsid w:val="00A13E4F"/>
    <w:rsid w:val="00A145FD"/>
    <w:rsid w:val="00A14AE7"/>
    <w:rsid w:val="00A14D4E"/>
    <w:rsid w:val="00A159A2"/>
    <w:rsid w:val="00A15B71"/>
    <w:rsid w:val="00A16AEC"/>
    <w:rsid w:val="00A17BD8"/>
    <w:rsid w:val="00A21220"/>
    <w:rsid w:val="00A2132C"/>
    <w:rsid w:val="00A21583"/>
    <w:rsid w:val="00A22273"/>
    <w:rsid w:val="00A22509"/>
    <w:rsid w:val="00A22C63"/>
    <w:rsid w:val="00A23BD1"/>
    <w:rsid w:val="00A24058"/>
    <w:rsid w:val="00A25AF7"/>
    <w:rsid w:val="00A25CBA"/>
    <w:rsid w:val="00A26566"/>
    <w:rsid w:val="00A26BF4"/>
    <w:rsid w:val="00A30ADC"/>
    <w:rsid w:val="00A30FC5"/>
    <w:rsid w:val="00A31245"/>
    <w:rsid w:val="00A319A2"/>
    <w:rsid w:val="00A31B26"/>
    <w:rsid w:val="00A31DDA"/>
    <w:rsid w:val="00A330A2"/>
    <w:rsid w:val="00A336E2"/>
    <w:rsid w:val="00A3394B"/>
    <w:rsid w:val="00A3394D"/>
    <w:rsid w:val="00A33A0D"/>
    <w:rsid w:val="00A33AEC"/>
    <w:rsid w:val="00A3403F"/>
    <w:rsid w:val="00A3496D"/>
    <w:rsid w:val="00A34DD7"/>
    <w:rsid w:val="00A35CB1"/>
    <w:rsid w:val="00A36F83"/>
    <w:rsid w:val="00A37488"/>
    <w:rsid w:val="00A374AB"/>
    <w:rsid w:val="00A378D3"/>
    <w:rsid w:val="00A403AF"/>
    <w:rsid w:val="00A40449"/>
    <w:rsid w:val="00A40547"/>
    <w:rsid w:val="00A4091E"/>
    <w:rsid w:val="00A40F43"/>
    <w:rsid w:val="00A41355"/>
    <w:rsid w:val="00A421AB"/>
    <w:rsid w:val="00A4268D"/>
    <w:rsid w:val="00A42B8A"/>
    <w:rsid w:val="00A4330F"/>
    <w:rsid w:val="00A43712"/>
    <w:rsid w:val="00A4404B"/>
    <w:rsid w:val="00A442D3"/>
    <w:rsid w:val="00A44836"/>
    <w:rsid w:val="00A44C2F"/>
    <w:rsid w:val="00A46B63"/>
    <w:rsid w:val="00A46F84"/>
    <w:rsid w:val="00A50588"/>
    <w:rsid w:val="00A5077E"/>
    <w:rsid w:val="00A51577"/>
    <w:rsid w:val="00A51882"/>
    <w:rsid w:val="00A5197F"/>
    <w:rsid w:val="00A51E5E"/>
    <w:rsid w:val="00A5203C"/>
    <w:rsid w:val="00A5287D"/>
    <w:rsid w:val="00A52997"/>
    <w:rsid w:val="00A532B5"/>
    <w:rsid w:val="00A53A7A"/>
    <w:rsid w:val="00A54303"/>
    <w:rsid w:val="00A546BB"/>
    <w:rsid w:val="00A55055"/>
    <w:rsid w:val="00A5514F"/>
    <w:rsid w:val="00A55ACC"/>
    <w:rsid w:val="00A55C61"/>
    <w:rsid w:val="00A55F65"/>
    <w:rsid w:val="00A566FD"/>
    <w:rsid w:val="00A56AA6"/>
    <w:rsid w:val="00A57DDF"/>
    <w:rsid w:val="00A57E4A"/>
    <w:rsid w:val="00A60048"/>
    <w:rsid w:val="00A601EF"/>
    <w:rsid w:val="00A606F6"/>
    <w:rsid w:val="00A61C0B"/>
    <w:rsid w:val="00A62574"/>
    <w:rsid w:val="00A6322C"/>
    <w:rsid w:val="00A63528"/>
    <w:rsid w:val="00A64686"/>
    <w:rsid w:val="00A64E53"/>
    <w:rsid w:val="00A64F10"/>
    <w:rsid w:val="00A65250"/>
    <w:rsid w:val="00A65982"/>
    <w:rsid w:val="00A66517"/>
    <w:rsid w:val="00A66CC7"/>
    <w:rsid w:val="00A674B4"/>
    <w:rsid w:val="00A67F13"/>
    <w:rsid w:val="00A7071A"/>
    <w:rsid w:val="00A70866"/>
    <w:rsid w:val="00A722C8"/>
    <w:rsid w:val="00A728ED"/>
    <w:rsid w:val="00A72DB9"/>
    <w:rsid w:val="00A7392E"/>
    <w:rsid w:val="00A73CF0"/>
    <w:rsid w:val="00A740F6"/>
    <w:rsid w:val="00A748F0"/>
    <w:rsid w:val="00A74962"/>
    <w:rsid w:val="00A74AA7"/>
    <w:rsid w:val="00A74B26"/>
    <w:rsid w:val="00A750EE"/>
    <w:rsid w:val="00A75263"/>
    <w:rsid w:val="00A75E60"/>
    <w:rsid w:val="00A761B4"/>
    <w:rsid w:val="00A762B8"/>
    <w:rsid w:val="00A7636D"/>
    <w:rsid w:val="00A769E8"/>
    <w:rsid w:val="00A76A5B"/>
    <w:rsid w:val="00A7760A"/>
    <w:rsid w:val="00A7782E"/>
    <w:rsid w:val="00A801DE"/>
    <w:rsid w:val="00A809B3"/>
    <w:rsid w:val="00A80C4B"/>
    <w:rsid w:val="00A80EE2"/>
    <w:rsid w:val="00A833A9"/>
    <w:rsid w:val="00A83CCE"/>
    <w:rsid w:val="00A84BAA"/>
    <w:rsid w:val="00A84F48"/>
    <w:rsid w:val="00A8548D"/>
    <w:rsid w:val="00A8572C"/>
    <w:rsid w:val="00A85D1F"/>
    <w:rsid w:val="00A85F98"/>
    <w:rsid w:val="00A87093"/>
    <w:rsid w:val="00A8764B"/>
    <w:rsid w:val="00A87864"/>
    <w:rsid w:val="00A90216"/>
    <w:rsid w:val="00A907C3"/>
    <w:rsid w:val="00A908D5"/>
    <w:rsid w:val="00A90CED"/>
    <w:rsid w:val="00A911C1"/>
    <w:rsid w:val="00A91365"/>
    <w:rsid w:val="00A9142C"/>
    <w:rsid w:val="00A92F1C"/>
    <w:rsid w:val="00A938F0"/>
    <w:rsid w:val="00A93DCC"/>
    <w:rsid w:val="00A93E5D"/>
    <w:rsid w:val="00A93ECD"/>
    <w:rsid w:val="00A940A7"/>
    <w:rsid w:val="00A9566E"/>
    <w:rsid w:val="00A9618A"/>
    <w:rsid w:val="00A96ED1"/>
    <w:rsid w:val="00AA0583"/>
    <w:rsid w:val="00AA0874"/>
    <w:rsid w:val="00AA0B7E"/>
    <w:rsid w:val="00AA0BDD"/>
    <w:rsid w:val="00AA142B"/>
    <w:rsid w:val="00AA157D"/>
    <w:rsid w:val="00AA21D2"/>
    <w:rsid w:val="00AA2233"/>
    <w:rsid w:val="00AA2249"/>
    <w:rsid w:val="00AA3E68"/>
    <w:rsid w:val="00AA3FF6"/>
    <w:rsid w:val="00AA4219"/>
    <w:rsid w:val="00AA475A"/>
    <w:rsid w:val="00AA6103"/>
    <w:rsid w:val="00AA6466"/>
    <w:rsid w:val="00AA6D74"/>
    <w:rsid w:val="00AB03AF"/>
    <w:rsid w:val="00AB06CF"/>
    <w:rsid w:val="00AB1197"/>
    <w:rsid w:val="00AB1E93"/>
    <w:rsid w:val="00AB28DB"/>
    <w:rsid w:val="00AB301D"/>
    <w:rsid w:val="00AB31D5"/>
    <w:rsid w:val="00AB32D7"/>
    <w:rsid w:val="00AB3332"/>
    <w:rsid w:val="00AB3688"/>
    <w:rsid w:val="00AB378C"/>
    <w:rsid w:val="00AB388A"/>
    <w:rsid w:val="00AB3A3D"/>
    <w:rsid w:val="00AB448D"/>
    <w:rsid w:val="00AB5790"/>
    <w:rsid w:val="00AB5F44"/>
    <w:rsid w:val="00AB604F"/>
    <w:rsid w:val="00AB60C1"/>
    <w:rsid w:val="00AB74BC"/>
    <w:rsid w:val="00AB7829"/>
    <w:rsid w:val="00AB7DDD"/>
    <w:rsid w:val="00AC019F"/>
    <w:rsid w:val="00AC150E"/>
    <w:rsid w:val="00AC27E4"/>
    <w:rsid w:val="00AC2F0F"/>
    <w:rsid w:val="00AC308F"/>
    <w:rsid w:val="00AC37F9"/>
    <w:rsid w:val="00AC40EA"/>
    <w:rsid w:val="00AC53D2"/>
    <w:rsid w:val="00AC5957"/>
    <w:rsid w:val="00AC5A9D"/>
    <w:rsid w:val="00AC616A"/>
    <w:rsid w:val="00AC66BA"/>
    <w:rsid w:val="00AC6C8F"/>
    <w:rsid w:val="00AC6EAA"/>
    <w:rsid w:val="00AC70A5"/>
    <w:rsid w:val="00AC7A3B"/>
    <w:rsid w:val="00AC7C79"/>
    <w:rsid w:val="00AD0285"/>
    <w:rsid w:val="00AD0645"/>
    <w:rsid w:val="00AD0A45"/>
    <w:rsid w:val="00AD1690"/>
    <w:rsid w:val="00AD1C35"/>
    <w:rsid w:val="00AD205E"/>
    <w:rsid w:val="00AD2B66"/>
    <w:rsid w:val="00AD319A"/>
    <w:rsid w:val="00AD3272"/>
    <w:rsid w:val="00AD3E30"/>
    <w:rsid w:val="00AD5487"/>
    <w:rsid w:val="00AD5FF5"/>
    <w:rsid w:val="00AD6805"/>
    <w:rsid w:val="00AD7D21"/>
    <w:rsid w:val="00AE0798"/>
    <w:rsid w:val="00AE0989"/>
    <w:rsid w:val="00AE1253"/>
    <w:rsid w:val="00AE22EA"/>
    <w:rsid w:val="00AE28FB"/>
    <w:rsid w:val="00AE292C"/>
    <w:rsid w:val="00AE2D92"/>
    <w:rsid w:val="00AE331A"/>
    <w:rsid w:val="00AE361E"/>
    <w:rsid w:val="00AE4496"/>
    <w:rsid w:val="00AE4574"/>
    <w:rsid w:val="00AE4D10"/>
    <w:rsid w:val="00AE52F1"/>
    <w:rsid w:val="00AE5582"/>
    <w:rsid w:val="00AE583D"/>
    <w:rsid w:val="00AE64D3"/>
    <w:rsid w:val="00AE661C"/>
    <w:rsid w:val="00AE7247"/>
    <w:rsid w:val="00AE79F6"/>
    <w:rsid w:val="00AF0116"/>
    <w:rsid w:val="00AF085B"/>
    <w:rsid w:val="00AF0EB6"/>
    <w:rsid w:val="00AF12E0"/>
    <w:rsid w:val="00AF1594"/>
    <w:rsid w:val="00AF15F3"/>
    <w:rsid w:val="00AF1AA4"/>
    <w:rsid w:val="00AF1E1E"/>
    <w:rsid w:val="00AF2703"/>
    <w:rsid w:val="00AF272F"/>
    <w:rsid w:val="00AF2D9A"/>
    <w:rsid w:val="00AF2FE1"/>
    <w:rsid w:val="00AF36F4"/>
    <w:rsid w:val="00AF42E5"/>
    <w:rsid w:val="00AF43B2"/>
    <w:rsid w:val="00AF46C7"/>
    <w:rsid w:val="00AF4F0C"/>
    <w:rsid w:val="00AF5C44"/>
    <w:rsid w:val="00AF5D2B"/>
    <w:rsid w:val="00AF65E1"/>
    <w:rsid w:val="00AF6EC2"/>
    <w:rsid w:val="00B00633"/>
    <w:rsid w:val="00B00B49"/>
    <w:rsid w:val="00B01BA4"/>
    <w:rsid w:val="00B02168"/>
    <w:rsid w:val="00B0282A"/>
    <w:rsid w:val="00B02F58"/>
    <w:rsid w:val="00B03805"/>
    <w:rsid w:val="00B03EE8"/>
    <w:rsid w:val="00B03F4E"/>
    <w:rsid w:val="00B0477C"/>
    <w:rsid w:val="00B04789"/>
    <w:rsid w:val="00B06095"/>
    <w:rsid w:val="00B07129"/>
    <w:rsid w:val="00B106F2"/>
    <w:rsid w:val="00B10A0C"/>
    <w:rsid w:val="00B1162F"/>
    <w:rsid w:val="00B11E74"/>
    <w:rsid w:val="00B12F00"/>
    <w:rsid w:val="00B13FCC"/>
    <w:rsid w:val="00B14100"/>
    <w:rsid w:val="00B141E0"/>
    <w:rsid w:val="00B144BD"/>
    <w:rsid w:val="00B14B65"/>
    <w:rsid w:val="00B14EDE"/>
    <w:rsid w:val="00B1521C"/>
    <w:rsid w:val="00B15BF1"/>
    <w:rsid w:val="00B162AC"/>
    <w:rsid w:val="00B16500"/>
    <w:rsid w:val="00B1692B"/>
    <w:rsid w:val="00B1700A"/>
    <w:rsid w:val="00B202A1"/>
    <w:rsid w:val="00B205BB"/>
    <w:rsid w:val="00B20E8A"/>
    <w:rsid w:val="00B22377"/>
    <w:rsid w:val="00B22436"/>
    <w:rsid w:val="00B2380A"/>
    <w:rsid w:val="00B23F96"/>
    <w:rsid w:val="00B24138"/>
    <w:rsid w:val="00B24692"/>
    <w:rsid w:val="00B25668"/>
    <w:rsid w:val="00B2586B"/>
    <w:rsid w:val="00B25FA0"/>
    <w:rsid w:val="00B26168"/>
    <w:rsid w:val="00B27266"/>
    <w:rsid w:val="00B272E9"/>
    <w:rsid w:val="00B27AC4"/>
    <w:rsid w:val="00B27C21"/>
    <w:rsid w:val="00B27E0A"/>
    <w:rsid w:val="00B301E1"/>
    <w:rsid w:val="00B3061F"/>
    <w:rsid w:val="00B314D0"/>
    <w:rsid w:val="00B31796"/>
    <w:rsid w:val="00B31AE0"/>
    <w:rsid w:val="00B33211"/>
    <w:rsid w:val="00B332E3"/>
    <w:rsid w:val="00B33904"/>
    <w:rsid w:val="00B33DFE"/>
    <w:rsid w:val="00B343AC"/>
    <w:rsid w:val="00B34AE4"/>
    <w:rsid w:val="00B35038"/>
    <w:rsid w:val="00B3540E"/>
    <w:rsid w:val="00B354E2"/>
    <w:rsid w:val="00B37082"/>
    <w:rsid w:val="00B40039"/>
    <w:rsid w:val="00B40062"/>
    <w:rsid w:val="00B40311"/>
    <w:rsid w:val="00B409AB"/>
    <w:rsid w:val="00B40DAA"/>
    <w:rsid w:val="00B41289"/>
    <w:rsid w:val="00B414F5"/>
    <w:rsid w:val="00B41576"/>
    <w:rsid w:val="00B41752"/>
    <w:rsid w:val="00B41B15"/>
    <w:rsid w:val="00B430A2"/>
    <w:rsid w:val="00B432FD"/>
    <w:rsid w:val="00B44CBB"/>
    <w:rsid w:val="00B452C6"/>
    <w:rsid w:val="00B45354"/>
    <w:rsid w:val="00B466F3"/>
    <w:rsid w:val="00B46768"/>
    <w:rsid w:val="00B46F08"/>
    <w:rsid w:val="00B4701A"/>
    <w:rsid w:val="00B47D87"/>
    <w:rsid w:val="00B50293"/>
    <w:rsid w:val="00B51286"/>
    <w:rsid w:val="00B51396"/>
    <w:rsid w:val="00B51B31"/>
    <w:rsid w:val="00B52113"/>
    <w:rsid w:val="00B5388D"/>
    <w:rsid w:val="00B53E35"/>
    <w:rsid w:val="00B540AB"/>
    <w:rsid w:val="00B545EE"/>
    <w:rsid w:val="00B54B81"/>
    <w:rsid w:val="00B55DF6"/>
    <w:rsid w:val="00B560AF"/>
    <w:rsid w:val="00B565AE"/>
    <w:rsid w:val="00B565FB"/>
    <w:rsid w:val="00B5671D"/>
    <w:rsid w:val="00B56E97"/>
    <w:rsid w:val="00B578E8"/>
    <w:rsid w:val="00B57BB8"/>
    <w:rsid w:val="00B57E1F"/>
    <w:rsid w:val="00B60084"/>
    <w:rsid w:val="00B60E19"/>
    <w:rsid w:val="00B610A6"/>
    <w:rsid w:val="00B612B2"/>
    <w:rsid w:val="00B613DA"/>
    <w:rsid w:val="00B61492"/>
    <w:rsid w:val="00B6159C"/>
    <w:rsid w:val="00B61717"/>
    <w:rsid w:val="00B619D2"/>
    <w:rsid w:val="00B61CBF"/>
    <w:rsid w:val="00B62B2D"/>
    <w:rsid w:val="00B633D5"/>
    <w:rsid w:val="00B63483"/>
    <w:rsid w:val="00B639C4"/>
    <w:rsid w:val="00B63E6D"/>
    <w:rsid w:val="00B64700"/>
    <w:rsid w:val="00B64826"/>
    <w:rsid w:val="00B64FB3"/>
    <w:rsid w:val="00B65CD9"/>
    <w:rsid w:val="00B65D97"/>
    <w:rsid w:val="00B668B1"/>
    <w:rsid w:val="00B6695F"/>
    <w:rsid w:val="00B67500"/>
    <w:rsid w:val="00B679B9"/>
    <w:rsid w:val="00B67F58"/>
    <w:rsid w:val="00B7002D"/>
    <w:rsid w:val="00B70666"/>
    <w:rsid w:val="00B7212A"/>
    <w:rsid w:val="00B72BF5"/>
    <w:rsid w:val="00B72C66"/>
    <w:rsid w:val="00B72E1B"/>
    <w:rsid w:val="00B73499"/>
    <w:rsid w:val="00B736F3"/>
    <w:rsid w:val="00B73A1B"/>
    <w:rsid w:val="00B73E97"/>
    <w:rsid w:val="00B740BB"/>
    <w:rsid w:val="00B74A30"/>
    <w:rsid w:val="00B74F8F"/>
    <w:rsid w:val="00B75121"/>
    <w:rsid w:val="00B75399"/>
    <w:rsid w:val="00B759F9"/>
    <w:rsid w:val="00B762FD"/>
    <w:rsid w:val="00B767B7"/>
    <w:rsid w:val="00B80039"/>
    <w:rsid w:val="00B80B41"/>
    <w:rsid w:val="00B80D12"/>
    <w:rsid w:val="00B80DD8"/>
    <w:rsid w:val="00B81710"/>
    <w:rsid w:val="00B81C93"/>
    <w:rsid w:val="00B8224A"/>
    <w:rsid w:val="00B82E9D"/>
    <w:rsid w:val="00B83092"/>
    <w:rsid w:val="00B8353A"/>
    <w:rsid w:val="00B836F8"/>
    <w:rsid w:val="00B85559"/>
    <w:rsid w:val="00B863C0"/>
    <w:rsid w:val="00B863FB"/>
    <w:rsid w:val="00B86674"/>
    <w:rsid w:val="00B86DAC"/>
    <w:rsid w:val="00B86EC5"/>
    <w:rsid w:val="00B87CAD"/>
    <w:rsid w:val="00B904C0"/>
    <w:rsid w:val="00B904FB"/>
    <w:rsid w:val="00B90CEA"/>
    <w:rsid w:val="00B9294A"/>
    <w:rsid w:val="00B933A7"/>
    <w:rsid w:val="00B93504"/>
    <w:rsid w:val="00B9374A"/>
    <w:rsid w:val="00B93806"/>
    <w:rsid w:val="00B94EA9"/>
    <w:rsid w:val="00B957D0"/>
    <w:rsid w:val="00B95CB7"/>
    <w:rsid w:val="00B95FE6"/>
    <w:rsid w:val="00B9636D"/>
    <w:rsid w:val="00B96839"/>
    <w:rsid w:val="00B96D08"/>
    <w:rsid w:val="00B96FF6"/>
    <w:rsid w:val="00B971DE"/>
    <w:rsid w:val="00B97258"/>
    <w:rsid w:val="00B972DE"/>
    <w:rsid w:val="00B97776"/>
    <w:rsid w:val="00B97AB5"/>
    <w:rsid w:val="00B97FC9"/>
    <w:rsid w:val="00BA02B1"/>
    <w:rsid w:val="00BA07EB"/>
    <w:rsid w:val="00BA0CF9"/>
    <w:rsid w:val="00BA0E8F"/>
    <w:rsid w:val="00BA1130"/>
    <w:rsid w:val="00BA1ACA"/>
    <w:rsid w:val="00BA1CBE"/>
    <w:rsid w:val="00BA1DF1"/>
    <w:rsid w:val="00BA294D"/>
    <w:rsid w:val="00BA29F0"/>
    <w:rsid w:val="00BA2C25"/>
    <w:rsid w:val="00BA2F64"/>
    <w:rsid w:val="00BA2F6D"/>
    <w:rsid w:val="00BA461C"/>
    <w:rsid w:val="00BA5047"/>
    <w:rsid w:val="00BA5188"/>
    <w:rsid w:val="00BA5487"/>
    <w:rsid w:val="00BA57E0"/>
    <w:rsid w:val="00BA63CC"/>
    <w:rsid w:val="00BA688F"/>
    <w:rsid w:val="00BA6AAE"/>
    <w:rsid w:val="00BB0051"/>
    <w:rsid w:val="00BB0D1C"/>
    <w:rsid w:val="00BB1153"/>
    <w:rsid w:val="00BB166D"/>
    <w:rsid w:val="00BB16D6"/>
    <w:rsid w:val="00BB1C07"/>
    <w:rsid w:val="00BB21B6"/>
    <w:rsid w:val="00BB26BB"/>
    <w:rsid w:val="00BB2F9C"/>
    <w:rsid w:val="00BB4293"/>
    <w:rsid w:val="00BB5F87"/>
    <w:rsid w:val="00BB6074"/>
    <w:rsid w:val="00BB61DD"/>
    <w:rsid w:val="00BB6555"/>
    <w:rsid w:val="00BB6652"/>
    <w:rsid w:val="00BB6961"/>
    <w:rsid w:val="00BB6AC6"/>
    <w:rsid w:val="00BB7182"/>
    <w:rsid w:val="00BB78A6"/>
    <w:rsid w:val="00BB7F1B"/>
    <w:rsid w:val="00BC0038"/>
    <w:rsid w:val="00BC0064"/>
    <w:rsid w:val="00BC01B5"/>
    <w:rsid w:val="00BC03E3"/>
    <w:rsid w:val="00BC0E80"/>
    <w:rsid w:val="00BC1B26"/>
    <w:rsid w:val="00BC1EB8"/>
    <w:rsid w:val="00BC1EBA"/>
    <w:rsid w:val="00BC22D1"/>
    <w:rsid w:val="00BC23D7"/>
    <w:rsid w:val="00BC3CC3"/>
    <w:rsid w:val="00BC482B"/>
    <w:rsid w:val="00BC6582"/>
    <w:rsid w:val="00BC68FA"/>
    <w:rsid w:val="00BC6DB6"/>
    <w:rsid w:val="00BC71DA"/>
    <w:rsid w:val="00BC7921"/>
    <w:rsid w:val="00BD0636"/>
    <w:rsid w:val="00BD15CE"/>
    <w:rsid w:val="00BD19D9"/>
    <w:rsid w:val="00BD1E99"/>
    <w:rsid w:val="00BD247D"/>
    <w:rsid w:val="00BD300D"/>
    <w:rsid w:val="00BD34E1"/>
    <w:rsid w:val="00BD3FBA"/>
    <w:rsid w:val="00BD424B"/>
    <w:rsid w:val="00BD4770"/>
    <w:rsid w:val="00BD4C21"/>
    <w:rsid w:val="00BD4C47"/>
    <w:rsid w:val="00BD5AB6"/>
    <w:rsid w:val="00BD5C39"/>
    <w:rsid w:val="00BD6A93"/>
    <w:rsid w:val="00BD72BB"/>
    <w:rsid w:val="00BD75E7"/>
    <w:rsid w:val="00BD7AF9"/>
    <w:rsid w:val="00BD7F85"/>
    <w:rsid w:val="00BD7FB1"/>
    <w:rsid w:val="00BE02D3"/>
    <w:rsid w:val="00BE1124"/>
    <w:rsid w:val="00BE1BA4"/>
    <w:rsid w:val="00BE2735"/>
    <w:rsid w:val="00BE28B8"/>
    <w:rsid w:val="00BE339A"/>
    <w:rsid w:val="00BE3446"/>
    <w:rsid w:val="00BE3D89"/>
    <w:rsid w:val="00BE46C1"/>
    <w:rsid w:val="00BE4B4B"/>
    <w:rsid w:val="00BE5796"/>
    <w:rsid w:val="00BE5F87"/>
    <w:rsid w:val="00BE614E"/>
    <w:rsid w:val="00BE740E"/>
    <w:rsid w:val="00BF0107"/>
    <w:rsid w:val="00BF0138"/>
    <w:rsid w:val="00BF0C3B"/>
    <w:rsid w:val="00BF0EAA"/>
    <w:rsid w:val="00BF135B"/>
    <w:rsid w:val="00BF1BB8"/>
    <w:rsid w:val="00BF1FA4"/>
    <w:rsid w:val="00BF21B2"/>
    <w:rsid w:val="00BF259B"/>
    <w:rsid w:val="00BF266B"/>
    <w:rsid w:val="00BF2677"/>
    <w:rsid w:val="00BF26B6"/>
    <w:rsid w:val="00BF28A6"/>
    <w:rsid w:val="00BF30FD"/>
    <w:rsid w:val="00BF3126"/>
    <w:rsid w:val="00BF34C7"/>
    <w:rsid w:val="00BF4BBD"/>
    <w:rsid w:val="00BF51C2"/>
    <w:rsid w:val="00BF521D"/>
    <w:rsid w:val="00BF5B55"/>
    <w:rsid w:val="00BF753D"/>
    <w:rsid w:val="00BF7935"/>
    <w:rsid w:val="00C00239"/>
    <w:rsid w:val="00C006B2"/>
    <w:rsid w:val="00C011B8"/>
    <w:rsid w:val="00C011BF"/>
    <w:rsid w:val="00C023E4"/>
    <w:rsid w:val="00C02867"/>
    <w:rsid w:val="00C029F7"/>
    <w:rsid w:val="00C03261"/>
    <w:rsid w:val="00C03964"/>
    <w:rsid w:val="00C042D9"/>
    <w:rsid w:val="00C04A7A"/>
    <w:rsid w:val="00C05042"/>
    <w:rsid w:val="00C05959"/>
    <w:rsid w:val="00C06119"/>
    <w:rsid w:val="00C0627C"/>
    <w:rsid w:val="00C0673C"/>
    <w:rsid w:val="00C068A0"/>
    <w:rsid w:val="00C06EAD"/>
    <w:rsid w:val="00C0774D"/>
    <w:rsid w:val="00C07993"/>
    <w:rsid w:val="00C1026C"/>
    <w:rsid w:val="00C114BF"/>
    <w:rsid w:val="00C11572"/>
    <w:rsid w:val="00C11A39"/>
    <w:rsid w:val="00C11D51"/>
    <w:rsid w:val="00C11FF3"/>
    <w:rsid w:val="00C12347"/>
    <w:rsid w:val="00C13151"/>
    <w:rsid w:val="00C1421A"/>
    <w:rsid w:val="00C14293"/>
    <w:rsid w:val="00C14F4C"/>
    <w:rsid w:val="00C15B15"/>
    <w:rsid w:val="00C15D6A"/>
    <w:rsid w:val="00C16016"/>
    <w:rsid w:val="00C163F0"/>
    <w:rsid w:val="00C16A07"/>
    <w:rsid w:val="00C16D00"/>
    <w:rsid w:val="00C1717F"/>
    <w:rsid w:val="00C173B5"/>
    <w:rsid w:val="00C20B50"/>
    <w:rsid w:val="00C20D88"/>
    <w:rsid w:val="00C20EF1"/>
    <w:rsid w:val="00C210DA"/>
    <w:rsid w:val="00C2175D"/>
    <w:rsid w:val="00C2265B"/>
    <w:rsid w:val="00C23D61"/>
    <w:rsid w:val="00C24A03"/>
    <w:rsid w:val="00C2523A"/>
    <w:rsid w:val="00C253B5"/>
    <w:rsid w:val="00C25500"/>
    <w:rsid w:val="00C2644B"/>
    <w:rsid w:val="00C267F9"/>
    <w:rsid w:val="00C27124"/>
    <w:rsid w:val="00C272F3"/>
    <w:rsid w:val="00C306FB"/>
    <w:rsid w:val="00C30A8D"/>
    <w:rsid w:val="00C3123A"/>
    <w:rsid w:val="00C31886"/>
    <w:rsid w:val="00C3210A"/>
    <w:rsid w:val="00C336F4"/>
    <w:rsid w:val="00C33AD8"/>
    <w:rsid w:val="00C35904"/>
    <w:rsid w:val="00C36001"/>
    <w:rsid w:val="00C3716A"/>
    <w:rsid w:val="00C37636"/>
    <w:rsid w:val="00C377AB"/>
    <w:rsid w:val="00C3793F"/>
    <w:rsid w:val="00C40505"/>
    <w:rsid w:val="00C41A75"/>
    <w:rsid w:val="00C42BB6"/>
    <w:rsid w:val="00C42BF5"/>
    <w:rsid w:val="00C42DCB"/>
    <w:rsid w:val="00C4337C"/>
    <w:rsid w:val="00C43B4C"/>
    <w:rsid w:val="00C440AC"/>
    <w:rsid w:val="00C44141"/>
    <w:rsid w:val="00C44668"/>
    <w:rsid w:val="00C44A85"/>
    <w:rsid w:val="00C45F93"/>
    <w:rsid w:val="00C46922"/>
    <w:rsid w:val="00C47336"/>
    <w:rsid w:val="00C47D84"/>
    <w:rsid w:val="00C50321"/>
    <w:rsid w:val="00C50C99"/>
    <w:rsid w:val="00C5150E"/>
    <w:rsid w:val="00C51D57"/>
    <w:rsid w:val="00C52184"/>
    <w:rsid w:val="00C52695"/>
    <w:rsid w:val="00C52777"/>
    <w:rsid w:val="00C52AE1"/>
    <w:rsid w:val="00C53930"/>
    <w:rsid w:val="00C539D0"/>
    <w:rsid w:val="00C54057"/>
    <w:rsid w:val="00C54A8E"/>
    <w:rsid w:val="00C553CA"/>
    <w:rsid w:val="00C554E3"/>
    <w:rsid w:val="00C5556D"/>
    <w:rsid w:val="00C5582A"/>
    <w:rsid w:val="00C55F4E"/>
    <w:rsid w:val="00C566E7"/>
    <w:rsid w:val="00C56CEA"/>
    <w:rsid w:val="00C5718E"/>
    <w:rsid w:val="00C577FF"/>
    <w:rsid w:val="00C61925"/>
    <w:rsid w:val="00C61DC0"/>
    <w:rsid w:val="00C61FA4"/>
    <w:rsid w:val="00C6226F"/>
    <w:rsid w:val="00C62D5B"/>
    <w:rsid w:val="00C63180"/>
    <w:rsid w:val="00C641CB"/>
    <w:rsid w:val="00C641FB"/>
    <w:rsid w:val="00C6443F"/>
    <w:rsid w:val="00C6489F"/>
    <w:rsid w:val="00C64ED3"/>
    <w:rsid w:val="00C65044"/>
    <w:rsid w:val="00C6556D"/>
    <w:rsid w:val="00C657E5"/>
    <w:rsid w:val="00C65A25"/>
    <w:rsid w:val="00C665F9"/>
    <w:rsid w:val="00C666C1"/>
    <w:rsid w:val="00C66F0C"/>
    <w:rsid w:val="00C702E2"/>
    <w:rsid w:val="00C7158E"/>
    <w:rsid w:val="00C71774"/>
    <w:rsid w:val="00C7235F"/>
    <w:rsid w:val="00C7268F"/>
    <w:rsid w:val="00C72BD1"/>
    <w:rsid w:val="00C73569"/>
    <w:rsid w:val="00C73EBB"/>
    <w:rsid w:val="00C750EF"/>
    <w:rsid w:val="00C751E7"/>
    <w:rsid w:val="00C7524F"/>
    <w:rsid w:val="00C758F5"/>
    <w:rsid w:val="00C75E5B"/>
    <w:rsid w:val="00C76629"/>
    <w:rsid w:val="00C767F5"/>
    <w:rsid w:val="00C76C90"/>
    <w:rsid w:val="00C805EA"/>
    <w:rsid w:val="00C809AE"/>
    <w:rsid w:val="00C80AA6"/>
    <w:rsid w:val="00C81B24"/>
    <w:rsid w:val="00C824E3"/>
    <w:rsid w:val="00C82537"/>
    <w:rsid w:val="00C83C4A"/>
    <w:rsid w:val="00C84334"/>
    <w:rsid w:val="00C84752"/>
    <w:rsid w:val="00C85354"/>
    <w:rsid w:val="00C85B48"/>
    <w:rsid w:val="00C85DD3"/>
    <w:rsid w:val="00C85EF9"/>
    <w:rsid w:val="00C86CC3"/>
    <w:rsid w:val="00C87A8B"/>
    <w:rsid w:val="00C90AC5"/>
    <w:rsid w:val="00C90D43"/>
    <w:rsid w:val="00C90E7B"/>
    <w:rsid w:val="00C934C8"/>
    <w:rsid w:val="00C93746"/>
    <w:rsid w:val="00C93851"/>
    <w:rsid w:val="00C9390B"/>
    <w:rsid w:val="00C93E88"/>
    <w:rsid w:val="00C9574A"/>
    <w:rsid w:val="00C96B68"/>
    <w:rsid w:val="00CA03F0"/>
    <w:rsid w:val="00CA1549"/>
    <w:rsid w:val="00CA1A8E"/>
    <w:rsid w:val="00CA1BAC"/>
    <w:rsid w:val="00CA1E16"/>
    <w:rsid w:val="00CA250C"/>
    <w:rsid w:val="00CA273D"/>
    <w:rsid w:val="00CA332C"/>
    <w:rsid w:val="00CA3474"/>
    <w:rsid w:val="00CA349D"/>
    <w:rsid w:val="00CA4005"/>
    <w:rsid w:val="00CA5297"/>
    <w:rsid w:val="00CA5B62"/>
    <w:rsid w:val="00CA6102"/>
    <w:rsid w:val="00CA710B"/>
    <w:rsid w:val="00CA7C73"/>
    <w:rsid w:val="00CB0133"/>
    <w:rsid w:val="00CB046F"/>
    <w:rsid w:val="00CB04BF"/>
    <w:rsid w:val="00CB0B79"/>
    <w:rsid w:val="00CB1077"/>
    <w:rsid w:val="00CB1179"/>
    <w:rsid w:val="00CB16EF"/>
    <w:rsid w:val="00CB1DB3"/>
    <w:rsid w:val="00CB24CA"/>
    <w:rsid w:val="00CB24F0"/>
    <w:rsid w:val="00CB291A"/>
    <w:rsid w:val="00CB320D"/>
    <w:rsid w:val="00CB3325"/>
    <w:rsid w:val="00CB39D7"/>
    <w:rsid w:val="00CB3E9B"/>
    <w:rsid w:val="00CB3FDE"/>
    <w:rsid w:val="00CB4449"/>
    <w:rsid w:val="00CB44A3"/>
    <w:rsid w:val="00CB5299"/>
    <w:rsid w:val="00CB56B3"/>
    <w:rsid w:val="00CB5A97"/>
    <w:rsid w:val="00CB690B"/>
    <w:rsid w:val="00CB6E95"/>
    <w:rsid w:val="00CB7867"/>
    <w:rsid w:val="00CB7D3D"/>
    <w:rsid w:val="00CC16EF"/>
    <w:rsid w:val="00CC180B"/>
    <w:rsid w:val="00CC1DCD"/>
    <w:rsid w:val="00CC27B5"/>
    <w:rsid w:val="00CC36DE"/>
    <w:rsid w:val="00CC40A7"/>
    <w:rsid w:val="00CC46CF"/>
    <w:rsid w:val="00CC53AF"/>
    <w:rsid w:val="00CC568E"/>
    <w:rsid w:val="00CC5718"/>
    <w:rsid w:val="00CC5F29"/>
    <w:rsid w:val="00CC5FB8"/>
    <w:rsid w:val="00CC6594"/>
    <w:rsid w:val="00CC66C0"/>
    <w:rsid w:val="00CC6F65"/>
    <w:rsid w:val="00CD0F37"/>
    <w:rsid w:val="00CD0FDC"/>
    <w:rsid w:val="00CD2636"/>
    <w:rsid w:val="00CD2793"/>
    <w:rsid w:val="00CD27EB"/>
    <w:rsid w:val="00CD3245"/>
    <w:rsid w:val="00CD37AD"/>
    <w:rsid w:val="00CD3873"/>
    <w:rsid w:val="00CD3A81"/>
    <w:rsid w:val="00CD3B9D"/>
    <w:rsid w:val="00CD44C3"/>
    <w:rsid w:val="00CD5636"/>
    <w:rsid w:val="00CD62CA"/>
    <w:rsid w:val="00CD6C79"/>
    <w:rsid w:val="00CD7F1A"/>
    <w:rsid w:val="00CE0733"/>
    <w:rsid w:val="00CE0A2A"/>
    <w:rsid w:val="00CE10EA"/>
    <w:rsid w:val="00CE11E6"/>
    <w:rsid w:val="00CE14A0"/>
    <w:rsid w:val="00CE222D"/>
    <w:rsid w:val="00CE23BB"/>
    <w:rsid w:val="00CE2711"/>
    <w:rsid w:val="00CE271A"/>
    <w:rsid w:val="00CE284C"/>
    <w:rsid w:val="00CE3647"/>
    <w:rsid w:val="00CE3A86"/>
    <w:rsid w:val="00CE4702"/>
    <w:rsid w:val="00CE55CC"/>
    <w:rsid w:val="00CE5C2B"/>
    <w:rsid w:val="00CE6971"/>
    <w:rsid w:val="00CE7653"/>
    <w:rsid w:val="00CE7889"/>
    <w:rsid w:val="00CE7924"/>
    <w:rsid w:val="00CF073F"/>
    <w:rsid w:val="00CF12D8"/>
    <w:rsid w:val="00CF1444"/>
    <w:rsid w:val="00CF15FB"/>
    <w:rsid w:val="00CF1683"/>
    <w:rsid w:val="00CF1EAC"/>
    <w:rsid w:val="00CF2290"/>
    <w:rsid w:val="00CF2ABE"/>
    <w:rsid w:val="00CF2E52"/>
    <w:rsid w:val="00CF380B"/>
    <w:rsid w:val="00CF3E7D"/>
    <w:rsid w:val="00CF4016"/>
    <w:rsid w:val="00CF4149"/>
    <w:rsid w:val="00CF44C6"/>
    <w:rsid w:val="00CF46BC"/>
    <w:rsid w:val="00CF68AF"/>
    <w:rsid w:val="00CF6E97"/>
    <w:rsid w:val="00CF7561"/>
    <w:rsid w:val="00CF7B12"/>
    <w:rsid w:val="00D00ACA"/>
    <w:rsid w:val="00D01133"/>
    <w:rsid w:val="00D01429"/>
    <w:rsid w:val="00D022CB"/>
    <w:rsid w:val="00D026C9"/>
    <w:rsid w:val="00D03323"/>
    <w:rsid w:val="00D0343D"/>
    <w:rsid w:val="00D03531"/>
    <w:rsid w:val="00D035A4"/>
    <w:rsid w:val="00D03947"/>
    <w:rsid w:val="00D03A3B"/>
    <w:rsid w:val="00D04F1B"/>
    <w:rsid w:val="00D051BC"/>
    <w:rsid w:val="00D05256"/>
    <w:rsid w:val="00D053E1"/>
    <w:rsid w:val="00D0664B"/>
    <w:rsid w:val="00D06863"/>
    <w:rsid w:val="00D07657"/>
    <w:rsid w:val="00D07C3D"/>
    <w:rsid w:val="00D07F01"/>
    <w:rsid w:val="00D10079"/>
    <w:rsid w:val="00D1083C"/>
    <w:rsid w:val="00D1091A"/>
    <w:rsid w:val="00D11691"/>
    <w:rsid w:val="00D11E2B"/>
    <w:rsid w:val="00D11F0B"/>
    <w:rsid w:val="00D12C76"/>
    <w:rsid w:val="00D1367B"/>
    <w:rsid w:val="00D137F8"/>
    <w:rsid w:val="00D158C1"/>
    <w:rsid w:val="00D15C00"/>
    <w:rsid w:val="00D160B4"/>
    <w:rsid w:val="00D1619F"/>
    <w:rsid w:val="00D17A7B"/>
    <w:rsid w:val="00D20BCF"/>
    <w:rsid w:val="00D216EA"/>
    <w:rsid w:val="00D21754"/>
    <w:rsid w:val="00D21800"/>
    <w:rsid w:val="00D21B7D"/>
    <w:rsid w:val="00D22258"/>
    <w:rsid w:val="00D22A8A"/>
    <w:rsid w:val="00D235EA"/>
    <w:rsid w:val="00D2369B"/>
    <w:rsid w:val="00D237F0"/>
    <w:rsid w:val="00D23B0D"/>
    <w:rsid w:val="00D24749"/>
    <w:rsid w:val="00D247A9"/>
    <w:rsid w:val="00D25589"/>
    <w:rsid w:val="00D25E5D"/>
    <w:rsid w:val="00D26E3E"/>
    <w:rsid w:val="00D31897"/>
    <w:rsid w:val="00D322A1"/>
    <w:rsid w:val="00D32324"/>
    <w:rsid w:val="00D326C2"/>
    <w:rsid w:val="00D328D4"/>
    <w:rsid w:val="00D32F33"/>
    <w:rsid w:val="00D3358B"/>
    <w:rsid w:val="00D337EC"/>
    <w:rsid w:val="00D339E1"/>
    <w:rsid w:val="00D33B6A"/>
    <w:rsid w:val="00D33D80"/>
    <w:rsid w:val="00D33F7C"/>
    <w:rsid w:val="00D3514C"/>
    <w:rsid w:val="00D35802"/>
    <w:rsid w:val="00D35E8F"/>
    <w:rsid w:val="00D3699F"/>
    <w:rsid w:val="00D36C9D"/>
    <w:rsid w:val="00D36D36"/>
    <w:rsid w:val="00D36F06"/>
    <w:rsid w:val="00D37565"/>
    <w:rsid w:val="00D3757E"/>
    <w:rsid w:val="00D3782A"/>
    <w:rsid w:val="00D37AB7"/>
    <w:rsid w:val="00D37ECE"/>
    <w:rsid w:val="00D37FB6"/>
    <w:rsid w:val="00D40F1D"/>
    <w:rsid w:val="00D429D2"/>
    <w:rsid w:val="00D431CF"/>
    <w:rsid w:val="00D435F2"/>
    <w:rsid w:val="00D436AE"/>
    <w:rsid w:val="00D43B39"/>
    <w:rsid w:val="00D43F3C"/>
    <w:rsid w:val="00D43FFC"/>
    <w:rsid w:val="00D45A8D"/>
    <w:rsid w:val="00D45D09"/>
    <w:rsid w:val="00D45FE3"/>
    <w:rsid w:val="00D46E42"/>
    <w:rsid w:val="00D4770D"/>
    <w:rsid w:val="00D47EC8"/>
    <w:rsid w:val="00D5067D"/>
    <w:rsid w:val="00D50B24"/>
    <w:rsid w:val="00D50F7E"/>
    <w:rsid w:val="00D5137E"/>
    <w:rsid w:val="00D51714"/>
    <w:rsid w:val="00D520CC"/>
    <w:rsid w:val="00D52175"/>
    <w:rsid w:val="00D52C08"/>
    <w:rsid w:val="00D53A12"/>
    <w:rsid w:val="00D55414"/>
    <w:rsid w:val="00D55B97"/>
    <w:rsid w:val="00D56978"/>
    <w:rsid w:val="00D6057C"/>
    <w:rsid w:val="00D61118"/>
    <w:rsid w:val="00D615C2"/>
    <w:rsid w:val="00D634B5"/>
    <w:rsid w:val="00D63F22"/>
    <w:rsid w:val="00D641F0"/>
    <w:rsid w:val="00D64BB7"/>
    <w:rsid w:val="00D64E02"/>
    <w:rsid w:val="00D65776"/>
    <w:rsid w:val="00D65E15"/>
    <w:rsid w:val="00D660D2"/>
    <w:rsid w:val="00D6671C"/>
    <w:rsid w:val="00D67515"/>
    <w:rsid w:val="00D6771B"/>
    <w:rsid w:val="00D6777B"/>
    <w:rsid w:val="00D67800"/>
    <w:rsid w:val="00D67B74"/>
    <w:rsid w:val="00D7037D"/>
    <w:rsid w:val="00D70E4A"/>
    <w:rsid w:val="00D71226"/>
    <w:rsid w:val="00D71F27"/>
    <w:rsid w:val="00D7210E"/>
    <w:rsid w:val="00D72B03"/>
    <w:rsid w:val="00D7333D"/>
    <w:rsid w:val="00D73863"/>
    <w:rsid w:val="00D73A93"/>
    <w:rsid w:val="00D74D87"/>
    <w:rsid w:val="00D75F18"/>
    <w:rsid w:val="00D7742A"/>
    <w:rsid w:val="00D77644"/>
    <w:rsid w:val="00D77ADD"/>
    <w:rsid w:val="00D77EFD"/>
    <w:rsid w:val="00D803AF"/>
    <w:rsid w:val="00D805D2"/>
    <w:rsid w:val="00D80BCE"/>
    <w:rsid w:val="00D80D45"/>
    <w:rsid w:val="00D8191B"/>
    <w:rsid w:val="00D820D2"/>
    <w:rsid w:val="00D82135"/>
    <w:rsid w:val="00D83856"/>
    <w:rsid w:val="00D83D8E"/>
    <w:rsid w:val="00D849DC"/>
    <w:rsid w:val="00D84DD5"/>
    <w:rsid w:val="00D84ED1"/>
    <w:rsid w:val="00D86183"/>
    <w:rsid w:val="00D86347"/>
    <w:rsid w:val="00D87484"/>
    <w:rsid w:val="00D9000C"/>
    <w:rsid w:val="00D90206"/>
    <w:rsid w:val="00D9037F"/>
    <w:rsid w:val="00D906AF"/>
    <w:rsid w:val="00D907A2"/>
    <w:rsid w:val="00D92D9D"/>
    <w:rsid w:val="00D93090"/>
    <w:rsid w:val="00D9336E"/>
    <w:rsid w:val="00D9346B"/>
    <w:rsid w:val="00D93647"/>
    <w:rsid w:val="00D9392E"/>
    <w:rsid w:val="00D943DB"/>
    <w:rsid w:val="00D96916"/>
    <w:rsid w:val="00D96D84"/>
    <w:rsid w:val="00D97854"/>
    <w:rsid w:val="00DA0B4C"/>
    <w:rsid w:val="00DA0B90"/>
    <w:rsid w:val="00DA17B9"/>
    <w:rsid w:val="00DA2B6B"/>
    <w:rsid w:val="00DA4C33"/>
    <w:rsid w:val="00DA4C50"/>
    <w:rsid w:val="00DA6A38"/>
    <w:rsid w:val="00DA7127"/>
    <w:rsid w:val="00DA7A68"/>
    <w:rsid w:val="00DB02C9"/>
    <w:rsid w:val="00DB1221"/>
    <w:rsid w:val="00DB1B94"/>
    <w:rsid w:val="00DB201D"/>
    <w:rsid w:val="00DB2865"/>
    <w:rsid w:val="00DB2CC5"/>
    <w:rsid w:val="00DB2E39"/>
    <w:rsid w:val="00DB2EE4"/>
    <w:rsid w:val="00DB3CF3"/>
    <w:rsid w:val="00DB49BA"/>
    <w:rsid w:val="00DB54EB"/>
    <w:rsid w:val="00DB5A19"/>
    <w:rsid w:val="00DB5D89"/>
    <w:rsid w:val="00DB66BA"/>
    <w:rsid w:val="00DB6912"/>
    <w:rsid w:val="00DB69AB"/>
    <w:rsid w:val="00DB7046"/>
    <w:rsid w:val="00DB7B05"/>
    <w:rsid w:val="00DC0165"/>
    <w:rsid w:val="00DC06EE"/>
    <w:rsid w:val="00DC0963"/>
    <w:rsid w:val="00DC2DFF"/>
    <w:rsid w:val="00DC2ECE"/>
    <w:rsid w:val="00DC30D2"/>
    <w:rsid w:val="00DC4B8B"/>
    <w:rsid w:val="00DC4E79"/>
    <w:rsid w:val="00DC5428"/>
    <w:rsid w:val="00DC61FB"/>
    <w:rsid w:val="00DC7F2D"/>
    <w:rsid w:val="00DD0DED"/>
    <w:rsid w:val="00DD1F58"/>
    <w:rsid w:val="00DD2B8F"/>
    <w:rsid w:val="00DD3F47"/>
    <w:rsid w:val="00DD4C17"/>
    <w:rsid w:val="00DD6404"/>
    <w:rsid w:val="00DD6928"/>
    <w:rsid w:val="00DD6EBD"/>
    <w:rsid w:val="00DE107F"/>
    <w:rsid w:val="00DE14B4"/>
    <w:rsid w:val="00DE1BA4"/>
    <w:rsid w:val="00DE203F"/>
    <w:rsid w:val="00DE3217"/>
    <w:rsid w:val="00DE3425"/>
    <w:rsid w:val="00DE401B"/>
    <w:rsid w:val="00DE4627"/>
    <w:rsid w:val="00DE4898"/>
    <w:rsid w:val="00DE5C79"/>
    <w:rsid w:val="00DE652E"/>
    <w:rsid w:val="00DE65EF"/>
    <w:rsid w:val="00DE67CA"/>
    <w:rsid w:val="00DF0136"/>
    <w:rsid w:val="00DF01D3"/>
    <w:rsid w:val="00DF06F6"/>
    <w:rsid w:val="00DF0E3B"/>
    <w:rsid w:val="00DF1712"/>
    <w:rsid w:val="00DF1C10"/>
    <w:rsid w:val="00DF2283"/>
    <w:rsid w:val="00DF27B2"/>
    <w:rsid w:val="00DF291E"/>
    <w:rsid w:val="00DF502D"/>
    <w:rsid w:val="00DF5692"/>
    <w:rsid w:val="00DF6725"/>
    <w:rsid w:val="00DF725E"/>
    <w:rsid w:val="00DF7F8B"/>
    <w:rsid w:val="00E00B31"/>
    <w:rsid w:val="00E00E3A"/>
    <w:rsid w:val="00E016CC"/>
    <w:rsid w:val="00E01A0C"/>
    <w:rsid w:val="00E032B9"/>
    <w:rsid w:val="00E033F0"/>
    <w:rsid w:val="00E0340C"/>
    <w:rsid w:val="00E0385D"/>
    <w:rsid w:val="00E03B9C"/>
    <w:rsid w:val="00E03E86"/>
    <w:rsid w:val="00E045BC"/>
    <w:rsid w:val="00E0481D"/>
    <w:rsid w:val="00E04A07"/>
    <w:rsid w:val="00E04CD9"/>
    <w:rsid w:val="00E04EDE"/>
    <w:rsid w:val="00E05062"/>
    <w:rsid w:val="00E05126"/>
    <w:rsid w:val="00E05234"/>
    <w:rsid w:val="00E05453"/>
    <w:rsid w:val="00E05ACD"/>
    <w:rsid w:val="00E05DFB"/>
    <w:rsid w:val="00E06247"/>
    <w:rsid w:val="00E10694"/>
    <w:rsid w:val="00E10A15"/>
    <w:rsid w:val="00E10D19"/>
    <w:rsid w:val="00E11572"/>
    <w:rsid w:val="00E11693"/>
    <w:rsid w:val="00E11870"/>
    <w:rsid w:val="00E12379"/>
    <w:rsid w:val="00E128F9"/>
    <w:rsid w:val="00E12954"/>
    <w:rsid w:val="00E13092"/>
    <w:rsid w:val="00E135FD"/>
    <w:rsid w:val="00E13A9A"/>
    <w:rsid w:val="00E147FC"/>
    <w:rsid w:val="00E14996"/>
    <w:rsid w:val="00E14B2D"/>
    <w:rsid w:val="00E16C61"/>
    <w:rsid w:val="00E16E6E"/>
    <w:rsid w:val="00E1708D"/>
    <w:rsid w:val="00E173E5"/>
    <w:rsid w:val="00E17865"/>
    <w:rsid w:val="00E17A10"/>
    <w:rsid w:val="00E17EAE"/>
    <w:rsid w:val="00E209ED"/>
    <w:rsid w:val="00E21263"/>
    <w:rsid w:val="00E2198D"/>
    <w:rsid w:val="00E23791"/>
    <w:rsid w:val="00E23E87"/>
    <w:rsid w:val="00E24042"/>
    <w:rsid w:val="00E25176"/>
    <w:rsid w:val="00E26587"/>
    <w:rsid w:val="00E265C3"/>
    <w:rsid w:val="00E2709E"/>
    <w:rsid w:val="00E3082B"/>
    <w:rsid w:val="00E30EBA"/>
    <w:rsid w:val="00E31C75"/>
    <w:rsid w:val="00E33A5C"/>
    <w:rsid w:val="00E33E31"/>
    <w:rsid w:val="00E3437E"/>
    <w:rsid w:val="00E35624"/>
    <w:rsid w:val="00E358D5"/>
    <w:rsid w:val="00E35D98"/>
    <w:rsid w:val="00E35F56"/>
    <w:rsid w:val="00E36B8F"/>
    <w:rsid w:val="00E36DB5"/>
    <w:rsid w:val="00E40118"/>
    <w:rsid w:val="00E40F1D"/>
    <w:rsid w:val="00E41029"/>
    <w:rsid w:val="00E419D3"/>
    <w:rsid w:val="00E4270F"/>
    <w:rsid w:val="00E444C8"/>
    <w:rsid w:val="00E44FBD"/>
    <w:rsid w:val="00E45234"/>
    <w:rsid w:val="00E46268"/>
    <w:rsid w:val="00E47405"/>
    <w:rsid w:val="00E47A9C"/>
    <w:rsid w:val="00E5053B"/>
    <w:rsid w:val="00E508CD"/>
    <w:rsid w:val="00E50CB2"/>
    <w:rsid w:val="00E5137C"/>
    <w:rsid w:val="00E51A89"/>
    <w:rsid w:val="00E51AF4"/>
    <w:rsid w:val="00E52A78"/>
    <w:rsid w:val="00E533D0"/>
    <w:rsid w:val="00E534D1"/>
    <w:rsid w:val="00E53B55"/>
    <w:rsid w:val="00E5524D"/>
    <w:rsid w:val="00E55737"/>
    <w:rsid w:val="00E55D36"/>
    <w:rsid w:val="00E568FF"/>
    <w:rsid w:val="00E5743E"/>
    <w:rsid w:val="00E577A9"/>
    <w:rsid w:val="00E57E12"/>
    <w:rsid w:val="00E57F52"/>
    <w:rsid w:val="00E6008A"/>
    <w:rsid w:val="00E6041F"/>
    <w:rsid w:val="00E60616"/>
    <w:rsid w:val="00E606D2"/>
    <w:rsid w:val="00E60D88"/>
    <w:rsid w:val="00E615BA"/>
    <w:rsid w:val="00E62382"/>
    <w:rsid w:val="00E63AD5"/>
    <w:rsid w:val="00E64796"/>
    <w:rsid w:val="00E64847"/>
    <w:rsid w:val="00E64D70"/>
    <w:rsid w:val="00E64ED1"/>
    <w:rsid w:val="00E65CE4"/>
    <w:rsid w:val="00E65F8D"/>
    <w:rsid w:val="00E6693F"/>
    <w:rsid w:val="00E671DA"/>
    <w:rsid w:val="00E674F1"/>
    <w:rsid w:val="00E67B72"/>
    <w:rsid w:val="00E67BCA"/>
    <w:rsid w:val="00E70F39"/>
    <w:rsid w:val="00E72AF7"/>
    <w:rsid w:val="00E72FE5"/>
    <w:rsid w:val="00E73528"/>
    <w:rsid w:val="00E74503"/>
    <w:rsid w:val="00E7453D"/>
    <w:rsid w:val="00E75C80"/>
    <w:rsid w:val="00E76A84"/>
    <w:rsid w:val="00E76F87"/>
    <w:rsid w:val="00E77027"/>
    <w:rsid w:val="00E77315"/>
    <w:rsid w:val="00E776DB"/>
    <w:rsid w:val="00E77926"/>
    <w:rsid w:val="00E8019E"/>
    <w:rsid w:val="00E80640"/>
    <w:rsid w:val="00E80E8B"/>
    <w:rsid w:val="00E8239D"/>
    <w:rsid w:val="00E82836"/>
    <w:rsid w:val="00E82F5F"/>
    <w:rsid w:val="00E841EC"/>
    <w:rsid w:val="00E845C4"/>
    <w:rsid w:val="00E86023"/>
    <w:rsid w:val="00E867FF"/>
    <w:rsid w:val="00E86A4F"/>
    <w:rsid w:val="00E86DF6"/>
    <w:rsid w:val="00E87526"/>
    <w:rsid w:val="00E8754F"/>
    <w:rsid w:val="00E876B1"/>
    <w:rsid w:val="00E87A2D"/>
    <w:rsid w:val="00E90605"/>
    <w:rsid w:val="00E90B90"/>
    <w:rsid w:val="00E91AA6"/>
    <w:rsid w:val="00E92161"/>
    <w:rsid w:val="00E92613"/>
    <w:rsid w:val="00E92A7E"/>
    <w:rsid w:val="00E935CF"/>
    <w:rsid w:val="00E9404E"/>
    <w:rsid w:val="00E9421B"/>
    <w:rsid w:val="00E94DB0"/>
    <w:rsid w:val="00E96765"/>
    <w:rsid w:val="00E97769"/>
    <w:rsid w:val="00EA0D3D"/>
    <w:rsid w:val="00EA0FE1"/>
    <w:rsid w:val="00EA1589"/>
    <w:rsid w:val="00EA15BD"/>
    <w:rsid w:val="00EA18A1"/>
    <w:rsid w:val="00EA1D01"/>
    <w:rsid w:val="00EA1E2C"/>
    <w:rsid w:val="00EA2B42"/>
    <w:rsid w:val="00EA3327"/>
    <w:rsid w:val="00EA3D2E"/>
    <w:rsid w:val="00EA4AB3"/>
    <w:rsid w:val="00EA4CDE"/>
    <w:rsid w:val="00EA52A5"/>
    <w:rsid w:val="00EA5C76"/>
    <w:rsid w:val="00EA5F21"/>
    <w:rsid w:val="00EA6EAC"/>
    <w:rsid w:val="00EA7666"/>
    <w:rsid w:val="00EB0FCC"/>
    <w:rsid w:val="00EB10DF"/>
    <w:rsid w:val="00EB1A58"/>
    <w:rsid w:val="00EB1D8C"/>
    <w:rsid w:val="00EB2D55"/>
    <w:rsid w:val="00EB405F"/>
    <w:rsid w:val="00EB4554"/>
    <w:rsid w:val="00EB45D6"/>
    <w:rsid w:val="00EB49BD"/>
    <w:rsid w:val="00EB5490"/>
    <w:rsid w:val="00EB5F67"/>
    <w:rsid w:val="00EB6397"/>
    <w:rsid w:val="00EB6608"/>
    <w:rsid w:val="00EB728B"/>
    <w:rsid w:val="00EB72E4"/>
    <w:rsid w:val="00EB739F"/>
    <w:rsid w:val="00EC067B"/>
    <w:rsid w:val="00EC1F66"/>
    <w:rsid w:val="00EC22CC"/>
    <w:rsid w:val="00EC2D88"/>
    <w:rsid w:val="00EC3DC2"/>
    <w:rsid w:val="00EC4F5E"/>
    <w:rsid w:val="00EC69A2"/>
    <w:rsid w:val="00EC6F19"/>
    <w:rsid w:val="00EC733B"/>
    <w:rsid w:val="00ED03EB"/>
    <w:rsid w:val="00ED1073"/>
    <w:rsid w:val="00ED1159"/>
    <w:rsid w:val="00ED264B"/>
    <w:rsid w:val="00ED286A"/>
    <w:rsid w:val="00ED2946"/>
    <w:rsid w:val="00ED36C6"/>
    <w:rsid w:val="00ED3765"/>
    <w:rsid w:val="00ED3E38"/>
    <w:rsid w:val="00ED5229"/>
    <w:rsid w:val="00ED526D"/>
    <w:rsid w:val="00ED6127"/>
    <w:rsid w:val="00ED6239"/>
    <w:rsid w:val="00ED6311"/>
    <w:rsid w:val="00ED6591"/>
    <w:rsid w:val="00ED6FB6"/>
    <w:rsid w:val="00ED7630"/>
    <w:rsid w:val="00ED7661"/>
    <w:rsid w:val="00ED7A3A"/>
    <w:rsid w:val="00ED7A79"/>
    <w:rsid w:val="00EE035C"/>
    <w:rsid w:val="00EE057F"/>
    <w:rsid w:val="00EE1C93"/>
    <w:rsid w:val="00EE251A"/>
    <w:rsid w:val="00EE26A5"/>
    <w:rsid w:val="00EE2764"/>
    <w:rsid w:val="00EE3160"/>
    <w:rsid w:val="00EE3E0E"/>
    <w:rsid w:val="00EE3EBF"/>
    <w:rsid w:val="00EE4003"/>
    <w:rsid w:val="00EE4A85"/>
    <w:rsid w:val="00EE5208"/>
    <w:rsid w:val="00EE5537"/>
    <w:rsid w:val="00EE5927"/>
    <w:rsid w:val="00EE62D5"/>
    <w:rsid w:val="00EE6749"/>
    <w:rsid w:val="00EE6D21"/>
    <w:rsid w:val="00EE78C9"/>
    <w:rsid w:val="00EF0920"/>
    <w:rsid w:val="00EF0FF9"/>
    <w:rsid w:val="00EF162C"/>
    <w:rsid w:val="00EF1838"/>
    <w:rsid w:val="00EF1B33"/>
    <w:rsid w:val="00EF1D5D"/>
    <w:rsid w:val="00EF256C"/>
    <w:rsid w:val="00EF2B26"/>
    <w:rsid w:val="00EF2F61"/>
    <w:rsid w:val="00EF2F9B"/>
    <w:rsid w:val="00EF3D17"/>
    <w:rsid w:val="00EF466C"/>
    <w:rsid w:val="00EF4768"/>
    <w:rsid w:val="00EF5069"/>
    <w:rsid w:val="00EF53BB"/>
    <w:rsid w:val="00EF6328"/>
    <w:rsid w:val="00EF6A3B"/>
    <w:rsid w:val="00EF735F"/>
    <w:rsid w:val="00EF7482"/>
    <w:rsid w:val="00F002CB"/>
    <w:rsid w:val="00F0053F"/>
    <w:rsid w:val="00F00715"/>
    <w:rsid w:val="00F00B8C"/>
    <w:rsid w:val="00F0106B"/>
    <w:rsid w:val="00F01674"/>
    <w:rsid w:val="00F02211"/>
    <w:rsid w:val="00F02281"/>
    <w:rsid w:val="00F0266D"/>
    <w:rsid w:val="00F03C58"/>
    <w:rsid w:val="00F04A5B"/>
    <w:rsid w:val="00F04DA7"/>
    <w:rsid w:val="00F052CC"/>
    <w:rsid w:val="00F059D0"/>
    <w:rsid w:val="00F061EA"/>
    <w:rsid w:val="00F06318"/>
    <w:rsid w:val="00F0671E"/>
    <w:rsid w:val="00F077DE"/>
    <w:rsid w:val="00F07837"/>
    <w:rsid w:val="00F07D24"/>
    <w:rsid w:val="00F100D6"/>
    <w:rsid w:val="00F10331"/>
    <w:rsid w:val="00F10A75"/>
    <w:rsid w:val="00F11124"/>
    <w:rsid w:val="00F11833"/>
    <w:rsid w:val="00F1188A"/>
    <w:rsid w:val="00F11B37"/>
    <w:rsid w:val="00F12205"/>
    <w:rsid w:val="00F126D2"/>
    <w:rsid w:val="00F12B82"/>
    <w:rsid w:val="00F14904"/>
    <w:rsid w:val="00F1511F"/>
    <w:rsid w:val="00F1580F"/>
    <w:rsid w:val="00F159B2"/>
    <w:rsid w:val="00F15A04"/>
    <w:rsid w:val="00F160C2"/>
    <w:rsid w:val="00F163B8"/>
    <w:rsid w:val="00F16BF9"/>
    <w:rsid w:val="00F171C4"/>
    <w:rsid w:val="00F171D4"/>
    <w:rsid w:val="00F17214"/>
    <w:rsid w:val="00F17C72"/>
    <w:rsid w:val="00F216EE"/>
    <w:rsid w:val="00F22119"/>
    <w:rsid w:val="00F2219F"/>
    <w:rsid w:val="00F226A0"/>
    <w:rsid w:val="00F22729"/>
    <w:rsid w:val="00F231A8"/>
    <w:rsid w:val="00F23DE7"/>
    <w:rsid w:val="00F23E54"/>
    <w:rsid w:val="00F244C3"/>
    <w:rsid w:val="00F24932"/>
    <w:rsid w:val="00F24B50"/>
    <w:rsid w:val="00F25818"/>
    <w:rsid w:val="00F25831"/>
    <w:rsid w:val="00F2595A"/>
    <w:rsid w:val="00F25DF7"/>
    <w:rsid w:val="00F26D4F"/>
    <w:rsid w:val="00F27977"/>
    <w:rsid w:val="00F27A5A"/>
    <w:rsid w:val="00F30860"/>
    <w:rsid w:val="00F30F5F"/>
    <w:rsid w:val="00F316E3"/>
    <w:rsid w:val="00F327B8"/>
    <w:rsid w:val="00F33019"/>
    <w:rsid w:val="00F337A6"/>
    <w:rsid w:val="00F3386F"/>
    <w:rsid w:val="00F33EC7"/>
    <w:rsid w:val="00F352BA"/>
    <w:rsid w:val="00F3663D"/>
    <w:rsid w:val="00F36820"/>
    <w:rsid w:val="00F373AA"/>
    <w:rsid w:val="00F37648"/>
    <w:rsid w:val="00F37672"/>
    <w:rsid w:val="00F40736"/>
    <w:rsid w:val="00F41499"/>
    <w:rsid w:val="00F4159A"/>
    <w:rsid w:val="00F41A3E"/>
    <w:rsid w:val="00F41DBA"/>
    <w:rsid w:val="00F41F4B"/>
    <w:rsid w:val="00F421D0"/>
    <w:rsid w:val="00F4290B"/>
    <w:rsid w:val="00F42C0C"/>
    <w:rsid w:val="00F42E42"/>
    <w:rsid w:val="00F43D4A"/>
    <w:rsid w:val="00F44518"/>
    <w:rsid w:val="00F45784"/>
    <w:rsid w:val="00F45D0F"/>
    <w:rsid w:val="00F46E9C"/>
    <w:rsid w:val="00F47246"/>
    <w:rsid w:val="00F47DA4"/>
    <w:rsid w:val="00F50438"/>
    <w:rsid w:val="00F510CC"/>
    <w:rsid w:val="00F53D1E"/>
    <w:rsid w:val="00F53F6C"/>
    <w:rsid w:val="00F5441D"/>
    <w:rsid w:val="00F544B5"/>
    <w:rsid w:val="00F5510B"/>
    <w:rsid w:val="00F556B4"/>
    <w:rsid w:val="00F556FB"/>
    <w:rsid w:val="00F602E1"/>
    <w:rsid w:val="00F60C03"/>
    <w:rsid w:val="00F61228"/>
    <w:rsid w:val="00F614FB"/>
    <w:rsid w:val="00F61BF8"/>
    <w:rsid w:val="00F62C75"/>
    <w:rsid w:val="00F62F35"/>
    <w:rsid w:val="00F62F9C"/>
    <w:rsid w:val="00F63E60"/>
    <w:rsid w:val="00F64AC1"/>
    <w:rsid w:val="00F64D2E"/>
    <w:rsid w:val="00F665E5"/>
    <w:rsid w:val="00F677EF"/>
    <w:rsid w:val="00F7023A"/>
    <w:rsid w:val="00F70468"/>
    <w:rsid w:val="00F71038"/>
    <w:rsid w:val="00F71A96"/>
    <w:rsid w:val="00F71E54"/>
    <w:rsid w:val="00F722E8"/>
    <w:rsid w:val="00F72E0D"/>
    <w:rsid w:val="00F736AA"/>
    <w:rsid w:val="00F740D2"/>
    <w:rsid w:val="00F75027"/>
    <w:rsid w:val="00F75105"/>
    <w:rsid w:val="00F7576A"/>
    <w:rsid w:val="00F75B7C"/>
    <w:rsid w:val="00F76A27"/>
    <w:rsid w:val="00F76C75"/>
    <w:rsid w:val="00F800A0"/>
    <w:rsid w:val="00F81567"/>
    <w:rsid w:val="00F81C2A"/>
    <w:rsid w:val="00F81D81"/>
    <w:rsid w:val="00F82282"/>
    <w:rsid w:val="00F8277C"/>
    <w:rsid w:val="00F839B5"/>
    <w:rsid w:val="00F8408A"/>
    <w:rsid w:val="00F84A81"/>
    <w:rsid w:val="00F8504A"/>
    <w:rsid w:val="00F85510"/>
    <w:rsid w:val="00F86048"/>
    <w:rsid w:val="00F86103"/>
    <w:rsid w:val="00F86405"/>
    <w:rsid w:val="00F86442"/>
    <w:rsid w:val="00F8670D"/>
    <w:rsid w:val="00F867C1"/>
    <w:rsid w:val="00F867CB"/>
    <w:rsid w:val="00F86841"/>
    <w:rsid w:val="00F8791E"/>
    <w:rsid w:val="00F90264"/>
    <w:rsid w:val="00F92819"/>
    <w:rsid w:val="00F946A4"/>
    <w:rsid w:val="00F947AF"/>
    <w:rsid w:val="00F9517A"/>
    <w:rsid w:val="00F965B6"/>
    <w:rsid w:val="00F96DB7"/>
    <w:rsid w:val="00F96E14"/>
    <w:rsid w:val="00F97019"/>
    <w:rsid w:val="00F97626"/>
    <w:rsid w:val="00F977E4"/>
    <w:rsid w:val="00F97DB6"/>
    <w:rsid w:val="00F97E5C"/>
    <w:rsid w:val="00FA0797"/>
    <w:rsid w:val="00FA1A04"/>
    <w:rsid w:val="00FA1A3B"/>
    <w:rsid w:val="00FA1CF5"/>
    <w:rsid w:val="00FA2A7E"/>
    <w:rsid w:val="00FA2D7A"/>
    <w:rsid w:val="00FA2D7E"/>
    <w:rsid w:val="00FA3090"/>
    <w:rsid w:val="00FA3142"/>
    <w:rsid w:val="00FA3693"/>
    <w:rsid w:val="00FA6516"/>
    <w:rsid w:val="00FA6DE4"/>
    <w:rsid w:val="00FA6F57"/>
    <w:rsid w:val="00FA7838"/>
    <w:rsid w:val="00FA7CF5"/>
    <w:rsid w:val="00FB023E"/>
    <w:rsid w:val="00FB0258"/>
    <w:rsid w:val="00FB0B64"/>
    <w:rsid w:val="00FB138C"/>
    <w:rsid w:val="00FB13CB"/>
    <w:rsid w:val="00FB2355"/>
    <w:rsid w:val="00FB255D"/>
    <w:rsid w:val="00FB2CF0"/>
    <w:rsid w:val="00FB3CD2"/>
    <w:rsid w:val="00FB3FC4"/>
    <w:rsid w:val="00FB4887"/>
    <w:rsid w:val="00FB5415"/>
    <w:rsid w:val="00FB5765"/>
    <w:rsid w:val="00FB595C"/>
    <w:rsid w:val="00FB5ED6"/>
    <w:rsid w:val="00FB6141"/>
    <w:rsid w:val="00FB6447"/>
    <w:rsid w:val="00FB6914"/>
    <w:rsid w:val="00FB7674"/>
    <w:rsid w:val="00FB7773"/>
    <w:rsid w:val="00FB7FFE"/>
    <w:rsid w:val="00FC021B"/>
    <w:rsid w:val="00FC0523"/>
    <w:rsid w:val="00FC0C93"/>
    <w:rsid w:val="00FC1096"/>
    <w:rsid w:val="00FC2397"/>
    <w:rsid w:val="00FC3340"/>
    <w:rsid w:val="00FC3C40"/>
    <w:rsid w:val="00FC448D"/>
    <w:rsid w:val="00FC46BF"/>
    <w:rsid w:val="00FC5136"/>
    <w:rsid w:val="00FC5F98"/>
    <w:rsid w:val="00FC6B2E"/>
    <w:rsid w:val="00FD1025"/>
    <w:rsid w:val="00FD1376"/>
    <w:rsid w:val="00FD18E3"/>
    <w:rsid w:val="00FD1AFE"/>
    <w:rsid w:val="00FD216E"/>
    <w:rsid w:val="00FD2533"/>
    <w:rsid w:val="00FD3893"/>
    <w:rsid w:val="00FD3F66"/>
    <w:rsid w:val="00FD4B39"/>
    <w:rsid w:val="00FD4C81"/>
    <w:rsid w:val="00FD4D29"/>
    <w:rsid w:val="00FD5347"/>
    <w:rsid w:val="00FD5D65"/>
    <w:rsid w:val="00FD6092"/>
    <w:rsid w:val="00FD6AC3"/>
    <w:rsid w:val="00FD6E83"/>
    <w:rsid w:val="00FD7697"/>
    <w:rsid w:val="00FD775A"/>
    <w:rsid w:val="00FD7BBF"/>
    <w:rsid w:val="00FE0142"/>
    <w:rsid w:val="00FE0517"/>
    <w:rsid w:val="00FE07A3"/>
    <w:rsid w:val="00FE161C"/>
    <w:rsid w:val="00FE21F5"/>
    <w:rsid w:val="00FE2F4A"/>
    <w:rsid w:val="00FE32E1"/>
    <w:rsid w:val="00FE3513"/>
    <w:rsid w:val="00FE35F8"/>
    <w:rsid w:val="00FE3B93"/>
    <w:rsid w:val="00FE3BE4"/>
    <w:rsid w:val="00FE41FA"/>
    <w:rsid w:val="00FE4512"/>
    <w:rsid w:val="00FE4B5C"/>
    <w:rsid w:val="00FE4CA5"/>
    <w:rsid w:val="00FE4DB4"/>
    <w:rsid w:val="00FE52A8"/>
    <w:rsid w:val="00FE53AD"/>
    <w:rsid w:val="00FE5B25"/>
    <w:rsid w:val="00FE75E0"/>
    <w:rsid w:val="00FE7743"/>
    <w:rsid w:val="00FE7BC5"/>
    <w:rsid w:val="00FF0EA5"/>
    <w:rsid w:val="00FF23AE"/>
    <w:rsid w:val="00FF24B8"/>
    <w:rsid w:val="00FF31D3"/>
    <w:rsid w:val="00FF3513"/>
    <w:rsid w:val="00FF3836"/>
    <w:rsid w:val="00FF3A13"/>
    <w:rsid w:val="00FF3AE3"/>
    <w:rsid w:val="00FF4010"/>
    <w:rsid w:val="00FF4D01"/>
    <w:rsid w:val="00FF5885"/>
    <w:rsid w:val="00FF6440"/>
    <w:rsid w:val="00FF6770"/>
    <w:rsid w:val="00FF68AF"/>
    <w:rsid w:val="00FF6FA0"/>
    <w:rsid w:val="00FF70EA"/>
    <w:rsid w:val="00FF79E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B29F"/>
  <w15:chartTrackingRefBased/>
  <w15:docId w15:val="{7868FFDE-707B-4BED-8F08-962AE3CC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38C"/>
    <w:pPr>
      <w:overflowPunct w:val="0"/>
      <w:autoSpaceDE w:val="0"/>
      <w:autoSpaceDN w:val="0"/>
      <w:adjustRightInd w:val="0"/>
      <w:spacing w:after="0" w:line="240" w:lineRule="auto"/>
      <w:jc w:val="both"/>
      <w:textAlignment w:val="baseline"/>
    </w:pPr>
    <w:rPr>
      <w:rFonts w:ascii="Calibri" w:eastAsia="Times New Roman" w:hAnsi="Calibri" w:cs="Times New Roman"/>
      <w:szCs w:val="20"/>
      <w:lang w:eastAsia="fr-FR"/>
    </w:rPr>
  </w:style>
  <w:style w:type="paragraph" w:styleId="Titre1">
    <w:name w:val="heading 1"/>
    <w:basedOn w:val="Normal"/>
    <w:next w:val="Normal"/>
    <w:link w:val="Titre1Car"/>
    <w:qFormat/>
    <w:rsid w:val="00CE14A0"/>
    <w:pPr>
      <w:keepNext/>
      <w:keepLines/>
      <w:numPr>
        <w:numId w:val="1"/>
      </w:numPr>
      <w:tabs>
        <w:tab w:val="left" w:pos="567"/>
      </w:tabs>
      <w:spacing w:before="240"/>
      <w:outlineLvl w:val="0"/>
    </w:pPr>
    <w:rPr>
      <w:b/>
      <w:caps/>
      <w:sz w:val="24"/>
      <w:szCs w:val="24"/>
    </w:rPr>
  </w:style>
  <w:style w:type="paragraph" w:styleId="Titre2">
    <w:name w:val="heading 2"/>
    <w:basedOn w:val="Normal"/>
    <w:next w:val="Normal"/>
    <w:link w:val="Titre2Car"/>
    <w:qFormat/>
    <w:rsid w:val="00CE14A0"/>
    <w:pPr>
      <w:keepNext/>
      <w:keepLines/>
      <w:numPr>
        <w:ilvl w:val="1"/>
        <w:numId w:val="1"/>
      </w:numPr>
      <w:tabs>
        <w:tab w:val="left" w:pos="567"/>
      </w:tabs>
      <w:spacing w:before="240"/>
      <w:outlineLvl w:val="1"/>
    </w:pPr>
    <w:rPr>
      <w:b/>
      <w:caps/>
    </w:rPr>
  </w:style>
  <w:style w:type="paragraph" w:styleId="Titre3">
    <w:name w:val="heading 3"/>
    <w:basedOn w:val="Default"/>
    <w:next w:val="Default"/>
    <w:link w:val="Titre3Car"/>
    <w:autoRedefine/>
    <w:qFormat/>
    <w:rsid w:val="00D7742A"/>
    <w:pPr>
      <w:keepNext/>
      <w:keepLines/>
      <w:numPr>
        <w:ilvl w:val="2"/>
        <w:numId w:val="1"/>
      </w:numPr>
      <w:tabs>
        <w:tab w:val="left" w:pos="709"/>
      </w:tabs>
      <w:spacing w:before="120"/>
      <w:outlineLvl w:val="2"/>
    </w:pPr>
    <w:rPr>
      <w:b/>
      <w:caps/>
      <w:sz w:val="20"/>
    </w:rPr>
  </w:style>
  <w:style w:type="paragraph" w:styleId="Titre4">
    <w:name w:val="heading 4"/>
    <w:basedOn w:val="Normal"/>
    <w:next w:val="Normal"/>
    <w:link w:val="Titre4Car"/>
    <w:qFormat/>
    <w:rsid w:val="00CE14A0"/>
    <w:pPr>
      <w:keepNext/>
      <w:keepLines/>
      <w:numPr>
        <w:ilvl w:val="3"/>
        <w:numId w:val="1"/>
      </w:numPr>
      <w:tabs>
        <w:tab w:val="left" w:pos="851"/>
      </w:tabs>
      <w:spacing w:before="120"/>
      <w:outlineLvl w:val="3"/>
    </w:pPr>
    <w:rPr>
      <w:b/>
      <w:sz w:val="20"/>
    </w:rPr>
  </w:style>
  <w:style w:type="paragraph" w:styleId="Titre5">
    <w:name w:val="heading 5"/>
    <w:basedOn w:val="Normal"/>
    <w:next w:val="Normal"/>
    <w:link w:val="Titre5Car"/>
    <w:qFormat/>
    <w:rsid w:val="00CE14A0"/>
    <w:pPr>
      <w:numPr>
        <w:ilvl w:val="4"/>
        <w:numId w:val="1"/>
      </w:numPr>
      <w:spacing w:after="60"/>
      <w:outlineLvl w:val="4"/>
    </w:pPr>
    <w:rPr>
      <w:b/>
      <w:i/>
      <w:sz w:val="26"/>
    </w:rPr>
  </w:style>
  <w:style w:type="paragraph" w:styleId="Titre6">
    <w:name w:val="heading 6"/>
    <w:basedOn w:val="Normal"/>
    <w:next w:val="Normal"/>
    <w:link w:val="Titre6Car"/>
    <w:qFormat/>
    <w:rsid w:val="00CE14A0"/>
    <w:pPr>
      <w:numPr>
        <w:ilvl w:val="5"/>
        <w:numId w:val="1"/>
      </w:numPr>
      <w:spacing w:after="60"/>
      <w:outlineLvl w:val="5"/>
    </w:pPr>
    <w:rPr>
      <w:b/>
    </w:rPr>
  </w:style>
  <w:style w:type="paragraph" w:styleId="Titre7">
    <w:name w:val="heading 7"/>
    <w:basedOn w:val="Normal"/>
    <w:next w:val="Normal"/>
    <w:link w:val="Titre7Car"/>
    <w:qFormat/>
    <w:rsid w:val="00CE14A0"/>
    <w:pPr>
      <w:numPr>
        <w:ilvl w:val="6"/>
        <w:numId w:val="1"/>
      </w:numPr>
      <w:spacing w:after="60"/>
      <w:outlineLvl w:val="6"/>
    </w:pPr>
  </w:style>
  <w:style w:type="paragraph" w:styleId="Titre8">
    <w:name w:val="heading 8"/>
    <w:basedOn w:val="Normal"/>
    <w:next w:val="Normal"/>
    <w:link w:val="Titre8Car"/>
    <w:qFormat/>
    <w:rsid w:val="00CE14A0"/>
    <w:pPr>
      <w:numPr>
        <w:ilvl w:val="7"/>
        <w:numId w:val="1"/>
      </w:numPr>
      <w:spacing w:line="280" w:lineRule="atLeast"/>
      <w:outlineLvl w:val="7"/>
    </w:pPr>
    <w:rPr>
      <w:rFonts w:ascii="Palatino" w:hAnsi="Palatino"/>
      <w:i/>
      <w:sz w:val="20"/>
    </w:rPr>
  </w:style>
  <w:style w:type="paragraph" w:styleId="Titre9">
    <w:name w:val="heading 9"/>
    <w:basedOn w:val="Normal"/>
    <w:next w:val="Normal"/>
    <w:link w:val="Titre9Car"/>
    <w:rsid w:val="00CE14A0"/>
    <w:pPr>
      <w:numPr>
        <w:ilvl w:val="8"/>
        <w:numId w:val="1"/>
      </w:numPr>
      <w:spacing w:after="60"/>
      <w:outlineLvl w:val="8"/>
    </w:pPr>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E14A0"/>
    <w:rPr>
      <w:rFonts w:ascii="Calibri" w:eastAsia="Times New Roman" w:hAnsi="Calibri" w:cs="Times New Roman"/>
      <w:b/>
      <w:caps/>
      <w:sz w:val="24"/>
      <w:szCs w:val="24"/>
      <w:lang w:eastAsia="fr-FR"/>
    </w:rPr>
  </w:style>
  <w:style w:type="character" w:customStyle="1" w:styleId="Titre2Car">
    <w:name w:val="Titre 2 Car"/>
    <w:basedOn w:val="Policepardfaut"/>
    <w:link w:val="Titre2"/>
    <w:rsid w:val="00CE14A0"/>
    <w:rPr>
      <w:rFonts w:ascii="Calibri" w:eastAsia="Times New Roman" w:hAnsi="Calibri" w:cs="Times New Roman"/>
      <w:b/>
      <w:caps/>
      <w:szCs w:val="20"/>
      <w:lang w:eastAsia="fr-FR"/>
    </w:rPr>
  </w:style>
  <w:style w:type="character" w:customStyle="1" w:styleId="Titre3Car">
    <w:name w:val="Titre 3 Car"/>
    <w:basedOn w:val="Policepardfaut"/>
    <w:link w:val="Titre3"/>
    <w:rsid w:val="00D7742A"/>
    <w:rPr>
      <w:rFonts w:ascii="Calibri" w:hAnsi="Calibri" w:cs="Calibri"/>
      <w:b/>
      <w:caps/>
      <w:color w:val="000000"/>
      <w:sz w:val="20"/>
      <w:szCs w:val="24"/>
    </w:rPr>
  </w:style>
  <w:style w:type="character" w:customStyle="1" w:styleId="Titre4Car">
    <w:name w:val="Titre 4 Car"/>
    <w:basedOn w:val="Policepardfaut"/>
    <w:link w:val="Titre4"/>
    <w:rsid w:val="00CE14A0"/>
    <w:rPr>
      <w:rFonts w:ascii="Calibri" w:eastAsia="Times New Roman" w:hAnsi="Calibri" w:cs="Times New Roman"/>
      <w:b/>
      <w:sz w:val="20"/>
      <w:szCs w:val="20"/>
      <w:lang w:eastAsia="fr-FR"/>
    </w:rPr>
  </w:style>
  <w:style w:type="character" w:customStyle="1" w:styleId="Titre5Car">
    <w:name w:val="Titre 5 Car"/>
    <w:basedOn w:val="Policepardfaut"/>
    <w:link w:val="Titre5"/>
    <w:rsid w:val="00CE14A0"/>
    <w:rPr>
      <w:rFonts w:ascii="Calibri" w:eastAsia="Times New Roman" w:hAnsi="Calibri" w:cs="Times New Roman"/>
      <w:b/>
      <w:i/>
      <w:sz w:val="26"/>
      <w:szCs w:val="20"/>
      <w:lang w:eastAsia="fr-FR"/>
    </w:rPr>
  </w:style>
  <w:style w:type="character" w:customStyle="1" w:styleId="Titre6Car">
    <w:name w:val="Titre 6 Car"/>
    <w:basedOn w:val="Policepardfaut"/>
    <w:link w:val="Titre6"/>
    <w:rsid w:val="00CE14A0"/>
    <w:rPr>
      <w:rFonts w:ascii="Calibri" w:eastAsia="Times New Roman" w:hAnsi="Calibri" w:cs="Times New Roman"/>
      <w:b/>
      <w:szCs w:val="20"/>
      <w:lang w:eastAsia="fr-FR"/>
    </w:rPr>
  </w:style>
  <w:style w:type="character" w:customStyle="1" w:styleId="Titre7Car">
    <w:name w:val="Titre 7 Car"/>
    <w:basedOn w:val="Policepardfaut"/>
    <w:link w:val="Titre7"/>
    <w:rsid w:val="00CE14A0"/>
    <w:rPr>
      <w:rFonts w:ascii="Calibri" w:eastAsia="Times New Roman" w:hAnsi="Calibri" w:cs="Times New Roman"/>
      <w:szCs w:val="20"/>
      <w:lang w:eastAsia="fr-FR"/>
    </w:rPr>
  </w:style>
  <w:style w:type="character" w:customStyle="1" w:styleId="Titre8Car">
    <w:name w:val="Titre 8 Car"/>
    <w:basedOn w:val="Policepardfaut"/>
    <w:link w:val="Titre8"/>
    <w:rsid w:val="00CE14A0"/>
    <w:rPr>
      <w:rFonts w:ascii="Palatino" w:eastAsia="Times New Roman" w:hAnsi="Palatino" w:cs="Times New Roman"/>
      <w:i/>
      <w:sz w:val="20"/>
      <w:szCs w:val="20"/>
      <w:lang w:eastAsia="fr-FR"/>
    </w:rPr>
  </w:style>
  <w:style w:type="character" w:customStyle="1" w:styleId="Titre9Car">
    <w:name w:val="Titre 9 Car"/>
    <w:basedOn w:val="Policepardfaut"/>
    <w:link w:val="Titre9"/>
    <w:rsid w:val="00CE14A0"/>
    <w:rPr>
      <w:rFonts w:ascii="Arial" w:eastAsia="Times New Roman" w:hAnsi="Arial" w:cs="Times New Roman"/>
      <w:szCs w:val="20"/>
      <w:lang w:eastAsia="fr-FR"/>
    </w:rPr>
  </w:style>
  <w:style w:type="paragraph" w:styleId="Textedebulles">
    <w:name w:val="Balloon Text"/>
    <w:basedOn w:val="Normal"/>
    <w:link w:val="TextedebullesCar"/>
    <w:uiPriority w:val="99"/>
    <w:semiHidden/>
    <w:unhideWhenUsed/>
    <w:rsid w:val="00CE14A0"/>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14A0"/>
    <w:rPr>
      <w:rFonts w:ascii="Segoe UI" w:eastAsia="Times New Roman" w:hAnsi="Segoe UI" w:cs="Segoe UI"/>
      <w:sz w:val="18"/>
      <w:szCs w:val="18"/>
      <w:lang w:eastAsia="fr-FR"/>
    </w:rPr>
  </w:style>
  <w:style w:type="paragraph" w:styleId="Titre">
    <w:name w:val="Title"/>
    <w:basedOn w:val="Normal"/>
    <w:next w:val="Normal"/>
    <w:link w:val="TitreCar"/>
    <w:uiPriority w:val="10"/>
    <w:qFormat/>
    <w:rsid w:val="00CE14A0"/>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E14A0"/>
    <w:rPr>
      <w:rFonts w:asciiTheme="majorHAnsi" w:eastAsiaTheme="majorEastAsia" w:hAnsiTheme="majorHAnsi" w:cstheme="majorBidi"/>
      <w:spacing w:val="-10"/>
      <w:kern w:val="28"/>
      <w:sz w:val="56"/>
      <w:szCs w:val="56"/>
      <w:lang w:eastAsia="fr-FR"/>
    </w:rPr>
  </w:style>
  <w:style w:type="paragraph" w:styleId="Paragraphedeliste">
    <w:name w:val="List Paragraph"/>
    <w:basedOn w:val="Normal"/>
    <w:uiPriority w:val="34"/>
    <w:qFormat/>
    <w:rsid w:val="00CE14A0"/>
    <w:pPr>
      <w:ind w:left="720"/>
      <w:contextualSpacing/>
      <w:jc w:val="left"/>
    </w:pPr>
  </w:style>
  <w:style w:type="paragraph" w:styleId="Lgende">
    <w:name w:val="caption"/>
    <w:basedOn w:val="Normal"/>
    <w:next w:val="Normal"/>
    <w:uiPriority w:val="35"/>
    <w:unhideWhenUsed/>
    <w:qFormat/>
    <w:rsid w:val="00CE14A0"/>
    <w:pPr>
      <w:overflowPunct/>
      <w:autoSpaceDE/>
      <w:autoSpaceDN/>
      <w:adjustRightInd/>
      <w:spacing w:after="200"/>
      <w:jc w:val="left"/>
      <w:textAlignment w:val="auto"/>
    </w:pPr>
    <w:rPr>
      <w:rFonts w:asciiTheme="minorHAnsi" w:eastAsiaTheme="minorEastAsia" w:hAnsiTheme="minorHAnsi" w:cstheme="minorBidi"/>
      <w:i/>
      <w:iCs/>
      <w:color w:val="000000" w:themeColor="text1"/>
      <w:sz w:val="18"/>
      <w:szCs w:val="18"/>
      <w:lang w:eastAsia="zh-CN"/>
    </w:rPr>
  </w:style>
  <w:style w:type="character" w:styleId="Appelnotedebasdep">
    <w:name w:val="footnote reference"/>
    <w:basedOn w:val="Policepardfaut"/>
    <w:uiPriority w:val="99"/>
    <w:semiHidden/>
    <w:unhideWhenUsed/>
    <w:rsid w:val="00CE14A0"/>
    <w:rPr>
      <w:vertAlign w:val="superscript"/>
    </w:rPr>
  </w:style>
  <w:style w:type="character" w:customStyle="1" w:styleId="hps">
    <w:name w:val="hps"/>
    <w:basedOn w:val="Policepardfaut"/>
    <w:rsid w:val="00CE14A0"/>
  </w:style>
  <w:style w:type="character" w:styleId="Textedelespacerserv">
    <w:name w:val="Placeholder Text"/>
    <w:basedOn w:val="Policepardfaut"/>
    <w:uiPriority w:val="99"/>
    <w:semiHidden/>
    <w:rsid w:val="00CE14A0"/>
    <w:rPr>
      <w:color w:val="808080"/>
    </w:rPr>
  </w:style>
  <w:style w:type="table" w:styleId="Grilledutableau">
    <w:name w:val="Table Grid"/>
    <w:basedOn w:val="TableauNormal"/>
    <w:uiPriority w:val="59"/>
    <w:rsid w:val="00CE14A0"/>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CE14A0"/>
    <w:pPr>
      <w:numPr>
        <w:numId w:val="6"/>
      </w:numPr>
    </w:pPr>
  </w:style>
  <w:style w:type="character" w:customStyle="1" w:styleId="shorttext">
    <w:name w:val="short_text"/>
    <w:basedOn w:val="Policepardfaut"/>
    <w:rsid w:val="00CE14A0"/>
  </w:style>
  <w:style w:type="character" w:styleId="Marquedecommentaire">
    <w:name w:val="annotation reference"/>
    <w:basedOn w:val="Policepardfaut"/>
    <w:uiPriority w:val="99"/>
    <w:semiHidden/>
    <w:unhideWhenUsed/>
    <w:rsid w:val="00CE14A0"/>
    <w:rPr>
      <w:sz w:val="16"/>
      <w:szCs w:val="16"/>
    </w:rPr>
  </w:style>
  <w:style w:type="paragraph" w:styleId="Commentaire">
    <w:name w:val="annotation text"/>
    <w:basedOn w:val="Normal"/>
    <w:link w:val="CommentaireCar"/>
    <w:uiPriority w:val="99"/>
    <w:semiHidden/>
    <w:unhideWhenUsed/>
    <w:rsid w:val="00CE14A0"/>
    <w:rPr>
      <w:sz w:val="20"/>
    </w:rPr>
  </w:style>
  <w:style w:type="character" w:customStyle="1" w:styleId="CommentaireCar">
    <w:name w:val="Commentaire Car"/>
    <w:basedOn w:val="Policepardfaut"/>
    <w:link w:val="Commentaire"/>
    <w:uiPriority w:val="99"/>
    <w:semiHidden/>
    <w:rsid w:val="00CE14A0"/>
    <w:rPr>
      <w:rFonts w:ascii="Calibri" w:eastAsia="Times New Roman" w:hAnsi="Calibri"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CE14A0"/>
    <w:rPr>
      <w:b/>
      <w:bCs/>
    </w:rPr>
  </w:style>
  <w:style w:type="character" w:customStyle="1" w:styleId="ObjetducommentaireCar">
    <w:name w:val="Objet du commentaire Car"/>
    <w:basedOn w:val="CommentaireCar"/>
    <w:link w:val="Objetducommentaire"/>
    <w:uiPriority w:val="99"/>
    <w:semiHidden/>
    <w:rsid w:val="00CE14A0"/>
    <w:rPr>
      <w:rFonts w:ascii="Calibri" w:eastAsia="Times New Roman" w:hAnsi="Calibri" w:cs="Times New Roman"/>
      <w:b/>
      <w:bCs/>
      <w:sz w:val="20"/>
      <w:szCs w:val="20"/>
      <w:lang w:eastAsia="fr-FR"/>
    </w:rPr>
  </w:style>
  <w:style w:type="paragraph" w:customStyle="1" w:styleId="Default">
    <w:name w:val="Default"/>
    <w:rsid w:val="00CE14A0"/>
    <w:pPr>
      <w:autoSpaceDE w:val="0"/>
      <w:autoSpaceDN w:val="0"/>
      <w:adjustRightInd w:val="0"/>
      <w:spacing w:after="0" w:line="240" w:lineRule="auto"/>
    </w:pPr>
    <w:rPr>
      <w:rFonts w:ascii="Calibri" w:hAnsi="Calibri" w:cs="Calibri"/>
      <w:color w:val="000000"/>
      <w:sz w:val="24"/>
      <w:szCs w:val="24"/>
    </w:rPr>
  </w:style>
  <w:style w:type="paragraph" w:customStyle="1" w:styleId="MDPI31text">
    <w:name w:val="MDPI_3.1_text"/>
    <w:qFormat/>
    <w:rsid w:val="007A2F1E"/>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39equation">
    <w:name w:val="MDPI_3.9_equation"/>
    <w:basedOn w:val="MDPI31text"/>
    <w:qFormat/>
    <w:rsid w:val="00E00E3A"/>
    <w:pPr>
      <w:spacing w:before="120" w:after="120"/>
      <w:ind w:left="709" w:firstLine="0"/>
      <w:jc w:val="center"/>
    </w:pPr>
  </w:style>
  <w:style w:type="paragraph" w:customStyle="1" w:styleId="MDPI3aequationnumber">
    <w:name w:val="MDPI_3.a_equation_number"/>
    <w:basedOn w:val="MDPI31text"/>
    <w:qFormat/>
    <w:rsid w:val="00E00E3A"/>
    <w:pPr>
      <w:spacing w:before="120" w:after="120" w:line="240" w:lineRule="auto"/>
      <w:ind w:firstLine="0"/>
      <w:jc w:val="right"/>
    </w:pPr>
  </w:style>
  <w:style w:type="character" w:styleId="lev">
    <w:name w:val="Strong"/>
    <w:basedOn w:val="Policepardfaut"/>
    <w:uiPriority w:val="22"/>
    <w:qFormat/>
    <w:rsid w:val="00325E43"/>
    <w:rPr>
      <w:b/>
      <w:bCs/>
    </w:rPr>
  </w:style>
  <w:style w:type="table" w:styleId="TableauListe3">
    <w:name w:val="List Table 3"/>
    <w:basedOn w:val="TableauNormal"/>
    <w:uiPriority w:val="48"/>
    <w:rsid w:val="006939F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MDPI51figurecaption">
    <w:name w:val="MDPI_5.1_figure_caption"/>
    <w:basedOn w:val="Normal"/>
    <w:qFormat/>
    <w:rsid w:val="002F522D"/>
    <w:pPr>
      <w:overflowPunct/>
      <w:autoSpaceDE/>
      <w:autoSpaceDN/>
      <w:snapToGrid w:val="0"/>
      <w:spacing w:before="120" w:after="240" w:line="260" w:lineRule="atLeast"/>
      <w:ind w:left="425" w:right="425"/>
      <w:textAlignment w:val="auto"/>
    </w:pPr>
    <w:rPr>
      <w:rFonts w:ascii="Palatino Linotype" w:hAnsi="Palatino Linotype"/>
      <w:color w:val="000000"/>
      <w:sz w:val="18"/>
      <w:lang w:val="en-US" w:eastAsia="de-DE" w:bidi="en-US"/>
    </w:rPr>
  </w:style>
  <w:style w:type="paragraph" w:customStyle="1" w:styleId="MDPI52figure">
    <w:name w:val="MDPI_5.2_figure"/>
    <w:qFormat/>
    <w:rsid w:val="002F522D"/>
    <w:pPr>
      <w:spacing w:after="0" w:line="240" w:lineRule="auto"/>
      <w:jc w:val="center"/>
    </w:pPr>
    <w:rPr>
      <w:rFonts w:ascii="Palatino Linotype" w:eastAsia="Times New Roman" w:hAnsi="Palatino Linotype" w:cs="Times New Roman"/>
      <w:snapToGrid w:val="0"/>
      <w:color w:val="000000"/>
      <w:sz w:val="24"/>
      <w:szCs w:val="20"/>
      <w:lang w:val="en-US" w:eastAsia="de-DE" w:bidi="en-US"/>
    </w:rPr>
  </w:style>
  <w:style w:type="paragraph" w:styleId="Rvision">
    <w:name w:val="Revision"/>
    <w:hidden/>
    <w:uiPriority w:val="99"/>
    <w:semiHidden/>
    <w:rsid w:val="00EA4CDE"/>
    <w:pPr>
      <w:spacing w:after="0" w:line="240" w:lineRule="auto"/>
    </w:pPr>
    <w:rPr>
      <w:rFonts w:ascii="Calibri" w:eastAsia="Times New Roman" w:hAnsi="Calibri" w:cs="Times New Roman"/>
      <w:szCs w:val="20"/>
      <w:lang w:eastAsia="fr-FR"/>
    </w:rPr>
  </w:style>
  <w:style w:type="paragraph" w:styleId="Notedebasdepage">
    <w:name w:val="footnote text"/>
    <w:basedOn w:val="Normal"/>
    <w:link w:val="NotedebasdepageCar"/>
    <w:uiPriority w:val="99"/>
    <w:semiHidden/>
    <w:unhideWhenUsed/>
    <w:rsid w:val="00EA4CDE"/>
    <w:rPr>
      <w:sz w:val="20"/>
    </w:rPr>
  </w:style>
  <w:style w:type="character" w:customStyle="1" w:styleId="NotedebasdepageCar">
    <w:name w:val="Note de bas de page Car"/>
    <w:basedOn w:val="Policepardfaut"/>
    <w:link w:val="Notedebasdepage"/>
    <w:uiPriority w:val="99"/>
    <w:semiHidden/>
    <w:rsid w:val="00EA4CDE"/>
    <w:rPr>
      <w:rFonts w:ascii="Calibri" w:eastAsia="Times New Roman" w:hAnsi="Calibri" w:cs="Times New Roman"/>
      <w:sz w:val="20"/>
      <w:szCs w:val="20"/>
      <w:lang w:eastAsia="fr-FR"/>
    </w:rPr>
  </w:style>
  <w:style w:type="paragraph" w:styleId="Notedefin">
    <w:name w:val="endnote text"/>
    <w:basedOn w:val="Normal"/>
    <w:link w:val="NotedefinCar"/>
    <w:uiPriority w:val="99"/>
    <w:semiHidden/>
    <w:unhideWhenUsed/>
    <w:rsid w:val="00F33019"/>
    <w:rPr>
      <w:sz w:val="20"/>
    </w:rPr>
  </w:style>
  <w:style w:type="character" w:customStyle="1" w:styleId="NotedefinCar">
    <w:name w:val="Note de fin Car"/>
    <w:basedOn w:val="Policepardfaut"/>
    <w:link w:val="Notedefin"/>
    <w:uiPriority w:val="99"/>
    <w:semiHidden/>
    <w:rsid w:val="00F33019"/>
    <w:rPr>
      <w:rFonts w:ascii="Calibri" w:eastAsia="Times New Roman" w:hAnsi="Calibri" w:cs="Times New Roman"/>
      <w:sz w:val="20"/>
      <w:szCs w:val="20"/>
      <w:lang w:eastAsia="fr-FR"/>
    </w:rPr>
  </w:style>
  <w:style w:type="character" w:styleId="Appeldenotedefin">
    <w:name w:val="endnote reference"/>
    <w:basedOn w:val="Policepardfaut"/>
    <w:uiPriority w:val="99"/>
    <w:semiHidden/>
    <w:unhideWhenUsed/>
    <w:rsid w:val="00F33019"/>
    <w:rPr>
      <w:vertAlign w:val="superscript"/>
    </w:rPr>
  </w:style>
  <w:style w:type="paragraph" w:styleId="En-tte">
    <w:name w:val="header"/>
    <w:basedOn w:val="Normal"/>
    <w:link w:val="En-tteCar"/>
    <w:uiPriority w:val="99"/>
    <w:unhideWhenUsed/>
    <w:rsid w:val="00237B6F"/>
    <w:pPr>
      <w:tabs>
        <w:tab w:val="center" w:pos="4536"/>
        <w:tab w:val="right" w:pos="9072"/>
      </w:tabs>
    </w:pPr>
  </w:style>
  <w:style w:type="character" w:customStyle="1" w:styleId="En-tteCar">
    <w:name w:val="En-tête Car"/>
    <w:basedOn w:val="Policepardfaut"/>
    <w:link w:val="En-tte"/>
    <w:uiPriority w:val="99"/>
    <w:rsid w:val="00237B6F"/>
    <w:rPr>
      <w:rFonts w:ascii="Calibri" w:eastAsia="Times New Roman" w:hAnsi="Calibri" w:cs="Times New Roman"/>
      <w:szCs w:val="20"/>
      <w:lang w:eastAsia="fr-FR"/>
    </w:rPr>
  </w:style>
  <w:style w:type="paragraph" w:styleId="Pieddepage">
    <w:name w:val="footer"/>
    <w:basedOn w:val="Normal"/>
    <w:link w:val="PieddepageCar"/>
    <w:uiPriority w:val="99"/>
    <w:unhideWhenUsed/>
    <w:rsid w:val="00237B6F"/>
    <w:pPr>
      <w:tabs>
        <w:tab w:val="center" w:pos="4536"/>
        <w:tab w:val="right" w:pos="9072"/>
      </w:tabs>
    </w:pPr>
  </w:style>
  <w:style w:type="character" w:customStyle="1" w:styleId="PieddepageCar">
    <w:name w:val="Pied de page Car"/>
    <w:basedOn w:val="Policepardfaut"/>
    <w:link w:val="Pieddepage"/>
    <w:uiPriority w:val="99"/>
    <w:rsid w:val="00237B6F"/>
    <w:rPr>
      <w:rFonts w:ascii="Calibri" w:eastAsia="Times New Roman" w:hAnsi="Calibri" w:cs="Times New Roman"/>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363978">
      <w:bodyDiv w:val="1"/>
      <w:marLeft w:val="0"/>
      <w:marRight w:val="0"/>
      <w:marTop w:val="0"/>
      <w:marBottom w:val="0"/>
      <w:divBdr>
        <w:top w:val="none" w:sz="0" w:space="0" w:color="auto"/>
        <w:left w:val="none" w:sz="0" w:space="0" w:color="auto"/>
        <w:bottom w:val="none" w:sz="0" w:space="0" w:color="auto"/>
        <w:right w:val="none" w:sz="0" w:space="0" w:color="auto"/>
      </w:divBdr>
    </w:div>
    <w:div w:id="880362674">
      <w:bodyDiv w:val="1"/>
      <w:marLeft w:val="0"/>
      <w:marRight w:val="0"/>
      <w:marTop w:val="0"/>
      <w:marBottom w:val="0"/>
      <w:divBdr>
        <w:top w:val="none" w:sz="0" w:space="0" w:color="auto"/>
        <w:left w:val="none" w:sz="0" w:space="0" w:color="auto"/>
        <w:bottom w:val="none" w:sz="0" w:space="0" w:color="auto"/>
        <w:right w:val="none" w:sz="0" w:space="0" w:color="auto"/>
      </w:divBdr>
    </w:div>
    <w:div w:id="1097484266">
      <w:bodyDiv w:val="1"/>
      <w:marLeft w:val="0"/>
      <w:marRight w:val="0"/>
      <w:marTop w:val="0"/>
      <w:marBottom w:val="0"/>
      <w:divBdr>
        <w:top w:val="none" w:sz="0" w:space="0" w:color="auto"/>
        <w:left w:val="none" w:sz="0" w:space="0" w:color="auto"/>
        <w:bottom w:val="none" w:sz="0" w:space="0" w:color="auto"/>
        <w:right w:val="none" w:sz="0" w:space="0" w:color="auto"/>
      </w:divBdr>
    </w:div>
    <w:div w:id="172367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Palatino">
    <w:altName w:val="Book Antiqua"/>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85C"/>
    <w:rsid w:val="00251418"/>
    <w:rsid w:val="0075185C"/>
    <w:rsid w:val="00DE4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E45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17170-B8C6-4B8A-B7FD-27D3C8516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13951</TotalTime>
  <Pages>31</Pages>
  <Words>10264</Words>
  <Characters>56457</Characters>
  <Application>Microsoft Office Word</Application>
  <DocSecurity>0</DocSecurity>
  <Lines>470</Lines>
  <Paragraphs>133</Paragraphs>
  <ScaleCrop>false</ScaleCrop>
  <HeadingPairs>
    <vt:vector size="2" baseType="variant">
      <vt:variant>
        <vt:lpstr>Titre</vt:lpstr>
      </vt:variant>
      <vt:variant>
        <vt:i4>1</vt:i4>
      </vt:variant>
    </vt:vector>
  </HeadingPairs>
  <TitlesOfParts>
    <vt:vector size="1" baseType="lpstr">
      <vt:lpstr/>
    </vt:vector>
  </TitlesOfParts>
  <Company>EDF</Company>
  <LinksUpToDate>false</LinksUpToDate>
  <CharactersWithSpaces>66588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Silun</dc:creator>
  <cp:keywords/>
  <dc:description/>
  <cp:lastModifiedBy>HASSINI Mohamed-amine</cp:lastModifiedBy>
  <cp:revision>4276</cp:revision>
  <cp:lastPrinted>2018-10-29T23:36:00Z</cp:lastPrinted>
  <dcterms:created xsi:type="dcterms:W3CDTF">2018-09-27T08:39:00Z</dcterms:created>
  <dcterms:modified xsi:type="dcterms:W3CDTF">2018-11-05T13:38:00Z</dcterms:modified>
</cp:coreProperties>
</file>