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A30E3" w14:textId="110C0AC0" w:rsidR="00540088" w:rsidRDefault="00F171D4" w:rsidP="00F171D4">
      <w:pPr>
        <w:pStyle w:val="Titre"/>
      </w:pPr>
      <w:r>
        <w:t xml:space="preserve">Chapitre III : </w:t>
      </w:r>
      <w:r w:rsidR="00A51882">
        <w:t>Modélisation des rotors</w:t>
      </w:r>
    </w:p>
    <w:p w14:paraId="738AA6D6" w14:textId="292F4A38" w:rsidR="00971AB6" w:rsidRDefault="00971AB6" w:rsidP="00971AB6">
      <w:pPr>
        <w:pStyle w:val="Titre1"/>
      </w:pPr>
      <w:r>
        <w:t>Introduction</w:t>
      </w:r>
    </w:p>
    <w:p w14:paraId="5756195C" w14:textId="77777777" w:rsidR="000F7471" w:rsidRDefault="000F7471" w:rsidP="000F7471"/>
    <w:p w14:paraId="19E93FCD" w14:textId="5E2C1D08" w:rsidR="00067A42" w:rsidRDefault="00EE5537" w:rsidP="00247114">
      <w:pPr>
        <w:spacing w:line="360" w:lineRule="auto"/>
        <w:ind w:firstLine="432"/>
      </w:pPr>
      <w:r>
        <w:t xml:space="preserve">Au chapitre II, </w:t>
      </w:r>
      <w:r w:rsidR="005E2055">
        <w:t>la résolution de</w:t>
      </w:r>
      <w:r w:rsidR="004602AA">
        <w:t>s</w:t>
      </w:r>
      <w:r w:rsidR="005E2055">
        <w:t xml:space="preserve"> équation</w:t>
      </w:r>
      <w:r w:rsidR="004602AA">
        <w:t>s</w:t>
      </w:r>
      <w:r w:rsidR="005E2055">
        <w:t xml:space="preserve"> de Reynolds et de l’énergie </w:t>
      </w:r>
      <w:r w:rsidR="004602AA">
        <w:t>a été</w:t>
      </w:r>
      <w:r w:rsidR="005E2055">
        <w:t xml:space="preserve"> présentée</w:t>
      </w:r>
      <w:r w:rsidR="004602AA">
        <w:t>. Elle mène</w:t>
      </w:r>
      <w:r w:rsidR="005E2055">
        <w:t xml:space="preserve"> </w:t>
      </w:r>
      <w:r w:rsidR="004602AA">
        <w:t xml:space="preserve">au </w:t>
      </w:r>
      <w:r w:rsidR="005E2055">
        <w:t>calcul</w:t>
      </w:r>
      <w:r w:rsidR="004602AA">
        <w:t xml:space="preserve"> de la force hydrodynamique et</w:t>
      </w:r>
      <w:r w:rsidR="005E2055">
        <w:t xml:space="preserve"> le</w:t>
      </w:r>
      <w:r w:rsidR="00D86347">
        <w:t>s</w:t>
      </w:r>
      <w:r w:rsidR="005E2055">
        <w:t xml:space="preserve"> flux thermique</w:t>
      </w:r>
      <w:r w:rsidR="00D86347">
        <w:t>s</w:t>
      </w:r>
      <w:r w:rsidR="001D3D5B">
        <w:t xml:space="preserve"> </w:t>
      </w:r>
      <w:r w:rsidR="00FD18E3">
        <w:t xml:space="preserve">générés </w:t>
      </w:r>
      <w:r w:rsidR="00A740F6">
        <w:t>au sein du palier</w:t>
      </w:r>
      <w:r w:rsidR="005E2055">
        <w:t xml:space="preserve">. Ces deux informations </w:t>
      </w:r>
      <w:r w:rsidR="004602AA">
        <w:t>sont</w:t>
      </w:r>
      <w:r w:rsidR="005E2055">
        <w:t xml:space="preserve"> </w:t>
      </w:r>
      <w:r w:rsidR="008F0C27">
        <w:t>utilisées</w:t>
      </w:r>
      <w:r w:rsidR="005E2055">
        <w:t xml:space="preserve"> par les modèles</w:t>
      </w:r>
      <w:r w:rsidR="00861214">
        <w:t xml:space="preserve"> </w:t>
      </w:r>
      <w:r w:rsidR="00EC3550">
        <w:t xml:space="preserve">thermomécanique </w:t>
      </w:r>
      <w:r w:rsidR="00861214">
        <w:t>et</w:t>
      </w:r>
      <w:r w:rsidR="00EC3550">
        <w:t xml:space="preserve"> dynamique</w:t>
      </w:r>
      <w:r w:rsidR="00861214">
        <w:t xml:space="preserve"> </w:t>
      </w:r>
      <w:r w:rsidR="004602AA">
        <w:t>du</w:t>
      </w:r>
      <w:r w:rsidR="005E2055">
        <w:t xml:space="preserve"> rotor </w:t>
      </w:r>
      <w:r w:rsidR="00D84ED1">
        <w:t>détaillés</w:t>
      </w:r>
      <w:r w:rsidR="0059677B">
        <w:t xml:space="preserve"> </w:t>
      </w:r>
      <w:r w:rsidR="005E2055">
        <w:t xml:space="preserve">dans ce chapitre afin de réaliser </w:t>
      </w:r>
      <w:r w:rsidR="00A502B4">
        <w:t xml:space="preserve">la simulation numérique et </w:t>
      </w:r>
      <w:r w:rsidR="006948CF">
        <w:t>l’</w:t>
      </w:r>
      <w:r w:rsidR="005E2055">
        <w:t>analyse</w:t>
      </w:r>
      <w:r w:rsidR="0004418B">
        <w:t xml:space="preserve"> numérique</w:t>
      </w:r>
      <w:r w:rsidR="005E2055">
        <w:t xml:space="preserve"> de l’effet Morton. </w:t>
      </w:r>
    </w:p>
    <w:p w14:paraId="041C039C" w14:textId="3B71DE1E" w:rsidR="00962791" w:rsidRDefault="00F40CC2" w:rsidP="00247114">
      <w:pPr>
        <w:spacing w:line="360" w:lineRule="auto"/>
        <w:ind w:firstLine="432"/>
        <w:rPr>
          <w:sz w:val="23"/>
          <w:szCs w:val="23"/>
        </w:rPr>
      </w:pPr>
      <w:r>
        <w:rPr>
          <w:sz w:val="23"/>
          <w:szCs w:val="23"/>
        </w:rPr>
        <w:t>Dans un premier temps</w:t>
      </w:r>
      <w:r w:rsidR="00961F50">
        <w:rPr>
          <w:sz w:val="23"/>
          <w:szCs w:val="23"/>
        </w:rPr>
        <w:t>, l</w:t>
      </w:r>
      <w:r w:rsidR="00A11C64">
        <w:rPr>
          <w:sz w:val="23"/>
          <w:szCs w:val="23"/>
        </w:rPr>
        <w:t>e modèle thermomécanique du rotor</w:t>
      </w:r>
      <w:r w:rsidR="00A62EAE">
        <w:rPr>
          <w:sz w:val="23"/>
          <w:szCs w:val="23"/>
        </w:rPr>
        <w:t xml:space="preserve"> basé sur la méthode d’éléments finis</w:t>
      </w:r>
      <w:r w:rsidR="00A11C64">
        <w:rPr>
          <w:sz w:val="23"/>
          <w:szCs w:val="23"/>
        </w:rPr>
        <w:t xml:space="preserve"> est présenté dans un premier temps. </w:t>
      </w:r>
      <w:r w:rsidR="00A62EAE">
        <w:rPr>
          <w:sz w:val="23"/>
          <w:szCs w:val="23"/>
        </w:rPr>
        <w:t xml:space="preserve">Il permet de prédire la </w:t>
      </w:r>
      <w:r w:rsidR="00FD73E9">
        <w:rPr>
          <w:sz w:val="23"/>
          <w:szCs w:val="23"/>
        </w:rPr>
        <w:t>déformation</w:t>
      </w:r>
      <w:r w:rsidR="005575EC">
        <w:rPr>
          <w:sz w:val="23"/>
          <w:szCs w:val="23"/>
        </w:rPr>
        <w:t xml:space="preserve"> thermique du rotor sous chargement thermique</w:t>
      </w:r>
      <w:r w:rsidR="001B5293">
        <w:rPr>
          <w:sz w:val="23"/>
          <w:szCs w:val="23"/>
        </w:rPr>
        <w:t xml:space="preserve">. </w:t>
      </w:r>
      <w:r w:rsidR="003B3E8B">
        <w:rPr>
          <w:sz w:val="23"/>
          <w:szCs w:val="23"/>
        </w:rPr>
        <w:t xml:space="preserve">Ensuite, </w:t>
      </w:r>
      <w:r w:rsidR="00C641CB">
        <w:rPr>
          <w:sz w:val="23"/>
          <w:szCs w:val="23"/>
        </w:rPr>
        <w:t xml:space="preserve">la modélisation et les analyses </w:t>
      </w:r>
      <w:r w:rsidR="001A7F53">
        <w:rPr>
          <w:sz w:val="23"/>
          <w:szCs w:val="23"/>
        </w:rPr>
        <w:t xml:space="preserve">de la </w:t>
      </w:r>
      <w:r w:rsidR="00C641CB">
        <w:rPr>
          <w:sz w:val="23"/>
          <w:szCs w:val="23"/>
        </w:rPr>
        <w:t>dynamique des rotors</w:t>
      </w:r>
      <w:r w:rsidR="001A7F53">
        <w:rPr>
          <w:sz w:val="23"/>
          <w:szCs w:val="23"/>
        </w:rPr>
        <w:t xml:space="preserve"> </w:t>
      </w:r>
      <w:r w:rsidR="008A3035">
        <w:rPr>
          <w:sz w:val="23"/>
          <w:szCs w:val="23"/>
        </w:rPr>
        <w:t>est décrite.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w:t>
      </w:r>
      <w:r w:rsidR="0093099E">
        <w:rPr>
          <w:sz w:val="23"/>
          <w:szCs w:val="23"/>
        </w:rPr>
        <w:t xml:space="preserve">analyser </w:t>
      </w:r>
      <w:r w:rsidR="00833480">
        <w:rPr>
          <w:sz w:val="23"/>
          <w:szCs w:val="23"/>
        </w:rPr>
        <w:t xml:space="preserve">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m:oMath>
        <m:r>
          <w:rPr>
            <w:rFonts w:ascii="Cambria Math" w:hAnsi="Cambria Math"/>
            <w:sz w:val="23"/>
            <w:szCs w:val="23"/>
          </w:rPr>
          <m:t>n</m:t>
        </m:r>
      </m:oMath>
      <w:r w:rsidR="007B6954">
        <w:rPr>
          <w:sz w:val="23"/>
          <w:szCs w:val="23"/>
        </w:rPr>
        <w:t xml:space="preserve"> degrés de liberté</w:t>
      </w:r>
      <w:r w:rsidR="00387E2F">
        <w:rPr>
          <w:sz w:val="23"/>
          <w:szCs w:val="23"/>
        </w:rPr>
        <w:t>.</w:t>
      </w:r>
      <w:r w:rsidR="003853BF">
        <w:rPr>
          <w:sz w:val="23"/>
          <w:szCs w:val="23"/>
        </w:rPr>
        <w:t xml:space="preserve"> </w:t>
      </w:r>
      <w:r w:rsidR="00154D72">
        <w:rPr>
          <w:sz w:val="23"/>
          <w:szCs w:val="23"/>
        </w:rPr>
        <w:t>L</w:t>
      </w:r>
      <w:r w:rsidR="00111FDE">
        <w:rPr>
          <w:sz w:val="23"/>
          <w:szCs w:val="23"/>
        </w:rPr>
        <w:t xml:space="preserve">e système des </w:t>
      </w:r>
      <w:r w:rsidR="00CE3647">
        <w:rPr>
          <w:sz w:val="23"/>
          <w:szCs w:val="23"/>
        </w:rPr>
        <w:t>équation</w:t>
      </w:r>
      <w:r w:rsidR="00F556FB">
        <w:rPr>
          <w:sz w:val="23"/>
          <w:szCs w:val="23"/>
        </w:rPr>
        <w:t>s</w:t>
      </w:r>
      <w:r w:rsidR="00CE3647">
        <w:rPr>
          <w:sz w:val="23"/>
          <w:szCs w:val="23"/>
        </w:rPr>
        <w:t xml:space="preserve"> du mouvement d</w:t>
      </w:r>
      <w:r w:rsidR="00F41DBA">
        <w:rPr>
          <w:sz w:val="23"/>
          <w:szCs w:val="23"/>
        </w:rPr>
        <w:t>u</w:t>
      </w:r>
      <w:r w:rsidR="00CE3647">
        <w:rPr>
          <w:sz w:val="23"/>
          <w:szCs w:val="23"/>
        </w:rPr>
        <w:t xml:space="preserve"> rotor est</w:t>
      </w:r>
      <w:r w:rsidR="00AA157D">
        <w:rPr>
          <w:sz w:val="23"/>
          <w:szCs w:val="23"/>
        </w:rPr>
        <w:t xml:space="preserve"> </w:t>
      </w:r>
      <w:r w:rsidR="007C36F5">
        <w:rPr>
          <w:sz w:val="23"/>
          <w:szCs w:val="23"/>
        </w:rPr>
        <w:t>établi</w:t>
      </w:r>
      <w:r w:rsidR="00154D72">
        <w:rPr>
          <w:sz w:val="23"/>
          <w:szCs w:val="23"/>
        </w:rPr>
        <w:t xml:space="preserve"> en utilisant ces deux modèles</w:t>
      </w:r>
      <w:r w:rsidR="007071D5">
        <w:rPr>
          <w:sz w:val="23"/>
          <w:szCs w:val="23"/>
        </w:rPr>
        <w:t xml:space="preserve">. Sa résolution en </w:t>
      </w:r>
      <w:r w:rsidR="00023BF5">
        <w:rPr>
          <w:sz w:val="23"/>
          <w:szCs w:val="23"/>
        </w:rPr>
        <w:t xml:space="preserve">régime </w:t>
      </w:r>
      <w:r w:rsidR="007071D5">
        <w:rPr>
          <w:sz w:val="23"/>
          <w:szCs w:val="23"/>
        </w:rPr>
        <w:t xml:space="preserve">transitoire est effectuée grâce </w:t>
      </w:r>
      <w:r w:rsidR="00AD1690">
        <w:rPr>
          <w:sz w:val="23"/>
          <w:szCs w:val="23"/>
        </w:rPr>
        <w:t xml:space="preserve">à </w:t>
      </w:r>
      <w:r w:rsidR="00AD1690">
        <w:t>une méthode d’intégration temporelle qui combine la méthode de Newton-Raphson avec le schéma d’intégration temporelle de Newmark</w:t>
      </w:r>
      <w:r w:rsidR="00CE3647">
        <w:rPr>
          <w:sz w:val="23"/>
          <w:szCs w:val="23"/>
        </w:rPr>
        <w:t>.</w:t>
      </w:r>
      <w:r w:rsidR="00337D7B">
        <w:rPr>
          <w:sz w:val="23"/>
          <w:szCs w:val="23"/>
        </w:rPr>
        <w:t xml:space="preserve"> </w:t>
      </w:r>
      <w:r w:rsidR="00962791">
        <w:rPr>
          <w:sz w:val="23"/>
          <w:szCs w:val="23"/>
        </w:rPr>
        <w:t xml:space="preserve">Enfin, deux approches de la modélisation du balourd thermique sont </w:t>
      </w:r>
      <w:r w:rsidR="00401181">
        <w:rPr>
          <w:sz w:val="23"/>
          <w:szCs w:val="23"/>
        </w:rPr>
        <w:t>présentées</w:t>
      </w:r>
      <w:r w:rsidR="00962791">
        <w:rPr>
          <w:sz w:val="23"/>
          <w:szCs w:val="23"/>
        </w:rPr>
        <w:t xml:space="preserve">. Elles permettent de prendre en compte l’influence de la </w:t>
      </w:r>
      <w:r w:rsidR="00813086">
        <w:rPr>
          <w:sz w:val="23"/>
          <w:szCs w:val="23"/>
        </w:rPr>
        <w:t>flexion</w:t>
      </w:r>
      <w:r w:rsidR="00962791">
        <w:rPr>
          <w:sz w:val="23"/>
          <w:szCs w:val="23"/>
        </w:rPr>
        <w:t xml:space="preserve"> thermique du rotor s</w:t>
      </w:r>
      <w:r w:rsidR="00CE1A72">
        <w:rPr>
          <w:sz w:val="23"/>
          <w:szCs w:val="23"/>
        </w:rPr>
        <w:t xml:space="preserve">ur son comportement dynamique. </w:t>
      </w:r>
    </w:p>
    <w:p w14:paraId="1CF5C69A" w14:textId="77777777" w:rsidR="00434A8C" w:rsidRDefault="00434A8C" w:rsidP="00434A8C">
      <w:pPr>
        <w:pStyle w:val="Titre1"/>
        <w:spacing w:line="360" w:lineRule="auto"/>
      </w:pPr>
      <w:r w:rsidRPr="00170752">
        <w:t>modèle thermomécanique des rotors</w:t>
      </w:r>
    </w:p>
    <w:p w14:paraId="218C9BAB" w14:textId="64E8F4DD" w:rsidR="00EC49E9" w:rsidRDefault="000C33CC" w:rsidP="006C182B">
      <w:pPr>
        <w:spacing w:line="360" w:lineRule="auto"/>
      </w:pPr>
      <w:r>
        <w:t>S</w:t>
      </w:r>
      <w:r w:rsidR="0093432C">
        <w:t>uite à l’échauffement</w:t>
      </w:r>
      <w:r>
        <w:t xml:space="preserve"> non homogène du fluide </w:t>
      </w:r>
      <w:r w:rsidR="00524034">
        <w:t xml:space="preserve">lubrifiant </w:t>
      </w:r>
      <w:r>
        <w:t xml:space="preserve">dans le palier, </w:t>
      </w:r>
      <w:r w:rsidR="00EC49E9">
        <w:t>le rotor se déforme. Cette</w:t>
      </w:r>
      <w:r w:rsidR="00F1539B">
        <w:t xml:space="preserve"> d</w:t>
      </w:r>
      <w:r w:rsidR="00205707">
        <w:t>éformation thermique</w:t>
      </w:r>
      <w:r w:rsidR="002C6544">
        <w:t xml:space="preserve"> se compose d’</w:t>
      </w:r>
      <w:r w:rsidR="009D202E">
        <w:t>une dilatation</w:t>
      </w:r>
      <w:r w:rsidR="00DD681D">
        <w:t xml:space="preserve"> radiale</w:t>
      </w:r>
      <w:r w:rsidR="002C6544">
        <w:t xml:space="preserve"> et une flexion thermique</w:t>
      </w:r>
      <w:r w:rsidR="0065622F">
        <w:t>,</w:t>
      </w:r>
      <w:r w:rsidR="002C6544">
        <w:t xml:space="preserve"> quand un</w:t>
      </w:r>
      <w:r w:rsidR="009D202E">
        <w:t>e chaleur</w:t>
      </w:r>
      <w:r w:rsidR="002C6544">
        <w:t xml:space="preserve"> asymétrique y est </w:t>
      </w:r>
      <w:r w:rsidR="009D202E">
        <w:t>appliquée</w:t>
      </w:r>
      <w:r w:rsidR="009911BD">
        <w:t xml:space="preserve"> </w:t>
      </w:r>
      <w:r w:rsidR="005F30C2" w:rsidRPr="00035ECB">
        <w:rPr>
          <w:b/>
        </w:rPr>
        <w:fldChar w:fldCharType="begin"/>
      </w:r>
      <w:r w:rsidR="005F30C2" w:rsidRPr="00035ECB">
        <w:rPr>
          <w:b/>
        </w:rPr>
        <w:instrText xml:space="preserve"> REF _Ref529540492 \h  \* MERGEFORMAT </w:instrText>
      </w:r>
      <w:r w:rsidR="005F30C2" w:rsidRPr="00035ECB">
        <w:rPr>
          <w:b/>
        </w:rPr>
      </w:r>
      <w:r w:rsidR="005F30C2" w:rsidRPr="00035ECB">
        <w:rPr>
          <w:b/>
        </w:rPr>
        <w:fldChar w:fldCharType="separate"/>
      </w:r>
      <w:r w:rsidR="004F2DB8" w:rsidRPr="004F2DB8">
        <w:rPr>
          <w:b/>
          <w:iCs/>
        </w:rPr>
        <w:t>Figure 1</w:t>
      </w:r>
      <w:r w:rsidR="005F30C2" w:rsidRPr="00035ECB">
        <w:rPr>
          <w:b/>
        </w:rPr>
        <w:fldChar w:fldCharType="end"/>
      </w:r>
      <w:r w:rsidR="002C6544">
        <w:t>.</w:t>
      </w:r>
      <w:r w:rsidR="00FD67A7">
        <w:t xml:space="preserve"> </w:t>
      </w:r>
    </w:p>
    <w:p w14:paraId="4BF7C639" w14:textId="77777777" w:rsidR="00EC49E9" w:rsidRDefault="00EC49E9" w:rsidP="00EC49E9">
      <w:pPr>
        <w:keepNext/>
        <w:spacing w:line="360" w:lineRule="auto"/>
      </w:pPr>
      <w:r>
        <w:rPr>
          <w:noProof/>
          <w:lang w:val="en-US" w:eastAsia="zh-CN"/>
        </w:rPr>
        <w:drawing>
          <wp:inline distT="0" distB="0" distL="0" distR="0" wp14:anchorId="6D9F7DB3" wp14:editId="1AA623F5">
            <wp:extent cx="5760720" cy="1075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thermal 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75031"/>
                    </a:xfrm>
                    <a:prstGeom prst="rect">
                      <a:avLst/>
                    </a:prstGeom>
                  </pic:spPr>
                </pic:pic>
              </a:graphicData>
            </a:graphic>
          </wp:inline>
        </w:drawing>
      </w:r>
    </w:p>
    <w:p w14:paraId="7B7C60EE" w14:textId="1165C876" w:rsidR="00EC49E9" w:rsidRPr="00742BBE" w:rsidRDefault="00EC49E9" w:rsidP="00EC49E9">
      <w:pPr>
        <w:pStyle w:val="Lgende"/>
        <w:jc w:val="center"/>
        <w:rPr>
          <w:rFonts w:ascii="Calibri" w:eastAsia="Times New Roman" w:hAnsi="Calibri" w:cs="Times New Roman"/>
          <w:i w:val="0"/>
          <w:iCs w:val="0"/>
          <w:color w:val="auto"/>
          <w:sz w:val="22"/>
          <w:szCs w:val="20"/>
          <w:lang w:eastAsia="fr-FR"/>
        </w:rPr>
      </w:pPr>
      <w:bookmarkStart w:id="0" w:name="_Ref529540492"/>
      <w:r w:rsidRPr="00E91E79">
        <w:rPr>
          <w:rFonts w:ascii="Calibri" w:eastAsia="Times New Roman" w:hAnsi="Calibri" w:cs="Times New Roman"/>
          <w:i w:val="0"/>
          <w:iCs w:val="0"/>
          <w:color w:val="auto"/>
          <w:sz w:val="22"/>
          <w:szCs w:val="20"/>
          <w:lang w:eastAsia="fr-FR"/>
        </w:rPr>
        <w:t xml:space="preserve">Figure </w:t>
      </w:r>
      <w:r w:rsidRPr="00E91E79">
        <w:rPr>
          <w:rFonts w:ascii="Calibri" w:eastAsia="Times New Roman" w:hAnsi="Calibri" w:cs="Times New Roman"/>
          <w:i w:val="0"/>
          <w:iCs w:val="0"/>
          <w:color w:val="auto"/>
          <w:sz w:val="22"/>
          <w:szCs w:val="20"/>
          <w:lang w:eastAsia="fr-FR"/>
        </w:rPr>
        <w:fldChar w:fldCharType="begin"/>
      </w:r>
      <w:r w:rsidRPr="00E91E79">
        <w:rPr>
          <w:rFonts w:ascii="Calibri" w:eastAsia="Times New Roman" w:hAnsi="Calibri" w:cs="Times New Roman"/>
          <w:i w:val="0"/>
          <w:iCs w:val="0"/>
          <w:color w:val="auto"/>
          <w:sz w:val="22"/>
          <w:szCs w:val="20"/>
          <w:lang w:eastAsia="fr-FR"/>
        </w:rPr>
        <w:instrText xml:space="preserve"> SEQ Figure \* ARABIC </w:instrText>
      </w:r>
      <w:r w:rsidRPr="00E91E79">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w:t>
      </w:r>
      <w:r w:rsidRPr="00E91E79">
        <w:rPr>
          <w:rFonts w:ascii="Calibri" w:eastAsia="Times New Roman" w:hAnsi="Calibri" w:cs="Times New Roman"/>
          <w:i w:val="0"/>
          <w:iCs w:val="0"/>
          <w:color w:val="auto"/>
          <w:sz w:val="22"/>
          <w:szCs w:val="20"/>
          <w:lang w:eastAsia="fr-FR"/>
        </w:rPr>
        <w:fldChar w:fldCharType="end"/>
      </w:r>
      <w:bookmarkEnd w:id="0"/>
      <w:r>
        <w:rPr>
          <w:rFonts w:ascii="Calibri" w:eastAsia="Times New Roman" w:hAnsi="Calibri" w:cs="Times New Roman"/>
          <w:i w:val="0"/>
          <w:iCs w:val="0"/>
          <w:color w:val="auto"/>
          <w:sz w:val="22"/>
          <w:szCs w:val="20"/>
          <w:lang w:eastAsia="fr-FR"/>
        </w:rPr>
        <w:t> : déformation thermique de rotor</w:t>
      </w:r>
      <w:r w:rsidR="003E2D1D">
        <w:rPr>
          <w:rFonts w:ascii="Calibri" w:eastAsia="Times New Roman" w:hAnsi="Calibri" w:cs="Times New Roman"/>
          <w:i w:val="0"/>
          <w:iCs w:val="0"/>
          <w:color w:val="auto"/>
          <w:sz w:val="22"/>
          <w:szCs w:val="20"/>
          <w:lang w:eastAsia="fr-FR"/>
        </w:rPr>
        <w:t xml:space="preserve"> </w:t>
      </w:r>
      <w:r w:rsidR="003E2D1D" w:rsidRPr="006520E5">
        <w:rPr>
          <w:b/>
          <w:i w:val="0"/>
        </w:rPr>
        <w:fldChar w:fldCharType="begin"/>
      </w:r>
      <w:r w:rsidR="003E2D1D" w:rsidRPr="006520E5">
        <w:rPr>
          <w:b/>
          <w:i w:val="0"/>
        </w:rPr>
        <w:instrText xml:space="preserve"> REF _Ref529540767 \r \h </w:instrText>
      </w:r>
      <w:r w:rsidR="006C5A11" w:rsidRPr="006520E5">
        <w:rPr>
          <w:b/>
          <w:i w:val="0"/>
        </w:rPr>
        <w:instrText xml:space="preserve"> \* MERGEFORMAT </w:instrText>
      </w:r>
      <w:r w:rsidR="003E2D1D" w:rsidRPr="006520E5">
        <w:rPr>
          <w:b/>
          <w:i w:val="0"/>
        </w:rPr>
      </w:r>
      <w:r w:rsidR="003E2D1D" w:rsidRPr="006520E5">
        <w:rPr>
          <w:b/>
          <w:i w:val="0"/>
        </w:rPr>
        <w:fldChar w:fldCharType="separate"/>
      </w:r>
      <w:r w:rsidR="004F2DB8" w:rsidRPr="006520E5">
        <w:rPr>
          <w:b/>
          <w:i w:val="0"/>
        </w:rPr>
        <w:t>[1]</w:t>
      </w:r>
      <w:r w:rsidR="003E2D1D" w:rsidRPr="006520E5">
        <w:rPr>
          <w:b/>
          <w:i w:val="0"/>
        </w:rPr>
        <w:fldChar w:fldCharType="end"/>
      </w:r>
    </w:p>
    <w:p w14:paraId="6B80467B" w14:textId="77777777" w:rsidR="006C182B" w:rsidRPr="006C182B" w:rsidRDefault="006C182B" w:rsidP="006C182B">
      <w:pPr>
        <w:spacing w:line="360" w:lineRule="auto"/>
        <w:rPr>
          <w:rFonts w:eastAsiaTheme="minorEastAsia"/>
        </w:rPr>
      </w:pPr>
      <w:r w:rsidRPr="006C182B">
        <w:rPr>
          <w:rFonts w:eastAsiaTheme="minorEastAsia"/>
        </w:rPr>
        <w:t xml:space="preserve">Son influence sur le comportement dynamique du rotor se divise en deux types suivants : </w:t>
      </w:r>
    </w:p>
    <w:p w14:paraId="331CBACB" w14:textId="7A24928E"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t>la dilatation thermique</w:t>
      </w:r>
      <w:r w:rsidR="000A5147">
        <w:rPr>
          <w:rFonts w:eastAsiaTheme="minorEastAsia"/>
        </w:rPr>
        <w:t xml:space="preserve"> radiale </w:t>
      </w:r>
      <w:r w:rsidRPr="006C182B">
        <w:rPr>
          <w:rFonts w:eastAsiaTheme="minorEastAsia"/>
        </w:rPr>
        <w:t xml:space="preserve">change l’épaisseur du film dans le palier et se peut influencer la force </w:t>
      </w:r>
      <w:r w:rsidR="005A5BE3">
        <w:rPr>
          <w:rFonts w:eastAsiaTheme="minorEastAsia"/>
        </w:rPr>
        <w:t>hydrodynamique</w:t>
      </w:r>
      <w:r w:rsidRPr="006C182B">
        <w:rPr>
          <w:rFonts w:eastAsiaTheme="minorEastAsia"/>
        </w:rPr>
        <w:t xml:space="preserve"> exercée sur le rotor  </w:t>
      </w:r>
    </w:p>
    <w:p w14:paraId="7036DCFA" w14:textId="357C1276" w:rsidR="006C182B" w:rsidRPr="006C182B" w:rsidRDefault="006C182B" w:rsidP="00B97E7D">
      <w:pPr>
        <w:numPr>
          <w:ilvl w:val="0"/>
          <w:numId w:val="33"/>
        </w:numPr>
        <w:spacing w:line="360" w:lineRule="auto"/>
        <w:contextualSpacing/>
        <w:rPr>
          <w:rFonts w:eastAsiaTheme="minorEastAsia"/>
        </w:rPr>
      </w:pPr>
      <w:r w:rsidRPr="006C182B">
        <w:rPr>
          <w:rFonts w:eastAsiaTheme="minorEastAsia"/>
        </w:rPr>
        <w:lastRenderedPageBreak/>
        <w:t xml:space="preserve">la flexion thermique </w:t>
      </w:r>
      <w:r w:rsidR="00524A21">
        <w:rPr>
          <w:rFonts w:eastAsiaTheme="minorEastAsia"/>
        </w:rPr>
        <w:t>dévie</w:t>
      </w:r>
      <w:r w:rsidRPr="006C182B">
        <w:rPr>
          <w:rFonts w:eastAsiaTheme="minorEastAsia"/>
        </w:rPr>
        <w:t xml:space="preserve"> la fibre neutr</w:t>
      </w:r>
      <w:r w:rsidR="008F3686">
        <w:rPr>
          <w:rFonts w:eastAsiaTheme="minorEastAsia"/>
        </w:rPr>
        <w:t>e du rotor de l’axe de rotation,</w:t>
      </w:r>
      <w:r w:rsidR="00260E2A">
        <w:rPr>
          <w:rFonts w:eastAsiaTheme="minorEastAsia"/>
        </w:rPr>
        <w:t xml:space="preserve"> </w:t>
      </w:r>
      <w:r w:rsidR="008F3686">
        <w:rPr>
          <w:rFonts w:eastAsiaTheme="minorEastAsia"/>
        </w:rPr>
        <w:t xml:space="preserve">ce qui engendre </w:t>
      </w:r>
      <w:r w:rsidRPr="006C182B">
        <w:rPr>
          <w:rFonts w:eastAsiaTheme="minorEastAsia"/>
        </w:rPr>
        <w:t xml:space="preserve">une source d’excitation synchrone. Par abus de langage, cette source vibratoire est souvent dénommée balourd thermique. </w:t>
      </w:r>
    </w:p>
    <w:p w14:paraId="55053A0F" w14:textId="478CE0A1" w:rsidR="002C6544" w:rsidRDefault="00FD67A7" w:rsidP="00EC49E9">
      <w:pPr>
        <w:spacing w:line="360" w:lineRule="auto"/>
      </w:pPr>
      <w:r>
        <w:t xml:space="preserve">Dans cette thèse, </w:t>
      </w:r>
      <w:r w:rsidR="00E9015C">
        <w:t>l’attention s’apport</w:t>
      </w:r>
      <w:r w:rsidR="00710D66">
        <w:t>e</w:t>
      </w:r>
      <w:r w:rsidR="00E9015C">
        <w:t xml:space="preserve"> </w:t>
      </w:r>
      <w:r w:rsidR="00F94CD4">
        <w:t>uniquement sur</w:t>
      </w:r>
      <w:r w:rsidR="006C38CE">
        <w:t xml:space="preserve"> l</w:t>
      </w:r>
      <w:r w:rsidR="00E73C22">
        <w:t xml:space="preserve">’influence </w:t>
      </w:r>
      <w:r w:rsidR="006C38CE">
        <w:t>du</w:t>
      </w:r>
      <w:r w:rsidR="00F94CD4">
        <w:t xml:space="preserve"> balourd thermique</w:t>
      </w:r>
      <w:r w:rsidR="006C38CE">
        <w:t xml:space="preserve"> </w:t>
      </w:r>
      <w:r w:rsidR="00E73C22">
        <w:t>sur</w:t>
      </w:r>
      <w:r w:rsidR="006C38CE">
        <w:t xml:space="preserve"> le comportement dynamique du rotor</w:t>
      </w:r>
      <w:r w:rsidR="00F94CD4">
        <w:t>.</w:t>
      </w:r>
      <w:r w:rsidR="00F665AF">
        <w:t xml:space="preserve"> La modélisation d</w:t>
      </w:r>
      <w:r w:rsidR="009F3843">
        <w:t>e ce</w:t>
      </w:r>
      <w:r w:rsidR="00F665AF">
        <w:t xml:space="preserve"> balourd</w:t>
      </w:r>
      <w:r w:rsidR="0033288D">
        <w:t xml:space="preserve"> </w:t>
      </w:r>
      <w:r w:rsidR="00F67A2D">
        <w:t xml:space="preserve">suit deux approches, à savoir </w:t>
      </w:r>
      <w:r w:rsidR="00F67A2D">
        <w:rPr>
          <w:rFonts w:eastAsiaTheme="minorEastAsia"/>
        </w:rPr>
        <w:t>approche des masses concentrées</w:t>
      </w:r>
      <w:r w:rsidR="001A1926">
        <w:rPr>
          <w:rFonts w:eastAsiaTheme="minorEastAsia"/>
        </w:rPr>
        <w:t> et approche</w:t>
      </w:r>
      <w:r w:rsidR="00F67A2D">
        <w:rPr>
          <w:rFonts w:eastAsiaTheme="minorEastAsia"/>
        </w:rPr>
        <w:t xml:space="preserve"> de défauts de la fibre neutre.</w:t>
      </w:r>
      <w:r w:rsidR="00B32A88">
        <w:rPr>
          <w:rFonts w:eastAsiaTheme="minorEastAsia"/>
        </w:rPr>
        <w:t xml:space="preserve"> </w:t>
      </w:r>
      <w:r w:rsidR="00FB7E52">
        <w:rPr>
          <w:rFonts w:eastAsiaTheme="minorEastAsia"/>
        </w:rPr>
        <w:t xml:space="preserve">L’application des approches </w:t>
      </w:r>
      <w:r w:rsidR="00F665AF">
        <w:t xml:space="preserve">nécessite de connaitre </w:t>
      </w:r>
      <w:r w:rsidR="00565427">
        <w:t>la</w:t>
      </w:r>
      <w:r w:rsidR="00F665AF">
        <w:t xml:space="preserve"> déflexion de la fibre neutre suite à la déformation</w:t>
      </w:r>
      <w:r w:rsidR="00CB10E8">
        <w:t xml:space="preserve"> thermique</w:t>
      </w:r>
      <w:r w:rsidR="0033288D">
        <w:t>.</w:t>
      </w:r>
      <w:r w:rsidR="000C33CC">
        <w:t xml:space="preserve"> </w:t>
      </w:r>
      <w:r w:rsidR="00B86A0E">
        <w:t>L</w:t>
      </w:r>
      <w:r w:rsidR="000C33CC">
        <w:t xml:space="preserve">e modèle thermomécanique des rotors décrit </w:t>
      </w:r>
      <w:r w:rsidR="00B86A0E">
        <w:t xml:space="preserve">dans cette section </w:t>
      </w:r>
      <w:r w:rsidR="000C33CC">
        <w:t>sert</w:t>
      </w:r>
      <w:r w:rsidR="00B86A0E">
        <w:t xml:space="preserve"> </w:t>
      </w:r>
      <w:r w:rsidR="000C6582">
        <w:t>ainsi</w:t>
      </w:r>
      <w:r w:rsidR="000C33CC">
        <w:t xml:space="preserve"> à </w:t>
      </w:r>
      <w:r w:rsidR="00D60E7F">
        <w:t xml:space="preserve">la </w:t>
      </w:r>
      <w:r w:rsidR="00153C5E">
        <w:t>déterminer</w:t>
      </w:r>
      <w:bookmarkStart w:id="1" w:name="_GoBack"/>
      <w:bookmarkEnd w:id="1"/>
      <w:r w:rsidR="000C33CC">
        <w:t>.</w:t>
      </w:r>
    </w:p>
    <w:p w14:paraId="5ECCED61" w14:textId="77777777" w:rsidR="00434A8C" w:rsidRDefault="00434A8C" w:rsidP="00434A8C">
      <w:pPr>
        <w:pStyle w:val="Titre2"/>
        <w:spacing w:line="360" w:lineRule="auto"/>
      </w:pPr>
      <w:r>
        <w:t>modèle thermique linéaire</w:t>
      </w:r>
    </w:p>
    <w:p w14:paraId="1DA363E6" w14:textId="209A9B25" w:rsidR="003C7B0E" w:rsidRDefault="00434A8C" w:rsidP="003C7B0E">
      <w:pPr>
        <w:spacing w:line="360" w:lineRule="auto"/>
      </w:pPr>
      <w:r>
        <w:t xml:space="preserve">Le mode principal du transfert de chaleur </w:t>
      </w:r>
      <w:r w:rsidR="004B1B8A">
        <w:t>dans le</w:t>
      </w:r>
      <w:r>
        <w:t xml:space="preserve"> rotor est la conduction</w:t>
      </w:r>
      <w:r w:rsidR="006124B1">
        <w:t xml:space="preserve"> </w:t>
      </w:r>
      <w:r w:rsidR="003E2D1D">
        <w:t xml:space="preserve">thermique. </w:t>
      </w:r>
      <w:r w:rsidR="00EB4104">
        <w:t xml:space="preserve">Dans le cas du rotor homogène, </w:t>
      </w:r>
      <w:r w:rsidR="00D373E3">
        <w:t xml:space="preserve">cette dernière est </w:t>
      </w:r>
      <w:r w:rsidR="00234419">
        <w:t>décrite par</w:t>
      </w:r>
      <w:r w:rsidR="00EB4104">
        <w:t xml:space="preserve"> l’équation de la chaleur </w:t>
      </w:r>
      <w:r w:rsidR="00AB6BAB" w:rsidRPr="00AB6BAB">
        <w:rPr>
          <w:b/>
        </w:rPr>
        <w:fldChar w:fldCharType="begin"/>
      </w:r>
      <w:r w:rsidR="00AB6BAB" w:rsidRPr="00AB6BAB">
        <w:rPr>
          <w:b/>
        </w:rPr>
        <w:instrText xml:space="preserve"> REF _Ref529546849 \r \h </w:instrText>
      </w:r>
      <w:r w:rsidR="00AB6BAB">
        <w:rPr>
          <w:b/>
        </w:rPr>
        <w:instrText xml:space="preserve"> \* MERGEFORMAT </w:instrText>
      </w:r>
      <w:r w:rsidR="00AB6BAB" w:rsidRPr="00AB6BAB">
        <w:rPr>
          <w:b/>
        </w:rPr>
      </w:r>
      <w:r w:rsidR="00AB6BAB" w:rsidRPr="00AB6BAB">
        <w:rPr>
          <w:b/>
        </w:rPr>
        <w:fldChar w:fldCharType="separate"/>
      </w:r>
      <w:r w:rsidR="004F2DB8">
        <w:rPr>
          <w:b/>
        </w:rPr>
        <w:t>Eq.1</w:t>
      </w:r>
      <w:r w:rsidR="00AB6BAB" w:rsidRPr="00AB6BAB">
        <w:rPr>
          <w:b/>
        </w:rP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C7B0E" w:rsidRPr="00AA3E05" w14:paraId="52CC62A2" w14:textId="77777777" w:rsidTr="00746D42">
        <w:trPr>
          <w:trHeight w:val="635"/>
          <w:tblHeader/>
          <w:jc w:val="center"/>
        </w:trPr>
        <w:tc>
          <w:tcPr>
            <w:tcW w:w="7943" w:type="dxa"/>
            <w:vAlign w:val="center"/>
          </w:tcPr>
          <w:p w14:paraId="203C3178" w14:textId="60AEC5B0" w:rsidR="003C7B0E" w:rsidRPr="005600FC" w:rsidRDefault="00456865" w:rsidP="0038752C">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 xml:space="preserve">=0 </m:t>
                        </m:r>
                      </m:e>
                      <m:e>
                        <m:r>
                          <w:rPr>
                            <w:rFonts w:ascii="Cambria Math" w:hAnsi="Cambria Math"/>
                          </w:rPr>
                          <m:t>ϕ=-λ∙</m:t>
                        </m:r>
                        <m:r>
                          <m:rPr>
                            <m:sty m:val="p"/>
                          </m:rPr>
                          <w:rPr>
                            <w:rFonts w:ascii="Cambria Math" w:hAnsi="Cambria Math"/>
                          </w:rPr>
                          <m:t>∇</m:t>
                        </m:r>
                        <m:r>
                          <w:rPr>
                            <w:rFonts w:ascii="Cambria Math" w:hAnsi="Cambria Math"/>
                          </w:rPr>
                          <m:t>T</m:t>
                        </m:r>
                      </m:e>
                    </m:eqArr>
                  </m:e>
                </m:d>
              </m:oMath>
            </m:oMathPara>
          </w:p>
        </w:tc>
        <w:tc>
          <w:tcPr>
            <w:tcW w:w="1096" w:type="dxa"/>
            <w:vAlign w:val="center"/>
          </w:tcPr>
          <w:p w14:paraId="404283F0" w14:textId="77777777" w:rsidR="003C7B0E" w:rsidRPr="00371C6A" w:rsidRDefault="003C7B0E" w:rsidP="00746D42">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 w:name="_Ref529546849"/>
            <w:r w:rsidRPr="005600FC">
              <w:rPr>
                <w:rFonts w:ascii="Times New Roman" w:eastAsia="Times New Roman" w:hAnsi="Times New Roman"/>
                <w:b/>
                <w:iCs w:val="0"/>
                <w:color w:val="auto"/>
                <w:sz w:val="22"/>
                <w:szCs w:val="22"/>
                <w:lang w:eastAsia="fr-FR"/>
              </w:rPr>
              <w:t xml:space="preserve"> </w:t>
            </w:r>
            <w:bookmarkEnd w:id="2"/>
          </w:p>
        </w:tc>
      </w:tr>
    </w:tbl>
    <w:p w14:paraId="3EE63C84" w14:textId="4D7EB5FE" w:rsidR="003C7B0E" w:rsidRDefault="003C7B0E" w:rsidP="003C7B0E">
      <w:pPr>
        <w:spacing w:line="360" w:lineRule="auto"/>
      </w:pPr>
      <w:r>
        <w:t xml:space="preserve">Le rotor en acier est supposé isotrope et ses caractéristiques sont indépendantes de la température et détaillé dans </w:t>
      </w:r>
      <w:r w:rsidRPr="002F62E6">
        <w:t xml:space="preserve">le </w:t>
      </w:r>
      <w:r w:rsidR="00B3180F">
        <w:fldChar w:fldCharType="begin"/>
      </w:r>
      <w:r w:rsidR="00B3180F">
        <w:instrText xml:space="preserve"> REF _Ref530004864 \h </w:instrText>
      </w:r>
      <w:r w:rsidR="00B3180F">
        <w:fldChar w:fldCharType="separate"/>
      </w:r>
      <w:r w:rsidR="004F2DB8" w:rsidRPr="00080736">
        <w:rPr>
          <w:i/>
          <w:iCs/>
        </w:rPr>
        <w:t xml:space="preserve">Tableau </w:t>
      </w:r>
      <w:r w:rsidR="004F2DB8">
        <w:rPr>
          <w:i/>
          <w:iCs/>
          <w:noProof/>
        </w:rPr>
        <w:t>1</w:t>
      </w:r>
      <w:r w:rsidR="00B3180F">
        <w:fldChar w:fldCharType="end"/>
      </w:r>
      <w:r w:rsidR="00B3180F">
        <w:t>.</w:t>
      </w:r>
    </w:p>
    <w:p w14:paraId="706CC5DD" w14:textId="3964AB86" w:rsidR="003C7B0E" w:rsidRPr="00080736" w:rsidRDefault="003C7B0E" w:rsidP="00227686">
      <w:pPr>
        <w:pStyle w:val="Lgende"/>
        <w:keepNext/>
        <w:spacing w:after="0"/>
        <w:jc w:val="center"/>
        <w:rPr>
          <w:rFonts w:ascii="Calibri" w:eastAsia="Times New Roman" w:hAnsi="Calibri" w:cs="Times New Roman"/>
          <w:i w:val="0"/>
          <w:iCs w:val="0"/>
          <w:color w:val="auto"/>
          <w:sz w:val="22"/>
          <w:szCs w:val="20"/>
          <w:lang w:eastAsia="fr-FR"/>
        </w:rPr>
      </w:pPr>
      <w:bookmarkStart w:id="3" w:name="_Ref530004864"/>
      <w:r w:rsidRPr="00080736">
        <w:rPr>
          <w:rFonts w:ascii="Calibri" w:eastAsia="Times New Roman" w:hAnsi="Calibri" w:cs="Times New Roman"/>
          <w:i w:val="0"/>
          <w:iCs w:val="0"/>
          <w:color w:val="auto"/>
          <w:sz w:val="22"/>
          <w:szCs w:val="20"/>
          <w:lang w:eastAsia="fr-FR"/>
        </w:rPr>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w:t>
      </w:r>
      <w:r w:rsidRPr="00080736">
        <w:rPr>
          <w:rFonts w:ascii="Calibri" w:eastAsia="Times New Roman" w:hAnsi="Calibri" w:cs="Times New Roman"/>
          <w:i w:val="0"/>
          <w:iCs w:val="0"/>
          <w:color w:val="auto"/>
          <w:sz w:val="22"/>
          <w:szCs w:val="20"/>
          <w:lang w:eastAsia="fr-FR"/>
        </w:rPr>
        <w:fldChar w:fldCharType="end"/>
      </w:r>
      <w:bookmarkEnd w:id="3"/>
      <w:r>
        <w:rPr>
          <w:rFonts w:ascii="Calibri" w:eastAsia="Times New Roman" w:hAnsi="Calibri" w:cs="Times New Roman"/>
          <w:i w:val="0"/>
          <w:iCs w:val="0"/>
          <w:color w:val="auto"/>
          <w:sz w:val="22"/>
          <w:szCs w:val="20"/>
          <w:lang w:eastAsia="fr-FR"/>
        </w:rPr>
        <w:t> : caractéristiques thermiques de l’acier utilisé</w:t>
      </w:r>
    </w:p>
    <w:p w14:paraId="483A0C0E" w14:textId="485156F9" w:rsidR="00FF1EDB" w:rsidRDefault="003C7B0E" w:rsidP="00E17C72">
      <w:pPr>
        <w:spacing w:line="360" w:lineRule="auto"/>
        <w:jc w:val="center"/>
      </w:pPr>
      <w:r>
        <w:rPr>
          <w:noProof/>
          <w:lang w:val="en-US" w:eastAsia="zh-CN"/>
        </w:rPr>
        <w:drawing>
          <wp:inline distT="0" distB="0" distL="0" distR="0" wp14:anchorId="75952D87" wp14:editId="77008BDA">
            <wp:extent cx="4528800" cy="1116000"/>
            <wp:effectExtent l="0" t="0" r="571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1E4263E2" w14:textId="77777777" w:rsidR="00434A8C" w:rsidRDefault="00434A8C" w:rsidP="00262ACC">
      <w:pPr>
        <w:pStyle w:val="Titre3"/>
      </w:pPr>
      <w:r>
        <w:t>Conditions aux limites en thermique</w:t>
      </w:r>
    </w:p>
    <w:p w14:paraId="73FE8F2B" w14:textId="0096DB9C" w:rsidR="00434A8C" w:rsidRPr="007C25E0" w:rsidRDefault="0068128F" w:rsidP="00434A8C">
      <w:pPr>
        <w:spacing w:line="360" w:lineRule="auto"/>
      </w:pPr>
      <w:r>
        <w:t>Les conditions aux limites thermiques</w:t>
      </w:r>
      <w:r w:rsidR="00434A8C">
        <w:t xml:space="preserve"> traduisent les échanges de chaleur entre le rotor et son environnement extérieur (lubrifiant du palier, air, etc).  L’application de ces conditions aux limites est illustrée </w:t>
      </w:r>
      <w:r w:rsidR="00C344E2">
        <w:t>à l’aide</w:t>
      </w:r>
      <w:r w:rsidR="00434A8C">
        <w:t xml:space="preserve"> </w:t>
      </w:r>
      <w:r w:rsidR="00C344E2">
        <w:t>du</w:t>
      </w:r>
      <w:r w:rsidR="00434A8C">
        <w:t xml:space="preserve"> rotor du banc de l’effet Morton </w:t>
      </w:r>
      <w:r w:rsidR="00C344E2">
        <w:t xml:space="preserve">à </w:t>
      </w:r>
      <w:r w:rsidR="00C344E2" w:rsidRPr="00342581">
        <w:t xml:space="preserve">la </w:t>
      </w:r>
      <w:r w:rsidR="00B357B1" w:rsidRPr="00342581">
        <w:rPr>
          <w:b/>
        </w:rPr>
        <w:fldChar w:fldCharType="begin"/>
      </w:r>
      <w:r w:rsidR="00B357B1" w:rsidRPr="00342581">
        <w:rPr>
          <w:b/>
        </w:rPr>
        <w:instrText xml:space="preserve"> REF _Ref529545990 \h  \* MERGEFORMAT </w:instrText>
      </w:r>
      <w:r w:rsidR="00B357B1" w:rsidRPr="00342581">
        <w:rPr>
          <w:b/>
        </w:rPr>
      </w:r>
      <w:r w:rsidR="00B357B1" w:rsidRPr="00342581">
        <w:rPr>
          <w:b/>
        </w:rPr>
        <w:fldChar w:fldCharType="separate"/>
      </w:r>
      <w:r w:rsidR="004F2DB8" w:rsidRPr="004F2DB8">
        <w:rPr>
          <w:b/>
          <w:iCs/>
        </w:rPr>
        <w:t xml:space="preserve">Figure </w:t>
      </w:r>
      <w:r w:rsidR="004F2DB8" w:rsidRPr="004F2DB8">
        <w:rPr>
          <w:b/>
          <w:iCs/>
          <w:noProof/>
        </w:rPr>
        <w:t>2</w:t>
      </w:r>
      <w:r w:rsidR="00B357B1" w:rsidRPr="00342581">
        <w:rPr>
          <w:b/>
        </w:rPr>
        <w:fldChar w:fldCharType="end"/>
      </w:r>
      <w:r w:rsidR="00434A8C" w:rsidRPr="007C25E0">
        <w:t xml:space="preserve">.  </w:t>
      </w:r>
    </w:p>
    <w:p w14:paraId="1916D814" w14:textId="77777777" w:rsidR="00434A8C" w:rsidRDefault="00434A8C" w:rsidP="00434A8C">
      <w:pPr>
        <w:pStyle w:val="Paragraphedeliste"/>
        <w:numPr>
          <w:ilvl w:val="0"/>
          <w:numId w:val="5"/>
        </w:numPr>
        <w:spacing w:line="360" w:lineRule="auto"/>
      </w:pPr>
      <w:r>
        <w:t>Convection</w:t>
      </w:r>
    </w:p>
    <w:p w14:paraId="1C6C37C8" w14:textId="0788EF0D" w:rsidR="00434A8C" w:rsidRDefault="00434A8C" w:rsidP="00434A8C">
      <w:pPr>
        <w:spacing w:line="360" w:lineRule="auto"/>
      </w:pPr>
      <w:r>
        <w:t>Le phénomène de convection thermique traduit les échanges de chaleur avec l’air. Ces échanges sont réalisés de manière forcé</w:t>
      </w:r>
      <w:r w:rsidR="0074581D">
        <w:t>e</w:t>
      </w:r>
      <w:r>
        <w:t xml:space="preserve">, car le rotor tourne à une vitesse importante. Une variation de température 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et celle du rotor </w:t>
      </w:r>
      <m:oMath>
        <m:r>
          <w:rPr>
            <w:rFonts w:ascii="Cambria Math" w:hAnsi="Cambria Math"/>
          </w:rPr>
          <m:t>T</m:t>
        </m:r>
      </m:oMath>
      <w:r>
        <w:t xml:space="preserve"> est imposée à la surface </w:t>
      </w:r>
      <w:r w:rsidR="00154E8B">
        <w:t>jaune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t>.  La condition de convection à travers cette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462704AB" w14:textId="77777777" w:rsidTr="00F665AF">
        <w:trPr>
          <w:trHeight w:val="635"/>
          <w:tblHeader/>
          <w:jc w:val="center"/>
        </w:trPr>
        <w:tc>
          <w:tcPr>
            <w:tcW w:w="7943" w:type="dxa"/>
            <w:vAlign w:val="center"/>
          </w:tcPr>
          <w:p w14:paraId="7EA4B630" w14:textId="77777777" w:rsidR="00434A8C" w:rsidRPr="00E00B31" w:rsidRDefault="00456865" w:rsidP="00F665AF">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434A8C"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0FEE5B08"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D3A7FE2" w14:textId="3747125C" w:rsidR="00434A8C" w:rsidRDefault="00434A8C" w:rsidP="00434A8C">
      <w:pPr>
        <w:spacing w:line="276" w:lineRule="auto"/>
      </w:pPr>
    </w:p>
    <w:p w14:paraId="6848B0FB" w14:textId="64F56492" w:rsidR="00434A8C" w:rsidRDefault="00434A8C" w:rsidP="00434A8C">
      <w:pPr>
        <w:spacing w:line="360" w:lineRule="auto"/>
      </w:pPr>
      <w:r>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Le tableau à l’issue de </w:t>
      </w:r>
      <w:r>
        <w:fldChar w:fldCharType="begin"/>
      </w:r>
      <w:r>
        <w:instrText xml:space="preserve"> REF _Ref528171614 \r \h </w:instrText>
      </w:r>
      <w:r>
        <w:fldChar w:fldCharType="separate"/>
      </w:r>
      <w:r w:rsidR="004F2DB8">
        <w:t>[10]</w:t>
      </w:r>
      <w:r>
        <w:fldChar w:fldCharType="end"/>
      </w:r>
      <w:r>
        <w:t xml:space="preserve"> donne quelques ordres de grandeur de ce coefficient. </w:t>
      </w:r>
    </w:p>
    <w:p w14:paraId="47BA69A5" w14:textId="246A547C" w:rsidR="00434A8C" w:rsidRPr="00BA5188" w:rsidRDefault="00434A8C" w:rsidP="00434A8C">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lastRenderedPageBreak/>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2</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545958C2" w14:textId="3CEE942E" w:rsidR="00434A8C" w:rsidRDefault="00434A8C" w:rsidP="00154E8B">
      <w:pPr>
        <w:spacing w:line="360" w:lineRule="auto"/>
        <w:jc w:val="center"/>
      </w:pPr>
      <w:r w:rsidRPr="00BA5188">
        <w:rPr>
          <w:noProof/>
          <w:lang w:val="en-US" w:eastAsia="zh-CN"/>
        </w:rPr>
        <w:drawing>
          <wp:inline distT="0" distB="0" distL="0" distR="0" wp14:anchorId="1DE1EB69" wp14:editId="7F10E7CB">
            <wp:extent cx="2617200" cy="943200"/>
            <wp:effectExtent l="0" t="0" r="0" b="9525"/>
            <wp:docPr id="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0"/>
                    <a:stretch>
                      <a:fillRect/>
                    </a:stretch>
                  </pic:blipFill>
                  <pic:spPr>
                    <a:xfrm>
                      <a:off x="0" y="0"/>
                      <a:ext cx="2617200" cy="943200"/>
                    </a:xfrm>
                    <a:prstGeom prst="rect">
                      <a:avLst/>
                    </a:prstGeom>
                  </pic:spPr>
                </pic:pic>
              </a:graphicData>
            </a:graphic>
          </wp:inline>
        </w:drawing>
      </w:r>
    </w:p>
    <w:p w14:paraId="02AEE5D1" w14:textId="77777777" w:rsidR="00434A8C" w:rsidRDefault="00434A8C" w:rsidP="00434A8C">
      <w:pPr>
        <w:pStyle w:val="Paragraphedeliste"/>
        <w:numPr>
          <w:ilvl w:val="0"/>
          <w:numId w:val="5"/>
        </w:numPr>
        <w:spacing w:line="360" w:lineRule="auto"/>
      </w:pPr>
      <w:r>
        <w:t xml:space="preserve">Flux imposé </w:t>
      </w:r>
    </w:p>
    <w:p w14:paraId="0AB34684" w14:textId="27D0921A" w:rsidR="00434A8C" w:rsidRDefault="00434A8C" w:rsidP="00434A8C">
      <w:pPr>
        <w:spacing w:line="360" w:lineRule="auto"/>
      </w:pPr>
      <w:r>
        <w:t>Cette condition aux limites est appliquée à la surface d’interaction lubrifiant-rotor, 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Pr="00BA0CF9">
        <w:t>,</w:t>
      </w:r>
      <w:r>
        <w:t xml:space="preserve"> au niveau du palier hydrodynamique. En utilisant le modèle</w:t>
      </w:r>
      <w:r w:rsidR="00154E8B">
        <w:t xml:space="preserve"> complet</w:t>
      </w:r>
      <w:r>
        <w:t xml:space="preserve"> d</w:t>
      </w:r>
      <w:r w:rsidR="00BC4613">
        <w:t>u</w:t>
      </w:r>
      <w:r>
        <w:t xml:space="preserve"> palier, le flux thermique à l’interface fluide-structure peut être calculé par la résolution de l’équation de l’énergie du film mince. Une démarche du moyennage de ce flux dans le temps, détaillé dans la section XXX, est utilisée pour </w:t>
      </w:r>
      <w:r w:rsidR="009C7C7D">
        <w:t>réduire</w:t>
      </w:r>
      <w:r>
        <w:t xml:space="preserve"> le temps de calcul. En outre, puisque l’espace à l’intérieur du rotor creux forme une espace enfermée qui est isolé thermiquement du milieu extérieur, un flux nul </w:t>
      </w:r>
      <m:oMath>
        <m:r>
          <w:rPr>
            <w:rFonts w:ascii="Cambria Math" w:hAnsi="Cambria Math"/>
          </w:rPr>
          <m:t>ϕ=0</m:t>
        </m:r>
      </m:oMath>
      <w:r>
        <w:t xml:space="preserve"> est imposé à la surface intérieure du rotor,</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t xml:space="preserve"> pour traduire la paroi adiabatique. </w:t>
      </w:r>
    </w:p>
    <w:p w14:paraId="1AA4E34A" w14:textId="77777777" w:rsidR="00434A8C" w:rsidRDefault="00434A8C" w:rsidP="00434A8C">
      <w:pPr>
        <w:pStyle w:val="Paragraphedeliste"/>
        <w:numPr>
          <w:ilvl w:val="0"/>
          <w:numId w:val="5"/>
        </w:numPr>
        <w:spacing w:line="360" w:lineRule="auto"/>
      </w:pPr>
      <w:r>
        <w:t>Température imposée</w:t>
      </w:r>
    </w:p>
    <w:p w14:paraId="42B0543B" w14:textId="4FC132A1" w:rsidR="00434A8C" w:rsidRDefault="00434A8C" w:rsidP="00434A8C">
      <w:pPr>
        <w:spacing w:line="360" w:lineRule="auto"/>
      </w:pPr>
      <w:r>
        <w:t xml:space="preserve">Cette condition aux limites est utilisée pour représenter l’échauffement du roulement utilisé dans le cadre de cette thèse.  La surface sur laquelle </w:t>
      </w:r>
      <w:r w:rsidR="00520E9A">
        <w:t>cette</w:t>
      </w:r>
      <w:r>
        <w:t xml:space="preserve"> condition est appliquée est 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1C79AFBD" w14:textId="77777777" w:rsidR="00E17C72" w:rsidRDefault="00E17C72" w:rsidP="00E17C72">
      <w:pPr>
        <w:keepNext/>
        <w:jc w:val="center"/>
      </w:pPr>
      <w:r>
        <w:rPr>
          <w:noProof/>
          <w:lang w:val="en-US" w:eastAsia="zh-CN"/>
        </w:rPr>
        <w:drawing>
          <wp:inline distT="0" distB="0" distL="0" distR="0" wp14:anchorId="53EDD620" wp14:editId="5F2D0081">
            <wp:extent cx="4901641" cy="259689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916683" cy="2604865"/>
                    </a:xfrm>
                    <a:prstGeom prst="rect">
                      <a:avLst/>
                    </a:prstGeom>
                    <a:noFill/>
                  </pic:spPr>
                </pic:pic>
              </a:graphicData>
            </a:graphic>
          </wp:inline>
        </w:drawing>
      </w:r>
    </w:p>
    <w:p w14:paraId="3D450911" w14:textId="2AACC3BD" w:rsidR="00E17C72" w:rsidRPr="001A2654" w:rsidRDefault="00E17C72" w:rsidP="001A2654">
      <w:pPr>
        <w:pStyle w:val="Lgende"/>
        <w:jc w:val="center"/>
        <w:rPr>
          <w:rFonts w:ascii="Calibri" w:eastAsia="Times New Roman" w:hAnsi="Calibri" w:cs="Times New Roman"/>
          <w:i w:val="0"/>
          <w:iCs w:val="0"/>
          <w:color w:val="auto"/>
          <w:sz w:val="22"/>
          <w:szCs w:val="20"/>
          <w:lang w:eastAsia="fr-FR"/>
        </w:rPr>
      </w:pPr>
      <w:bookmarkStart w:id="4" w:name="_Ref529545990"/>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2</w:t>
      </w:r>
      <w:r w:rsidRPr="00434305">
        <w:rPr>
          <w:rFonts w:ascii="Calibri" w:eastAsia="Times New Roman" w:hAnsi="Calibri" w:cs="Times New Roman"/>
          <w:i w:val="0"/>
          <w:iCs w:val="0"/>
          <w:color w:val="auto"/>
          <w:sz w:val="22"/>
          <w:szCs w:val="20"/>
          <w:lang w:eastAsia="fr-FR"/>
        </w:rPr>
        <w:fldChar w:fldCharType="end"/>
      </w:r>
      <w:bookmarkEnd w:id="4"/>
      <w:r>
        <w:rPr>
          <w:rFonts w:ascii="Calibri" w:eastAsia="Times New Roman" w:hAnsi="Calibri" w:cs="Times New Roman"/>
          <w:i w:val="0"/>
          <w:iCs w:val="0"/>
          <w:color w:val="auto"/>
          <w:sz w:val="22"/>
          <w:szCs w:val="20"/>
          <w:lang w:eastAsia="fr-FR"/>
        </w:rPr>
        <w:t xml:space="preserve"> : </w:t>
      </w:r>
      <w:r w:rsidRPr="00434305">
        <w:rPr>
          <w:rFonts w:ascii="Calibri" w:eastAsia="Times New Roman" w:hAnsi="Calibri" w:cs="Times New Roman"/>
          <w:i w:val="0"/>
          <w:iCs w:val="0"/>
          <w:color w:val="auto"/>
          <w:sz w:val="22"/>
          <w:szCs w:val="20"/>
          <w:lang w:eastAsia="fr-FR"/>
        </w:rPr>
        <w:t xml:space="preserve">Conditions aux limites </w:t>
      </w:r>
      <w:r>
        <w:rPr>
          <w:rFonts w:ascii="Calibri" w:eastAsia="Times New Roman" w:hAnsi="Calibri" w:cs="Times New Roman"/>
          <w:i w:val="0"/>
          <w:iCs w:val="0"/>
          <w:color w:val="auto"/>
          <w:sz w:val="22"/>
          <w:szCs w:val="20"/>
          <w:lang w:eastAsia="fr-FR"/>
        </w:rPr>
        <w:t xml:space="preserve">en </w:t>
      </w:r>
      <w:r w:rsidRPr="00434305">
        <w:rPr>
          <w:rFonts w:ascii="Calibri" w:eastAsia="Times New Roman" w:hAnsi="Calibri" w:cs="Times New Roman"/>
          <w:i w:val="0"/>
          <w:iCs w:val="0"/>
          <w:color w:val="auto"/>
          <w:sz w:val="22"/>
          <w:szCs w:val="20"/>
          <w:lang w:eastAsia="fr-FR"/>
        </w:rPr>
        <w:t xml:space="preserve">thermique </w:t>
      </w:r>
      <w:r>
        <w:rPr>
          <w:rFonts w:ascii="Calibri" w:eastAsia="Times New Roman" w:hAnsi="Calibri" w:cs="Times New Roman"/>
          <w:i w:val="0"/>
          <w:iCs w:val="0"/>
          <w:color w:val="auto"/>
          <w:sz w:val="22"/>
          <w:szCs w:val="20"/>
          <w:lang w:eastAsia="fr-FR"/>
        </w:rPr>
        <w:t>au cas du banc de l’effet Morton</w:t>
      </w:r>
    </w:p>
    <w:p w14:paraId="28DC3670" w14:textId="3A9470DE" w:rsidR="00434A8C" w:rsidRDefault="00874BD2" w:rsidP="00262ACC">
      <w:pPr>
        <w:pStyle w:val="Titre3"/>
      </w:pPr>
      <w:r>
        <w:t>Intégration numérique</w:t>
      </w:r>
    </w:p>
    <w:p w14:paraId="4B794673" w14:textId="74BE3A38" w:rsidR="00434A8C" w:rsidRDefault="00634EFF" w:rsidP="00E01A9B">
      <w:pPr>
        <w:spacing w:line="360" w:lineRule="auto"/>
      </w:pPr>
      <w:r>
        <w:t xml:space="preserve">La résolution des équations de la chaleur </w:t>
      </w:r>
      <w:r w:rsidR="000A782E">
        <w:t>non stationnaire</w:t>
      </w:r>
      <w:r w:rsidR="00EA4298">
        <w:t xml:space="preserve"> (</w:t>
      </w:r>
      <w:r w:rsidR="00EA4298" w:rsidRPr="00CA3285">
        <w:rPr>
          <w:b/>
        </w:rPr>
        <w:fldChar w:fldCharType="begin"/>
      </w:r>
      <w:r w:rsidR="00EA4298" w:rsidRPr="00CA3285">
        <w:rPr>
          <w:b/>
        </w:rPr>
        <w:instrText xml:space="preserve"> REF _Ref529546849 \r \h </w:instrText>
      </w:r>
      <w:r w:rsidR="00EA4298">
        <w:rPr>
          <w:b/>
        </w:rPr>
        <w:instrText xml:space="preserve"> \* MERGEFORMAT </w:instrText>
      </w:r>
      <w:r w:rsidR="00EA4298" w:rsidRPr="00CA3285">
        <w:rPr>
          <w:b/>
        </w:rPr>
      </w:r>
      <w:r w:rsidR="00EA4298" w:rsidRPr="00CA3285">
        <w:rPr>
          <w:b/>
        </w:rPr>
        <w:fldChar w:fldCharType="separate"/>
      </w:r>
      <w:r w:rsidR="004F2DB8">
        <w:rPr>
          <w:b/>
        </w:rPr>
        <w:t>Eq.1</w:t>
      </w:r>
      <w:r w:rsidR="00EA4298" w:rsidRPr="00CA3285">
        <w:rPr>
          <w:b/>
        </w:rPr>
        <w:fldChar w:fldCharType="end"/>
      </w:r>
      <w:r w:rsidR="00EA4298">
        <w:t>)</w:t>
      </w:r>
      <w:r>
        <w:t xml:space="preserve"> fait appel</w:t>
      </w:r>
      <w:r w:rsidR="000A782E">
        <w:t xml:space="preserve"> à</w:t>
      </w:r>
      <w:r>
        <w:t xml:space="preserve"> la méthode des éléments finis.</w:t>
      </w:r>
      <w:r w:rsidR="005B488F">
        <w:t xml:space="preserve"> </w:t>
      </w:r>
      <w:r w:rsidR="00434A8C">
        <w:t xml:space="preserve">Après </w:t>
      </w:r>
      <w:r w:rsidR="009D2BF5">
        <w:t>s</w:t>
      </w:r>
      <w:r w:rsidR="00DF6B40">
        <w:t xml:space="preserve">a </w:t>
      </w:r>
      <w:r w:rsidR="00434A8C">
        <w:t>discrétisation en espace</w:t>
      </w:r>
      <w:r w:rsidR="007352D8">
        <w:t xml:space="preserve"> dont la démarche est détaillée</w:t>
      </w:r>
      <w:r w:rsidR="007352D8" w:rsidRPr="007352D8">
        <w:t xml:space="preserve"> </w:t>
      </w:r>
      <w:r w:rsidR="007352D8">
        <w:t xml:space="preserve">en </w:t>
      </w:r>
      <w:r w:rsidR="007352D8">
        <w:rPr>
          <w:b/>
        </w:rPr>
        <w:t>Annexe</w:t>
      </w:r>
      <w:r w:rsidR="00434A8C">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04C8E37D" w14:textId="77777777" w:rsidTr="00F665AF">
        <w:trPr>
          <w:trHeight w:val="635"/>
          <w:tblHeader/>
          <w:jc w:val="center"/>
        </w:trPr>
        <w:tc>
          <w:tcPr>
            <w:tcW w:w="7943" w:type="dxa"/>
            <w:vAlign w:val="center"/>
          </w:tcPr>
          <w:p w14:paraId="069091A2" w14:textId="30231454" w:rsidR="00434A8C" w:rsidRPr="00010676" w:rsidRDefault="00456865" w:rsidP="004E3946">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i/>
                      </w:rPr>
                    </m:ctrlPr>
                  </m:dPr>
                  <m:e>
                    <m:r>
                      <w:rPr>
                        <w:rFonts w:ascii="Cambria Math" w:hAnsi="Cambria Math"/>
                      </w:rPr>
                      <m:t>t</m:t>
                    </m:r>
                  </m:e>
                </m:d>
                <m:r>
                  <m:rPr>
                    <m:sty m:val="bi"/>
                  </m:rPr>
                  <w:rPr>
                    <w:rFonts w:ascii="Cambria Math" w:hAnsi="Cambria Math"/>
                  </w:rPr>
                  <m:t>=ϕ</m:t>
                </m:r>
                <m:r>
                  <w:rPr>
                    <w:rFonts w:ascii="Cambria Math" w:hAnsi="Cambria Math"/>
                  </w:rPr>
                  <m:t>(t)</m:t>
                </m:r>
              </m:oMath>
            </m:oMathPara>
          </w:p>
        </w:tc>
        <w:tc>
          <w:tcPr>
            <w:tcW w:w="1096" w:type="dxa"/>
            <w:vAlign w:val="center"/>
          </w:tcPr>
          <w:p w14:paraId="732F9DE2"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5" w:name="_Ref529547194"/>
            <w:r w:rsidRPr="005600FC">
              <w:rPr>
                <w:rFonts w:ascii="Times New Roman" w:eastAsia="Times New Roman" w:hAnsi="Times New Roman"/>
                <w:b/>
                <w:iCs w:val="0"/>
                <w:color w:val="auto"/>
                <w:sz w:val="22"/>
                <w:szCs w:val="22"/>
                <w:lang w:eastAsia="fr-FR"/>
              </w:rPr>
              <w:t xml:space="preserve"> </w:t>
            </w:r>
            <w:bookmarkEnd w:id="5"/>
          </w:p>
        </w:tc>
      </w:tr>
    </w:tbl>
    <w:p w14:paraId="2DC4B710" w14:textId="487A99FF" w:rsidR="00434A8C" w:rsidRDefault="00434A8C" w:rsidP="00434A8C">
      <w:pPr>
        <w:spacing w:line="360" w:lineRule="auto"/>
      </w:pPr>
      <w:r>
        <w:t>Sa résolution en</w:t>
      </w:r>
      <w:r w:rsidR="00F83287">
        <w:t xml:space="preserve"> régime</w:t>
      </w:r>
      <w:r>
        <w:t xml:space="preserve"> transitoire </w:t>
      </w:r>
      <w:r w:rsidR="00EA639D">
        <w:t xml:space="preserve">est généralement </w:t>
      </w:r>
      <w:r w:rsidR="001A6D53">
        <w:t>réalisée</w:t>
      </w:r>
      <w:r w:rsidR="00EA639D">
        <w:t xml:space="preserve"> avec </w:t>
      </w:r>
      <w:r w:rsidR="00A7550B">
        <w:t>les</w:t>
      </w:r>
      <w:r>
        <w:t xml:space="preserve"> </w:t>
      </w:r>
      <w:r w:rsidR="00EA639D">
        <w:t>schéma</w:t>
      </w:r>
      <w:r w:rsidR="00A7550B">
        <w:t>s</w:t>
      </w:r>
      <w:r w:rsidR="00EA639D">
        <w:t xml:space="preserve"> de </w:t>
      </w:r>
      <w:r>
        <w:t>l’intégration temporelle</w:t>
      </w:r>
      <w:r w:rsidR="00EA639D">
        <w:t xml:space="preserve"> explicite</w:t>
      </w:r>
      <w:r w:rsidR="00AE1EB4">
        <w:t>s</w:t>
      </w:r>
      <w:r w:rsidR="00EA639D">
        <w:t xml:space="preserve"> et implicite</w:t>
      </w:r>
      <w:r w:rsidR="00AE1EB4">
        <w:t>s</w:t>
      </w:r>
      <w:r>
        <w:t xml:space="preserve">.  Si </w:t>
      </w:r>
      <w:r w:rsidR="00981B2F">
        <w:t>la discrétisation temporelle est réalisée avec</w:t>
      </w:r>
      <w:r>
        <w:t xml:space="preserve"> un pas de temps </w:t>
      </w:r>
      <m:oMath>
        <m:r>
          <w:rPr>
            <w:rFonts w:ascii="Cambria Math" w:hAnsi="Cambria Math"/>
          </w:rPr>
          <m:t>∆t</m:t>
        </m:r>
      </m:oMath>
      <w:r>
        <w:t xml:space="preserve"> </w:t>
      </w:r>
      <w:r w:rsidR="00981B2F">
        <w:t xml:space="preserve">et </w:t>
      </w:r>
      <w:r w:rsidR="00256351">
        <w:t>un</w:t>
      </w:r>
      <w:r>
        <w:t xml:space="preserve"> schéma explicite, l’équation </w:t>
      </w:r>
      <w:r w:rsidR="00474EC7" w:rsidRPr="00474EC7">
        <w:rPr>
          <w:b/>
        </w:rPr>
        <w:fldChar w:fldCharType="begin"/>
      </w:r>
      <w:r w:rsidR="00474EC7" w:rsidRPr="00474EC7">
        <w:rPr>
          <w:b/>
        </w:rPr>
        <w:instrText xml:space="preserve"> REF _Ref529547194 \r \h </w:instrText>
      </w:r>
      <w:r w:rsidR="00474EC7">
        <w:rPr>
          <w:b/>
        </w:rPr>
        <w:instrText xml:space="preserve"> \* MERGEFORMAT </w:instrText>
      </w:r>
      <w:r w:rsidR="00474EC7" w:rsidRPr="00474EC7">
        <w:rPr>
          <w:b/>
        </w:rPr>
      </w:r>
      <w:r w:rsidR="00474EC7" w:rsidRPr="00474EC7">
        <w:rPr>
          <w:b/>
        </w:rPr>
        <w:fldChar w:fldCharType="separate"/>
      </w:r>
      <w:r w:rsidR="004F2DB8">
        <w:rPr>
          <w:b/>
        </w:rPr>
        <w:t>Eq.3</w:t>
      </w:r>
      <w:r w:rsidR="00474EC7" w:rsidRPr="00474EC7">
        <w:rPr>
          <w:b/>
        </w:rPr>
        <w:fldChar w:fldCharType="end"/>
      </w:r>
      <w:r w:rsidR="00474EC7">
        <w:t xml:space="preserve"> </w:t>
      </w:r>
      <w:r w:rsidR="006E15D8">
        <w:t xml:space="preserve">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E15D8">
        <w:t> </w:t>
      </w:r>
      <w:r w:rsidR="0077700B">
        <w:t>est</w:t>
      </w:r>
      <w:r>
        <w:t xml:space="preserve"> développée</w:t>
      </w:r>
      <w:r w:rsidR="00FC0AB1">
        <w:t xml:space="preserve"> </w:t>
      </w:r>
      <w:r>
        <w:t>sous forme: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633093C2" w14:textId="77777777" w:rsidTr="00F665AF">
        <w:trPr>
          <w:trHeight w:val="635"/>
          <w:tblHeader/>
          <w:jc w:val="center"/>
        </w:trPr>
        <w:tc>
          <w:tcPr>
            <w:tcW w:w="7943" w:type="dxa"/>
            <w:vAlign w:val="center"/>
          </w:tcPr>
          <w:p w14:paraId="6EAFA5AB" w14:textId="00982F92" w:rsidR="00434A8C" w:rsidRPr="005600FC" w:rsidRDefault="00456865" w:rsidP="008334FB">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oMath>
            </m:oMathPara>
          </w:p>
        </w:tc>
        <w:tc>
          <w:tcPr>
            <w:tcW w:w="1096" w:type="dxa"/>
            <w:vAlign w:val="center"/>
          </w:tcPr>
          <w:p w14:paraId="63738E8D" w14:textId="77777777" w:rsidR="00434A8C" w:rsidRPr="00D339E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59A15FD4" w14:textId="12E68F5B" w:rsidR="00434A8C" w:rsidRDefault="00434A8C" w:rsidP="00434A8C">
      <w:pPr>
        <w:spacing w:line="360" w:lineRule="auto"/>
      </w:pPr>
      <w:r>
        <w:t xml:space="preserve">Il faut souligner que le pas de temps </w:t>
      </w:r>
      <m:oMath>
        <m:r>
          <m:rPr>
            <m:sty m:val="p"/>
          </m:rPr>
          <w:rPr>
            <w:rFonts w:ascii="Cambria Math" w:hAnsi="Cambria Math"/>
          </w:rPr>
          <m:t>∆</m:t>
        </m:r>
        <m:r>
          <w:rPr>
            <w:rFonts w:ascii="Cambria Math" w:hAnsi="Cambria Math"/>
          </w:rPr>
          <m:t>t</m:t>
        </m:r>
      </m:oMath>
      <w:r>
        <w:t xml:space="preserve"> est limité par le rayon spectral de la matrice</w:t>
      </w:r>
      <m:oMath>
        <m:r>
          <w:rPr>
            <w:rFonts w:ascii="Cambria Math" w:hAnsi="Cambria Math"/>
          </w:rPr>
          <m:t xml:space="preserve"> </m:t>
        </m:r>
        <m:r>
          <m:rPr>
            <m:sty m:val="bi"/>
          </m:rPr>
          <w:rPr>
            <w:rFonts w:ascii="Cambria Math" w:hAnsi="Cambria Math"/>
          </w:rPr>
          <m:t>A</m:t>
        </m:r>
      </m:oMath>
      <w:r w:rsidR="00D00ED4">
        <w:t xml:space="preserve">, </w:t>
      </w:r>
      <w:r>
        <w:t>correspond</w:t>
      </w:r>
      <w:r w:rsidR="00D00ED4">
        <w:t>ant</w:t>
      </w:r>
      <w:r>
        <w:t xml:space="preserve"> à la valeur </w:t>
      </w:r>
      <w:r w:rsidR="0056195F">
        <w:t>maximale</w:t>
      </w:r>
      <w:r>
        <w:t xml:space="preserve"> des valeurs propres </w:t>
      </w:r>
      <m:oMath>
        <m:r>
          <m:rPr>
            <m:sty m:val="bi"/>
          </m:rPr>
          <w:rPr>
            <w:rFonts w:ascii="Cambria Math" w:hAnsi="Cambria Math"/>
          </w:rPr>
          <m:t>λ</m:t>
        </m:r>
      </m:oMath>
      <w:r>
        <w:t xml:space="preserve"> </w:t>
      </w:r>
      <w:r w:rsidR="0056195F">
        <w:t>de</w:t>
      </w:r>
      <w:r>
        <w:t xml:space="preserve"> la matrice</w:t>
      </w:r>
      <m:oMath>
        <m:r>
          <w:rPr>
            <w:rFonts w:ascii="Cambria Math" w:hAnsi="Cambria Math"/>
          </w:rPr>
          <m:t xml:space="preserve"> </m:t>
        </m:r>
        <m:r>
          <m:rPr>
            <m:sty m:val="bi"/>
          </m:rPr>
          <w:rPr>
            <w:rFonts w:ascii="Cambria Math" w:hAnsi="Cambria Math"/>
          </w:rPr>
          <m:t>A</m:t>
        </m:r>
      </m:oMath>
      <w:r>
        <w:t xml:space="preserve">. </w:t>
      </w:r>
      <w:r w:rsidR="00D00ED4">
        <w:t>Pour que le schéma explicite utilisé soit stable, le rayon spectral doit être inférieur à 1.</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DF6760B" w14:textId="77777777" w:rsidTr="00F665AF">
        <w:trPr>
          <w:trHeight w:val="635"/>
          <w:tblHeader/>
          <w:jc w:val="center"/>
        </w:trPr>
        <w:tc>
          <w:tcPr>
            <w:tcW w:w="7943" w:type="dxa"/>
            <w:vAlign w:val="center"/>
          </w:tcPr>
          <w:p w14:paraId="1EE62681" w14:textId="46E118F4" w:rsidR="00434A8C" w:rsidRPr="005600FC" w:rsidRDefault="00434A8C" w:rsidP="00471645">
            <m:oMathPara>
              <m:oMath>
                <m:r>
                  <w:rPr>
                    <w:rFonts w:ascii="Cambria Math" w:hAnsi="Cambria Math"/>
                  </w:rPr>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b/>
                                <w:i/>
                              </w:rPr>
                            </m:ctrlPr>
                          </m:dPr>
                          <m:e>
                            <m:r>
                              <m:rPr>
                                <m:sty m:val="bi"/>
                              </m:rPr>
                              <w:rPr>
                                <w:rFonts w:ascii="Cambria Math" w:hAnsi="Cambria Math"/>
                              </w:rPr>
                              <m:t>λ</m:t>
                            </m:r>
                          </m:e>
                        </m:d>
                      </m:e>
                    </m:d>
                  </m:e>
                </m:func>
                <m:r>
                  <w:rPr>
                    <w:rFonts w:ascii="Cambria Math" w:hAnsi="Cambria Math"/>
                  </w:rPr>
                  <m:t>&lt;1</m:t>
                </m:r>
              </m:oMath>
            </m:oMathPara>
          </w:p>
        </w:tc>
        <w:tc>
          <w:tcPr>
            <w:tcW w:w="1096" w:type="dxa"/>
            <w:vAlign w:val="center"/>
          </w:tcPr>
          <w:p w14:paraId="7E5FD835" w14:textId="77777777" w:rsidR="00434A8C" w:rsidRPr="00371C6A" w:rsidRDefault="00434A8C" w:rsidP="00F665AF">
            <w:pPr>
              <w:pStyle w:val="Lgende"/>
              <w:numPr>
                <w:ilvl w:val="0"/>
                <w:numId w:val="3"/>
              </w:numPr>
              <w:spacing w:before="120" w:after="120"/>
              <w:jc w:val="both"/>
              <w:rPr>
                <w:rFonts w:ascii="Times New Roman" w:eastAsia="Times New Roman" w:hAnsi="Times New Roman"/>
                <w:b/>
                <w:iCs w:val="0"/>
                <w:color w:val="auto"/>
                <w:sz w:val="22"/>
                <w:szCs w:val="22"/>
                <w:lang w:eastAsia="fr-FR"/>
              </w:rPr>
            </w:pPr>
            <w:bookmarkStart w:id="6" w:name="_Ref529548381"/>
            <w:r w:rsidRPr="005600FC">
              <w:rPr>
                <w:rFonts w:ascii="Times New Roman" w:eastAsia="Times New Roman" w:hAnsi="Times New Roman"/>
                <w:b/>
                <w:iCs w:val="0"/>
                <w:color w:val="auto"/>
                <w:sz w:val="22"/>
                <w:szCs w:val="22"/>
                <w:lang w:eastAsia="fr-FR"/>
              </w:rPr>
              <w:t xml:space="preserve"> </w:t>
            </w:r>
            <w:bookmarkEnd w:id="6"/>
          </w:p>
        </w:tc>
      </w:tr>
    </w:tbl>
    <w:p w14:paraId="331B6986" w14:textId="5098E322" w:rsidR="00434A8C" w:rsidRDefault="00434A8C" w:rsidP="00434A8C">
      <w:pPr>
        <w:spacing w:line="360" w:lineRule="auto"/>
      </w:pPr>
      <w:r>
        <w:t>La simulation de l’effet Morton utilise</w:t>
      </w:r>
      <m:oMath>
        <m:r>
          <m:rPr>
            <m:sty m:val="p"/>
          </m:rPr>
          <w:rPr>
            <w:rFonts w:ascii="Cambria Math" w:hAnsi="Cambria Math"/>
          </w:rPr>
          <m:t xml:space="preserve"> </m:t>
        </m:r>
        <m:r>
          <w:rPr>
            <w:rFonts w:ascii="Cambria Math" w:hAnsi="Cambria Math"/>
          </w:rPr>
          <m:t>θ</m:t>
        </m:r>
      </m:oMath>
      <w:r w:rsidRPr="00BD2130">
        <w:t>-méthode</w:t>
      </w:r>
      <w:r w:rsidR="00C94F79">
        <w:t xml:space="preserve"> </w:t>
      </w:r>
      <w:r w:rsidR="00C94F79" w:rsidRPr="00D7044A">
        <w:rPr>
          <w:b/>
        </w:rPr>
        <w:fldChar w:fldCharType="begin"/>
      </w:r>
      <w:r w:rsidR="00C94F79" w:rsidRPr="00D7044A">
        <w:rPr>
          <w:b/>
        </w:rPr>
        <w:instrText xml:space="preserve"> REF _Ref528232242 \r \h </w:instrText>
      </w:r>
      <w:r w:rsidR="00D7044A">
        <w:rPr>
          <w:b/>
        </w:rPr>
        <w:instrText xml:space="preserve"> \* MERGEFORMAT </w:instrText>
      </w:r>
      <w:r w:rsidR="00C94F79" w:rsidRPr="00D7044A">
        <w:rPr>
          <w:b/>
        </w:rPr>
      </w:r>
      <w:r w:rsidR="00C94F79" w:rsidRPr="00D7044A">
        <w:rPr>
          <w:b/>
        </w:rPr>
        <w:fldChar w:fldCharType="separate"/>
      </w:r>
      <w:r w:rsidR="004F2DB8">
        <w:rPr>
          <w:b/>
        </w:rPr>
        <w:t>[11]</w:t>
      </w:r>
      <w:r w:rsidR="00C94F79" w:rsidRPr="00D7044A">
        <w:rPr>
          <w:b/>
        </w:rPr>
        <w:fldChar w:fldCharType="end"/>
      </w:r>
      <w:r>
        <w:t xml:space="preserve"> pour discrétiser </w:t>
      </w:r>
      <w:r w:rsidRPr="004E0D0D">
        <w:t>l’</w:t>
      </w:r>
      <w:r w:rsidR="004E0D0D" w:rsidRPr="004E0D0D">
        <w:rPr>
          <w:b/>
        </w:rPr>
        <w:fldChar w:fldCharType="begin"/>
      </w:r>
      <w:r w:rsidR="004E0D0D" w:rsidRPr="004E0D0D">
        <w:rPr>
          <w:b/>
        </w:rPr>
        <w:instrText xml:space="preserve"> REF _Ref529547194 \r \h </w:instrText>
      </w:r>
      <w:r w:rsidR="004E0D0D">
        <w:rPr>
          <w:b/>
        </w:rPr>
        <w:instrText xml:space="preserve"> \* MERGEFORMAT </w:instrText>
      </w:r>
      <w:r w:rsidR="004E0D0D" w:rsidRPr="004E0D0D">
        <w:rPr>
          <w:b/>
        </w:rPr>
      </w:r>
      <w:r w:rsidR="004E0D0D" w:rsidRPr="004E0D0D">
        <w:rPr>
          <w:b/>
        </w:rPr>
        <w:fldChar w:fldCharType="separate"/>
      </w:r>
      <w:r w:rsidR="004F2DB8">
        <w:rPr>
          <w:b/>
        </w:rPr>
        <w:t>Eq.3</w:t>
      </w:r>
      <w:r w:rsidR="004E0D0D" w:rsidRPr="004E0D0D">
        <w:rPr>
          <w:b/>
        </w:rP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8E8206A" w14:textId="77777777" w:rsidTr="00F665AF">
        <w:trPr>
          <w:trHeight w:val="635"/>
          <w:tblHeader/>
          <w:jc w:val="center"/>
        </w:trPr>
        <w:tc>
          <w:tcPr>
            <w:tcW w:w="7440" w:type="dxa"/>
            <w:vAlign w:val="center"/>
          </w:tcPr>
          <w:p w14:paraId="659BACB9" w14:textId="48BD0F69" w:rsidR="00434A8C" w:rsidRPr="00FC232C" w:rsidRDefault="00456865" w:rsidP="00737230">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r>
                          <m:rPr>
                            <m:sty m:val="p"/>
                          </m:rPr>
                          <w:rPr>
                            <w:rFonts w:ascii="Cambria Math" w:hAnsi="Cambria Math"/>
                          </w:rPr>
                          <m:t>+1</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bi"/>
                          </m:rPr>
                          <w:rPr>
                            <w:rFonts w:ascii="Cambria Math" w:hAnsi="Cambria Math"/>
                          </w:rPr>
                          <m:t>ϕ</m:t>
                        </m:r>
                      </m:e>
                      <m:sup>
                        <m:r>
                          <w:rPr>
                            <w:rFonts w:ascii="Cambria Math" w:hAnsi="Cambria Math"/>
                          </w:rPr>
                          <m:t>i</m:t>
                        </m:r>
                      </m:sup>
                    </m:sSup>
                    <m:r>
                      <w:rPr>
                        <w:rFonts w:ascii="Cambria Math" w:hAnsi="Cambria Math"/>
                      </w:rPr>
                      <m:t>-</m:t>
                    </m:r>
                    <m:sSub>
                      <m:sSubPr>
                        <m:ctrlPr>
                          <w:rPr>
                            <w:rFonts w:ascii="Cambria Math" w:hAnsi="Cambria Math"/>
                            <w:b/>
                            <w:i/>
                          </w:rPr>
                        </m:ctrlPr>
                      </m:sSubPr>
                      <m:e>
                        <m:r>
                          <m:rPr>
                            <m:sty m:val="bi"/>
                          </m:rPr>
                          <w:rPr>
                            <w:rFonts w:ascii="Cambria Math" w:hAnsi="Cambria Math"/>
                          </w:rPr>
                          <m:t>K</m:t>
                        </m:r>
                        <m:ctrlPr>
                          <w:rPr>
                            <w:rFonts w:ascii="Cambria Math" w:hAnsi="Cambria Math"/>
                            <w:i/>
                          </w:rPr>
                        </m:ctrlPr>
                      </m:e>
                      <m:sub>
                        <m:r>
                          <m:rPr>
                            <m:sty m:val="bi"/>
                          </m:rPr>
                          <w:rPr>
                            <w:rFonts w:ascii="Cambria Math" w:hAnsi="Cambria Math"/>
                          </w:rPr>
                          <m:t>th</m:t>
                        </m:r>
                      </m:sub>
                    </m:sSub>
                    <m:sSup>
                      <m:sSupPr>
                        <m:ctrlPr>
                          <w:rPr>
                            <w:rFonts w:ascii="Cambria Math" w:hAnsi="Cambria Math"/>
                          </w:rPr>
                        </m:ctrlPr>
                      </m:sSupPr>
                      <m:e>
                        <m:r>
                          <m:rPr>
                            <m:sty m:val="bi"/>
                          </m:rPr>
                          <w:rPr>
                            <w:rFonts w:ascii="Cambria Math" w:hAnsi="Cambria Math"/>
                          </w:rPr>
                          <m:t>T</m:t>
                        </m:r>
                      </m:e>
                      <m:sup>
                        <m:r>
                          <w:rPr>
                            <w:rFonts w:ascii="Cambria Math" w:hAnsi="Cambria Math"/>
                          </w:rPr>
                          <m:t>i</m:t>
                        </m:r>
                      </m:sup>
                    </m:sSup>
                  </m:e>
                </m:d>
              </m:oMath>
            </m:oMathPara>
          </w:p>
          <w:p w14:paraId="3DAC183D" w14:textId="0B776722" w:rsidR="00FC232C" w:rsidRPr="00010676" w:rsidRDefault="00FC232C" w:rsidP="00737230">
            <w:pPr>
              <w:spacing w:line="360" w:lineRule="auto"/>
            </w:pPr>
            <w:r>
              <w:t xml:space="preserve">Avec </w:t>
            </w:r>
            <m:oMath>
              <m:r>
                <w:rPr>
                  <w:rFonts w:ascii="Cambria Math" w:hAnsi="Cambria Math"/>
                </w:rPr>
                <m:t>θ</m:t>
              </m:r>
              <m:r>
                <m:rPr>
                  <m:sty m:val="p"/>
                </m:rPr>
                <w:rPr>
                  <w:rFonts w:ascii="Cambria Math" w:hAnsi="Cambria Math"/>
                </w:rPr>
                <m:t>∈[0,1]</m:t>
              </m:r>
            </m:oMath>
          </w:p>
        </w:tc>
        <w:tc>
          <w:tcPr>
            <w:tcW w:w="1632" w:type="dxa"/>
            <w:vAlign w:val="center"/>
          </w:tcPr>
          <w:p w14:paraId="0E2ABED8" w14:textId="77777777" w:rsidR="00434A8C" w:rsidRPr="00222B7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C06252E" w14:textId="2736A737" w:rsidR="00965494" w:rsidRDefault="00FF50C3" w:rsidP="00434A8C">
      <w:pPr>
        <w:spacing w:line="360" w:lineRule="auto"/>
      </w:pPr>
      <w:r>
        <w:t>Quand</w:t>
      </w:r>
      <m:oMath>
        <m:r>
          <w:rPr>
            <w:rFonts w:ascii="Cambria Math" w:hAnsi="Cambria Math"/>
          </w:rPr>
          <m:t xml:space="preserve"> θ</m:t>
        </m:r>
        <m:r>
          <m:rPr>
            <m:sty m:val="p"/>
          </m:rPr>
          <w:rPr>
            <w:rFonts w:ascii="Cambria Math" w:hAnsi="Cambria Math"/>
          </w:rPr>
          <m:t>=0</m:t>
        </m:r>
      </m:oMath>
      <w:r w:rsidR="00434A8C">
        <w:t>, le schéma est explicite, la stabilité du schéma dépen</w:t>
      </w:r>
      <w:r w:rsidR="00822CDB">
        <w:t xml:space="preserve">d de la valeur propre de la </w:t>
      </w:r>
      <w:r w:rsidR="00710B25">
        <w:t>matrice</w:t>
      </w:r>
      <m:oMath>
        <m:r>
          <w:rPr>
            <w:rFonts w:ascii="Cambria Math" w:hAnsi="Cambria Math"/>
          </w:rPr>
          <m:t xml:space="preserve"> </m:t>
        </m:r>
        <m:r>
          <m:rPr>
            <m:sty m:val="bi"/>
          </m:rPr>
          <w:rPr>
            <w:rFonts w:ascii="Cambria Math" w:hAnsi="Cambria Math"/>
          </w:rPr>
          <m:t>A</m:t>
        </m:r>
      </m:oMath>
      <w:r w:rsidR="00434A8C">
        <w:t>. 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rsidR="00434A8C">
        <w:t xml:space="preserve">, le schéma devient implicite. Selon la référence CodeAster© </w:t>
      </w:r>
      <w:r w:rsidR="00434A8C" w:rsidRPr="0083420D">
        <w:rPr>
          <w:b/>
        </w:rPr>
        <w:fldChar w:fldCharType="begin"/>
      </w:r>
      <w:r w:rsidR="00434A8C" w:rsidRPr="0083420D">
        <w:rPr>
          <w:b/>
        </w:rPr>
        <w:instrText xml:space="preserve"> REF _Ref528232242 \r \h </w:instrText>
      </w:r>
      <w:r w:rsidR="0083420D">
        <w:rPr>
          <w:b/>
        </w:rPr>
        <w:instrText xml:space="preserve"> \* MERGEFORMAT </w:instrText>
      </w:r>
      <w:r w:rsidR="00434A8C" w:rsidRPr="0083420D">
        <w:rPr>
          <w:b/>
        </w:rPr>
      </w:r>
      <w:r w:rsidR="00434A8C" w:rsidRPr="0083420D">
        <w:rPr>
          <w:b/>
        </w:rPr>
        <w:fldChar w:fldCharType="separate"/>
      </w:r>
      <w:r w:rsidR="004F2DB8">
        <w:rPr>
          <w:b/>
        </w:rPr>
        <w:t>[11]</w:t>
      </w:r>
      <w:r w:rsidR="00434A8C" w:rsidRPr="0083420D">
        <w:rPr>
          <w:b/>
        </w:rPr>
        <w:fldChar w:fldCharType="end"/>
      </w:r>
      <w:r w:rsidR="00434A8C">
        <w:t xml:space="preserve">, si </w:t>
      </w:r>
      <m:oMath>
        <m:r>
          <w:rPr>
            <w:rFonts w:ascii="Cambria Math" w:hAnsi="Cambria Math"/>
          </w:rPr>
          <m:t>θ</m:t>
        </m:r>
        <m:r>
          <m:rPr>
            <m:sty m:val="p"/>
          </m:rPr>
          <w:rPr>
            <w:rFonts w:ascii="Cambria Math" w:hAnsi="Cambria Math"/>
          </w:rPr>
          <m:t>≥0.5,</m:t>
        </m:r>
      </m:oMath>
      <w:r w:rsidR="00434A8C">
        <w:t xml:space="preserve"> le schéma est inconditionnellement stable, alors que </w:t>
      </w:r>
      <w:r w:rsidR="0011515A">
        <w:t>pour le</w:t>
      </w:r>
      <w:r w:rsidR="00434A8C">
        <w:t xml:space="preserve">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rsidR="00434A8C">
        <w:t xml:space="preserve">, la méthode est stable si le pas de temps </w:t>
      </w:r>
      <m:oMath>
        <m:r>
          <m:rPr>
            <m:sty m:val="p"/>
          </m:rPr>
          <w:rPr>
            <w:rFonts w:ascii="Cambria Math" w:hAnsi="Cambria Math"/>
          </w:rPr>
          <m:t>∆</m:t>
        </m:r>
        <m:r>
          <w:rPr>
            <w:rFonts w:ascii="Cambria Math" w:hAnsi="Cambria Math"/>
          </w:rPr>
          <m:t>t</m:t>
        </m:r>
      </m:oMath>
      <w:r w:rsidR="00434A8C">
        <w:t xml:space="preserve"> </w:t>
      </w:r>
      <w:r w:rsidR="00965494">
        <w:t>vérifie la condition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65494" w:rsidRPr="00AA3E05" w14:paraId="325CEE53" w14:textId="77777777" w:rsidTr="00746D42">
        <w:trPr>
          <w:trHeight w:val="635"/>
          <w:tblHeader/>
          <w:jc w:val="center"/>
        </w:trPr>
        <w:tc>
          <w:tcPr>
            <w:tcW w:w="7440" w:type="dxa"/>
            <w:vAlign w:val="center"/>
          </w:tcPr>
          <w:p w14:paraId="1294B08C" w14:textId="742B231D" w:rsidR="00965494" w:rsidRPr="00D2016A" w:rsidRDefault="005C25E7" w:rsidP="005C25E7">
            <w:pPr>
              <w:spacing w:line="360" w:lineRule="auto"/>
            </w:pPr>
            <m:oMathPara>
              <m:oMath>
                <m:r>
                  <m:rPr>
                    <m:sty m:val="p"/>
                  </m:rPr>
                  <w:rPr>
                    <w:rFonts w:ascii="Cambria Math" w:hAnsi="Cambria Math"/>
                  </w:rPr>
                  <m:t>∆</m:t>
                </m:r>
                <m:r>
                  <w:rPr>
                    <w:rFonts w:ascii="Cambria Math" w:hAnsi="Cambria Math"/>
                  </w:rPr>
                  <m:t>t≤</m:t>
                </m:r>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λ</m:t>
                        </m:r>
                      </m:e>
                      <m:sub>
                        <m:r>
                          <w:rPr>
                            <w:rFonts w:ascii="Cambria Math" w:hAnsi="Cambria Math"/>
                          </w:rPr>
                          <m:t>max</m:t>
                        </m:r>
                      </m:sub>
                    </m:sSub>
                    <m:d>
                      <m:dPr>
                        <m:ctrlPr>
                          <w:rPr>
                            <w:rFonts w:ascii="Cambria Math" w:hAnsi="Cambria Math"/>
                            <w:b/>
                            <w:i/>
                          </w:rPr>
                        </m:ctrlPr>
                      </m:dPr>
                      <m:e>
                        <m:r>
                          <w:rPr>
                            <w:rFonts w:ascii="Cambria Math" w:hAnsi="Cambria Math"/>
                          </w:rPr>
                          <m:t>1-2θ</m:t>
                        </m:r>
                        <m:ctrlPr>
                          <w:rPr>
                            <w:rFonts w:ascii="Cambria Math" w:hAnsi="Cambria Math"/>
                            <w:i/>
                          </w:rPr>
                        </m:ctrlPr>
                      </m:e>
                    </m:d>
                  </m:den>
                </m:f>
              </m:oMath>
            </m:oMathPara>
          </w:p>
          <w:p w14:paraId="1815DAD0" w14:textId="3DEFF3CA" w:rsidR="00D2016A" w:rsidRPr="00010676" w:rsidRDefault="00D2016A" w:rsidP="007529FB">
            <w:pPr>
              <w:spacing w:line="360" w:lineRule="auto"/>
            </w:pPr>
            <w:r>
              <w:t xml:space="preserve">Avec </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th</m:t>
                          </m:r>
                        </m:sub>
                        <m:sup>
                          <m:r>
                            <m:rPr>
                              <m:sty m:val="p"/>
                            </m:rPr>
                            <w:rPr>
                              <w:rFonts w:ascii="Cambria Math" w:hAnsi="Cambria Math"/>
                            </w:rPr>
                            <m:t>-1</m:t>
                          </m:r>
                          <m:ctrlPr>
                            <w:rPr>
                              <w:rFonts w:ascii="Cambria Math" w:hAnsi="Cambria Math"/>
                            </w:rPr>
                          </m:ctrlPr>
                        </m:sup>
                      </m:sSubSup>
                    </m:e>
                  </m:d>
                </m:e>
              </m:func>
            </m:oMath>
            <w:r w:rsidR="004C37BA">
              <w:t>,</w:t>
            </w:r>
            <w:r>
              <w:t xml:space="preserve"> </w:t>
            </w:r>
            <w:r w:rsidR="00DF573A">
              <w:t>la</w:t>
            </w:r>
            <w:r w:rsidR="009A474E">
              <w:t xml:space="preserve"> </w:t>
            </w:r>
            <w:r w:rsidR="00313DC3">
              <w:t>plus grande valeur propre</w:t>
            </w:r>
          </w:p>
        </w:tc>
        <w:tc>
          <w:tcPr>
            <w:tcW w:w="1632" w:type="dxa"/>
            <w:vAlign w:val="center"/>
          </w:tcPr>
          <w:p w14:paraId="19782CD7" w14:textId="77777777" w:rsidR="00965494" w:rsidRPr="00222B71" w:rsidRDefault="0096549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4E14AFFF" w14:textId="41E270C4" w:rsidR="00E01A9B" w:rsidRDefault="00E01A9B" w:rsidP="00F87F6D">
      <w:pPr>
        <w:spacing w:line="360" w:lineRule="auto"/>
      </w:pPr>
      <w:r>
        <w:t xml:space="preserve">Dans le cadre de la thèse, le progiciel CodeAster© développé chez l’entreprise EDF fournie l’outil des éléments finis qui assure la résolution numérique de l’équation de la chaleur. </w:t>
      </w:r>
    </w:p>
    <w:p w14:paraId="18BD473D" w14:textId="77777777" w:rsidR="00434A8C" w:rsidRDefault="00434A8C" w:rsidP="00434A8C">
      <w:pPr>
        <w:pStyle w:val="Titre2"/>
        <w:spacing w:line="360" w:lineRule="auto"/>
      </w:pPr>
      <w:r>
        <w:t>modèle de déformation thermique</w:t>
      </w:r>
    </w:p>
    <w:p w14:paraId="3062BDB0" w14:textId="77777777" w:rsidR="00434A8C" w:rsidRDefault="00434A8C" w:rsidP="00262ACC">
      <w:pPr>
        <w:pStyle w:val="Titre3"/>
      </w:pPr>
      <w:r>
        <w:t xml:space="preserve">Equation de comportement thermomécanique </w:t>
      </w:r>
    </w:p>
    <w:p w14:paraId="5713CA33" w14:textId="3809CFF6" w:rsidR="00434A8C" w:rsidRDefault="00434A8C" w:rsidP="00434A8C">
      <w:pPr>
        <w:spacing w:line="360" w:lineRule="auto"/>
      </w:pPr>
      <w:r>
        <w:t xml:space="preserve">Une fois le champ de température obtenu, la déformation thermique du rotor peut être </w:t>
      </w:r>
      <w:r w:rsidR="008D1AD8">
        <w:t>déterminée. L</w:t>
      </w:r>
      <w:r>
        <w:t>a notion du couplage thermomécanique est ainsi introduite. Ce couplage est</w:t>
      </w:r>
      <w:r w:rsidR="00C0513C">
        <w:t xml:space="preserve"> ici</w:t>
      </w:r>
      <w:r>
        <w:t xml:space="preserve"> un couplage faible, car seulement les effets thermiques sur la mécanique sont considérés. </w:t>
      </w:r>
      <w:r w:rsidR="00172A1B">
        <w:t>L</w:t>
      </w:r>
      <w:r>
        <w:t xml:space="preserve">es effets mécaniques qui entrainent les élévations de température dues aux déformations ne sont pas considérés. </w:t>
      </w:r>
    </w:p>
    <w:p w14:paraId="2D40E863" w14:textId="6A7D4DBA" w:rsidR="00434A8C" w:rsidRDefault="00434A8C" w:rsidP="00434A8C">
      <w:pPr>
        <w:spacing w:line="360" w:lineRule="auto"/>
      </w:pPr>
      <w:r>
        <w:t>Quand les effets de dilatation thermique sont pris en compte, le couplage thermomécanique se fait par la relation</w:t>
      </w:r>
      <w:r w:rsidR="00120AEA">
        <w:t xml:space="preserve">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E1A9322" w14:textId="77777777" w:rsidTr="00F665AF">
        <w:trPr>
          <w:trHeight w:val="635"/>
          <w:tblHeader/>
          <w:jc w:val="center"/>
        </w:trPr>
        <w:tc>
          <w:tcPr>
            <w:tcW w:w="7943" w:type="dxa"/>
            <w:vAlign w:val="center"/>
          </w:tcPr>
          <w:p w14:paraId="2E1FD9FC" w14:textId="77777777" w:rsidR="00434A8C" w:rsidRPr="001066DE" w:rsidRDefault="00434A8C" w:rsidP="00F665AF">
            <w:pPr>
              <w:spacing w:line="360" w:lineRule="auto"/>
              <w:rPr>
                <w:b/>
              </w:rPr>
            </w:pPr>
            <m:oMathPara>
              <m:oMath>
                <m:r>
                  <m:rPr>
                    <m:sty m:val="bi"/>
                  </m:rPr>
                  <w:rPr>
                    <w:rFonts w:ascii="Cambria Math" w:hAnsi="Cambria Math"/>
                  </w:rPr>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16FA5EFB"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C8B51EB" w14:textId="77777777" w:rsidR="00434A8C" w:rsidRDefault="00434A8C" w:rsidP="00434A8C">
      <w:pPr>
        <w:spacing w:line="360" w:lineRule="auto"/>
      </w:pPr>
      <w:r>
        <w:lastRenderedPageBreak/>
        <w:t xml:space="preserve">Ou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20FBDC3" w14:textId="77777777" w:rsidTr="00F665AF">
        <w:trPr>
          <w:trHeight w:val="635"/>
          <w:tblHeader/>
          <w:jc w:val="center"/>
        </w:trPr>
        <w:tc>
          <w:tcPr>
            <w:tcW w:w="7943" w:type="dxa"/>
            <w:vAlign w:val="center"/>
          </w:tcPr>
          <w:p w14:paraId="07D2AB05" w14:textId="77777777" w:rsidR="00434A8C" w:rsidRPr="001066DE" w:rsidRDefault="00434A8C" w:rsidP="00F665AF">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37F7A207"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4B879A6" w14:textId="77777777" w:rsidR="00434A8C" w:rsidRDefault="00434A8C" w:rsidP="00434A8C">
      <w:pPr>
        <w:spacing w:line="360" w:lineRule="auto"/>
      </w:pPr>
      <w:r>
        <w:t xml:space="preserve">avec </w:t>
      </w:r>
    </w:p>
    <w:p w14:paraId="541F966B" w14:textId="77777777" w:rsidR="00434A8C" w:rsidRPr="00305B49" w:rsidRDefault="00456865" w:rsidP="00434A8C">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ADA5ACA" w14:textId="77777777" w:rsidR="00434A8C" w:rsidRPr="00305B49" w:rsidRDefault="00456865" w:rsidP="00434A8C">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05D9E202" w14:textId="77777777" w:rsidR="00434A8C" w:rsidRDefault="00434A8C" w:rsidP="00434A8C">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363657C5" w14:textId="77777777" w:rsidR="00434A8C" w:rsidRDefault="00434A8C" w:rsidP="00434A8C">
      <w:pPr>
        <w:spacing w:line="360" w:lineRule="auto"/>
      </w:pPr>
      <w:r>
        <w:t>Cette relation de comportement exprime que :</w:t>
      </w:r>
    </w:p>
    <w:p w14:paraId="5DD1E07B" w14:textId="77777777" w:rsidR="00434A8C" w:rsidRDefault="00434A8C" w:rsidP="00434A8C">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 de cisaillement ne sont pas affectées) sans contrainte (</w:t>
      </w:r>
      <m:oMath>
        <m:r>
          <m:rPr>
            <m:sty m:val="bi"/>
          </m:rPr>
          <w:rPr>
            <w:rFonts w:ascii="Cambria Math" w:hAnsi="Cambria Math"/>
          </w:rPr>
          <m:t>σ=0</m:t>
        </m:r>
      </m:oMath>
      <w:r w:rsidRPr="009A1BC7">
        <w:t>)</w:t>
      </w:r>
      <w:r>
        <w:t>.</w:t>
      </w:r>
    </w:p>
    <w:p w14:paraId="579DA633" w14:textId="77777777" w:rsidR="00434A8C" w:rsidRDefault="00434A8C" w:rsidP="00434A8C">
      <w:pPr>
        <w:spacing w:line="360" w:lineRule="auto"/>
      </w:pPr>
      <w:r>
        <w:t>– s’il y a élévation de température sans possibilité de déformation, il y a compression du milieu qui est équivalent à une contrainte de compression à l’origine thermique.</w:t>
      </w:r>
    </w:p>
    <w:p w14:paraId="55FDD25C" w14:textId="63A05212" w:rsidR="00434A8C" w:rsidRDefault="00434A8C" w:rsidP="00434A8C">
      <w:pPr>
        <w:spacing w:line="360" w:lineRule="auto"/>
      </w:pPr>
      <m:oMath>
        <m:r>
          <w:rPr>
            <w:rFonts w:ascii="Cambria Math" w:hAnsi="Cambria Math"/>
          </w:rPr>
          <m:t>α</m:t>
        </m:r>
      </m:oMath>
      <w:r>
        <w:t xml:space="preserve"> est le coefficient de dilatation thermique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Il est un paramètre scalaire dans le cas de la dilatation thermique isotrope. Le </w:t>
      </w:r>
      <w:r w:rsidR="00F641BC" w:rsidRPr="00470072">
        <w:rPr>
          <w:b/>
        </w:rPr>
        <w:fldChar w:fldCharType="begin"/>
      </w:r>
      <w:r w:rsidR="00F641BC" w:rsidRPr="00470072">
        <w:rPr>
          <w:b/>
        </w:rPr>
        <w:instrText xml:space="preserve"> REF _Ref530004758 \h </w:instrText>
      </w:r>
      <w:r w:rsidR="00470072" w:rsidRPr="00470072">
        <w:rPr>
          <w:b/>
        </w:rPr>
        <w:instrText xml:space="preserve"> \* MERGEFORMAT </w:instrText>
      </w:r>
      <w:r w:rsidR="00F641BC" w:rsidRPr="00470072">
        <w:rPr>
          <w:b/>
        </w:rPr>
      </w:r>
      <w:r w:rsidR="00F641BC" w:rsidRPr="00470072">
        <w:rPr>
          <w:b/>
        </w:rPr>
        <w:fldChar w:fldCharType="separate"/>
      </w:r>
      <w:r w:rsidR="004F2DB8" w:rsidRPr="004F2DB8">
        <w:rPr>
          <w:b/>
          <w:iCs/>
        </w:rPr>
        <w:t xml:space="preserve">Tableau </w:t>
      </w:r>
      <w:r w:rsidR="004F2DB8" w:rsidRPr="004F2DB8">
        <w:rPr>
          <w:b/>
          <w:iCs/>
          <w:noProof/>
        </w:rPr>
        <w:t>3</w:t>
      </w:r>
      <w:r w:rsidR="00F641BC" w:rsidRPr="00470072">
        <w:rPr>
          <w:b/>
        </w:rPr>
        <w:fldChar w:fldCharType="end"/>
      </w:r>
      <w:r w:rsidR="00F641BC">
        <w:t xml:space="preserve"> </w:t>
      </w:r>
      <w:r>
        <w:t xml:space="preserve">issu de </w:t>
      </w:r>
      <w:r w:rsidRPr="00470072">
        <w:rPr>
          <w:b/>
        </w:rPr>
        <w:fldChar w:fldCharType="begin"/>
      </w:r>
      <w:r w:rsidRPr="00470072">
        <w:rPr>
          <w:b/>
        </w:rPr>
        <w:instrText xml:space="preserve"> REF _Ref528171614 \r \h  \* MERGEFORMAT </w:instrText>
      </w:r>
      <w:r w:rsidRPr="00470072">
        <w:rPr>
          <w:b/>
        </w:rPr>
      </w:r>
      <w:r w:rsidRPr="00470072">
        <w:rPr>
          <w:b/>
        </w:rPr>
        <w:fldChar w:fldCharType="separate"/>
      </w:r>
      <w:r w:rsidR="004F2DB8">
        <w:rPr>
          <w:b/>
        </w:rPr>
        <w:t>[10]</w:t>
      </w:r>
      <w:r w:rsidRPr="00470072">
        <w:rPr>
          <w:b/>
        </w:rPr>
        <w:fldChar w:fldCharType="end"/>
      </w:r>
      <w:r>
        <w:t xml:space="preserve"> présente de ses valeurs pour quelques matériaux usuels.</w:t>
      </w:r>
    </w:p>
    <w:p w14:paraId="057BF97A" w14:textId="414D733F" w:rsidR="00434A8C" w:rsidRPr="00AE331A" w:rsidRDefault="00434A8C" w:rsidP="00434A8C">
      <w:pPr>
        <w:pStyle w:val="Lgende"/>
        <w:keepNext/>
        <w:jc w:val="center"/>
        <w:rPr>
          <w:rFonts w:ascii="Calibri" w:eastAsia="Times New Roman" w:hAnsi="Calibri" w:cs="Times New Roman"/>
          <w:i w:val="0"/>
          <w:iCs w:val="0"/>
          <w:color w:val="auto"/>
          <w:sz w:val="22"/>
          <w:szCs w:val="20"/>
          <w:lang w:eastAsia="fr-FR"/>
        </w:rPr>
      </w:pPr>
      <w:bookmarkStart w:id="7" w:name="_Ref530004758"/>
      <w:r w:rsidRPr="00AE331A">
        <w:rPr>
          <w:rFonts w:ascii="Calibri" w:eastAsia="Times New Roman" w:hAnsi="Calibri" w:cs="Times New Roman"/>
          <w:i w:val="0"/>
          <w:iCs w:val="0"/>
          <w:color w:val="auto"/>
          <w:sz w:val="22"/>
          <w:szCs w:val="20"/>
          <w:lang w:eastAsia="fr-FR"/>
        </w:rPr>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7"/>
      <w:r w:rsidRPr="00AE331A">
        <w:rPr>
          <w:rFonts w:ascii="Calibri" w:eastAsia="Times New Roman" w:hAnsi="Calibri" w:cs="Times New Roman"/>
          <w:i w:val="0"/>
          <w:iCs w:val="0"/>
          <w:color w:val="auto"/>
          <w:sz w:val="22"/>
          <w:szCs w:val="20"/>
          <w:lang w:eastAsia="fr-FR"/>
        </w:rPr>
        <w:t> : Ordres de grandeur du coefficient de dilatation thermique</w:t>
      </w:r>
    </w:p>
    <w:p w14:paraId="001E7FF0" w14:textId="77777777" w:rsidR="00434A8C" w:rsidRDefault="00434A8C" w:rsidP="00434A8C">
      <w:pPr>
        <w:spacing w:line="360" w:lineRule="auto"/>
        <w:jc w:val="center"/>
      </w:pPr>
      <w:r>
        <w:rPr>
          <w:noProof/>
          <w:lang w:val="en-US" w:eastAsia="zh-CN"/>
        </w:rPr>
        <w:drawing>
          <wp:inline distT="0" distB="0" distL="0" distR="0" wp14:anchorId="08298095" wp14:editId="3B367746">
            <wp:extent cx="1746000" cy="986400"/>
            <wp:effectExtent l="0" t="0" r="6985"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2D1EB9A9" w14:textId="77777777" w:rsidR="00434A8C" w:rsidRDefault="00434A8C" w:rsidP="00434A8C">
      <w:pPr>
        <w:spacing w:line="360" w:lineRule="auto"/>
      </w:pPr>
      <w:r>
        <w:t>Quand la déformation thermique sur une structure libre sous l’effet d’une élévation de température se fait sans création de contrainte, l’expression de la dilation thermique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552250F3" w14:textId="77777777" w:rsidTr="00F665AF">
        <w:trPr>
          <w:trHeight w:val="635"/>
          <w:tblHeader/>
          <w:jc w:val="center"/>
        </w:trPr>
        <w:tc>
          <w:tcPr>
            <w:tcW w:w="7943" w:type="dxa"/>
            <w:vAlign w:val="center"/>
          </w:tcPr>
          <w:p w14:paraId="0EC546F7" w14:textId="77777777" w:rsidR="00434A8C" w:rsidRPr="001066DE" w:rsidRDefault="00456865" w:rsidP="00F665AF">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14026EE"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8867F9" w14:textId="77777777" w:rsidR="00434A8C" w:rsidRPr="000D7C20" w:rsidRDefault="00434A8C" w:rsidP="00262ACC">
      <w:pPr>
        <w:pStyle w:val="Titre3"/>
      </w:pPr>
      <w:r>
        <w:t>Condition aux limites mécanique</w:t>
      </w:r>
    </w:p>
    <w:p w14:paraId="2C09924D" w14:textId="4A6BEFE3" w:rsidR="00434A8C" w:rsidRDefault="00434A8C" w:rsidP="00434A8C">
      <w:pPr>
        <w:spacing w:line="360" w:lineRule="auto"/>
      </w:pPr>
      <w:r>
        <w:t>Différen</w:t>
      </w:r>
      <w:r w:rsidR="009B2311">
        <w:t xml:space="preserve">t d’une structure libre, </w:t>
      </w:r>
      <w:r>
        <w:t xml:space="preserve">le rotor est supporté par les paliers qui </w:t>
      </w:r>
      <w:r w:rsidR="00114C32">
        <w:t>introduisent les efforts de liaison</w:t>
      </w:r>
      <w:r>
        <w:t>.</w:t>
      </w:r>
      <w:r w:rsidR="009B2311">
        <w:t xml:space="preserve"> C</w:t>
      </w:r>
      <w:r w:rsidR="00247F86">
        <w:t>es derniers</w:t>
      </w:r>
      <w:r w:rsidR="00511628">
        <w:t xml:space="preserve"> permettent de</w:t>
      </w:r>
      <w:r w:rsidR="00584714">
        <w:t xml:space="preserve"> </w:t>
      </w:r>
      <w:r>
        <w:t>contraindre le rotor</w:t>
      </w:r>
      <w:r w:rsidR="00247F86">
        <w:t xml:space="preserve"> lors du calcul de la déformation thermique</w:t>
      </w:r>
      <w:r>
        <w:t xml:space="preserve">. Afin de prendre en compte cette condition aux limites mécanique, les forces générées aux paliers sont </w:t>
      </w:r>
      <w:r>
        <w:lastRenderedPageBreak/>
        <w:t>distribué</w:t>
      </w:r>
      <w:r w:rsidR="002B2B20">
        <w:t>es</w:t>
      </w:r>
      <w:r>
        <w:t xml:space="preserve"> aux nœuds du rotor aux interfaces. </w:t>
      </w:r>
      <w:r w:rsidR="00F56A69">
        <w:t>L’</w:t>
      </w:r>
      <w:r>
        <w:t xml:space="preserve">implémentation de </w:t>
      </w:r>
      <w:r w:rsidR="00A95BFC">
        <w:t xml:space="preserve">cette </w:t>
      </w:r>
      <w:r>
        <w:t xml:space="preserve">condition aux limites mécanique est assurée par une liaison RBE3 définie dans le CodeAster </w:t>
      </w:r>
      <w:r w:rsidRPr="00F76772">
        <w:rPr>
          <w:b/>
        </w:rPr>
        <w:fldChar w:fldCharType="begin"/>
      </w:r>
      <w:r w:rsidRPr="00F76772">
        <w:rPr>
          <w:b/>
        </w:rPr>
        <w:instrText xml:space="preserve"> REF _Ref528255279 \r \h </w:instrText>
      </w:r>
      <w:r w:rsidR="00F76772">
        <w:rPr>
          <w:b/>
        </w:rPr>
        <w:instrText xml:space="preserve"> \* MERGEFORMAT </w:instrText>
      </w:r>
      <w:r w:rsidRPr="00F76772">
        <w:rPr>
          <w:b/>
        </w:rPr>
      </w:r>
      <w:r w:rsidRPr="00F76772">
        <w:rPr>
          <w:b/>
        </w:rPr>
        <w:fldChar w:fldCharType="separate"/>
      </w:r>
      <w:r w:rsidR="004F2DB8">
        <w:rPr>
          <w:b/>
        </w:rPr>
        <w:t>[12]</w:t>
      </w:r>
      <w:r w:rsidRPr="00F76772">
        <w:rPr>
          <w:b/>
        </w:rPr>
        <w:fldChar w:fldCharType="end"/>
      </w:r>
      <w:r>
        <w:t xml:space="preserve">.  </w:t>
      </w:r>
      <w:r w:rsidRPr="00664D21">
        <w:t xml:space="preserve">La liaison RBE3 définit </w:t>
      </w:r>
      <w:r w:rsidR="00DD680F">
        <w:t>une</w:t>
      </w:r>
      <w:r w:rsidRPr="00664D21">
        <w:t xml:space="preserve"> relation cinématique linéaire qui a pour effet de distribuer les efforts appliqués au nœud maître sur les nœuds esclaves.</w:t>
      </w:r>
      <w:r>
        <w:t xml:space="preserve"> </w:t>
      </w:r>
      <w:r w:rsidR="00624584">
        <w:t>Le nœud maître correspond au nœud du palier dans le modèle dynamique des rotors alors que les nœuds esclaves sont les nœuds à la surface du rotor qui délimite le maillage du modèle thermomécanique.</w:t>
      </w:r>
      <w:r w:rsidRPr="00664D21">
        <w:t xml:space="preserve"> </w:t>
      </w:r>
      <w:r w:rsidR="00624584">
        <w:t xml:space="preserve">La relation cinématique linéaire définit </w:t>
      </w:r>
      <w:r w:rsidR="009F0565">
        <w:t>la</w:t>
      </w:r>
      <w:r w:rsidRPr="00664D21">
        <w:t xml:space="preserve"> répartition </w:t>
      </w:r>
      <w:r w:rsidR="009F0565">
        <w:t>des efforts de liaison</w:t>
      </w:r>
      <w:r w:rsidR="00DD680F">
        <w:t xml:space="preserve"> </w:t>
      </w:r>
      <w:r w:rsidRPr="00664D21">
        <w:t xml:space="preserve">entre le </w:t>
      </w:r>
      <w:r w:rsidR="009F0565">
        <w:t xml:space="preserve">seul </w:t>
      </w:r>
      <w:r w:rsidRPr="00664D21">
        <w:t>nœud maître et le</w:t>
      </w:r>
      <w:r w:rsidR="009F0565">
        <w:t>s</w:t>
      </w:r>
      <w:r w:rsidRPr="00664D21">
        <w:t xml:space="preserve"> nœud</w:t>
      </w:r>
      <w:r w:rsidR="009F0565">
        <w:t>s</w:t>
      </w:r>
      <w:r w:rsidRPr="00664D21">
        <w:t xml:space="preserve"> esclave</w:t>
      </w:r>
      <w:r w:rsidR="009F0565">
        <w:t>s</w:t>
      </w:r>
      <w:r w:rsidRPr="00664D21">
        <w:t>.</w:t>
      </w:r>
      <w:r w:rsidR="00DF59BB">
        <w:t xml:space="preserve"> </w:t>
      </w:r>
      <w:r w:rsidR="004E384E">
        <w:t xml:space="preserve">Cette répartition est en fonction de </w:t>
      </w:r>
      <w:r w:rsidR="004E384E" w:rsidRPr="00664D21">
        <w:t>la distance</w:t>
      </w:r>
      <w:r w:rsidR="004E384E">
        <w:t xml:space="preserve"> entre le nœud maître et le nœud esclave.</w:t>
      </w:r>
      <w:r w:rsidR="004018EB">
        <w:t xml:space="preserve"> </w:t>
      </w:r>
      <w:r w:rsidRPr="00664D21">
        <w:t xml:space="preserve"> Ainsi, lors de l’application </w:t>
      </w:r>
      <w:r w:rsidR="00A52227">
        <w:t>des efforts de liaison</w:t>
      </w:r>
      <w:r w:rsidRPr="00664D21">
        <w:t xml:space="preserve"> au </w:t>
      </w:r>
      <w:r>
        <w:t xml:space="preserve">nœud </w:t>
      </w:r>
      <w:r w:rsidR="00C63468">
        <w:t>maître, ces derniers sont</w:t>
      </w:r>
      <w:r w:rsidRPr="00664D21">
        <w:t xml:space="preserve"> </w:t>
      </w:r>
      <w:r w:rsidR="00C63468" w:rsidRPr="00664D21">
        <w:t>transmis</w:t>
      </w:r>
      <w:r w:rsidRPr="00664D21">
        <w:t xml:space="preserve"> aux nœuds esclaves </w:t>
      </w:r>
      <w:r w:rsidR="00C63468">
        <w:t>à la surface du rotor</w:t>
      </w:r>
      <w:r w:rsidR="00882CCE">
        <w:t xml:space="preserve"> à travers </w:t>
      </w:r>
      <w:r w:rsidRPr="00664D21">
        <w:t>cette liaison RBE3.</w:t>
      </w:r>
    </w:p>
    <w:p w14:paraId="063E5B75" w14:textId="2BE3F363" w:rsidR="00434A8C" w:rsidRDefault="001D4F91" w:rsidP="00434A8C">
      <w:pPr>
        <w:keepNext/>
        <w:spacing w:line="360" w:lineRule="auto"/>
        <w:jc w:val="center"/>
      </w:pPr>
      <w:r w:rsidRPr="001D4F91">
        <w:rPr>
          <w:noProof/>
          <w:lang w:val="en-US" w:eastAsia="zh-CN"/>
        </w:rPr>
        <w:drawing>
          <wp:inline distT="0" distB="0" distL="0" distR="0" wp14:anchorId="62FCD4EF" wp14:editId="00419802">
            <wp:extent cx="5760720" cy="1802130"/>
            <wp:effectExtent l="0" t="0" r="0" b="7620"/>
            <wp:docPr id="160"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 159"/>
                    <pic:cNvPicPr>
                      <a:picLocks noChangeAspect="1"/>
                    </pic:cNvPicPr>
                  </pic:nvPicPr>
                  <pic:blipFill>
                    <a:blip r:embed="rId13"/>
                    <a:stretch>
                      <a:fillRect/>
                    </a:stretch>
                  </pic:blipFill>
                  <pic:spPr>
                    <a:xfrm>
                      <a:off x="0" y="0"/>
                      <a:ext cx="5760720" cy="1802130"/>
                    </a:xfrm>
                    <a:prstGeom prst="rect">
                      <a:avLst/>
                    </a:prstGeom>
                  </pic:spPr>
                </pic:pic>
              </a:graphicData>
            </a:graphic>
          </wp:inline>
        </w:drawing>
      </w:r>
    </w:p>
    <w:p w14:paraId="214755EC" w14:textId="4B392D04" w:rsidR="00434A8C" w:rsidRPr="00664D21" w:rsidRDefault="00434A8C" w:rsidP="00434A8C">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3</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xml:space="preserve"> : </w:t>
      </w:r>
      <w:r w:rsidR="00DE2846">
        <w:rPr>
          <w:rFonts w:ascii="Calibri" w:eastAsia="Times New Roman" w:hAnsi="Calibri" w:cs="Times New Roman"/>
          <w:i w:val="0"/>
          <w:iCs w:val="0"/>
          <w:color w:val="auto"/>
          <w:sz w:val="22"/>
          <w:szCs w:val="20"/>
          <w:lang w:eastAsia="fr-FR"/>
        </w:rPr>
        <w:t xml:space="preserve">Illustration de la </w:t>
      </w:r>
      <w:r w:rsidRPr="00664D21">
        <w:rPr>
          <w:rFonts w:ascii="Calibri" w:eastAsia="Times New Roman" w:hAnsi="Calibri" w:cs="Times New Roman"/>
          <w:i w:val="0"/>
          <w:iCs w:val="0"/>
          <w:color w:val="auto"/>
          <w:sz w:val="22"/>
          <w:szCs w:val="20"/>
          <w:lang w:eastAsia="fr-FR"/>
        </w:rPr>
        <w:t>liais</w:t>
      </w:r>
      <w:r>
        <w:rPr>
          <w:rFonts w:ascii="Calibri" w:eastAsia="Times New Roman" w:hAnsi="Calibri" w:cs="Times New Roman"/>
          <w:i w:val="0"/>
          <w:iCs w:val="0"/>
          <w:color w:val="auto"/>
          <w:sz w:val="22"/>
          <w:szCs w:val="20"/>
          <w:lang w:eastAsia="fr-FR"/>
        </w:rPr>
        <w:t xml:space="preserve">on RBE3 au niveau du </w:t>
      </w:r>
      <w:r w:rsidR="00DE2846">
        <w:rPr>
          <w:rFonts w:ascii="Calibri" w:eastAsia="Times New Roman" w:hAnsi="Calibri" w:cs="Times New Roman"/>
          <w:i w:val="0"/>
          <w:iCs w:val="0"/>
          <w:color w:val="auto"/>
          <w:sz w:val="22"/>
          <w:szCs w:val="20"/>
          <w:lang w:eastAsia="fr-FR"/>
        </w:rPr>
        <w:t>supportage</w:t>
      </w:r>
    </w:p>
    <w:p w14:paraId="48B7FDF9" w14:textId="7C0817E8" w:rsidR="00434A8C" w:rsidRDefault="00434A8C" w:rsidP="00434A8C">
      <w:pPr>
        <w:spacing w:line="360" w:lineRule="auto"/>
      </w:pPr>
      <w:r>
        <w:t>En outre, afin de contraindre la translation et la rotation axiale, les degrés de liberté de déplacement et la rotation au n</w:t>
      </w:r>
      <w:r w:rsidR="00665FBA">
        <w:t xml:space="preserve">iveau du roulement sont bloqué. </w:t>
      </w:r>
      <w:r>
        <w:t>La condition aux limites mécanique est</w:t>
      </w:r>
      <w:r w:rsidR="00665FBA">
        <w:t xml:space="preserve"> illustrée</w:t>
      </w:r>
      <w:r>
        <w:t xml:space="preserve"> </w:t>
      </w:r>
      <w:r w:rsidR="00665FBA">
        <w:t>à</w:t>
      </w:r>
      <w:r>
        <w:t xml:space="preserve"> la</w:t>
      </w:r>
      <w:r w:rsidR="00966F96">
        <w:rPr>
          <w:b/>
        </w:rPr>
        <w:t xml:space="preserve"> </w:t>
      </w:r>
      <w:r w:rsidR="00966F96" w:rsidRPr="00665FBA">
        <w:rPr>
          <w:b/>
        </w:rPr>
        <w:fldChar w:fldCharType="begin"/>
      </w:r>
      <w:r w:rsidR="00966F96" w:rsidRPr="00665FBA">
        <w:rPr>
          <w:b/>
        </w:rPr>
        <w:instrText xml:space="preserve"> REF _Ref530004549 \h </w:instrText>
      </w:r>
      <w:r w:rsidR="00665FBA" w:rsidRPr="00665FBA">
        <w:rPr>
          <w:b/>
        </w:rPr>
        <w:instrText xml:space="preserve"> \* MERGEFORMAT </w:instrText>
      </w:r>
      <w:r w:rsidR="00966F96" w:rsidRPr="00665FBA">
        <w:rPr>
          <w:b/>
        </w:rPr>
      </w:r>
      <w:r w:rsidR="00966F96" w:rsidRPr="00665FBA">
        <w:rPr>
          <w:b/>
        </w:rPr>
        <w:fldChar w:fldCharType="separate"/>
      </w:r>
      <w:r w:rsidR="004F2DB8" w:rsidRPr="004F2DB8">
        <w:rPr>
          <w:b/>
          <w:iCs/>
        </w:rPr>
        <w:t xml:space="preserve">Figure </w:t>
      </w:r>
      <w:r w:rsidR="004F2DB8" w:rsidRPr="004F2DB8">
        <w:rPr>
          <w:b/>
          <w:iCs/>
          <w:noProof/>
        </w:rPr>
        <w:t>4</w:t>
      </w:r>
      <w:r w:rsidR="00966F96" w:rsidRPr="00665FBA">
        <w:rPr>
          <w:b/>
        </w:rPr>
        <w:fldChar w:fldCharType="end"/>
      </w:r>
      <w:r>
        <w:t>.</w:t>
      </w:r>
    </w:p>
    <w:p w14:paraId="55971EFC" w14:textId="2C828F82" w:rsidR="00434A8C" w:rsidRDefault="0040267E" w:rsidP="00434A8C">
      <w:pPr>
        <w:keepNext/>
        <w:spacing w:line="360" w:lineRule="auto"/>
        <w:jc w:val="center"/>
      </w:pPr>
      <w:r>
        <w:rPr>
          <w:noProof/>
          <w:lang w:val="en-US" w:eastAsia="zh-CN"/>
        </w:rPr>
        <w:drawing>
          <wp:inline distT="0" distB="0" distL="0" distR="0" wp14:anchorId="27C83EA0" wp14:editId="5041C389">
            <wp:extent cx="4426104" cy="16573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1385" cy="1666816"/>
                    </a:xfrm>
                    <a:prstGeom prst="rect">
                      <a:avLst/>
                    </a:prstGeom>
                  </pic:spPr>
                </pic:pic>
              </a:graphicData>
            </a:graphic>
          </wp:inline>
        </w:drawing>
      </w:r>
    </w:p>
    <w:p w14:paraId="218C881C" w14:textId="7CAE3FD5" w:rsidR="00434A8C" w:rsidRPr="001217FC" w:rsidRDefault="00434A8C" w:rsidP="00434A8C">
      <w:pPr>
        <w:pStyle w:val="Lgende"/>
        <w:jc w:val="center"/>
        <w:rPr>
          <w:rFonts w:ascii="Calibri" w:eastAsia="Times New Roman" w:hAnsi="Calibri" w:cs="Times New Roman"/>
          <w:i w:val="0"/>
          <w:iCs w:val="0"/>
          <w:color w:val="auto"/>
          <w:sz w:val="22"/>
          <w:szCs w:val="20"/>
          <w:lang w:eastAsia="fr-FR"/>
        </w:rPr>
      </w:pPr>
      <w:bookmarkStart w:id="8" w:name="_Ref530004549"/>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4</w:t>
      </w:r>
      <w:r w:rsidRPr="001217FC">
        <w:rPr>
          <w:rFonts w:ascii="Calibri" w:eastAsia="Times New Roman" w:hAnsi="Calibri" w:cs="Times New Roman"/>
          <w:i w:val="0"/>
          <w:iCs w:val="0"/>
          <w:color w:val="auto"/>
          <w:sz w:val="22"/>
          <w:szCs w:val="20"/>
          <w:lang w:eastAsia="fr-FR"/>
        </w:rPr>
        <w:fldChar w:fldCharType="end"/>
      </w:r>
      <w:bookmarkEnd w:id="8"/>
      <w:r w:rsidRPr="001217FC">
        <w:rPr>
          <w:rFonts w:ascii="Calibri" w:eastAsia="Times New Roman" w:hAnsi="Calibri" w:cs="Times New Roman"/>
          <w:i w:val="0"/>
          <w:iCs w:val="0"/>
          <w:color w:val="auto"/>
          <w:sz w:val="22"/>
          <w:szCs w:val="20"/>
          <w:lang w:eastAsia="fr-FR"/>
        </w:rPr>
        <w:t xml:space="preserve"> : </w:t>
      </w:r>
      <w:r>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w:t>
      </w:r>
      <w:r w:rsidR="005F0FA5">
        <w:rPr>
          <w:rFonts w:ascii="Calibri" w:eastAsia="Times New Roman" w:hAnsi="Calibri" w:cs="Times New Roman"/>
          <w:i w:val="0"/>
          <w:iCs w:val="0"/>
          <w:color w:val="auto"/>
          <w:sz w:val="22"/>
          <w:szCs w:val="20"/>
          <w:lang w:eastAsia="fr-FR"/>
        </w:rPr>
        <w:t>iques du modèle thermomécanique</w:t>
      </w:r>
    </w:p>
    <w:p w14:paraId="0358DBB8" w14:textId="264AB4F6" w:rsidR="00434A8C" w:rsidRDefault="00434A8C" w:rsidP="00434A8C">
      <w:pPr>
        <w:spacing w:line="360" w:lineRule="auto"/>
      </w:pPr>
      <w:r>
        <w:t xml:space="preserve">La déformation thermique du rotor peut être calculée après avoir </w:t>
      </w:r>
      <w:r w:rsidR="00257E04">
        <w:t xml:space="preserve">déterminé </w:t>
      </w:r>
      <w:r>
        <w:t xml:space="preserve">le champ de température  </w:t>
      </w:r>
      <m:oMath>
        <m:r>
          <m:rPr>
            <m:sty m:val="bi"/>
          </m:rPr>
          <w:rPr>
            <w:rFonts w:ascii="Cambria Math" w:hAnsi="Cambria Math"/>
          </w:rPr>
          <m:t>T</m:t>
        </m:r>
      </m:oMath>
      <w:r>
        <w:t xml:space="preserve"> et après </w:t>
      </w:r>
      <w:r w:rsidR="00723FB8">
        <w:t>l’</w:t>
      </w:r>
      <w:r>
        <w:t>a</w:t>
      </w:r>
      <w:r w:rsidR="00723FB8">
        <w:t>pplication</w:t>
      </w:r>
      <w:r>
        <w:t xml:space="preserve"> </w:t>
      </w:r>
      <w:r w:rsidR="00723FB8">
        <w:t>d</w:t>
      </w:r>
      <w:r>
        <w:t>e</w:t>
      </w:r>
      <w:r w:rsidR="00AC421D">
        <w:t xml:space="preserve"> la</w:t>
      </w:r>
      <w:r>
        <w:t xml:space="preserve"> condition aux limites mécanique. Les déplacemen</w:t>
      </w:r>
      <w:r w:rsidR="00B42E0D">
        <w:t xml:space="preserve">ts nodaux du modèle tridimensionnel de rotor </w:t>
      </w:r>
      <w:r>
        <w:t>sont ensuite obtenus.</w:t>
      </w:r>
      <w:r w:rsidR="002603D5">
        <w:t xml:space="preserve"> </w:t>
      </w:r>
      <w:r>
        <w:t xml:space="preserve">La résolution du problème utilise également la méthode des éléments finis. Elle partage le même maillage avec le modèle thermique et est réalisé par le CodeAster©. </w:t>
      </w:r>
    </w:p>
    <w:p w14:paraId="02F1E150" w14:textId="77777777" w:rsidR="00434A8C" w:rsidRDefault="00434A8C" w:rsidP="00262ACC">
      <w:pPr>
        <w:pStyle w:val="Titre3"/>
      </w:pPr>
      <w:r>
        <w:lastRenderedPageBreak/>
        <w:t>déplacement de la fibre neutre du rotor</w:t>
      </w:r>
    </w:p>
    <w:p w14:paraId="145D67C6" w14:textId="77777777" w:rsidR="00434A8C" w:rsidRDefault="00434A8C" w:rsidP="00434A8C">
      <w:pPr>
        <w:pStyle w:val="Default"/>
      </w:pPr>
    </w:p>
    <w:p w14:paraId="5E62C2C3" w14:textId="065087F8" w:rsidR="00434A8C" w:rsidRDefault="00434A8C" w:rsidP="00434A8C">
      <w:pPr>
        <w:spacing w:line="360" w:lineRule="auto"/>
      </w:pPr>
      <w:r>
        <w:t xml:space="preserve">En théorie de poutre, la fibre neutre désigne une ligne passante par le centre de gravité des sections droites du rotor. </w:t>
      </w:r>
      <w:r w:rsidR="004E7F89">
        <w:t>Pour un rotor homogène, s</w:t>
      </w:r>
      <w:r>
        <w:t>ans la déformation thermique</w:t>
      </w:r>
      <w:r w:rsidR="00A4344A">
        <w:t xml:space="preserve"> ou avec la </w:t>
      </w:r>
      <w:r w:rsidR="003260EF">
        <w:t xml:space="preserve">dilatation thermique </w:t>
      </w:r>
      <w:r w:rsidR="00A4344A">
        <w:t>homogène</w:t>
      </w:r>
      <w:r>
        <w:t xml:space="preserve">, la fibre neutre est confondue avec l’axe de rotation. Dans le cas de l’effet Morton, sous le chargement thermique asymétrique, la fibre neutre dévie de l’axe de rotation </w:t>
      </w:r>
      <w:r w:rsidR="00994CA9">
        <w:t xml:space="preserve">comme illustré à la </w:t>
      </w:r>
      <w:r w:rsidR="003260EF" w:rsidRPr="00994CA9">
        <w:rPr>
          <w:b/>
        </w:rPr>
        <w:fldChar w:fldCharType="begin"/>
      </w:r>
      <w:r w:rsidR="003260EF" w:rsidRPr="00994CA9">
        <w:rPr>
          <w:b/>
        </w:rPr>
        <w:instrText xml:space="preserve"> REF _Ref530003394 \h </w:instrText>
      </w:r>
      <w:r w:rsidR="00994CA9" w:rsidRPr="00994CA9">
        <w:rPr>
          <w:b/>
        </w:rPr>
        <w:instrText xml:space="preserve"> \* MERGEFORMAT </w:instrText>
      </w:r>
      <w:r w:rsidR="003260EF" w:rsidRPr="00994CA9">
        <w:rPr>
          <w:b/>
        </w:rPr>
      </w:r>
      <w:r w:rsidR="003260EF" w:rsidRPr="00994CA9">
        <w:rPr>
          <w:b/>
        </w:rPr>
        <w:fldChar w:fldCharType="separate"/>
      </w:r>
      <w:r w:rsidR="004F2DB8" w:rsidRPr="004F2DB8">
        <w:rPr>
          <w:b/>
          <w:iCs/>
        </w:rPr>
        <w:t xml:space="preserve">Figure </w:t>
      </w:r>
      <w:r w:rsidR="004F2DB8" w:rsidRPr="004F2DB8">
        <w:rPr>
          <w:b/>
          <w:iCs/>
          <w:noProof/>
        </w:rPr>
        <w:t>5</w:t>
      </w:r>
      <w:r w:rsidR="003260EF" w:rsidRPr="00994CA9">
        <w:rPr>
          <w:b/>
        </w:rPr>
        <w:fldChar w:fldCharType="end"/>
      </w:r>
      <w:r w:rsidR="00E1236B">
        <w:t>.</w:t>
      </w:r>
      <w:r>
        <w:t xml:space="preserve"> </w:t>
      </w:r>
    </w:p>
    <w:p w14:paraId="0DD6ADA7" w14:textId="77777777" w:rsidR="00434A8C" w:rsidRDefault="00434A8C" w:rsidP="00434A8C">
      <w:pPr>
        <w:keepNext/>
        <w:spacing w:line="360" w:lineRule="auto"/>
        <w:jc w:val="center"/>
      </w:pPr>
      <w:r>
        <w:rPr>
          <w:noProof/>
          <w:lang w:val="en-US" w:eastAsia="zh-CN"/>
        </w:rPr>
        <w:drawing>
          <wp:inline distT="0" distB="0" distL="0" distR="0" wp14:anchorId="3A83E72F" wp14:editId="7148CEDA">
            <wp:extent cx="4428000" cy="1339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339200"/>
                    </a:xfrm>
                    <a:prstGeom prst="rect">
                      <a:avLst/>
                    </a:prstGeom>
                  </pic:spPr>
                </pic:pic>
              </a:graphicData>
            </a:graphic>
          </wp:inline>
        </w:drawing>
      </w:r>
    </w:p>
    <w:p w14:paraId="7FD087FA" w14:textId="6D050114" w:rsidR="00434A8C" w:rsidRPr="00DF0E3B" w:rsidRDefault="00434A8C" w:rsidP="00434A8C">
      <w:pPr>
        <w:pStyle w:val="Lgende"/>
        <w:jc w:val="center"/>
        <w:rPr>
          <w:rFonts w:ascii="Calibri" w:eastAsia="Times New Roman" w:hAnsi="Calibri" w:cs="Times New Roman"/>
          <w:i w:val="0"/>
          <w:iCs w:val="0"/>
          <w:color w:val="auto"/>
          <w:sz w:val="22"/>
          <w:szCs w:val="20"/>
          <w:lang w:eastAsia="fr-FR"/>
        </w:rPr>
      </w:pPr>
      <w:bookmarkStart w:id="9" w:name="_Ref530003394"/>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5</w:t>
      </w:r>
      <w:r w:rsidRPr="00DF0E3B">
        <w:rPr>
          <w:rFonts w:ascii="Calibri" w:eastAsia="Times New Roman" w:hAnsi="Calibri" w:cs="Times New Roman"/>
          <w:i w:val="0"/>
          <w:iCs w:val="0"/>
          <w:color w:val="auto"/>
          <w:sz w:val="22"/>
          <w:szCs w:val="20"/>
          <w:lang w:eastAsia="fr-FR"/>
        </w:rPr>
        <w:fldChar w:fldCharType="end"/>
      </w:r>
      <w:bookmarkEnd w:id="9"/>
      <w:r w:rsidRPr="00DF0E3B">
        <w:rPr>
          <w:rFonts w:ascii="Calibri" w:eastAsia="Times New Roman" w:hAnsi="Calibri" w:cs="Times New Roman"/>
          <w:i w:val="0"/>
          <w:iCs w:val="0"/>
          <w:color w:val="auto"/>
          <w:sz w:val="22"/>
          <w:szCs w:val="20"/>
          <w:lang w:eastAsia="fr-FR"/>
        </w:rPr>
        <w:t> : Déformation</w:t>
      </w:r>
      <w:r>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722A8C40" w14:textId="27822FA7" w:rsidR="00CB53FC" w:rsidRDefault="00AA2A0C" w:rsidP="00D86FF2">
      <w:pPr>
        <w:spacing w:line="360" w:lineRule="auto"/>
      </w:pPr>
      <w:r>
        <w:t>L</w:t>
      </w:r>
      <w:r w:rsidR="002E233F">
        <w:t>a détermination de la</w:t>
      </w:r>
      <w:r w:rsidR="004C0B8D">
        <w:t xml:space="preserve"> </w:t>
      </w:r>
      <w:r>
        <w:t xml:space="preserve">déformation thermique du rotor permet de caractériser </w:t>
      </w:r>
      <w:r w:rsidR="00D86FF2">
        <w:t>cette</w:t>
      </w:r>
      <w:r>
        <w:t xml:space="preserve"> déviation</w:t>
      </w:r>
      <w:r w:rsidR="00E161CE">
        <w:t xml:space="preserve"> à travers le</w:t>
      </w:r>
      <w:r w:rsidR="00503F0E">
        <w:t xml:space="preserve"> déplacement d</w:t>
      </w:r>
      <w:r w:rsidR="00CE647F">
        <w:t xml:space="preserve">es nœuds sur </w:t>
      </w:r>
      <w:r w:rsidR="00503F0E">
        <w:t>la fibre neutre dans chaque section du rotor</w:t>
      </w:r>
      <w:r w:rsidR="00D86FF2">
        <w:t>.</w:t>
      </w:r>
      <w:r w:rsidR="00503F0E">
        <w:t xml:space="preserve"> </w:t>
      </w:r>
      <w:r w:rsidR="00A92DFA">
        <w:t>Ce</w:t>
      </w:r>
      <w:r w:rsidR="00045F68">
        <w:t xml:space="preserve"> déplacement </w:t>
      </w:r>
      <w:r w:rsidR="00E161CE">
        <w:t>est</w:t>
      </w:r>
      <w:r w:rsidR="000302F8">
        <w:t xml:space="preserve"> </w:t>
      </w:r>
      <w:r w:rsidR="00E161CE">
        <w:t>décrit</w:t>
      </w:r>
      <w:r w:rsidR="009B534C">
        <w:t xml:space="preserve"> au </w:t>
      </w:r>
      <w:r w:rsidR="00D86FF2">
        <w:t xml:space="preserve">centre de </w:t>
      </w:r>
      <w:r w:rsidR="0041659F">
        <w:t>masse</w:t>
      </w:r>
      <w:r w:rsidR="00D86FF2">
        <w:t xml:space="preserve"> </w:t>
      </w:r>
      <m:oMath>
        <m:r>
          <w:rPr>
            <w:rFonts w:ascii="Cambria Math" w:hAnsi="Cambria Math"/>
          </w:rPr>
          <m:t>G</m:t>
        </m:r>
      </m:oMath>
      <w:r w:rsidR="008813EA">
        <w:t xml:space="preserve"> </w:t>
      </w:r>
      <w:r w:rsidR="00D86FF2">
        <w:t xml:space="preserve">de chaque section droite </w:t>
      </w:r>
      <w:r w:rsidR="009B534C">
        <w:t xml:space="preserve">par </w:t>
      </w:r>
      <w:r w:rsidR="00787621">
        <w:t>quatre</w:t>
      </w:r>
      <w:r w:rsidR="009B534C">
        <w:t xml:space="preserve"> degrés de </w:t>
      </w:r>
      <w:r w:rsidR="00787621">
        <w:t>liberté</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fn</m:t>
                </m:r>
              </m:sub>
            </m:sSub>
          </m:e>
        </m:d>
      </m:oMath>
      <w:r w:rsidR="00D86FF2">
        <w:t>.</w:t>
      </w:r>
      <w:r w:rsidR="00FA28C8" w:rsidRPr="00FA28C8">
        <w:t xml:space="preserve"> </w:t>
      </w:r>
      <w:r w:rsidR="00FA28C8">
        <w:t>Pour une section droite du rotor</w:t>
      </w:r>
      <w:r w:rsidR="009C09D6">
        <w:t xml:space="preserve"> homogène</w:t>
      </w:r>
      <w:r w:rsidR="00FA28C8">
        <w:t xml:space="preserve"> </w:t>
      </w:r>
      <w:r w:rsidR="0023261A">
        <w:t>représentée</w:t>
      </w:r>
      <w:r w:rsidR="00FA28C8">
        <w:t xml:space="preserve"> par </w:t>
      </w:r>
      <w:r w:rsidR="00400C9F">
        <w:t xml:space="preserve">les </w:t>
      </w:r>
      <w:r w:rsidR="001869A2">
        <w:t xml:space="preserve"> </w:t>
      </w:r>
      <w:r w:rsidR="007914CD">
        <w:t>nœuds</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dr</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 i ϵ </m:t>
        </m:r>
        <m:d>
          <m:dPr>
            <m:begChr m:val="["/>
            <m:endChr m:val="]"/>
            <m:ctrlPr>
              <w:rPr>
                <w:rFonts w:ascii="Cambria Math" w:hAnsi="Cambria Math"/>
                <w:i/>
              </w:rPr>
            </m:ctrlPr>
          </m:dPr>
          <m:e>
            <m:r>
              <w:rPr>
                <w:rFonts w:ascii="Cambria Math" w:hAnsi="Cambria Math"/>
              </w:rPr>
              <m:t>1,…, n</m:t>
            </m:r>
          </m:e>
        </m:d>
      </m:oMath>
      <w:r w:rsidR="00D149BD">
        <w:t xml:space="preserve">, </w:t>
      </w:r>
      <w:r w:rsidR="009C09D6">
        <w:t xml:space="preserve">  </w:t>
      </w:r>
      <w:r w:rsidR="00CB53FC">
        <w:t xml:space="preserve">le déplacement de la fibre neutre dans cette section </w:t>
      </w:r>
      <w:r w:rsidR="007B6375">
        <w:t>est</w:t>
      </w:r>
      <w:r w:rsidR="005808E6">
        <w:t xml:space="preserve"> </w:t>
      </w:r>
      <w:r w:rsidR="007B6375">
        <w:t>défini</w:t>
      </w:r>
      <w:r w:rsidR="005808E6">
        <w:t xml:space="preserve"> </w:t>
      </w:r>
      <w:r w:rsidR="00CB53FC">
        <w:t>par l</w:t>
      </w:r>
      <w:r w:rsidR="006713CB">
        <w:t>e</w:t>
      </w:r>
      <w:r w:rsidR="00CB53FC">
        <w:t xml:space="preserve"> </w:t>
      </w:r>
      <w:r w:rsidR="006713CB">
        <w:t>moyen</w:t>
      </w:r>
      <w:r w:rsidR="005808E6">
        <w:t xml:space="preserve"> du déplacement</w:t>
      </w:r>
      <w:r w:rsidR="006713CB">
        <w:t xml:space="preserve"> des tous les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6713CB">
        <w:t xml:space="preserve"> </w:t>
      </w:r>
      <w:r w:rsidR="00CB53FC">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B53FC" w:rsidRPr="00AA3E05" w14:paraId="4765E34C" w14:textId="77777777" w:rsidTr="00310FB5">
        <w:trPr>
          <w:trHeight w:val="635"/>
          <w:tblHeader/>
          <w:jc w:val="center"/>
        </w:trPr>
        <w:tc>
          <w:tcPr>
            <w:tcW w:w="7440" w:type="dxa"/>
            <w:vAlign w:val="center"/>
          </w:tcPr>
          <w:p w14:paraId="657FA3F0" w14:textId="26D2DD7E" w:rsidR="00CB53FC" w:rsidRPr="00B61CBF" w:rsidRDefault="00456865" w:rsidP="006713CB">
            <w:pPr>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drx</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drx</m:t>
                        </m:r>
                      </m:e>
                      <m:sub>
                        <m:r>
                          <w:rPr>
                            <w:rFonts w:ascii="Cambria Math" w:hAnsi="Cambria Math"/>
                          </w:rPr>
                          <m:t>i</m:t>
                        </m:r>
                      </m:sub>
                    </m:sSub>
                  </m:e>
                </m:nary>
                <m:r>
                  <w:rPr>
                    <w:rFonts w:ascii="Cambria Math" w:hAnsi="Cambria Math"/>
                  </w:rPr>
                  <m:t xml:space="preserve">   ;  </m:t>
                </m:r>
                <m:sSub>
                  <m:sSubPr>
                    <m:ctrlPr>
                      <w:rPr>
                        <w:rFonts w:ascii="Cambria Math" w:hAnsi="Cambria Math"/>
                        <w:i/>
                      </w:rPr>
                    </m:ctrlPr>
                  </m:sSubPr>
                  <m:e>
                    <m:r>
                      <w:rPr>
                        <w:rFonts w:ascii="Cambria Math" w:hAnsi="Cambria Math"/>
                      </w:rPr>
                      <m:t>dry</m:t>
                    </m:r>
                  </m:e>
                  <m:sub>
                    <m:r>
                      <w:rPr>
                        <w:rFonts w:ascii="Cambria Math" w:hAnsi="Cambria Math"/>
                      </w:rPr>
                      <m:t>fn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dry</m:t>
                        </m:r>
                      </m:e>
                      <m:sub>
                        <m:r>
                          <w:rPr>
                            <w:rFonts w:ascii="Cambria Math" w:hAnsi="Cambria Math"/>
                          </w:rPr>
                          <m:t>i</m:t>
                        </m:r>
                      </m:sub>
                    </m:sSub>
                  </m:e>
                </m:nary>
                <m:r>
                  <w:rPr>
                    <w:rFonts w:ascii="Cambria Math" w:hAnsi="Cambria Math"/>
                  </w:rPr>
                  <m:t xml:space="preserve"> </m:t>
                </m:r>
              </m:oMath>
            </m:oMathPara>
          </w:p>
        </w:tc>
        <w:tc>
          <w:tcPr>
            <w:tcW w:w="1632" w:type="dxa"/>
            <w:vAlign w:val="center"/>
          </w:tcPr>
          <w:p w14:paraId="6CC11C41" w14:textId="77777777" w:rsidR="00CB53FC" w:rsidRPr="00222B71" w:rsidRDefault="00CB53FC" w:rsidP="00EC737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266519E" w14:textId="37DE95A5" w:rsidR="00434A8C" w:rsidRDefault="00FC2838" w:rsidP="00434A8C">
      <w:pPr>
        <w:spacing w:line="360" w:lineRule="auto"/>
      </w:pPr>
      <w:r>
        <w:t xml:space="preserve">Une fois l’avoir calculé, le déplacement de la fibre neutre est ensuite </w:t>
      </w:r>
      <w:r w:rsidR="00FB5EC4">
        <w:t>utilisé</w:t>
      </w:r>
      <w:r w:rsidR="00434A8C">
        <w:t xml:space="preserve"> par les deux approches de modélisation du balourd thermique présenté</w:t>
      </w:r>
      <w:r w:rsidR="007138B6">
        <w:t>es</w:t>
      </w:r>
      <w:r w:rsidR="00434A8C">
        <w:t xml:space="preserve"> dans la </w:t>
      </w:r>
      <w:r w:rsidR="00434A8C" w:rsidRPr="00DD7F57">
        <w:rPr>
          <w:b/>
        </w:rPr>
        <w:t>section</w:t>
      </w:r>
      <w:r w:rsidR="00E50971" w:rsidRPr="00DD7F57">
        <w:rPr>
          <w:b/>
        </w:rPr>
        <w:t xml:space="preserve"> </w:t>
      </w:r>
      <w:r w:rsidR="00E50971" w:rsidRPr="00DD7F57">
        <w:rPr>
          <w:b/>
        </w:rPr>
        <w:fldChar w:fldCharType="begin"/>
      </w:r>
      <w:r w:rsidR="00E50971" w:rsidRPr="00DD7F57">
        <w:rPr>
          <w:b/>
        </w:rPr>
        <w:instrText xml:space="preserve"> REF _Ref529544621 \r \h </w:instrText>
      </w:r>
      <w:r w:rsidR="00DD7F57">
        <w:rPr>
          <w:b/>
        </w:rPr>
        <w:instrText xml:space="preserve"> \* MERGEFORMAT </w:instrText>
      </w:r>
      <w:r w:rsidR="00E50971" w:rsidRPr="00DD7F57">
        <w:rPr>
          <w:b/>
        </w:rPr>
      </w:r>
      <w:r w:rsidR="00E50971" w:rsidRPr="00DD7F57">
        <w:rPr>
          <w:b/>
        </w:rPr>
        <w:fldChar w:fldCharType="separate"/>
      </w:r>
      <w:r w:rsidR="004F2DB8">
        <w:rPr>
          <w:b/>
        </w:rPr>
        <w:t>4</w:t>
      </w:r>
      <w:r w:rsidR="00E50971" w:rsidRPr="00DD7F57">
        <w:rPr>
          <w:b/>
        </w:rPr>
        <w:fldChar w:fldCharType="end"/>
      </w:r>
      <w:r w:rsidR="00434A8C">
        <w:t>.</w:t>
      </w:r>
    </w:p>
    <w:p w14:paraId="5D1A51D4" w14:textId="56C97E13" w:rsidR="0037065F" w:rsidRDefault="001523D4" w:rsidP="001D6B5C">
      <w:pPr>
        <w:pStyle w:val="Titre1"/>
        <w:spacing w:line="360" w:lineRule="auto"/>
      </w:pPr>
      <w:r>
        <w:t>modèles dynamique</w:t>
      </w:r>
      <w:r w:rsidR="006D4999">
        <w:t>s</w:t>
      </w:r>
      <w:r>
        <w:t xml:space="preserve"> </w:t>
      </w:r>
      <w:r w:rsidR="006D4999">
        <w:t>des rotors</w:t>
      </w:r>
    </w:p>
    <w:p w14:paraId="2C85FF85" w14:textId="77777777" w:rsidR="000343BB" w:rsidRPr="000343BB" w:rsidRDefault="000343BB" w:rsidP="000343BB"/>
    <w:p w14:paraId="36E3BD82" w14:textId="651FC216" w:rsidR="006305A1" w:rsidRDefault="006D4999" w:rsidP="006305A1">
      <w:pPr>
        <w:pStyle w:val="Titre2"/>
      </w:pPr>
      <w:r w:rsidRPr="00FE7BC5">
        <w:t>Rotor</w:t>
      </w:r>
      <w:r w:rsidR="006305A1" w:rsidRPr="00FE7BC5">
        <w:t xml:space="preserve"> rigide</w:t>
      </w:r>
      <w:r w:rsidRPr="00FE7BC5">
        <w:t xml:space="preserve"> à 4DDL</w:t>
      </w:r>
    </w:p>
    <w:p w14:paraId="491987F6" w14:textId="77777777" w:rsidR="00FD216E" w:rsidRDefault="00FD216E" w:rsidP="00FD216E"/>
    <w:p w14:paraId="3E603CB9" w14:textId="1FE58C76" w:rsidR="00B243EB" w:rsidRDefault="00B028A4" w:rsidP="00B243EB">
      <w:pPr>
        <w:spacing w:line="360" w:lineRule="auto"/>
      </w:pPr>
      <w:r>
        <w:t xml:space="preserve">Le rotor peut être considéré </w:t>
      </w:r>
      <w:r w:rsidR="00FC73F8">
        <w:t xml:space="preserve">comme </w:t>
      </w:r>
      <w:r>
        <w:t xml:space="preserve">un solide indéformable (i.e. infiniment rigide) si la première fréquence du mode de flexion est </w:t>
      </w:r>
      <w:r w:rsidR="00540101">
        <w:t>importante</w:t>
      </w:r>
      <w:r>
        <w:t xml:space="preserve"> devant les fréquences d’excitation. </w:t>
      </w:r>
      <w:r w:rsidR="0085322B">
        <w:t>En l’</w:t>
      </w:r>
      <w:r w:rsidR="00B243EB">
        <w:t>occurrence</w:t>
      </w:r>
      <w:r w:rsidR="00682C78">
        <w:t>, s</w:t>
      </w:r>
      <w:r>
        <w:t xml:space="preserve">es mouvements latéraux </w:t>
      </w:r>
      <w:r w:rsidR="00682C78">
        <w:t xml:space="preserve">sont possibles d’être </w:t>
      </w:r>
      <w:r w:rsidR="00FC1746">
        <w:t>modélisé par le modèle</w:t>
      </w:r>
      <w:r w:rsidR="00BE6198">
        <w:t xml:space="preserve"> dynamique</w:t>
      </w:r>
      <w:r w:rsidR="00FC1746">
        <w:t xml:space="preserve"> </w:t>
      </w:r>
      <w:r>
        <w:t>à quatre degrés de liberté : deux translations et deux rotations.</w:t>
      </w:r>
      <w:r w:rsidR="00B243EB">
        <w:t xml:space="preserve"> La </w:t>
      </w:r>
      <w:r w:rsidR="00B243EB" w:rsidRPr="00AC1AA1">
        <w:rPr>
          <w:b/>
        </w:rPr>
        <w:fldChar w:fldCharType="begin"/>
      </w:r>
      <w:r w:rsidR="00B243EB" w:rsidRPr="00AC1AA1">
        <w:rPr>
          <w:b/>
        </w:rPr>
        <w:instrText xml:space="preserve"> REF _Ref527447015 \h  \* MERGEFORMAT </w:instrText>
      </w:r>
      <w:r w:rsidR="00B243EB" w:rsidRPr="00AC1AA1">
        <w:rPr>
          <w:b/>
        </w:rPr>
      </w:r>
      <w:r w:rsidR="00B243EB" w:rsidRPr="00AC1AA1">
        <w:rPr>
          <w:b/>
        </w:rPr>
        <w:fldChar w:fldCharType="separate"/>
      </w:r>
      <w:r w:rsidR="004F2DB8" w:rsidRPr="004F2DB8">
        <w:rPr>
          <w:b/>
        </w:rPr>
        <w:t xml:space="preserve">Figure </w:t>
      </w:r>
      <w:r w:rsidR="004F2DB8" w:rsidRPr="004F2DB8">
        <w:rPr>
          <w:b/>
          <w:iCs/>
          <w:noProof/>
        </w:rPr>
        <w:t>6</w:t>
      </w:r>
      <w:r w:rsidR="00B243EB" w:rsidRPr="00AC1AA1">
        <w:rPr>
          <w:b/>
        </w:rPr>
        <w:fldChar w:fldCharType="end"/>
      </w:r>
      <w:r w:rsidR="00B243EB">
        <w:t xml:space="preserve"> illustre un rotor supposé rigide avec un disque en porte-à-faux guidé par deux paliers. </w:t>
      </w:r>
      <w:r w:rsidR="00EC0791">
        <w:t>S</w:t>
      </w:r>
      <w:r w:rsidR="00B243EB">
        <w:t>es équations d</w:t>
      </w:r>
      <w:r w:rsidR="00357BCE">
        <w:t>u</w:t>
      </w:r>
      <w:r w:rsidR="00B243EB">
        <w:t xml:space="preserve"> mouvement </w:t>
      </w:r>
      <w:r w:rsidR="00357BCE">
        <w:t xml:space="preserve">exprimées au centre de masse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566D2C">
        <w:t xml:space="preserve"> </w:t>
      </w:r>
      <w:r w:rsidR="00357BCE">
        <w:t xml:space="preserve">en quatre degrés de liberté </w:t>
      </w:r>
      <w:r w:rsidR="004F4A76">
        <w:t>s’écrivent</w:t>
      </w:r>
      <w:r w:rsidR="00527A58">
        <w:t xml:space="preserve"> </w:t>
      </w:r>
      <w:r w:rsidR="00B243E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243EB" w:rsidRPr="00AA3E05" w14:paraId="79BC65A3" w14:textId="77777777" w:rsidTr="00310FB5">
        <w:trPr>
          <w:trHeight w:val="635"/>
          <w:tblHeader/>
          <w:jc w:val="center"/>
        </w:trPr>
        <w:tc>
          <w:tcPr>
            <w:tcW w:w="7943" w:type="dxa"/>
            <w:vAlign w:val="center"/>
          </w:tcPr>
          <w:p w14:paraId="0D0669D7" w14:textId="77777777" w:rsidR="00B243EB" w:rsidRPr="002243F4" w:rsidRDefault="00456865"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4A170E68" w14:textId="77777777" w:rsidR="00B243EB" w:rsidRPr="00652491" w:rsidRDefault="00456865" w:rsidP="00310FB5">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7190998C" w14:textId="77777777" w:rsidR="00B243EB" w:rsidRPr="00755A59" w:rsidRDefault="00456865"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535F9408" w14:textId="77777777" w:rsidR="00B243EB" w:rsidRPr="00D51381" w:rsidRDefault="00456865" w:rsidP="00310FB5">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096" w:type="dxa"/>
            <w:vAlign w:val="center"/>
          </w:tcPr>
          <w:p w14:paraId="14BEE0A2" w14:textId="77777777" w:rsidR="00B243EB" w:rsidRPr="001C390D" w:rsidRDefault="00B243E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0" w:name="_Ref527451513"/>
            <w:r w:rsidRPr="001C390D">
              <w:rPr>
                <w:rFonts w:ascii="Calibri" w:eastAsia="Times New Roman" w:hAnsi="Calibri" w:cs="Times New Roman"/>
                <w:i w:val="0"/>
                <w:iCs w:val="0"/>
                <w:color w:val="auto"/>
                <w:sz w:val="22"/>
                <w:szCs w:val="20"/>
                <w:lang w:eastAsia="fr-FR"/>
              </w:rPr>
              <w:t xml:space="preserve"> </w:t>
            </w:r>
            <w:bookmarkEnd w:id="10"/>
          </w:p>
        </w:tc>
      </w:tr>
    </w:tbl>
    <w:p w14:paraId="2AB73B8C" w14:textId="3C6A7093" w:rsidR="00EC22CC" w:rsidRDefault="009E16CA" w:rsidP="003C34B3">
      <w:pPr>
        <w:keepNext/>
        <w:spacing w:line="360" w:lineRule="auto"/>
        <w:jc w:val="center"/>
      </w:pPr>
      <w:r w:rsidRPr="009E16CA">
        <w:rPr>
          <w:noProof/>
          <w:lang w:val="en-US" w:eastAsia="zh-CN"/>
        </w:rPr>
        <w:drawing>
          <wp:inline distT="0" distB="0" distL="0" distR="0" wp14:anchorId="5A6D94D6" wp14:editId="7A8E5A53">
            <wp:extent cx="5043884" cy="1875600"/>
            <wp:effectExtent l="0" t="0" r="0" b="0"/>
            <wp:docPr id="5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3884" cy="1875600"/>
                    </a:xfrm>
                    <a:prstGeom prst="rect">
                      <a:avLst/>
                    </a:prstGeom>
                  </pic:spPr>
                </pic:pic>
              </a:graphicData>
            </a:graphic>
          </wp:inline>
        </w:drawing>
      </w:r>
    </w:p>
    <w:p w14:paraId="5ABB9B0A" w14:textId="0EFE26D5"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11"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6</w:t>
      </w:r>
      <w:r w:rsidRPr="001C51AC">
        <w:rPr>
          <w:rFonts w:ascii="Calibri" w:eastAsia="Times New Roman" w:hAnsi="Calibri" w:cs="Times New Roman"/>
          <w:i w:val="0"/>
          <w:iCs w:val="0"/>
          <w:color w:val="auto"/>
          <w:sz w:val="22"/>
          <w:szCs w:val="20"/>
          <w:lang w:eastAsia="fr-FR"/>
        </w:rPr>
        <w:fldChar w:fldCharType="end"/>
      </w:r>
      <w:bookmarkEnd w:id="11"/>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4AB79D85" w14:textId="581EDC4F" w:rsidR="00F947AF" w:rsidRDefault="00456865" w:rsidP="0083733E">
      <w:pPr>
        <w:spacing w:line="276" w:lineRule="auto"/>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r w:rsidR="0083733E">
        <w:t>sont</w:t>
      </w:r>
      <w:r w:rsidR="008B26CB">
        <w:t xml:space="preserve"> l</w:t>
      </w:r>
      <w:r w:rsidR="00AD319A" w:rsidRPr="00AD319A">
        <w:t>es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35F28CC7" w14:textId="331D02C4" w:rsidR="00AD319A" w:rsidRPr="00D51381" w:rsidRDefault="00456865" w:rsidP="006F48B7">
            <w:pPr>
              <w:spacing w:line="360" w:lineRule="auto"/>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oMath>
            </m:oMathPara>
          </w:p>
        </w:tc>
        <w:tc>
          <w:tcPr>
            <w:tcW w:w="1096" w:type="dxa"/>
            <w:vAlign w:val="center"/>
          </w:tcPr>
          <w:p w14:paraId="350F879C" w14:textId="77777777" w:rsidR="00AD319A" w:rsidRPr="001C390D" w:rsidRDefault="00AD319A"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6F48B7">
      <w:pPr>
        <w:overflowPunct/>
        <w:spacing w:line="360" w:lineRule="auto"/>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A1307">
        <w:trPr>
          <w:trHeight w:val="635"/>
          <w:tblHeader/>
          <w:jc w:val="center"/>
        </w:trPr>
        <w:tc>
          <w:tcPr>
            <w:tcW w:w="7440" w:type="dxa"/>
            <w:vAlign w:val="center"/>
          </w:tcPr>
          <w:p w14:paraId="7D85E98C" w14:textId="4E3C971E" w:rsidR="00BF34C7" w:rsidRPr="000278B5" w:rsidRDefault="00456865"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456865"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632" w:type="dxa"/>
            <w:vAlign w:val="center"/>
          </w:tcPr>
          <w:p w14:paraId="191C70D2" w14:textId="77777777" w:rsidR="005A1F04" w:rsidRPr="001C390D" w:rsidRDefault="005A1F0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2" w:name="_Ref529996805"/>
            <w:r w:rsidRPr="001C390D">
              <w:rPr>
                <w:rFonts w:ascii="Calibri" w:eastAsia="Times New Roman" w:hAnsi="Calibri" w:cs="Times New Roman"/>
                <w:i w:val="0"/>
                <w:iCs w:val="0"/>
                <w:color w:val="auto"/>
                <w:sz w:val="22"/>
                <w:szCs w:val="20"/>
                <w:lang w:eastAsia="fr-FR"/>
              </w:rPr>
              <w:t xml:space="preserve"> </w:t>
            </w:r>
            <w:bookmarkEnd w:id="12"/>
          </w:p>
        </w:tc>
      </w:tr>
    </w:tbl>
    <w:p w14:paraId="0C6B923A" w14:textId="67C5D1EC" w:rsidR="0093559A" w:rsidRDefault="000A1307" w:rsidP="003C34B3">
      <w:pPr>
        <w:spacing w:line="360" w:lineRule="auto"/>
      </w:pPr>
      <w:r>
        <w:t>Lorsque le</w:t>
      </w:r>
      <w:r w:rsidR="0023482D">
        <w:t xml:space="preserve"> niveau de la vibration latérale</w:t>
      </w:r>
      <w:r>
        <w:t xml:space="preserve"> </w:t>
      </w:r>
      <w:r w:rsidR="0023482D">
        <w:t>dans les</w:t>
      </w:r>
      <w:r>
        <w:t xml:space="preserve"> palier</w:t>
      </w:r>
      <w:r w:rsidR="0023482D">
        <w:t>s</w:t>
      </w:r>
      <w:r>
        <w:t xml:space="preserve"> </w:t>
      </w:r>
      <w:r w:rsidR="0023482D">
        <w:t>est</w:t>
      </w:r>
      <w:r>
        <w:t xml:space="preserve"> faible, les efforts fluides peu</w:t>
      </w:r>
      <w:r w:rsidR="00F505B6">
        <w:t>vent être linéarisé</w:t>
      </w:r>
      <w:r w:rsidR="00580261">
        <w:t>s</w:t>
      </w:r>
      <w:r w:rsidR="00F505B6">
        <w:t xml:space="preserve"> autour de sa</w:t>
      </w:r>
      <w:r>
        <w:t xml:space="preserve"> position d’équilibre statique</w:t>
      </w:r>
      <w:r w:rsidR="00F505B6">
        <w:t>.</w:t>
      </w:r>
      <w:r>
        <w:t xml:space="preserve"> </w:t>
      </w:r>
      <w:r w:rsidR="00F505B6">
        <w:t>À</w:t>
      </w:r>
      <w:r>
        <w:t xml:space="preserve"> l’aide de</w:t>
      </w:r>
      <w:r w:rsidR="00DE0545">
        <w:t>s</w:t>
      </w:r>
      <w:r>
        <w:t xml:space="preserve"> co</w:t>
      </w:r>
      <w:r w:rsidR="00DE0545">
        <w:t xml:space="preserve">efficients dynamiques, </w:t>
      </w:r>
      <w:r w:rsidR="002C300D">
        <w:t>l</w:t>
      </w:r>
      <w:r w:rsidR="0055211E">
        <w:t>es efforts</w:t>
      </w:r>
      <w:r w:rsidR="00F8570D">
        <w:t xml:space="preserve"> fluides</w:t>
      </w:r>
      <w:r w:rsidR="00DE0545">
        <w:t xml:space="preserve"> linéarisés</w:t>
      </w:r>
      <w:r w:rsidR="0055211E">
        <w:t xml:space="preserve">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4EEEA89F" w:rsidR="005F0034" w:rsidRPr="00D53A12" w:rsidRDefault="00456865"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4F7C4B1F" w:rsidR="00D53A12" w:rsidRPr="00D51381" w:rsidRDefault="00456865"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3" w:name="_Ref527450146"/>
            <w:r w:rsidRPr="001C390D">
              <w:rPr>
                <w:rFonts w:ascii="Calibri" w:eastAsia="Times New Roman" w:hAnsi="Calibri" w:cs="Times New Roman"/>
                <w:i w:val="0"/>
                <w:iCs w:val="0"/>
                <w:color w:val="auto"/>
                <w:sz w:val="22"/>
                <w:szCs w:val="20"/>
                <w:lang w:eastAsia="fr-FR"/>
              </w:rPr>
              <w:t xml:space="preserve"> </w:t>
            </w:r>
            <w:bookmarkEnd w:id="13"/>
          </w:p>
        </w:tc>
      </w:tr>
    </w:tbl>
    <w:p w14:paraId="33AF0214" w14:textId="46079E1F"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4F2DB8">
        <w:rPr>
          <w:b/>
        </w:rPr>
        <w:t>Eq.15</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207"/>
      </w:tblGrid>
      <w:tr w:rsidR="000354E2" w:rsidRPr="00AA3E05" w14:paraId="55583BD2" w14:textId="77777777" w:rsidTr="004A5A1C">
        <w:trPr>
          <w:trHeight w:val="635"/>
          <w:tblHeader/>
          <w:jc w:val="center"/>
        </w:trPr>
        <w:tc>
          <w:tcPr>
            <w:tcW w:w="7938" w:type="dxa"/>
            <w:vAlign w:val="center"/>
          </w:tcPr>
          <w:p w14:paraId="279E4950" w14:textId="78E68F4F" w:rsidR="000354E2" w:rsidRPr="00D53A12" w:rsidRDefault="00456865" w:rsidP="003C34B3">
            <w:pPr>
              <w:spacing w:line="360" w:lineRule="auto"/>
            </w:pPr>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D433F4">
              <w:t xml:space="preserve"> </w:t>
            </w:r>
          </w:p>
          <w:p w14:paraId="7E6F439F" w14:textId="53E1A7CA" w:rsidR="000354E2" w:rsidRPr="00D51381" w:rsidRDefault="00456865"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207" w:type="dxa"/>
            <w:vAlign w:val="center"/>
          </w:tcPr>
          <w:p w14:paraId="0D82287F" w14:textId="77777777" w:rsidR="000354E2" w:rsidRPr="001C390D" w:rsidRDefault="000354E2"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4" w:name="_Ref527451487"/>
            <w:r w:rsidRPr="001C390D">
              <w:rPr>
                <w:rFonts w:ascii="Calibri" w:eastAsia="Times New Roman" w:hAnsi="Calibri" w:cs="Times New Roman"/>
                <w:i w:val="0"/>
                <w:iCs w:val="0"/>
                <w:color w:val="auto"/>
                <w:sz w:val="22"/>
                <w:szCs w:val="20"/>
                <w:lang w:eastAsia="fr-FR"/>
              </w:rPr>
              <w:t xml:space="preserve"> </w:t>
            </w:r>
            <w:bookmarkEnd w:id="14"/>
          </w:p>
        </w:tc>
      </w:tr>
    </w:tbl>
    <w:p w14:paraId="5BEF7608" w14:textId="22E4CEDD" w:rsidR="00C1717F" w:rsidRDefault="008165CD" w:rsidP="003C34B3">
      <w:pPr>
        <w:spacing w:line="360" w:lineRule="auto"/>
      </w:pPr>
      <w:r>
        <w:lastRenderedPageBreak/>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4F2DB8">
        <w:t>Eq.12</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4F2DB8">
        <w:rPr>
          <w:b/>
        </w:rPr>
        <w:t>Eq.16</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5" w:name="_Ref532491934"/>
            <w:r w:rsidRPr="001C390D">
              <w:rPr>
                <w:rFonts w:ascii="Calibri" w:eastAsia="Times New Roman" w:hAnsi="Calibri" w:cs="Times New Roman"/>
                <w:i w:val="0"/>
                <w:iCs w:val="0"/>
                <w:color w:val="auto"/>
                <w:sz w:val="22"/>
                <w:szCs w:val="20"/>
                <w:lang w:eastAsia="fr-FR"/>
              </w:rPr>
              <w:t xml:space="preserve"> </w:t>
            </w:r>
            <w:bookmarkEnd w:id="15"/>
          </w:p>
        </w:tc>
      </w:tr>
    </w:tbl>
    <w:p w14:paraId="3812E1A0" w14:textId="61DCC3F8" w:rsidR="0093559A" w:rsidRDefault="00CA1549" w:rsidP="00E11870">
      <w:pPr>
        <w:tabs>
          <w:tab w:val="left" w:pos="7371"/>
        </w:tabs>
        <w:spacing w:line="276" w:lineRule="auto"/>
        <w:jc w:val="left"/>
      </w:pPr>
      <w:r>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4814F8F9" w:rsidR="00D158C1" w:rsidRDefault="00DE67CA" w:rsidP="003C34B3">
      <w:pPr>
        <w:spacing w:line="360" w:lineRule="auto"/>
      </w:pPr>
      <w:r>
        <w:t xml:space="preserve">Cette </w:t>
      </w:r>
      <w:r w:rsidR="004131DD">
        <w:t xml:space="preserve">équation peut être </w:t>
      </w:r>
      <w:r w:rsidR="0062114C">
        <w:t>utilisée</w:t>
      </w:r>
      <w:r w:rsidR="008155F3">
        <w:t xml:space="preserve"> pour </w:t>
      </w:r>
      <w:r w:rsidR="00D2714D">
        <w:t>déterminer les déplacements et les vitesses dans le</w:t>
      </w:r>
      <w:r w:rsidR="008D4E76">
        <w:t>s</w:t>
      </w:r>
      <w:r w:rsidR="00D2714D">
        <w:t xml:space="preserve"> </w:t>
      </w:r>
      <w:r w:rsidR="00237941">
        <w:t>palier</w:t>
      </w:r>
      <w:r w:rsidR="008D4E76">
        <w:t>s</w:t>
      </w:r>
      <w:r w:rsidR="004131DD">
        <w:t xml:space="preserve">. </w:t>
      </w:r>
      <w:r w:rsidR="00D9392E">
        <w:t xml:space="preserve">Cependant, </w:t>
      </w:r>
      <w:r w:rsidR="00667175">
        <w:t xml:space="preserve">dans le cas de l’effet Morton instable, </w:t>
      </w:r>
      <w:r w:rsidR="00B8353A">
        <w:t>la vibration</w:t>
      </w:r>
      <w:r w:rsidR="00C400B0">
        <w:t xml:space="preserve"> au niveau du palier</w:t>
      </w:r>
      <w:r w:rsidR="00B8353A">
        <w:t xml:space="preserve"> est souvent </w:t>
      </w:r>
      <w:r w:rsidR="0008282C">
        <w:t>caractérisée</w:t>
      </w:r>
      <w:r w:rsidR="00B8353A">
        <w:t xml:space="preserve"> </w:t>
      </w:r>
      <w:r w:rsidR="00E05234">
        <w:t>par l</w:t>
      </w:r>
      <w:r w:rsidR="00B8353A">
        <w:t>e</w:t>
      </w:r>
      <w:r w:rsidR="0008282C">
        <w:t>s</w:t>
      </w:r>
      <w:r w:rsidR="00B8353A">
        <w:t xml:space="preserve"> grand</w:t>
      </w:r>
      <w:r w:rsidR="0008282C">
        <w:t>s</w:t>
      </w:r>
      <w:r w:rsidR="00B8353A">
        <w:t xml:space="preserve"> déplacement</w:t>
      </w:r>
      <w:r w:rsidR="0008282C">
        <w:t>s</w:t>
      </w:r>
      <w:r w:rsidR="00C400B0">
        <w:t xml:space="preserve">. </w:t>
      </w:r>
      <w:r w:rsidR="0008282C">
        <w:t xml:space="preserve">Ces </w:t>
      </w:r>
      <w:r w:rsidR="00E953A4">
        <w:t xml:space="preserve">déplacements </w:t>
      </w:r>
      <w:r w:rsidR="00570723">
        <w:t>rend</w:t>
      </w:r>
      <w:r w:rsidR="0008282C">
        <w:t>ent</w:t>
      </w:r>
      <w:r w:rsidR="00570723">
        <w:t xml:space="preserve"> l’hypothèse de linéarisation des forces </w:t>
      </w:r>
      <w:r w:rsidR="007D177D">
        <w:t>fluides</w:t>
      </w:r>
      <w:r w:rsidR="00570723">
        <w:t xml:space="preserve"> non valable</w:t>
      </w:r>
      <w:r w:rsidR="00D63F22">
        <w:t xml:space="preserve">. </w:t>
      </w:r>
      <w:r w:rsidR="0005595F">
        <w:t>Par conséquent, l</w:t>
      </w:r>
      <w:r w:rsidR="0008282C">
        <w:t>es</w:t>
      </w:r>
      <w:r w:rsidR="00D63F22">
        <w:t xml:space="preserve"> force</w:t>
      </w:r>
      <w:r w:rsidR="0008282C">
        <w:t>s fluides</w:t>
      </w:r>
      <w:r w:rsidR="00D63F22">
        <w:t xml:space="preserve"> calculée</w:t>
      </w:r>
      <w:r w:rsidR="00F86C28">
        <w:t>s</w:t>
      </w:r>
      <w:r w:rsidR="00D63F22">
        <w:t xml:space="preserve"> par</w:t>
      </w:r>
      <w:r w:rsidR="0005595F">
        <w:t xml:space="preserve"> les coefficients dynamiques sont</w:t>
      </w:r>
      <w:r w:rsidR="00F86C28">
        <w:t xml:space="preserve"> </w:t>
      </w:r>
      <w:r w:rsidR="00D63F22">
        <w:t>peu précise</w:t>
      </w:r>
      <w:r w:rsidR="00CE4B7B">
        <w:t>s</w:t>
      </w:r>
      <w:r w:rsidR="00D63F22">
        <w:t>.</w:t>
      </w:r>
      <w:r w:rsidR="00F72E0D">
        <w:t xml:space="preserve"> </w:t>
      </w:r>
      <w:r w:rsidR="00616706">
        <w:t>Afin d’</w:t>
      </w:r>
      <w:r w:rsidR="00C97FB9">
        <w:t>améliorer la précision, i</w:t>
      </w:r>
      <w:r w:rsidR="009772A1">
        <w:t>l</w:t>
      </w:r>
      <w:r w:rsidR="00E47405">
        <w:t xml:space="preserve"> est </w:t>
      </w:r>
      <w:r w:rsidR="00843A97">
        <w:t>recommandé</w:t>
      </w:r>
      <w:r w:rsidR="00E47405">
        <w:t xml:space="preserve"> d’utiliser le modèle complet du palier</w:t>
      </w:r>
      <w:r w:rsidR="00680D6E">
        <w:t xml:space="preserve">. Ce modèle du palier </w:t>
      </w:r>
      <w:r w:rsidR="00922ED1">
        <w:t xml:space="preserve">non linéaire </w:t>
      </w:r>
      <w:r w:rsidR="00E47405">
        <w:t>résou</w:t>
      </w:r>
      <w:r w:rsidR="00843A97">
        <w:t>t</w:t>
      </w:r>
      <w:r w:rsidR="00E47405">
        <w:t xml:space="preserve"> l’équation de Reynolds couplé</w:t>
      </w:r>
      <w:r w:rsidR="00A16AEC">
        <w:t>e</w:t>
      </w:r>
      <w:r w:rsidR="00E47405">
        <w:t xml:space="preserve"> avec l’équation de l’énergie</w:t>
      </w:r>
      <w:r w:rsidR="00547F06">
        <w:t xml:space="preserve"> </w:t>
      </w:r>
      <w:r w:rsidR="00843A97">
        <w:t>pour</w:t>
      </w:r>
      <w:r w:rsidR="001E0A99">
        <w:t xml:space="preserve"> </w:t>
      </w:r>
      <w:r w:rsidR="00B10ED9">
        <w:t>calculer</w:t>
      </w:r>
      <w:r w:rsidR="00E47405">
        <w:t xml:space="preserve"> les forces fluides. </w:t>
      </w:r>
    </w:p>
    <w:p w14:paraId="0E65A54E" w14:textId="4760295E" w:rsidR="006305A1" w:rsidRDefault="00CA7C73" w:rsidP="003E7696">
      <w:pPr>
        <w:pStyle w:val="Titre2"/>
        <w:spacing w:line="360" w:lineRule="auto"/>
      </w:pPr>
      <w:r>
        <w:t>Rotor flexible à</w:t>
      </w:r>
      <w:r w:rsidR="006305A1" w:rsidRPr="00FE7BC5">
        <w:t xml:space="preserve"> NDDL</w:t>
      </w:r>
    </w:p>
    <w:p w14:paraId="7EFA55DD" w14:textId="56EA10AC" w:rsidR="007E3AF7" w:rsidRDefault="00D454CC" w:rsidP="00680143">
      <w:pPr>
        <w:spacing w:line="360" w:lineRule="auto"/>
      </w:pPr>
      <w:r>
        <w:t xml:space="preserve">Contrairement au rotor rigide, </w:t>
      </w:r>
      <w:r w:rsidR="009E4E78">
        <w:t>quand les fréquences du mode de flexion sont proches des fréquences d’intérêt ou/et d’excitation</w:t>
      </w:r>
      <w:r w:rsidR="00B506AC">
        <w:t xml:space="preserve">, un modèle de rotor flexible à </w:t>
      </w:r>
      <m:oMath>
        <m:r>
          <w:rPr>
            <w:rFonts w:ascii="Cambria Math" w:hAnsi="Cambria Math"/>
          </w:rPr>
          <m:t>n</m:t>
        </m:r>
      </m:oMath>
      <w:r w:rsidR="00B506AC">
        <w:t xml:space="preserve"> degrés de liberté est nécessaire pour présenter correctement son comportement dynamique. </w:t>
      </w:r>
      <w:r w:rsidR="00577FDA">
        <w:t>La modélisation d</w:t>
      </w:r>
      <w:r w:rsidR="00457D7D">
        <w:t>e tel rotor</w:t>
      </w:r>
      <w:r w:rsidR="00577FDA">
        <w:t xml:space="preserve"> s’est basée</w:t>
      </w:r>
      <w:r w:rsidR="00AB378C">
        <w:t xml:space="preserve"> généralement</w:t>
      </w:r>
      <w:r w:rsidR="00577FDA">
        <w:t xml:space="preserve"> sur la méthode </w:t>
      </w:r>
      <w:r w:rsidR="008131D1">
        <w:t>d</w:t>
      </w:r>
      <w:r w:rsidR="006C5D68">
        <w:t>’</w:t>
      </w:r>
      <w:r w:rsidR="00577FDA">
        <w:t>éléments finis</w:t>
      </w:r>
      <w:r w:rsidR="00986CF4">
        <w:t xml:space="preserve"> qui</w:t>
      </w:r>
      <w:r w:rsidR="00D04F1B">
        <w:t xml:space="preserv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4F2DB8">
        <w:t>[3]</w:t>
      </w:r>
      <w:r w:rsidR="00D12C76">
        <w:fldChar w:fldCharType="end"/>
      </w:r>
      <w:r w:rsidR="00D04F1B">
        <w:t>-</w:t>
      </w:r>
      <w:r w:rsidR="00D12C76">
        <w:fldChar w:fldCharType="begin"/>
      </w:r>
      <w:r w:rsidR="00D12C76">
        <w:instrText xml:space="preserve"> REF _Ref526357534 \r \h </w:instrText>
      </w:r>
      <w:r w:rsidR="00D12C76">
        <w:fldChar w:fldCharType="separate"/>
      </w:r>
      <w:r w:rsidR="004F2DB8">
        <w:t>[5]</w:t>
      </w:r>
      <w:r w:rsidR="00D12C76">
        <w:fldChar w:fldCharType="end"/>
      </w:r>
      <w:r w:rsidR="00D04F1B">
        <w:t>).</w:t>
      </w:r>
      <w:r w:rsidR="00D907A2">
        <w:t xml:space="preserve"> </w:t>
      </w:r>
      <w:r w:rsidR="00547DA3">
        <w:t xml:space="preserve"> </w:t>
      </w:r>
      <w:r w:rsidR="00EE34F8">
        <w:t xml:space="preserve">Après la discrétisation de rotor flexible à l’aide des éléments 1D, </w:t>
      </w:r>
      <w:r w:rsidR="007E3AF7">
        <w:t xml:space="preserve">le système des équations différentielles de mouvement sous forme matricielle </w:t>
      </w:r>
      <w:r w:rsidR="00AD129C">
        <w:t>est établi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129C" w:rsidRPr="00AA3E05" w14:paraId="3A1553EA" w14:textId="77777777" w:rsidTr="00310FB5">
        <w:trPr>
          <w:trHeight w:val="635"/>
          <w:tblHeader/>
          <w:jc w:val="center"/>
        </w:trPr>
        <w:tc>
          <w:tcPr>
            <w:tcW w:w="8080" w:type="dxa"/>
            <w:vAlign w:val="center"/>
          </w:tcPr>
          <w:p w14:paraId="22E68FB6" w14:textId="77777777" w:rsidR="00AD129C" w:rsidRPr="00073466" w:rsidRDefault="00AD129C" w:rsidP="00310FB5">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0223FFB4" w14:textId="77777777" w:rsidR="00AD129C" w:rsidRPr="001C390D" w:rsidRDefault="00AD129C" w:rsidP="00310FB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6" w:name="_Ref532491926"/>
            <w:r w:rsidRPr="001C390D">
              <w:rPr>
                <w:rFonts w:ascii="Calibri" w:eastAsia="Times New Roman" w:hAnsi="Calibri" w:cs="Times New Roman"/>
                <w:i w:val="0"/>
                <w:iCs w:val="0"/>
                <w:color w:val="auto"/>
                <w:sz w:val="22"/>
                <w:szCs w:val="20"/>
                <w:lang w:eastAsia="fr-FR"/>
              </w:rPr>
              <w:t xml:space="preserve"> </w:t>
            </w:r>
            <w:bookmarkEnd w:id="16"/>
          </w:p>
        </w:tc>
      </w:tr>
    </w:tbl>
    <w:p w14:paraId="471C4742" w14:textId="77777777" w:rsidR="00AD129C" w:rsidRDefault="00AD129C" w:rsidP="00680143">
      <w:pPr>
        <w:spacing w:line="360" w:lineRule="auto"/>
      </w:pPr>
    </w:p>
    <w:p w14:paraId="178E8DBF" w14:textId="03AEE397" w:rsidR="007E3AF7" w:rsidRDefault="001C3409" w:rsidP="00680143">
      <w:pPr>
        <w:spacing w:line="360" w:lineRule="auto"/>
      </w:pPr>
      <w:ins w:id="17" w:author="ZHANG Silun" w:date="2018-12-13T19:14:00Z">
        <w:r>
          <w:t>A expliciter les matrices</w:t>
        </w:r>
        <w:r w:rsidR="005615B8">
          <w:t>. Présenter brièvement la construction des matrices et les vecteurs</w:t>
        </w:r>
      </w:ins>
    </w:p>
    <w:p w14:paraId="0A965825" w14:textId="77777777" w:rsidR="007E3AF7" w:rsidRDefault="007E3AF7" w:rsidP="00680143">
      <w:pPr>
        <w:spacing w:line="360" w:lineRule="auto"/>
      </w:pPr>
    </w:p>
    <w:p w14:paraId="44C02828" w14:textId="77777777" w:rsidR="007E3AF7" w:rsidRDefault="007E3AF7" w:rsidP="00680143">
      <w:pPr>
        <w:spacing w:line="360" w:lineRule="auto"/>
      </w:pPr>
    </w:p>
    <w:p w14:paraId="48CBAF86" w14:textId="1097D066" w:rsidR="00FD216E" w:rsidRDefault="00CF12D8" w:rsidP="00FD216E">
      <w:pPr>
        <w:pStyle w:val="Titre2"/>
      </w:pPr>
      <w:r>
        <w:lastRenderedPageBreak/>
        <w:t>Méthode numérique d’intégration temporelles</w:t>
      </w:r>
    </w:p>
    <w:p w14:paraId="563D6EC6" w14:textId="77777777" w:rsidR="00222715" w:rsidRDefault="00222715" w:rsidP="00222715"/>
    <w:p w14:paraId="53623BE2" w14:textId="252B3044"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w:t>
      </w:r>
      <w:r w:rsidR="00CD36BE">
        <w:t xml:space="preserve">est imprécis </w:t>
      </w:r>
      <w:r w:rsidR="00075B43">
        <w:t>pour le</w:t>
      </w:r>
      <w:r w:rsidR="00740EA1">
        <w:t>s</w:t>
      </w:r>
      <w:r w:rsidR="00075B43">
        <w:t xml:space="preserve"> grand</w:t>
      </w:r>
      <w:r w:rsidR="00740EA1">
        <w:t>s</w:t>
      </w:r>
      <w:r w:rsidR="00075B43">
        <w:t xml:space="preserve"> déplacement</w:t>
      </w:r>
      <w:r w:rsidR="00740EA1">
        <w:t>s</w:t>
      </w:r>
      <w:r w:rsidR="00075B43">
        <w:t xml:space="preserve"> du rotor</w:t>
      </w:r>
      <w:r w:rsidR="0067055E">
        <w:t>. L</w:t>
      </w:r>
      <w:r w:rsidR="006C17B3">
        <w:t xml:space="preserve">a résolution des équations de mouvement est </w:t>
      </w:r>
      <w:r w:rsidR="0067055E">
        <w:t xml:space="preserve">ainsi </w:t>
      </w:r>
      <w:r w:rsidR="001D7E2B">
        <w:t>couplée</w:t>
      </w:r>
      <w:r w:rsidR="006C17B3">
        <w:t xml:space="preserve"> avec le modèle non linéaire du palier. </w:t>
      </w:r>
      <w:r w:rsidR="001D7E2B">
        <w:t>Afin de traiter la non-linéarité du palier et améliorer l’efficacité de la résolution,</w:t>
      </w:r>
      <w:r w:rsidR="00E05062">
        <w:t xml:space="preserve"> une méthode d’intégration temporelle</w:t>
      </w:r>
      <w:r w:rsidR="001D7E2B">
        <w:t xml:space="preserve"> mixte</w:t>
      </w:r>
      <w:r w:rsidR="00611A85">
        <w:t xml:space="preserve"> </w:t>
      </w:r>
      <w:r w:rsidR="008A3C45" w:rsidRPr="007960FD">
        <w:rPr>
          <w:b/>
        </w:rPr>
        <w:fldChar w:fldCharType="begin"/>
      </w:r>
      <w:r w:rsidR="008A3C45" w:rsidRPr="007960FD">
        <w:rPr>
          <w:b/>
        </w:rPr>
        <w:instrText xml:space="preserve"> REF _Ref528057257 \r \h  \* MERGEFORMAT </w:instrText>
      </w:r>
      <w:r w:rsidR="008A3C45" w:rsidRPr="007960FD">
        <w:rPr>
          <w:b/>
        </w:rPr>
      </w:r>
      <w:r w:rsidR="008A3C45" w:rsidRPr="007960FD">
        <w:rPr>
          <w:b/>
        </w:rPr>
        <w:fldChar w:fldCharType="separate"/>
      </w:r>
      <w:r w:rsidR="004F2DB8">
        <w:rPr>
          <w:b/>
        </w:rPr>
        <w:t>[7]</w:t>
      </w:r>
      <w:r w:rsidR="008A3C45" w:rsidRPr="007960FD">
        <w:rPr>
          <w:b/>
        </w:rPr>
        <w:fldChar w:fldCharType="end"/>
      </w:r>
      <w:r w:rsidR="007960FD">
        <w:t xml:space="preserve"> </w:t>
      </w:r>
      <w:r w:rsidR="001D7E2B">
        <w:t xml:space="preserve">est utilisée. </w:t>
      </w:r>
      <w:r w:rsidR="00F714E8">
        <w:t>Cette méthode</w:t>
      </w:r>
      <w:r w:rsidR="001D7E2B">
        <w:t xml:space="preserve"> </w:t>
      </w:r>
      <w:r w:rsidR="00E05062">
        <w:t xml:space="preserve">combine </w:t>
      </w:r>
      <w:r w:rsidR="007960FD">
        <w:t xml:space="preserve">le schéma d’intégration temporelle de Newmark avec </w:t>
      </w:r>
      <w:r w:rsidR="00E05062">
        <w:t>la méthode de N</w:t>
      </w:r>
      <w:r w:rsidR="008F2162">
        <w:t>ewton</w:t>
      </w:r>
      <w:r w:rsidR="00E05062">
        <w:t>-</w:t>
      </w:r>
      <w:r w:rsidR="008F2162">
        <w:t>Raphson</w:t>
      </w:r>
      <w:r w:rsidR="00E05062">
        <w:t>.</w:t>
      </w:r>
      <w:r w:rsidR="00A26BF4">
        <w:t xml:space="preserve"> </w:t>
      </w:r>
      <w:r w:rsidR="002211B8">
        <w:t>L’explication détaillée de la méthode est exposée dans la suite.</w:t>
      </w:r>
    </w:p>
    <w:p w14:paraId="59265832" w14:textId="3C57F93B" w:rsidR="00AE292C" w:rsidRDefault="004B0BBF" w:rsidP="00F75027">
      <w:pPr>
        <w:spacing w:line="360" w:lineRule="auto"/>
      </w:pPr>
      <w:r>
        <w:t xml:space="preserve">Dans un premier temps, </w:t>
      </w:r>
      <w:r w:rsidR="001307BB">
        <w:t>l</w:t>
      </w:r>
      <w:r w:rsidR="008750E0">
        <w:t>’</w:t>
      </w:r>
      <w:r w:rsidR="001307BB">
        <w:t>équation d</w:t>
      </w:r>
      <w:r w:rsidR="00EB4D0F">
        <w:t>e</w:t>
      </w:r>
      <w:r w:rsidR="001307BB">
        <w:t xml:space="preserve"> mouvement </w:t>
      </w:r>
      <w:r w:rsidR="00095679" w:rsidRPr="00095679">
        <w:rPr>
          <w:b/>
        </w:rPr>
        <w:fldChar w:fldCharType="begin"/>
      </w:r>
      <w:r w:rsidR="00095679" w:rsidRPr="00095679">
        <w:rPr>
          <w:b/>
        </w:rPr>
        <w:instrText xml:space="preserve"> REF _Ref532491926 \r \h  \* MERGEFORMAT </w:instrText>
      </w:r>
      <w:r w:rsidR="00095679" w:rsidRPr="00095679">
        <w:rPr>
          <w:b/>
        </w:rPr>
      </w:r>
      <w:r w:rsidR="00095679" w:rsidRPr="00095679">
        <w:rPr>
          <w:b/>
        </w:rPr>
        <w:fldChar w:fldCharType="separate"/>
      </w:r>
      <w:r w:rsidR="004F2DB8">
        <w:rPr>
          <w:b/>
        </w:rPr>
        <w:t>Eq.18</w:t>
      </w:r>
      <w:r w:rsidR="00095679" w:rsidRPr="00095679">
        <w:rPr>
          <w:b/>
        </w:rPr>
        <w:fldChar w:fldCharType="end"/>
      </w:r>
      <w:r w:rsidR="00095679">
        <w:rPr>
          <w:b/>
        </w:rPr>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4F2DB8">
        <w:rPr>
          <w:b/>
        </w:rPr>
        <w:t>Eq.19</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 w:name="_Ref527642609"/>
            <w:r w:rsidRPr="001C390D">
              <w:rPr>
                <w:rFonts w:ascii="Calibri" w:eastAsia="Times New Roman" w:hAnsi="Calibri" w:cs="Times New Roman"/>
                <w:i w:val="0"/>
                <w:iCs w:val="0"/>
                <w:color w:val="auto"/>
                <w:sz w:val="22"/>
                <w:szCs w:val="20"/>
                <w:lang w:eastAsia="fr-FR"/>
              </w:rPr>
              <w:t xml:space="preserve"> </w:t>
            </w:r>
            <w:bookmarkEnd w:id="18"/>
          </w:p>
        </w:tc>
      </w:tr>
    </w:tbl>
    <w:p w14:paraId="4B86AACF" w14:textId="2788737D" w:rsidR="004B0BBF" w:rsidRDefault="00E5137C" w:rsidP="00F75027">
      <w:pPr>
        <w:spacing w:line="360" w:lineRule="auto"/>
      </w:pPr>
      <w:r>
        <w:t xml:space="preserve">Cette équation est non linéaire en raison que </w:t>
      </w:r>
      <w:r w:rsidR="00E45234">
        <w:t>le calcul de l’accélération</w:t>
      </w:r>
      <w:r w:rsidR="003146FB">
        <w:t xml:space="preserve"> </w:t>
      </w:r>
      <m:oMath>
        <m:acc>
          <m:accPr>
            <m:chr m:val="̈"/>
            <m:ctrlPr>
              <w:rPr>
                <w:rFonts w:ascii="Cambria Math" w:hAnsi="Cambria Math"/>
                <w:b/>
                <w:i/>
              </w:rPr>
            </m:ctrlPr>
          </m:accPr>
          <m:e>
            <m:r>
              <m:rPr>
                <m:sty m:val="bi"/>
              </m:rPr>
              <w:rPr>
                <w:rFonts w:ascii="Cambria Math" w:hAnsi="Cambria Math"/>
              </w:rPr>
              <m:t>q</m:t>
            </m:r>
          </m:e>
        </m:acc>
      </m:oMath>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w:t>
      </w:r>
      <w:r w:rsidR="004F4A70">
        <w:t>a besoin de connaitre la force non linéaire du palier qui dépend du</w:t>
      </w:r>
      <w:r w:rsidR="00693D66">
        <w:t xml:space="preserve"> déplacement et de la vitesse du rotor</w:t>
      </w:r>
      <w:r w:rsidR="000604FA">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94081F">
        <w:t xml:space="preserve"> </w:t>
      </w:r>
      <w:r w:rsidR="00E10D19">
        <w:t>sont approximés</w:t>
      </w:r>
      <w:r w:rsidR="00B904FB">
        <w:t xml:space="preserve"> par le schéma implicite de Newmark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456865"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456865"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9" w:name="_Ref527644224"/>
            <w:r w:rsidRPr="001C390D">
              <w:rPr>
                <w:rFonts w:ascii="Calibri" w:eastAsia="Times New Roman" w:hAnsi="Calibri" w:cs="Times New Roman"/>
                <w:i w:val="0"/>
                <w:iCs w:val="0"/>
                <w:color w:val="auto"/>
                <w:sz w:val="22"/>
                <w:szCs w:val="20"/>
                <w:lang w:eastAsia="fr-FR"/>
              </w:rPr>
              <w:t xml:space="preserve"> </w:t>
            </w:r>
            <w:bookmarkEnd w:id="19"/>
          </w:p>
        </w:tc>
      </w:tr>
    </w:tbl>
    <w:p w14:paraId="3267BC10" w14:textId="77777777" w:rsidR="008F134E" w:rsidRDefault="003E2016" w:rsidP="00F75027">
      <w:pPr>
        <w:spacing w:line="360" w:lineRule="auto"/>
      </w:pPr>
      <w:r>
        <w:t xml:space="preserve">où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5BD058F2" w:rsidR="00A83CCE" w:rsidRPr="00F37648" w:rsidRDefault="008F134E" w:rsidP="00F75027">
      <w:pPr>
        <w:spacing w:line="360" w:lineRule="auto"/>
      </w:pPr>
      <w:r>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Newton-Raphson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Newton-Raphson</w:t>
      </w:r>
      <w:r w:rsidR="00F33019">
        <w:t>.</w:t>
      </w:r>
      <w:r w:rsidR="00617777">
        <w:t xml:space="preserve"> </w:t>
      </w:r>
      <w:r w:rsidR="001E5322" w:rsidRPr="00F37648">
        <w:rPr>
          <w:rFonts w:eastAsiaTheme="minorEastAsia"/>
        </w:rPr>
        <w:t>Afin de faciliter 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4F2DB8">
        <w:rPr>
          <w:rFonts w:eastAsiaTheme="minorEastAsia"/>
        </w:rPr>
        <w:t>Eq.20</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83733E">
            <w:pPr>
              <w:numPr>
                <w:ilvl w:val="0"/>
                <w:numId w:val="3"/>
              </w:numPr>
              <w:overflowPunct/>
              <w:autoSpaceDE/>
              <w:autoSpaceDN/>
              <w:adjustRightInd/>
              <w:spacing w:before="120" w:after="120" w:line="360" w:lineRule="auto"/>
              <w:jc w:val="left"/>
              <w:textAlignment w:val="auto"/>
              <w:rPr>
                <w:rFonts w:eastAsiaTheme="minorEastAsia"/>
              </w:rPr>
            </w:pPr>
            <w:bookmarkStart w:id="20" w:name="_Ref527647596"/>
            <w:r w:rsidRPr="00F37648">
              <w:rPr>
                <w:rFonts w:eastAsiaTheme="minorEastAsia"/>
              </w:rPr>
              <w:t xml:space="preserve"> </w:t>
            </w:r>
            <w:bookmarkEnd w:id="20"/>
          </w:p>
        </w:tc>
      </w:tr>
    </w:tbl>
    <w:p w14:paraId="4E1ECA40" w14:textId="43F90EA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018337EF" w:rsidR="003C7F02" w:rsidRPr="0079382D" w:rsidRDefault="00456865"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456865"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375A419E"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Newton-Raphson</w:t>
      </w:r>
      <w:r w:rsidR="007B45C4">
        <w:t xml:space="preserve"> (</w:t>
      </w:r>
      <w:r w:rsidR="007B45C4" w:rsidRPr="00563D0F">
        <w:rPr>
          <w:b/>
        </w:rPr>
        <w:fldChar w:fldCharType="begin"/>
      </w:r>
      <w:r w:rsidR="007B45C4" w:rsidRPr="00563D0F">
        <w:rPr>
          <w:b/>
        </w:rPr>
        <w:instrText xml:space="preserve"> REF _Ref532560710 \r \h </w:instrText>
      </w:r>
      <w:r w:rsidR="00563D0F">
        <w:rPr>
          <w:b/>
        </w:rPr>
        <w:instrText xml:space="preserve"> \* MERGEFORMAT </w:instrText>
      </w:r>
      <w:r w:rsidR="007B45C4" w:rsidRPr="00563D0F">
        <w:rPr>
          <w:b/>
        </w:rPr>
      </w:r>
      <w:r w:rsidR="007B45C4" w:rsidRPr="00563D0F">
        <w:rPr>
          <w:b/>
        </w:rPr>
        <w:fldChar w:fldCharType="separate"/>
      </w:r>
      <w:r w:rsidR="004F2DB8">
        <w:rPr>
          <w:b/>
        </w:rPr>
        <w:t>Eq.23</w:t>
      </w:r>
      <w:r w:rsidR="007B45C4" w:rsidRPr="00563D0F">
        <w:rPr>
          <w:b/>
        </w:rPr>
        <w:fldChar w:fldCharType="end"/>
      </w:r>
      <w:r w:rsidR="007B45C4">
        <w:t>)</w:t>
      </w:r>
      <w:r w:rsidR="007A23FA">
        <w:t xml:space="preserve">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456865"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83733E">
            <w:pPr>
              <w:numPr>
                <w:ilvl w:val="0"/>
                <w:numId w:val="3"/>
              </w:numPr>
              <w:overflowPunct/>
              <w:autoSpaceDE/>
              <w:autoSpaceDN/>
              <w:adjustRightInd/>
              <w:spacing w:before="120" w:after="120" w:line="360" w:lineRule="auto"/>
              <w:textAlignment w:val="auto"/>
              <w:rPr>
                <w:rFonts w:eastAsiaTheme="minorEastAsia"/>
              </w:rPr>
            </w:pPr>
            <w:bookmarkStart w:id="21" w:name="_Ref532560710"/>
            <w:r w:rsidRPr="00F37648">
              <w:rPr>
                <w:rFonts w:eastAsiaTheme="minorEastAsia"/>
              </w:rPr>
              <w:t xml:space="preserve"> </w:t>
            </w:r>
            <w:bookmarkEnd w:id="21"/>
          </w:p>
        </w:tc>
      </w:tr>
    </w:tbl>
    <w:p w14:paraId="30576E1D" w14:textId="3F75289B" w:rsidR="00EF162C" w:rsidRDefault="00EF162C" w:rsidP="00F75027">
      <w:pPr>
        <w:spacing w:line="360" w:lineRule="auto"/>
      </w:pPr>
      <w:r>
        <w:t xml:space="preserve">où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est la matrice jacobienne</w:t>
      </w:r>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456865"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e.g. 1E-</w:t>
      </w:r>
      <w:r w:rsidR="00DA0B4C">
        <w:t>3</w:t>
      </w:r>
      <w:r>
        <w:t xml:space="preserve">. </w:t>
      </w:r>
    </w:p>
    <w:p w14:paraId="4885E3D7" w14:textId="5A9D3E7F" w:rsidR="00484B7C" w:rsidRDefault="00484B7C" w:rsidP="00F75027">
      <w:pPr>
        <w:spacing w:line="360" w:lineRule="auto"/>
      </w:pPr>
      <w:r>
        <w:t>La matrice jacob</w:t>
      </w:r>
      <w:r w:rsidR="000F44A3">
        <w:t xml:space="preserve">ienne est </w:t>
      </w:r>
      <w:r w:rsidR="00C12347">
        <w:t xml:space="preserve">en </w:t>
      </w:r>
      <w:r w:rsidR="000F44A3">
        <w:t>fonction du vecteur de</w:t>
      </w:r>
      <w:r>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456865"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83733E">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549F3EB0" w:rsidR="00AA3E68" w:rsidRDefault="0097740F" w:rsidP="00F75027">
      <w:pPr>
        <w:spacing w:line="360" w:lineRule="auto"/>
      </w:pPr>
      <w:r>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4F2DB8">
        <w:t>Eq.19</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2DE15C7" w:rsidR="001411F6" w:rsidRPr="00822945" w:rsidRDefault="00456865" w:rsidP="00920D93">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83733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r>
        <w:t>o</w:t>
      </w:r>
      <w:r w:rsidR="006C6406">
        <w:t>ù</w:t>
      </w:r>
      <w:r>
        <w:t> :</w:t>
      </w:r>
    </w:p>
    <w:p w14:paraId="19C3DBA4" w14:textId="65AFE828" w:rsidR="00330128" w:rsidRPr="00890D7C" w:rsidRDefault="00456865"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6739D258" w14:textId="41AD1AB1" w:rsidR="00313785" w:rsidRDefault="00313785" w:rsidP="00295BC1">
      <w:pPr>
        <w:spacing w:line="360" w:lineRule="auto"/>
      </w:pPr>
      <w:r>
        <w:t>Il est constaté que la raideur et l’amortissement du palier sont nécessaires pour évaluer le dérivé de l’accélération. Ces informations sont calculées de manière numérique par différences fini</w:t>
      </w:r>
      <w:r w:rsidR="00AA7B92">
        <w:t>e</w:t>
      </w:r>
      <w:r>
        <w:t xml:space="preserve">s. </w:t>
      </w:r>
      <w:r w:rsidR="006E7140">
        <w:t>L</w:t>
      </w:r>
      <w:r>
        <w:t xml:space="preserve">es raideurs et les amortissements utilisés ici ne sont pas obtenus à la position statique du palier. Ils sont évalué de manière dynamique de telle sorte la force hydrodynamique précise est utilisée. </w:t>
      </w:r>
    </w:p>
    <w:p w14:paraId="30477800" w14:textId="73E0D04D" w:rsidR="00313785" w:rsidRDefault="00313785" w:rsidP="00295BC1">
      <w:pPr>
        <w:spacing w:line="360" w:lineRule="auto"/>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jacobienne pourrait être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puisque la raideur et l’amortissement du palier restent valable</w:t>
      </w:r>
      <w:r w:rsidR="00BC5263">
        <w:t>s</w:t>
      </w:r>
      <w:r>
        <w:t xml:space="preserve"> au voisinage de la 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t xml:space="preserve">. Deux critères de réévaluation de la matrice jacobienne sont proposés dans l’algorithme utilisé qui </w:t>
      </w:r>
      <w:r>
        <w:lastRenderedPageBreak/>
        <w:t>permettent d’éviter le calcul redondant et non nécessaire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t xml:space="preserve">, sachant que l’évaluation de matrice est onéreux en terme de temps de calcul. Un des critères suppose que la réévaluation de 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0C0572">
        <w:t xml:space="preserve"> est </w:t>
      </w:r>
      <w:r>
        <w:t xml:space="preserve">nécessaire quand la norme </w:t>
      </w:r>
      <w:r w:rsidRPr="000C0572">
        <w:t>euclidienne</w:t>
      </w:r>
      <w:r>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Pr>
          <w:b/>
        </w:rPr>
        <w:t xml:space="preserve"> </w:t>
      </w:r>
      <w:r>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t xml:space="preserve">. L’autre suppose simplement que la réévaluation est réalisée quand le nombre d’itération de la méthode Newton-Raphson dépasse 5. L’algorithme complet de cette méthode d’intégration temporelle est présenté dans la </w:t>
      </w:r>
      <w:r w:rsidRPr="009F7E9B">
        <w:rPr>
          <w:b/>
          <w:i/>
        </w:rPr>
        <w:fldChar w:fldCharType="begin"/>
      </w:r>
      <w:r w:rsidRPr="009F7E9B">
        <w:rPr>
          <w:b/>
          <w:i/>
        </w:rPr>
        <w:instrText xml:space="preserve"> REF _Ref528070494 \h  \* MERGEFORMAT </w:instrText>
      </w:r>
      <w:r w:rsidRPr="009F7E9B">
        <w:rPr>
          <w:b/>
          <w:i/>
        </w:rPr>
      </w:r>
      <w:r w:rsidRPr="009F7E9B">
        <w:rPr>
          <w:b/>
          <w:i/>
        </w:rPr>
        <w:fldChar w:fldCharType="separate"/>
      </w:r>
      <w:r w:rsidR="004F2DB8" w:rsidRPr="004F2DB8">
        <w:rPr>
          <w:b/>
          <w:i/>
          <w:iCs/>
        </w:rPr>
        <w:t>Figure 7</w:t>
      </w:r>
      <w:r w:rsidRPr="009F7E9B">
        <w:rPr>
          <w:b/>
          <w:i/>
        </w:rPr>
        <w:fldChar w:fldCharType="end"/>
      </w:r>
      <w:r>
        <w:t xml:space="preserve">. </w:t>
      </w:r>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lang w:val="en-US" w:eastAsia="zh-CN"/>
        </w:rPr>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25FEFEEA"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22"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7</w:t>
      </w:r>
      <w:r w:rsidRPr="00CE3A86">
        <w:rPr>
          <w:rFonts w:ascii="Calibri" w:eastAsia="Times New Roman" w:hAnsi="Calibri" w:cs="Times New Roman"/>
          <w:i w:val="0"/>
          <w:iCs w:val="0"/>
          <w:color w:val="auto"/>
          <w:sz w:val="22"/>
          <w:szCs w:val="20"/>
          <w:lang w:eastAsia="fr-FR"/>
        </w:rPr>
        <w:fldChar w:fldCharType="end"/>
      </w:r>
      <w:bookmarkEnd w:id="22"/>
      <w:r>
        <w:rPr>
          <w:rFonts w:ascii="Calibri" w:eastAsia="Times New Roman" w:hAnsi="Calibri" w:cs="Times New Roman"/>
          <w:i w:val="0"/>
          <w:iCs w:val="0"/>
          <w:color w:val="auto"/>
          <w:sz w:val="22"/>
          <w:szCs w:val="20"/>
          <w:lang w:eastAsia="fr-FR"/>
        </w:rPr>
        <w:t> : algorithme utilisé pour l’analyse transitoire non linéaire</w:t>
      </w:r>
    </w:p>
    <w:p w14:paraId="3A65F732" w14:textId="47AABF55" w:rsidR="00665B56" w:rsidRDefault="00710C4E" w:rsidP="008E3480">
      <w:pPr>
        <w:pStyle w:val="Titre2"/>
      </w:pPr>
      <w:r>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262ACC">
      <w:pPr>
        <w:pStyle w:val="Titre3"/>
      </w:pPr>
      <w:r>
        <w:t xml:space="preserve">Méthode de shooting </w:t>
      </w:r>
    </w:p>
    <w:p w14:paraId="3E3B0447" w14:textId="616ADA92"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sidRPr="00B0749D">
        <w:rPr>
          <w:b/>
          <w:noProof/>
        </w:rPr>
        <w:fldChar w:fldCharType="begin"/>
      </w:r>
      <w:r w:rsidR="00D1619F" w:rsidRPr="00B0749D">
        <w:rPr>
          <w:b/>
          <w:noProof/>
        </w:rPr>
        <w:instrText xml:space="preserve"> REF _Ref478549772 \r \h </w:instrText>
      </w:r>
      <w:r w:rsidR="00CB44A3" w:rsidRPr="00B0749D">
        <w:rPr>
          <w:b/>
          <w:noProof/>
        </w:rPr>
        <w:instrText xml:space="preserve"> \* MERGEFORMAT </w:instrText>
      </w:r>
      <w:r w:rsidR="00D1619F" w:rsidRPr="00B0749D">
        <w:rPr>
          <w:b/>
          <w:noProof/>
        </w:rPr>
      </w:r>
      <w:r w:rsidR="00D1619F" w:rsidRPr="00B0749D">
        <w:rPr>
          <w:b/>
          <w:noProof/>
        </w:rPr>
        <w:fldChar w:fldCharType="separate"/>
      </w:r>
      <w:r w:rsidR="004F2DB8">
        <w:rPr>
          <w:b/>
          <w:noProof/>
        </w:rPr>
        <w:t>Eq.27</w:t>
      </w:r>
      <w:r w:rsidR="00D1619F" w:rsidRPr="00B0749D">
        <w:rPr>
          <w:b/>
          <w:noProof/>
        </w:rPr>
        <w:fldChar w:fldCharType="end"/>
      </w:r>
      <w:r w:rsidR="00D1619F">
        <w:rPr>
          <w:noProof/>
        </w:rPr>
        <w:t xml:space="preserve"> afin de définir la condition de périodicité.</w:t>
      </w:r>
      <w:r w:rsidR="00EE3E0E">
        <w:rPr>
          <w:noProof/>
        </w:rPr>
        <w:t xml:space="preserve"> </w:t>
      </w:r>
    </w:p>
    <w:tbl>
      <w:tblPr>
        <w:tblStyle w:val="Grilledutableau"/>
        <w:tblW w:w="90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71"/>
        <w:gridCol w:w="1706"/>
      </w:tblGrid>
      <w:tr w:rsidR="00FA7CF5" w:rsidRPr="0081010A" w14:paraId="32A8DF46" w14:textId="77777777" w:rsidTr="0026274C">
        <w:trPr>
          <w:trHeight w:val="635"/>
          <w:jc w:val="center"/>
        </w:trPr>
        <w:tc>
          <w:tcPr>
            <w:tcW w:w="7371" w:type="dxa"/>
            <w:vAlign w:val="center"/>
          </w:tcPr>
          <w:p w14:paraId="791FE125" w14:textId="24968EF9" w:rsidR="00FA7CF5" w:rsidRPr="00737867" w:rsidRDefault="00456865" w:rsidP="00CE3EA5">
            <w:pPr>
              <w:spacing w:line="360" w:lineRule="auto"/>
              <w:rPr>
                <w:noProof/>
              </w:rPr>
            </w:pPr>
            <m:oMathPara>
              <m:oMath>
                <m:sSub>
                  <m:sSubPr>
                    <m:ctrlPr>
                      <w:rPr>
                        <w:rFonts w:ascii="Cambria Math" w:hAnsi="Cambria Math"/>
                        <w:b/>
                        <w:i/>
                      </w:rPr>
                    </m:ctrlPr>
                  </m:sSubPr>
                  <m:e>
                    <m:r>
                      <m:rPr>
                        <m:sty m:val="bi"/>
                      </m:rPr>
                      <w:rPr>
                        <w:rFonts w:ascii="Cambria Math" w:hAnsi="Cambria Math"/>
                      </w:rPr>
                      <m:t>R</m:t>
                    </m:r>
                  </m:e>
                  <m:sub>
                    <m: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r>
                  <m:rPr>
                    <m:sty m:val="bi"/>
                  </m:rPr>
                  <w:rPr>
                    <w:rFonts w:eastAsia="宋体"/>
                  </w:rPr>
                  <w:br/>
                </m:r>
              </m:oMath>
            </m:oMathPara>
            <w:r w:rsidR="00BA7DA7">
              <w:rPr>
                <w:noProof/>
              </w:rPr>
              <w:t>où</w:t>
            </w:r>
            <w:r w:rsidR="00737867">
              <w:rPr>
                <w:noProof/>
              </w:rPr>
              <w:t> :</w:t>
            </w:r>
            <w:r w:rsidR="00737867">
              <w:rPr>
                <w:noProof/>
              </w:rPr>
              <w:br/>
            </w: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m:t>
                          </m:r>
                          <m:r>
                            <w:rPr>
                              <w:rFonts w:ascii="Cambria Math" w:hAnsi="Cambria Math"/>
                            </w:rPr>
                            <m:t>t</m:t>
                          </m:r>
                          <m:r>
                            <m:rPr>
                              <m:sty m:val="bi"/>
                            </m:rPr>
                            <w:rPr>
                              <w:rFonts w:ascii="Cambria Math" w:hAnsi="Cambria Math"/>
                            </w:rPr>
                            <m: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m:t>
                          </m:r>
                          <m:r>
                            <w:rPr>
                              <w:rFonts w:ascii="Cambria Math" w:hAnsi="Cambria Math"/>
                            </w:rPr>
                            <m:t>t</m:t>
                          </m:r>
                          <m:r>
                            <m:rPr>
                              <m:sty m:val="bi"/>
                            </m:rPr>
                            <w:rPr>
                              <w:rFonts w:ascii="Cambria Math" w:hAnsi="Cambria Math"/>
                            </w:rPr>
                            <m:t>)</m:t>
                          </m:r>
                        </m:e>
                      </m:mr>
                    </m:m>
                  </m:e>
                </m:d>
              </m:oMath>
            </m:oMathPara>
          </w:p>
        </w:tc>
        <w:tc>
          <w:tcPr>
            <w:tcW w:w="1706" w:type="dxa"/>
            <w:vAlign w:val="center"/>
          </w:tcPr>
          <w:p w14:paraId="570D41F9" w14:textId="77777777" w:rsidR="00FA7CF5" w:rsidRPr="00737867"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3" w:name="_Ref478549772"/>
            <w:bookmarkStart w:id="24" w:name="_Ref478549690"/>
            <w:r w:rsidRPr="00737867">
              <w:rPr>
                <w:rFonts w:ascii="Times New Roman" w:eastAsia="Times New Roman" w:hAnsi="Times New Roman"/>
                <w:b/>
                <w:iCs w:val="0"/>
                <w:color w:val="auto"/>
                <w:sz w:val="22"/>
                <w:szCs w:val="22"/>
                <w:lang w:eastAsia="fr-FR"/>
              </w:rPr>
              <w:t xml:space="preserve"> </w:t>
            </w:r>
            <w:bookmarkEnd w:id="23"/>
          </w:p>
        </w:tc>
        <w:bookmarkEnd w:id="24"/>
      </w:tr>
    </w:tbl>
    <w:p w14:paraId="3779A14F" w14:textId="3757A7DA" w:rsidR="00DB49BA" w:rsidRDefault="005E38E9" w:rsidP="00CB44A3">
      <w:pPr>
        <w:spacing w:line="360" w:lineRule="auto"/>
      </w:pPr>
      <w:r>
        <w:rPr>
          <w:noProof/>
        </w:rPr>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275CFC">
        <w:rPr>
          <w:noProof/>
        </w:rPr>
        <w:t>une série</w:t>
      </w:r>
      <w:r w:rsidR="00C32529">
        <w:rPr>
          <w:noProof/>
        </w:rPr>
        <w:t xml:space="preserve"> du vecteur de</w:t>
      </w:r>
      <w:r w:rsidR="00CF6777">
        <w:t xml:space="preserve"> </w:t>
      </w:r>
      <w:r w:rsidR="00DB5D89">
        <w:t>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DB5D89">
        <w:rPr>
          <w:b/>
          <w:bCs/>
          <w:iCs/>
        </w:rPr>
        <w:t xml:space="preserve"> </w:t>
      </w:r>
      <w:r w:rsidR="00275CFC" w:rsidRPr="00275CFC">
        <w:rPr>
          <w:bCs/>
          <w:iCs/>
        </w:rPr>
        <w:t>est introduite</w:t>
      </w:r>
      <w:r w:rsidR="00275CFC">
        <w:rPr>
          <w:b/>
          <w:bCs/>
          <w:iCs/>
        </w:rPr>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B010F5">
        <w:rPr>
          <w:b/>
        </w:rPr>
        <w:fldChar w:fldCharType="begin"/>
      </w:r>
      <w:r w:rsidR="00FA7CF5" w:rsidRPr="00B010F5">
        <w:rPr>
          <w:b/>
        </w:rPr>
        <w:instrText xml:space="preserve"> REF _Ref478549772 \r \h  \* MERGEFORMAT </w:instrText>
      </w:r>
      <w:r w:rsidR="00FA7CF5" w:rsidRPr="00B010F5">
        <w:rPr>
          <w:b/>
        </w:rPr>
      </w:r>
      <w:r w:rsidR="00FA7CF5" w:rsidRPr="00B010F5">
        <w:rPr>
          <w:b/>
        </w:rPr>
        <w:fldChar w:fldCharType="separate"/>
      </w:r>
      <w:r w:rsidR="004F2DB8">
        <w:rPr>
          <w:b/>
        </w:rPr>
        <w:t>Eq.27</w:t>
      </w:r>
      <w:r w:rsidR="00FA7CF5" w:rsidRPr="00B010F5">
        <w:rPr>
          <w:b/>
        </w:rPr>
        <w:fldChar w:fldCharType="end"/>
      </w:r>
      <w:r w:rsidR="00550498">
        <w:t xml:space="preserve"> perturbée</w:t>
      </w:r>
      <w:r w:rsidR="00FA7CF5">
        <w:t xml:space="preserve"> </w:t>
      </w:r>
      <w:r w:rsidR="00FA7CF5" w:rsidRPr="00DE111A">
        <w:t xml:space="preserve">est </w:t>
      </w:r>
      <w:r w:rsidR="00B46F08">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456865"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83733E">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5" w:name="_Ref532562776"/>
            <w:r>
              <w:rPr>
                <w:rFonts w:ascii="Times New Roman" w:eastAsia="Times New Roman" w:hAnsi="Times New Roman"/>
                <w:b/>
                <w:iCs w:val="0"/>
                <w:color w:val="auto"/>
                <w:sz w:val="22"/>
                <w:szCs w:val="22"/>
                <w:lang w:val="en-US" w:eastAsia="fr-FR"/>
              </w:rPr>
              <w:t xml:space="preserve"> </w:t>
            </w:r>
            <w:bookmarkEnd w:id="25"/>
          </w:p>
        </w:tc>
      </w:tr>
    </w:tbl>
    <w:p w14:paraId="1DD24B8C" w14:textId="57ED1524" w:rsidR="00BC5E15" w:rsidRDefault="00A7547D" w:rsidP="00CB44A3">
      <w:pPr>
        <w:spacing w:line="360" w:lineRule="auto"/>
        <w:rPr>
          <w:noProof/>
        </w:rPr>
      </w:pPr>
      <w:r>
        <w:rPr>
          <w:noProof/>
        </w:rPr>
        <w:t>L</w:t>
      </w:r>
      <w:r w:rsidR="00BC5E15">
        <w:rPr>
          <w:noProof/>
        </w:rPr>
        <w:t xml:space="preserve">a perturbation </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sidRPr="00BC5E15">
        <w:rPr>
          <w:noProof/>
        </w:rPr>
        <w:t xml:space="preserve"> est</w:t>
      </w:r>
      <w:r w:rsidR="00676094">
        <w:rPr>
          <w:noProof/>
        </w:rPr>
        <w:t xml:space="preserve"> </w:t>
      </w:r>
      <w:r w:rsidR="00BC5E15">
        <w:rPr>
          <w:noProof/>
        </w:rPr>
        <w:t>appliqué</w:t>
      </w:r>
      <w:r w:rsidR="0070208D">
        <w:rPr>
          <w:noProof/>
        </w:rPr>
        <w:t>e</w:t>
      </w:r>
      <w:r w:rsidR="00676094">
        <w:rPr>
          <w:noProof/>
        </w:rPr>
        <w:t xml:space="preserve"> autant de fois que la dimention du vecteur</w:t>
      </w:r>
      <w:r w:rsidR="00BC5E15">
        <w:rPr>
          <w:noProof/>
        </w:rPr>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BC5E15">
        <w:rPr>
          <w:b/>
          <w:noProof/>
        </w:rPr>
        <w:t xml:space="preserve">. </w:t>
      </w:r>
      <w:r w:rsidR="006F5C55" w:rsidRPr="006F5C55">
        <w:rPr>
          <w:noProof/>
        </w:rPr>
        <w:t>Cha</w:t>
      </w:r>
      <w:r w:rsidR="006F5C55">
        <w:rPr>
          <w:noProof/>
        </w:rPr>
        <w:t>que perturbation est réalisé</w:t>
      </w:r>
      <w:r w:rsidR="00FF5DDD">
        <w:rPr>
          <w:noProof/>
        </w:rPr>
        <w:t>e</w:t>
      </w:r>
      <w:r w:rsidR="006F5C55">
        <w:rPr>
          <w:noProof/>
        </w:rPr>
        <w:t xml:space="preserve"> à un élément différent dans le vecteur. </w:t>
      </w:r>
      <w:r w:rsidR="009B6841" w:rsidRPr="009B6841">
        <w:rPr>
          <w:noProof/>
        </w:rPr>
        <w:t xml:space="preserve">Par </w:t>
      </w:r>
      <w:r w:rsidR="00953292">
        <w:rPr>
          <w:noProof/>
        </w:rPr>
        <w:t xml:space="preserve">exemple, </w:t>
      </w:r>
      <w:r w:rsidR="009E7235">
        <w:rPr>
          <w:noProof/>
        </w:rPr>
        <w:t>dans le cas d’</w:t>
      </w:r>
      <w:r w:rsidR="009B6841">
        <w:rPr>
          <w:noProof/>
        </w:rPr>
        <w:t xml:space="preserve">un rotor à 4 degrés de liberté, </w:t>
      </w:r>
      <w:r w:rsidR="00953292">
        <w:rPr>
          <w:noProof/>
        </w:rPr>
        <w:t>la perturbation est réalisée pour huit fois</w:t>
      </w:r>
      <w:r w:rsidR="00C21945">
        <w:rPr>
          <w:noProof/>
        </w:rPr>
        <w:t xml:space="preserve"> : quatre fois </w:t>
      </w:r>
      <w:r w:rsidR="00CE3E1A">
        <w:rPr>
          <w:noProof/>
        </w:rPr>
        <w:t xml:space="preserve">respecteviement </w:t>
      </w:r>
      <w:r w:rsidR="00C21945">
        <w:rPr>
          <w:noProof/>
        </w:rPr>
        <w:t xml:space="preserve">sur </w:t>
      </w:r>
      <m:oMath>
        <m:r>
          <m:rPr>
            <m:sty m:val="bi"/>
          </m:rPr>
          <w:rPr>
            <w:rFonts w:ascii="Cambria Math" w:hAnsi="Cambria Math"/>
          </w:rPr>
          <m:t>q</m:t>
        </m:r>
      </m:oMath>
      <w:r w:rsidR="00C21945" w:rsidRPr="00C21945">
        <w:rPr>
          <w:noProof/>
        </w:rPr>
        <w:t xml:space="preserve"> et </w:t>
      </w:r>
      <m:oMath>
        <m:acc>
          <m:accPr>
            <m:chr m:val="̇"/>
            <m:ctrlPr>
              <w:rPr>
                <w:rFonts w:ascii="Cambria Math" w:hAnsi="Cambria Math"/>
                <w:b/>
                <w:i/>
              </w:rPr>
            </m:ctrlPr>
          </m:accPr>
          <m:e>
            <m:r>
              <m:rPr>
                <m:sty m:val="bi"/>
              </m:rPr>
              <w:rPr>
                <w:rFonts w:ascii="Cambria Math" w:hAnsi="Cambria Math"/>
              </w:rPr>
              <m:t>q</m:t>
            </m:r>
          </m:e>
        </m:acc>
      </m:oMath>
      <w:r w:rsidR="00CD47FE">
        <w:rPr>
          <w:noProof/>
        </w:rPr>
        <w:t>.</w:t>
      </w:r>
    </w:p>
    <w:p w14:paraId="42A4023B" w14:textId="5D56B67E" w:rsidR="00FA7CF5" w:rsidRPr="005F2AA2" w:rsidRDefault="004845FB" w:rsidP="00CB44A3">
      <w:pPr>
        <w:spacing w:line="360" w:lineRule="auto"/>
        <w:rPr>
          <w:noProof/>
        </w:rPr>
      </w:pPr>
      <w:r>
        <w:rPr>
          <w:noProof/>
        </w:rPr>
        <w:t>L</w:t>
      </w:r>
      <w:r w:rsidR="00D15BCD">
        <w:rPr>
          <w:noProof/>
        </w:rPr>
        <w:t>a formulation de la méthode Newton-Raphson est ainsi 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9DAA5D7" w:rsidR="00FA7CF5" w:rsidRPr="00BC5E15" w:rsidRDefault="00456865" w:rsidP="00176859">
            <w:pPr>
              <w:spacing w:before="120" w:after="120" w:line="360" w:lineRule="auto"/>
              <w:jc w:val="center"/>
              <w:rPr>
                <w:rFonts w:eastAsia="宋体"/>
                <w:i/>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BC5E15" w:rsidRDefault="00FA7CF5"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6" w:name="_Ref507252382"/>
            <w:r w:rsidRPr="00BC5E15">
              <w:rPr>
                <w:rFonts w:ascii="Times New Roman" w:eastAsia="Times New Roman" w:hAnsi="Times New Roman"/>
                <w:b/>
                <w:iCs w:val="0"/>
                <w:color w:val="auto"/>
                <w:sz w:val="22"/>
                <w:szCs w:val="22"/>
                <w:lang w:eastAsia="fr-FR"/>
              </w:rPr>
              <w:t xml:space="preserve"> </w:t>
            </w:r>
            <w:bookmarkEnd w:id="26"/>
          </w:p>
        </w:tc>
      </w:tr>
    </w:tbl>
    <w:p w14:paraId="30AC0715" w14:textId="55F6014A" w:rsidR="00F43D4A" w:rsidRDefault="00F43D4A" w:rsidP="00F43D4A">
      <w:pPr>
        <w:spacing w:line="360" w:lineRule="auto"/>
        <w:rPr>
          <w:noProof/>
        </w:rPr>
      </w:pPr>
      <w:r>
        <w:rPr>
          <w:noProof/>
        </w:rPr>
        <w:t>la matrice jacobienne</w:t>
      </w:r>
      <w:r w:rsidR="00943B39">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943B39">
        <w:rPr>
          <w:noProof/>
        </w:rPr>
        <w:t xml:space="preserve"> </w:t>
      </w:r>
      <w:r>
        <w:rPr>
          <w:noProof/>
        </w:rPr>
        <w:t xml:space="preserv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596D66B2" w:rsidR="00C11A39" w:rsidRPr="00AA3E05" w:rsidRDefault="00456865" w:rsidP="00FA460D">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den>
                </m:f>
                <m:r>
                  <m:rPr>
                    <m:sty m:val="bi"/>
                  </m:rPr>
                  <w:rPr>
                    <w:rFonts w:ascii="Cambria Math" w:hAnsi="Cambria Math"/>
                  </w:rPr>
                  <m:t>-I</m:t>
                </m:r>
              </m:oMath>
            </m:oMathPara>
          </w:p>
        </w:tc>
        <w:tc>
          <w:tcPr>
            <w:tcW w:w="1632" w:type="dxa"/>
            <w:vAlign w:val="center"/>
          </w:tcPr>
          <w:p w14:paraId="01A165B1" w14:textId="77777777" w:rsidR="00C11A39" w:rsidRPr="0081010A" w:rsidRDefault="00C11A39"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78082FEA" w:rsidR="003E1234" w:rsidRDefault="003E1234" w:rsidP="003E1234">
      <w:pPr>
        <w:spacing w:line="360" w:lineRule="auto"/>
        <w:rPr>
          <w:noProof/>
        </w:rPr>
      </w:pPr>
      <w:r>
        <w:rPr>
          <w:noProof/>
        </w:rPr>
        <w:t xml:space="preserve">où la matrice de monodromie </w:t>
      </w:r>
      <m:oMath>
        <m:r>
          <m:rPr>
            <m:sty m:val="b"/>
          </m:rPr>
          <w:rPr>
            <w:rFonts w:ascii="Cambria Math" w:hAnsi="Cambria Math"/>
          </w:rPr>
          <m:t>Φ</m:t>
        </m:r>
      </m:oMath>
      <w:r>
        <w:rPr>
          <w:noProof/>
        </w:rPr>
        <w:t xml:space="preserve"> </w:t>
      </w:r>
      <w:r w:rsidR="00420B0D">
        <w:rPr>
          <w:noProof/>
        </w:rPr>
        <w:t>est définie</w:t>
      </w:r>
      <w:r>
        <w:rPr>
          <w:noProof/>
        </w:rPr>
        <w:t xml:space="preserve"> d’après </w:t>
      </w:r>
      <w:r w:rsidRPr="007F01EC">
        <w:rPr>
          <w:b/>
          <w:noProof/>
        </w:rPr>
        <w:fldChar w:fldCharType="begin"/>
      </w:r>
      <w:r w:rsidRPr="007F01EC">
        <w:rPr>
          <w:b/>
          <w:noProof/>
        </w:rPr>
        <w:instrText xml:space="preserve"> REF _Ref528001806 \r \h </w:instrText>
      </w:r>
      <w:r w:rsidR="007F01EC">
        <w:rPr>
          <w:b/>
          <w:noProof/>
        </w:rPr>
        <w:instrText xml:space="preserve"> \* MERGEFORMAT </w:instrText>
      </w:r>
      <w:r w:rsidRPr="007F01EC">
        <w:rPr>
          <w:b/>
          <w:noProof/>
        </w:rPr>
      </w:r>
      <w:r w:rsidRPr="007F01EC">
        <w:rPr>
          <w:b/>
          <w:noProof/>
        </w:rPr>
        <w:fldChar w:fldCharType="separate"/>
      </w:r>
      <w:r w:rsidR="004F2DB8" w:rsidRPr="007F01EC">
        <w:rPr>
          <w:b/>
          <w:noProof/>
        </w:rPr>
        <w:t>[8]</w:t>
      </w:r>
      <w:r w:rsidRPr="007F01EC">
        <w:rPr>
          <w:b/>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F665AF">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宋体"/>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6D23142B"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sidRPr="007F01EC">
        <w:rPr>
          <w:b/>
          <w:noProof/>
        </w:rPr>
        <w:fldChar w:fldCharType="begin"/>
      </w:r>
      <w:r w:rsidR="00323177" w:rsidRPr="007F01EC">
        <w:rPr>
          <w:b/>
          <w:noProof/>
        </w:rPr>
        <w:instrText xml:space="preserve"> REF _Ref528576979 \r \h </w:instrText>
      </w:r>
      <w:r w:rsidR="007F01EC">
        <w:rPr>
          <w:b/>
          <w:noProof/>
        </w:rPr>
        <w:instrText xml:space="preserve"> \* MERGEFORMAT </w:instrText>
      </w:r>
      <w:r w:rsidR="00323177" w:rsidRPr="007F01EC">
        <w:rPr>
          <w:b/>
          <w:noProof/>
        </w:rPr>
      </w:r>
      <w:r w:rsidR="00323177" w:rsidRPr="007F01EC">
        <w:rPr>
          <w:b/>
          <w:noProof/>
        </w:rPr>
        <w:fldChar w:fldCharType="separate"/>
      </w:r>
      <w:r w:rsidR="004F2DB8" w:rsidRPr="007F01EC">
        <w:rPr>
          <w:b/>
          <w:noProof/>
        </w:rPr>
        <w:t>Eq.32</w:t>
      </w:r>
      <w:r w:rsidR="00323177" w:rsidRPr="007F01EC">
        <w:rPr>
          <w:b/>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F665AF">
        <w:trPr>
          <w:trHeight w:val="635"/>
          <w:jc w:val="center"/>
        </w:trPr>
        <w:tc>
          <w:tcPr>
            <w:tcW w:w="7943" w:type="dxa"/>
            <w:vAlign w:val="center"/>
          </w:tcPr>
          <w:p w14:paraId="2AEDCD0B" w14:textId="0D854BE9" w:rsidR="00D77EFD" w:rsidRPr="00CE7924" w:rsidRDefault="00456865" w:rsidP="00D77EFD">
            <w:pPr>
              <w:spacing w:before="120" w:after="120" w:line="360" w:lineRule="auto"/>
              <w:jc w:val="center"/>
              <w:rPr>
                <w:rFonts w:eastAsia="宋体"/>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宋体" w:hAnsi="Cambria Math"/>
                  </w:rPr>
                  <m:t>=</m:t>
                </m:r>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宋体"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宋体" w:hAnsi="Cambria Math"/>
                            <w:i/>
                            <w:lang w:val="en-US"/>
                          </w:rPr>
                        </m:ctrlPr>
                      </m:num>
                      <m:den>
                        <m:r>
                          <m:rPr>
                            <m:sty m:val="p"/>
                          </m:rPr>
                          <w:rPr>
                            <w:rFonts w:ascii="Cambria Math" w:hAnsi="Cambria Math"/>
                          </w:rPr>
                          <m:t>∆</m:t>
                        </m:r>
                        <m:r>
                          <w:rPr>
                            <w:rFonts w:ascii="Cambria Math" w:hAnsi="Cambria Math"/>
                          </w:rPr>
                          <m:t>δ</m:t>
                        </m:r>
                      </m:den>
                    </m:f>
                  </m:e>
                </m:func>
              </m:oMath>
            </m:oMathPara>
          </w:p>
        </w:tc>
        <w:tc>
          <w:tcPr>
            <w:tcW w:w="1096" w:type="dxa"/>
            <w:vAlign w:val="center"/>
          </w:tcPr>
          <w:p w14:paraId="7FDFD7F0" w14:textId="77777777" w:rsidR="00D77EFD" w:rsidRPr="00CE7924" w:rsidRDefault="00D77EFD"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7" w:name="_Ref528576979"/>
            <w:r w:rsidRPr="00CE7924">
              <w:rPr>
                <w:rFonts w:ascii="Times New Roman" w:eastAsia="Times New Roman" w:hAnsi="Times New Roman"/>
                <w:b/>
                <w:iCs w:val="0"/>
                <w:color w:val="auto"/>
                <w:sz w:val="22"/>
                <w:szCs w:val="22"/>
                <w:lang w:eastAsia="fr-FR"/>
              </w:rPr>
              <w:t xml:space="preserve"> </w:t>
            </w:r>
            <w:bookmarkEnd w:id="27"/>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F665AF">
        <w:trPr>
          <w:trHeight w:val="635"/>
          <w:jc w:val="center"/>
        </w:trPr>
        <w:tc>
          <w:tcPr>
            <w:tcW w:w="7943" w:type="dxa"/>
            <w:vAlign w:val="center"/>
          </w:tcPr>
          <w:p w14:paraId="02735A73" w14:textId="31076A2C" w:rsidR="002103E7" w:rsidRPr="00AA3E05" w:rsidRDefault="00456865" w:rsidP="00F665AF">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宋体" w:hAnsi="Cambria Math"/>
                        <w:i/>
                        <w:lang w:val="en-US"/>
                      </w:rPr>
                    </m:ctrlPr>
                  </m:num>
                  <m:den>
                    <m:r>
                      <m:rPr>
                        <m:sty m:val="p"/>
                      </m:rPr>
                      <w:rPr>
                        <w:rFonts w:ascii="Cambria Math" w:hAnsi="Cambria Math"/>
                      </w:rPr>
                      <m:t>∆</m:t>
                    </m:r>
                    <m:r>
                      <w:rPr>
                        <w:rFonts w:ascii="Cambria Math" w:hAnsi="Cambria Math"/>
                      </w:rPr>
                      <m:t>δ</m:t>
                    </m:r>
                  </m:den>
                </m:f>
              </m:oMath>
            </m:oMathPara>
          </w:p>
        </w:tc>
        <w:tc>
          <w:tcPr>
            <w:tcW w:w="1096" w:type="dxa"/>
            <w:vAlign w:val="center"/>
          </w:tcPr>
          <w:p w14:paraId="1E619EC8" w14:textId="77777777" w:rsidR="002103E7" w:rsidRPr="0081010A" w:rsidRDefault="002103E7"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8" w:name="_Ref528576952"/>
            <w:r>
              <w:rPr>
                <w:rFonts w:ascii="Times New Roman" w:eastAsia="Times New Roman" w:hAnsi="Times New Roman"/>
                <w:b/>
                <w:iCs w:val="0"/>
                <w:color w:val="auto"/>
                <w:sz w:val="22"/>
                <w:szCs w:val="22"/>
                <w:lang w:val="en-US" w:eastAsia="fr-FR"/>
              </w:rPr>
              <w:t xml:space="preserve"> </w:t>
            </w:r>
            <w:bookmarkEnd w:id="28"/>
          </w:p>
        </w:tc>
      </w:tr>
    </w:tbl>
    <w:p w14:paraId="59182190" w14:textId="475C5298" w:rsidR="003014F6" w:rsidRDefault="001F15B3" w:rsidP="00CB44A3">
      <w:pPr>
        <w:spacing w:line="360" w:lineRule="auto"/>
        <w:rPr>
          <w:noProof/>
        </w:rPr>
      </w:pPr>
      <w:r>
        <w:rPr>
          <w:noProof/>
        </w:rPr>
        <w:t>Le calcul de la matrice jacobienne</w:t>
      </w:r>
      <w:r w:rsidR="002D762C">
        <w:rPr>
          <w:noProof/>
        </w:rPr>
        <w:t xml:space="preserve"> et de monotromie</w:t>
      </w:r>
      <w:r>
        <w:rPr>
          <w:noProof/>
        </w:rPr>
        <w:t xml:space="preserve"> </w:t>
      </w:r>
      <w:r w:rsidR="00115321">
        <w:rPr>
          <w:noProof/>
        </w:rPr>
        <w:t xml:space="preserve">nécessite de choisir une </w:t>
      </w:r>
      <w:r w:rsidR="00D70E4A">
        <w:rPr>
          <w:noProof/>
        </w:rPr>
        <w:t xml:space="preserve">perturbation </w:t>
      </w:r>
      <m:oMath>
        <m:r>
          <m:rPr>
            <m:sty m:val="p"/>
          </m:rPr>
          <w:rPr>
            <w:rFonts w:ascii="Cambria Math" w:hAnsi="Cambria Math"/>
          </w:rPr>
          <m:t>∆</m:t>
        </m:r>
        <m: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3F2DD3">
        <w:rPr>
          <w:noProof/>
        </w:rPr>
        <w:t>’incrément de correctio</w:t>
      </w:r>
      <w:r w:rsidR="00F70299">
        <w:rPr>
          <w:noProof/>
        </w:rPr>
        <w:t>n</w:t>
      </w:r>
      <w:r w:rsidR="00F25DF7">
        <w:rPr>
          <w:noProof/>
        </w:rPr>
        <w:t xml:space="preserve"> peut être</w:t>
      </w:r>
      <w:r w:rsidR="009D503B">
        <w:rPr>
          <w:noProof/>
        </w:rPr>
        <w:t xml:space="preserve"> </w:t>
      </w:r>
      <w:r w:rsidR="003313EF">
        <w:rPr>
          <w:noProof/>
        </w:rPr>
        <w:t>déduit</w:t>
      </w:r>
      <w:r w:rsidR="00CB690B">
        <w:rPr>
          <w:noProof/>
        </w:rPr>
        <w:t xml:space="preserve"> </w:t>
      </w:r>
      <w:r w:rsidR="003313EF">
        <w:t xml:space="preserve">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4F2DB8">
        <w:rPr>
          <w:b/>
        </w:rPr>
        <w:t>Eq.29</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456865" w:rsidP="00CB44A3">
            <w:pPr>
              <w:spacing w:before="120" w:after="120" w:line="360" w:lineRule="auto"/>
              <w:jc w:val="center"/>
              <w:rPr>
                <w:rFonts w:eastAsia="宋体"/>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12840653" w:rsidR="007342CE" w:rsidRDefault="00FA7CF5" w:rsidP="00CB44A3">
      <w:pPr>
        <w:spacing w:line="360" w:lineRule="auto"/>
      </w:pPr>
      <w:r>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4F2DB8" w:rsidRPr="004F2DB8">
        <w:rPr>
          <w:b/>
          <w:i/>
          <w:iCs/>
        </w:rPr>
        <w:t xml:space="preserve">Figure </w:t>
      </w:r>
      <w:r w:rsidR="004F2DB8" w:rsidRPr="004F2DB8">
        <w:rPr>
          <w:b/>
          <w:i/>
          <w:iCs/>
          <w:noProof/>
        </w:rPr>
        <w:t>8</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4F2DB8">
        <w:rPr>
          <w:b/>
        </w:rPr>
        <w:t>Eq.27</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4F2DB8">
        <w:rPr>
          <w:b/>
        </w:rPr>
        <w:t>Eq.29</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périodique, est supposée avoir obtenue. </w:t>
      </w:r>
      <w:r w:rsidR="00242CB5">
        <w:t>Sinon</w:t>
      </w:r>
      <w:r w:rsidR="00D74D87">
        <w:t>, une</w:t>
      </w:r>
      <w:r w:rsidR="009A5EF0">
        <w:t xml:space="preserve"> nouvelle correction itérative de Newton-Raphson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5C63FDF6" w14:textId="77777777" w:rsidR="00F66CCC" w:rsidRDefault="00F66CCC" w:rsidP="00F66CCC">
      <w:pPr>
        <w:keepNext/>
        <w:spacing w:line="360" w:lineRule="auto"/>
        <w:jc w:val="center"/>
      </w:pPr>
      <w:r>
        <w:rPr>
          <w:noProof/>
          <w:lang w:val="en-US" w:eastAsia="zh-CN"/>
        </w:rPr>
        <w:drawing>
          <wp:inline distT="0" distB="0" distL="0" distR="0" wp14:anchorId="7F78C1D1" wp14:editId="56B05B80">
            <wp:extent cx="3106800" cy="2138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6800" cy="2138400"/>
                    </a:xfrm>
                    <a:prstGeom prst="rect">
                      <a:avLst/>
                    </a:prstGeom>
                  </pic:spPr>
                </pic:pic>
              </a:graphicData>
            </a:graphic>
          </wp:inline>
        </w:drawing>
      </w:r>
    </w:p>
    <w:p w14:paraId="0312B364" w14:textId="77777777" w:rsidR="00F66CCC" w:rsidRPr="00D0664B" w:rsidRDefault="00F66CCC" w:rsidP="00F66CCC">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Pr>
          <w:rFonts w:ascii="Calibri" w:eastAsia="Times New Roman" w:hAnsi="Calibri" w:cs="Times New Roman"/>
          <w:i w:val="0"/>
          <w:iCs w:val="0"/>
          <w:noProof/>
          <w:color w:val="auto"/>
          <w:sz w:val="22"/>
          <w:szCs w:val="20"/>
          <w:lang w:eastAsia="fr-FR"/>
        </w:rPr>
        <w:t>9</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exemple d’application de la méthode Shooting qui converge en 3 itérations</w:t>
      </w:r>
    </w:p>
    <w:p w14:paraId="7E9965C6" w14:textId="156F66ED" w:rsidR="002E5AD7" w:rsidRDefault="00A7547D" w:rsidP="002E5AD7">
      <w:pPr>
        <w:spacing w:line="360" w:lineRule="auto"/>
        <w:rPr>
          <w:noProof/>
        </w:rPr>
      </w:pPr>
      <w:r>
        <w:rPr>
          <w:noProof/>
        </w:rPr>
        <w:t>L</w:t>
      </w:r>
      <w:r w:rsidR="002E5AD7">
        <w:rPr>
          <w:noProof/>
        </w:rPr>
        <w:t xml:space="preserve">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w:t>
      </w:r>
      <w:r w:rsidR="002E5AD7">
        <w:rPr>
          <w:noProof/>
        </w:rPr>
        <w:lastRenderedPageBreak/>
        <w:t xml:space="preserve">théorie de Floquet </w:t>
      </w:r>
      <w:r w:rsidR="002E5AD7" w:rsidRPr="00692093">
        <w:rPr>
          <w:b/>
          <w:noProof/>
        </w:rPr>
        <w:fldChar w:fldCharType="begin"/>
      </w:r>
      <w:r w:rsidR="002E5AD7" w:rsidRPr="00692093">
        <w:rPr>
          <w:b/>
          <w:noProof/>
        </w:rPr>
        <w:instrText xml:space="preserve"> REF _Ref528001806 \r \h </w:instrText>
      </w:r>
      <w:r w:rsidR="00692093">
        <w:rPr>
          <w:b/>
          <w:noProof/>
        </w:rPr>
        <w:instrText xml:space="preserve"> \* MERGEFORMAT </w:instrText>
      </w:r>
      <w:r w:rsidR="002E5AD7" w:rsidRPr="00692093">
        <w:rPr>
          <w:b/>
          <w:noProof/>
        </w:rPr>
      </w:r>
      <w:r w:rsidR="002E5AD7" w:rsidRPr="00692093">
        <w:rPr>
          <w:b/>
          <w:noProof/>
        </w:rPr>
        <w:fldChar w:fldCharType="separate"/>
      </w:r>
      <w:r w:rsidR="002E5AD7" w:rsidRPr="00692093">
        <w:rPr>
          <w:b/>
          <w:noProof/>
        </w:rPr>
        <w:t>[8]</w:t>
      </w:r>
      <w:r w:rsidR="002E5AD7" w:rsidRPr="00692093">
        <w:rPr>
          <w:b/>
          <w:noProof/>
        </w:rPr>
        <w:fldChar w:fldCharType="end"/>
      </w:r>
      <w:r w:rsidR="002E5AD7">
        <w:rPr>
          <w:noProof/>
        </w:rPr>
        <w:t xml:space="preserve">, c’est-à-dire en calculant les valeurs propres (multiplicateurs caractéristiques de Floquet) de la matrice de monodromie </w:t>
      </w:r>
      <m:oMath>
        <m:r>
          <m:rPr>
            <m:sty m:val="b"/>
          </m:rPr>
          <w:rPr>
            <w:rFonts w:ascii="Cambria Math" w:hAnsi="Cambria Math"/>
          </w:rPr>
          <m:t>Φ</m:t>
        </m:r>
      </m:oMath>
      <w:r w:rsidR="002E5AD7">
        <w:rPr>
          <w:noProof/>
        </w:rPr>
        <w:t xml:space="preserve">. </w:t>
      </w:r>
      <w:r w:rsidR="00A464E3">
        <w:rPr>
          <w:noProof/>
        </w:rPr>
        <w:t xml:space="preserve">Quand la plus grande valeur propre est inférieure 1, </w:t>
      </w:r>
      <w:r w:rsidR="000E64C8">
        <w:rPr>
          <w:noProof/>
        </w:rPr>
        <w:t>la méthode de shooting est stable.</w:t>
      </w:r>
    </w:p>
    <w:p w14:paraId="1C68E156" w14:textId="77777777" w:rsidR="002E5AD7" w:rsidRDefault="002E5AD7" w:rsidP="00CB44A3">
      <w:pPr>
        <w:spacing w:line="360" w:lineRule="auto"/>
      </w:pPr>
    </w:p>
    <w:p w14:paraId="4AC9230A" w14:textId="77777777" w:rsidR="00106BE1" w:rsidRDefault="00106BE1" w:rsidP="00106BE1">
      <w:pPr>
        <w:keepNext/>
        <w:spacing w:line="360" w:lineRule="auto"/>
        <w:jc w:val="center"/>
      </w:pPr>
      <w:r w:rsidRPr="00917A64">
        <w:rPr>
          <w:noProof/>
          <w:lang w:val="en-US" w:eastAsia="zh-CN"/>
        </w:rPr>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5AEB147E"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29"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8</w:t>
      </w:r>
      <w:r w:rsidRPr="00823BFC">
        <w:rPr>
          <w:rFonts w:ascii="Calibri" w:eastAsia="Times New Roman" w:hAnsi="Calibri" w:cs="Times New Roman"/>
          <w:i w:val="0"/>
          <w:iCs w:val="0"/>
          <w:color w:val="auto"/>
          <w:sz w:val="22"/>
          <w:szCs w:val="20"/>
          <w:lang w:eastAsia="fr-FR"/>
        </w:rPr>
        <w:fldChar w:fldCharType="end"/>
      </w:r>
      <w:bookmarkEnd w:id="29"/>
      <w:r w:rsidRPr="00823BFC">
        <w:rPr>
          <w:rFonts w:ascii="Calibri" w:eastAsia="Times New Roman" w:hAnsi="Calibri" w:cs="Times New Roman"/>
          <w:i w:val="0"/>
          <w:iCs w:val="0"/>
          <w:color w:val="auto"/>
          <w:sz w:val="22"/>
          <w:szCs w:val="20"/>
          <w:lang w:eastAsia="fr-FR"/>
        </w:rPr>
        <w:t> : Diagramme de l’algorithme de Shooting</w:t>
      </w:r>
    </w:p>
    <w:p w14:paraId="4F8EEA3C" w14:textId="77777777" w:rsidR="000F49C0" w:rsidRDefault="000F49C0" w:rsidP="00262ACC">
      <w:pPr>
        <w:pStyle w:val="Titre3"/>
      </w:pPr>
      <w:r>
        <w:t xml:space="preserve">Méthode classique </w:t>
      </w:r>
    </w:p>
    <w:p w14:paraId="398BE08D" w14:textId="21BC10FA" w:rsidR="00852F86" w:rsidRDefault="00F37672" w:rsidP="00CB44A3">
      <w:pPr>
        <w:spacing w:line="360" w:lineRule="auto"/>
      </w:pPr>
      <w:r>
        <w:t xml:space="preserve">La méthode classique consiste à effectuer un calcul transitoire suffisamment long afin de </w:t>
      </w:r>
      <w:r w:rsidR="004C0BEA">
        <w:t>trouver</w:t>
      </w:r>
      <w:r>
        <w:t xml:space="preserve">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d</w:t>
      </w:r>
      <w:r w:rsidR="006A31CC">
        <w:rPr>
          <w:noProof/>
        </w:rPr>
        <w:t>e</w:t>
      </w:r>
      <w:r w:rsidR="004028F6">
        <w:rPr>
          <w:noProof/>
        </w:rPr>
        <w:t xml:space="preserve">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6A31CC">
        <w:t>. Puis, il</w:t>
      </w:r>
      <w:r w:rsidR="0025267D">
        <w:t xml:space="preserve"> </w:t>
      </w:r>
      <w:r w:rsidR="006A31CC">
        <w:t>est</w:t>
      </w:r>
      <w:r w:rsidR="0025267D">
        <w:t xml:space="preserve"> comparé avec </w:t>
      </w:r>
      <w:r w:rsidR="006A31CC">
        <w:t>celui</w:t>
      </w:r>
      <w:r w:rsidR="0025267D">
        <w:t xml:space="preserve">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805BC5">
        <w:t>Le</w:t>
      </w:r>
      <w:r w:rsidR="00625C0F">
        <w:t xml:space="preserve"> vecteur résiduel</w:t>
      </w:r>
      <w:r w:rsidR="00805BC5">
        <w:t xml:space="preserve"> </w:t>
      </w:r>
      <w:r w:rsidR="00625C0F">
        <w:t>pour définir la condition de périodicité </w:t>
      </w:r>
      <w:r w:rsidR="00805BC5">
        <w:t>s’</w:t>
      </w:r>
      <w:r w:rsidR="0052324A">
        <w:t>écrit</w:t>
      </w:r>
      <w:r w:rsidR="00625C0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456865"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4F2DB8">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5A437B05" w14:textId="77777777" w:rsidR="0052324A" w:rsidRDefault="0052324A" w:rsidP="00646059">
      <w:pPr>
        <w:spacing w:line="360" w:lineRule="auto"/>
      </w:pPr>
    </w:p>
    <w:p w14:paraId="7CDF59A4" w14:textId="6A7F140B" w:rsidR="00F37672" w:rsidRDefault="00C13151" w:rsidP="00646059">
      <w:pPr>
        <w:spacing w:line="360" w:lineRule="auto"/>
      </w:pPr>
      <w:r>
        <w:t>Comme utilis</w:t>
      </w:r>
      <w:r w:rsidR="00751E52">
        <w:t>ées</w:t>
      </w:r>
      <w:r w:rsidR="00B925E6">
        <w:t xml:space="preserve"> dans </w:t>
      </w:r>
      <w:r>
        <w:t>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w:t>
      </w:r>
      <w:r w:rsidR="00FE07A3">
        <w:lastRenderedPageBreak/>
        <w:t xml:space="preserve">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5EA9CDF3" w:rsidR="001F148A" w:rsidRDefault="001F148A" w:rsidP="00646059">
      <w:pPr>
        <w:spacing w:line="360" w:lineRule="auto"/>
      </w:pPr>
      <w:r>
        <w:t xml:space="preserve">Comparant avec la méthode shooting, </w:t>
      </w:r>
      <w:r w:rsidR="00524FD5">
        <w:t>la méthode classique est plus avantageu</w:t>
      </w:r>
      <w:r w:rsidR="00292E30">
        <w:t>se</w:t>
      </w:r>
      <w:r w:rsidR="00524FD5">
        <w:t xml:space="preserve">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DE203F">
        <w:rPr>
          <w:b/>
        </w:rPr>
        <w:instrText xml:space="preserve"> \* MERGEFORMAT </w:instrText>
      </w:r>
      <w:r w:rsidR="005926F6" w:rsidRPr="00DE203F">
        <w:rPr>
          <w:b/>
        </w:rPr>
      </w:r>
      <w:r w:rsidR="005926F6" w:rsidRPr="00DE203F">
        <w:rPr>
          <w:b/>
        </w:rPr>
        <w:fldChar w:fldCharType="separate"/>
      </w:r>
      <w:r w:rsidR="004F2DB8" w:rsidRPr="004F2DB8">
        <w:rPr>
          <w:b/>
        </w:rPr>
        <w:t xml:space="preserve">Figure </w:t>
      </w:r>
      <w:r w:rsidR="004F2DB8" w:rsidRPr="004F2DB8">
        <w:rPr>
          <w:b/>
          <w:noProof/>
        </w:rPr>
        <w:t>10</w:t>
      </w:r>
      <w:r w:rsidR="005926F6" w:rsidRPr="00DE203F">
        <w:rPr>
          <w:b/>
        </w:rPr>
        <w:fldChar w:fldCharType="end"/>
      </w:r>
      <w:r w:rsidR="00125784">
        <w:t>.</w:t>
      </w:r>
    </w:p>
    <w:p w14:paraId="1082FE81" w14:textId="77777777" w:rsidR="0022684B" w:rsidRDefault="0022684B" w:rsidP="00646059">
      <w:pPr>
        <w:jc w:val="center"/>
      </w:pPr>
      <w:r>
        <w:rPr>
          <w:noProof/>
          <w:lang w:val="en-US" w:eastAsia="zh-CN"/>
        </w:rPr>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20">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7196AD04" w:rsidR="0022684B" w:rsidRDefault="0022684B" w:rsidP="00646059">
      <w:pPr>
        <w:jc w:val="center"/>
      </w:pPr>
      <w:bookmarkStart w:id="30" w:name="_Ref528618353"/>
      <w:r>
        <w:t xml:space="preserve">Figure </w:t>
      </w:r>
      <w:r>
        <w:rPr>
          <w:noProof/>
        </w:rPr>
        <w:fldChar w:fldCharType="begin"/>
      </w:r>
      <w:r>
        <w:rPr>
          <w:noProof/>
        </w:rPr>
        <w:instrText xml:space="preserve"> SEQ Figure \* ARABIC </w:instrText>
      </w:r>
      <w:r>
        <w:rPr>
          <w:noProof/>
        </w:rPr>
        <w:fldChar w:fldCharType="separate"/>
      </w:r>
      <w:r w:rsidR="004F2DB8">
        <w:rPr>
          <w:noProof/>
        </w:rPr>
        <w:t>10</w:t>
      </w:r>
      <w:r>
        <w:rPr>
          <w:noProof/>
        </w:rPr>
        <w:fldChar w:fldCharType="end"/>
      </w:r>
      <w:bookmarkEnd w:id="30"/>
      <w:r>
        <w:t xml:space="preserve"> : </w:t>
      </w:r>
      <w:r w:rsidRPr="000F0B32">
        <w:t>Diagramme de l’algorithme classique pour trouver la solution périodique</w:t>
      </w:r>
    </w:p>
    <w:p w14:paraId="4CBFFAE1" w14:textId="77777777" w:rsidR="0022684B" w:rsidRDefault="0022684B" w:rsidP="00646059"/>
    <w:p w14:paraId="107A6579" w14:textId="3AE6EF8B" w:rsidR="00EF5069" w:rsidRDefault="0093430E" w:rsidP="008802C1">
      <w:pPr>
        <w:pStyle w:val="Titre1"/>
      </w:pPr>
      <w:bookmarkStart w:id="31" w:name="_Ref529544621"/>
      <w:r>
        <w:t>Influence de déformation thermique sur le comportement dynamique</w:t>
      </w:r>
      <w:bookmarkEnd w:id="31"/>
      <w:r>
        <w:t xml:space="preserve"> </w:t>
      </w:r>
    </w:p>
    <w:p w14:paraId="03907E9E" w14:textId="77777777" w:rsidR="000B5664" w:rsidRDefault="000B5664" w:rsidP="00D7742A">
      <w:pPr>
        <w:spacing w:line="360" w:lineRule="auto"/>
      </w:pPr>
    </w:p>
    <w:p w14:paraId="2F100E3A" w14:textId="5B036D5B" w:rsidR="0083108A" w:rsidRDefault="006005D1" w:rsidP="00D7742A">
      <w:pPr>
        <w:spacing w:line="360" w:lineRule="auto"/>
      </w:pPr>
      <w:r>
        <w:t xml:space="preserve">La déformation thermique du rotor </w:t>
      </w:r>
      <w:r w:rsidR="000B5664">
        <w:t>introduit</w:t>
      </w:r>
      <w:r>
        <w:t xml:space="preserve"> </w:t>
      </w:r>
      <w:r w:rsidR="00377453">
        <w:t>un</w:t>
      </w:r>
      <w:r w:rsidR="000024FE">
        <w:t xml:space="preserve"> balourd thermique </w:t>
      </w:r>
      <w:r w:rsidR="00FB458C">
        <w:t>qui influence son</w:t>
      </w:r>
      <w:r w:rsidR="005E369F">
        <w:t xml:space="preserve"> comportement dynamique. Le</w:t>
      </w:r>
      <w:r w:rsidR="000024FE">
        <w:t xml:space="preserve"> terme</w:t>
      </w:r>
      <w:r w:rsidR="005E369F">
        <w:t xml:space="preserve"> « balourd thermique » est une façon</w:t>
      </w:r>
      <w:r w:rsidR="000024FE">
        <w:t xml:space="preserve"> vulgarisé</w:t>
      </w:r>
      <w:r w:rsidR="00A4545A">
        <w:t>e</w:t>
      </w:r>
      <w:r w:rsidR="000024FE">
        <w:t xml:space="preserve"> pour expliquer l’augmentation de l’amplitude</w:t>
      </w:r>
      <w:r w:rsidR="005E369F">
        <w:t xml:space="preserve"> et le changement de phase</w:t>
      </w:r>
      <w:r w:rsidR="000024FE">
        <w:t xml:space="preserve"> de la vibration synchrone </w:t>
      </w:r>
      <w:r w:rsidR="00FD505E">
        <w:t>suite à</w:t>
      </w:r>
      <w:r w:rsidR="000024FE">
        <w:t xml:space="preserve"> la déformation thermique du rotor. </w:t>
      </w:r>
      <w:r w:rsidR="00C554E3">
        <w:t xml:space="preserve">Dans la littérature </w:t>
      </w:r>
      <w:r w:rsidR="00C554E3" w:rsidRPr="00E85DF7">
        <w:rPr>
          <w:b/>
        </w:rPr>
        <w:fldChar w:fldCharType="begin"/>
      </w:r>
      <w:r w:rsidR="00C554E3" w:rsidRPr="00E85DF7">
        <w:rPr>
          <w:b/>
        </w:rPr>
        <w:instrText xml:space="preserve"> REF _Ref528572358 \r \h </w:instrText>
      </w:r>
      <w:r w:rsidR="00E85DF7">
        <w:rPr>
          <w:b/>
        </w:rPr>
        <w:instrText xml:space="preserve"> \* MERGEFORMAT </w:instrText>
      </w:r>
      <w:r w:rsidR="00C554E3" w:rsidRPr="00E85DF7">
        <w:rPr>
          <w:b/>
        </w:rPr>
      </w:r>
      <w:r w:rsidR="00C554E3" w:rsidRPr="00E85DF7">
        <w:rPr>
          <w:b/>
        </w:rPr>
        <w:fldChar w:fldCharType="separate"/>
      </w:r>
      <w:r w:rsidR="004F2DB8" w:rsidRPr="00E85DF7">
        <w:rPr>
          <w:b/>
        </w:rPr>
        <w:t>[13]</w:t>
      </w:r>
      <w:r w:rsidR="00C554E3" w:rsidRPr="00E85DF7">
        <w:rPr>
          <w:b/>
        </w:rPr>
        <w:fldChar w:fldCharType="end"/>
      </w:r>
      <w:r w:rsidR="004C1C01">
        <w:t>,</w:t>
      </w:r>
      <w:r w:rsidR="00592A0D">
        <w:t xml:space="preserve"> </w:t>
      </w:r>
      <w:r w:rsidR="00C554E3" w:rsidRPr="00E85DF7">
        <w:rPr>
          <w:b/>
        </w:rPr>
        <w:fldChar w:fldCharType="begin"/>
      </w:r>
      <w:r w:rsidR="00C554E3" w:rsidRPr="00E85DF7">
        <w:rPr>
          <w:b/>
        </w:rPr>
        <w:instrText xml:space="preserve"> REF _Ref528572371 \r \h </w:instrText>
      </w:r>
      <w:r w:rsidR="00E85DF7">
        <w:rPr>
          <w:b/>
        </w:rPr>
        <w:instrText xml:space="preserve"> \* MERGEFORMAT </w:instrText>
      </w:r>
      <w:r w:rsidR="00C554E3" w:rsidRPr="00E85DF7">
        <w:rPr>
          <w:b/>
        </w:rPr>
      </w:r>
      <w:r w:rsidR="00C554E3" w:rsidRPr="00E85DF7">
        <w:rPr>
          <w:b/>
        </w:rPr>
        <w:fldChar w:fldCharType="separate"/>
      </w:r>
      <w:r w:rsidR="004F2DB8" w:rsidRPr="00E85DF7">
        <w:rPr>
          <w:b/>
        </w:rPr>
        <w:t>[14]</w:t>
      </w:r>
      <w:r w:rsidR="00C554E3" w:rsidRPr="00E85DF7">
        <w:rPr>
          <w:b/>
        </w:rPr>
        <w:fldChar w:fldCharType="end"/>
      </w:r>
      <w:r w:rsidR="000024FE">
        <w:t xml:space="preserve">, </w:t>
      </w:r>
      <w:r w:rsidR="00E85DF7">
        <w:t>c</w:t>
      </w:r>
      <w:r w:rsidR="00A33AEC">
        <w:t>e balourd thermique</w:t>
      </w:r>
      <w:r w:rsidR="00244234">
        <w:t xml:space="preserve"> </w:t>
      </w:r>
      <w:r w:rsidR="000024FE">
        <w:t xml:space="preserve">est </w:t>
      </w:r>
      <w:r w:rsidR="00CC5F29">
        <w:t xml:space="preserve">souvent </w:t>
      </w:r>
      <w:r w:rsidR="00F5257E">
        <w:t>modélisé</w:t>
      </w:r>
      <w:r w:rsidR="000024FE">
        <w:t xml:space="preserve"> par deux approches</w:t>
      </w:r>
      <w:r w:rsidR="00A33AEC">
        <w:t> :</w:t>
      </w:r>
      <w:r w:rsidR="000024FE">
        <w:t xml:space="preserve"> </w:t>
      </w:r>
      <w:r w:rsidR="000024FE" w:rsidRPr="00BE28B8">
        <w:t>masse concentrée</w:t>
      </w:r>
      <w:r w:rsidR="004A7A56">
        <w:t xml:space="preserve"> et </w:t>
      </w:r>
      <w:r w:rsidR="007F6D8C">
        <w:t>le</w:t>
      </w:r>
      <w:r w:rsidR="000024FE">
        <w:t xml:space="preserve"> </w:t>
      </w:r>
      <w:r w:rsidR="000024FE" w:rsidRPr="00BE28B8">
        <w:t>défaut de la fibre neutre.</w:t>
      </w:r>
      <w:r w:rsidR="000024FE">
        <w:t xml:space="preserve"> Dans </w:t>
      </w:r>
      <w:r w:rsidR="00966C66">
        <w:t>cette section</w:t>
      </w:r>
      <w:r w:rsidR="000024FE">
        <w:t xml:space="preserve">, ces deux approches </w:t>
      </w:r>
      <w:r w:rsidR="005E369F">
        <w:t xml:space="preserve">sont </w:t>
      </w:r>
      <w:r w:rsidR="00EE1E8B">
        <w:t>présentées</w:t>
      </w:r>
      <w:r w:rsidR="000024FE">
        <w:t xml:space="preserve">. </w:t>
      </w:r>
    </w:p>
    <w:p w14:paraId="23B0A4A4" w14:textId="1D46B55C" w:rsidR="00291150" w:rsidRDefault="002761DB" w:rsidP="00790829">
      <w:pPr>
        <w:pStyle w:val="Titre2"/>
        <w:spacing w:line="360" w:lineRule="auto"/>
      </w:pPr>
      <w:r>
        <w:t>A</w:t>
      </w:r>
      <w:r w:rsidR="00291150">
        <w:t>pproche des masses conconcentrées</w:t>
      </w:r>
    </w:p>
    <w:p w14:paraId="60E482E6" w14:textId="0A8531C3" w:rsidR="00BD0636" w:rsidRDefault="000965CD" w:rsidP="00513208">
      <w:pPr>
        <w:spacing w:line="360" w:lineRule="auto"/>
      </w:pPr>
      <w:r>
        <w:t xml:space="preserve">Cette </w:t>
      </w:r>
      <w:r w:rsidR="00C82537" w:rsidRPr="008308B4">
        <w:t xml:space="preserve">approche </w:t>
      </w:r>
      <w:r w:rsidR="00847114">
        <w:t xml:space="preserve">modélise </w:t>
      </w:r>
      <w:r>
        <w:t xml:space="preserve">le balourd thermique </w:t>
      </w:r>
      <w:r w:rsidR="00AD0A02">
        <w:t>à partir de</w:t>
      </w:r>
      <w:r w:rsidR="003C5172">
        <w:t xml:space="preserve"> la définition d</w:t>
      </w:r>
      <w:r w:rsidR="002A6D94">
        <w:t>e</w:t>
      </w:r>
      <w:r w:rsidR="00C7002B">
        <w:t xml:space="preserve"> balourd, i.e. une masse</w:t>
      </w:r>
      <w:r w:rsidR="00847114">
        <w:t xml:space="preserve"> décentrée de son axe de rotation</w:t>
      </w:r>
      <w:r w:rsidR="008308B4">
        <w:t xml:space="preserve"> </w:t>
      </w:r>
      <w:r w:rsidR="00847114">
        <w:t xml:space="preserve">par une distance. </w:t>
      </w:r>
      <w:r w:rsidR="00C30432">
        <w:t>S</w:t>
      </w:r>
      <w:r w:rsidR="00D7742A" w:rsidRPr="00513208">
        <w:t>uite à l’</w:t>
      </w:r>
      <w:r w:rsidR="00693929" w:rsidRPr="00513208">
        <w:t xml:space="preserve">échauffement non-homogène </w:t>
      </w:r>
      <w:r w:rsidR="00C30432">
        <w:t xml:space="preserve">du rotor </w:t>
      </w:r>
      <w:r w:rsidR="00693929" w:rsidRPr="00513208">
        <w:t>dans l</w:t>
      </w:r>
      <w:r w:rsidR="00C30432">
        <w:t>e</w:t>
      </w:r>
      <w:r w:rsidR="0055174C">
        <w:t xml:space="preserve"> palier, celui-ci</w:t>
      </w:r>
      <w:r w:rsidR="00693929" w:rsidRPr="00513208">
        <w:t xml:space="preserve"> se déforme de manière asymétrique</w:t>
      </w:r>
      <w:r w:rsidR="005C6ABD">
        <w:t xml:space="preserve"> et</w:t>
      </w:r>
      <w:r w:rsidR="00693929" w:rsidRPr="00513208">
        <w:t xml:space="preserve"> engendr</w:t>
      </w:r>
      <w:r w:rsidR="00C30432">
        <w:t>e</w:t>
      </w:r>
      <w:r w:rsidR="00693929" w:rsidRPr="00513208">
        <w:t xml:space="preserve">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4F2DB8" w:rsidRPr="004F2DB8">
        <w:rPr>
          <w:b/>
        </w:rPr>
        <w:t>Figure 11</w:t>
      </w:r>
      <w:r w:rsidR="00693929" w:rsidRPr="002C12E1">
        <w:rPr>
          <w:b/>
        </w:rPr>
        <w:fldChar w:fldCharType="end"/>
      </w:r>
      <w:r w:rsidR="00693929" w:rsidRPr="00513208">
        <w:t xml:space="preserve">). L’influence de cette déviation de la fibre neutre </w:t>
      </w:r>
      <w:r w:rsidR="00F23DE7" w:rsidRPr="00513208">
        <w:t>sur la</w:t>
      </w:r>
      <w:r w:rsidR="00C30432">
        <w:t xml:space="preserve"> dynamique du rotor</w:t>
      </w:r>
      <w:r w:rsidR="00693929" w:rsidRPr="00513208">
        <w:t xml:space="preserve"> peut être</w:t>
      </w:r>
      <w:r w:rsidR="00165765" w:rsidRPr="00513208">
        <w:t xml:space="preserve"> caractérisée </w:t>
      </w:r>
      <w:r w:rsidR="00C46719">
        <w:t xml:space="preserve">par </w:t>
      </w:r>
      <w:r w:rsidR="00165765" w:rsidRPr="00513208">
        <w:t>une masse locale d’</w:t>
      </w:r>
      <w:r w:rsidR="00AD0A02">
        <w:t xml:space="preserve">un </w:t>
      </w:r>
      <w:r w:rsidR="00165765" w:rsidRPr="00513208">
        <w:t xml:space="preserve">élément d’arbre et </w:t>
      </w:r>
      <w:r w:rsidR="00AD0A02">
        <w:t xml:space="preserve">de </w:t>
      </w:r>
      <w:r w:rsidR="00165765" w:rsidRPr="00513208">
        <w:t>sa déviation</w:t>
      </w:r>
      <w:r w:rsidR="00693929" w:rsidRPr="00513208">
        <w:t xml:space="preserve">. </w:t>
      </w:r>
      <w:r w:rsidR="0011612E" w:rsidRPr="00513208">
        <w:t xml:space="preserve">Par exemple, </w:t>
      </w:r>
      <w:r w:rsidR="00A5164B">
        <w:t xml:space="preserve">dans le repère du </w:t>
      </w:r>
      <w:r w:rsidR="00E77ECC">
        <w:t>rotor</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rsidR="00A5164B">
        <w:t xml:space="preserve">, </w:t>
      </w:r>
      <w:r w:rsidR="002D4047">
        <w:t>s</w:t>
      </w:r>
      <w:r w:rsidR="0011612E">
        <w:t>i t</w:t>
      </w:r>
      <w:r w:rsidR="00BD0636">
        <w:t xml:space="preserve">oute la ligne d’arbre est modélisée par </w:t>
      </w:r>
      <m:oMath>
        <m:r>
          <w:rPr>
            <w:rFonts w:ascii="Cambria Math" w:hAnsi="Cambria Math"/>
          </w:rPr>
          <m:t>n</m:t>
        </m:r>
      </m:oMath>
      <w:r w:rsidR="00BD0636">
        <w:t xml:space="preserve"> </w:t>
      </w:r>
      <w:r w:rsidR="001D5A28">
        <w:lastRenderedPageBreak/>
        <w:t>éléments</w:t>
      </w:r>
      <w:r w:rsidR="00A464FD">
        <w:t>,</w:t>
      </w:r>
      <w:r w:rsidR="00BD0636">
        <w:t xml:space="preserve"> </w:t>
      </w:r>
      <w:r w:rsidR="00A464FD">
        <w:t>c</w:t>
      </w:r>
      <w:r w:rsidR="00BD0636">
        <w:t>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k</m:t>
            </m:r>
          </m:sub>
        </m:sSub>
      </m:oMath>
      <w:r w:rsidR="00BC2D41">
        <w:t xml:space="preserve">. Le vecteur du déplacement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r>
                  <m:rPr>
                    <m:sty m:val="bi"/>
                  </m:rPr>
                  <w:rPr>
                    <w:rFonts w:ascii="Cambria Math" w:hAnsi="Cambria Math"/>
                  </w:rPr>
                  <m:t xml:space="preserve"> </m:t>
                </m:r>
              </m:sub>
            </m:sSub>
          </m:e>
        </m:acc>
      </m:oMath>
      <w:r w:rsidR="00BD0636">
        <w:t xml:space="preserve"> </w:t>
      </w:r>
      <w:r w:rsidR="001913CF">
        <w:t xml:space="preserve">au point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1913CF">
        <w:t xml:space="preserve"> </w:t>
      </w:r>
      <w:r w:rsidR="00BC2D41">
        <w:t>caractérise</w:t>
      </w:r>
      <w:r w:rsidR="00BD0636">
        <w:t xml:space="preserve"> la déviation</w:t>
      </w:r>
      <w:r w:rsidR="00327C5C">
        <w:t xml:space="preserve"> </w:t>
      </w:r>
      <w:r w:rsidR="00BD0636">
        <w:t xml:space="preserve">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BD0636">
        <w:t xml:space="preserve"> et l’axe de </w:t>
      </w:r>
      <w:r w:rsidR="002366D6">
        <w:t>rotation</w:t>
      </w:r>
      <m:oMath>
        <m:r>
          <w:rPr>
            <w:rFonts w:ascii="Cambria Math" w:hAnsi="Cambria Math"/>
          </w:rPr>
          <m:t xml:space="preserve"> z</m:t>
        </m:r>
      </m:oMath>
      <w:r w:rsidR="001913CF">
        <w:t xml:space="preserve">. </w:t>
      </w:r>
      <w:r w:rsidR="00BD0636">
        <w:t xml:space="preserve">Pour chaque </w:t>
      </w:r>
      <w:r w:rsidR="00E3082B">
        <w:t>élément</w:t>
      </w:r>
      <m:oMath>
        <m:r>
          <w:rPr>
            <w:rFonts w:ascii="Cambria Math" w:hAnsi="Cambria Math"/>
          </w:rPr>
          <m:t xml:space="preserve"> k</m:t>
        </m:r>
      </m:oMath>
      <w:r w:rsidR="00BD0636">
        <w:t xml:space="preserve">, le balourd </w:t>
      </w:r>
      <w:r w:rsidR="004C3FD7">
        <w:t xml:space="preserve">thermique </w:t>
      </w:r>
      <w:r w:rsidR="00BD0636">
        <w:t>g</w:t>
      </w:r>
      <w:r w:rsidR="001913CF">
        <w:t xml:space="preserve">énéré </w:t>
      </w:r>
      <w:r w:rsidR="004C3FD7">
        <w:t>et sa phase s’écrivent</w:t>
      </w:r>
      <w:r w:rsidR="001913CF">
        <w:t xml:space="preserve"> </w:t>
      </w:r>
      <w:r w:rsidR="00BD063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03E9BAEC" w14:textId="77777777" w:rsidR="00557DD3" w:rsidRPr="007C2FE0" w:rsidRDefault="00456865" w:rsidP="00645E17">
            <w:pPr>
              <w:jc w:val="cente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k</m:t>
                    </m:r>
                  </m:sub>
                </m:sSub>
                <m:d>
                  <m:dPr>
                    <m:begChr m:val="|"/>
                    <m:endChr m:val="|"/>
                    <m:ctrlPr>
                      <w:rPr>
                        <w:rFonts w:ascii="Cambria Math" w:hAnsi="Cambria Math"/>
                        <w:b/>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w:rPr>
                                    <w:rFonts w:ascii="Cambria Math" w:hAnsi="Cambria Math"/>
                                  </w:rPr>
                                  <m:t>k</m:t>
                                </m:r>
                              </m:sub>
                            </m:sSub>
                            <m:r>
                              <m:rPr>
                                <m:sty m:val="bi"/>
                              </m:rPr>
                              <w:rPr>
                                <w:rFonts w:ascii="Cambria Math" w:hAnsi="Cambria Math"/>
                              </w:rPr>
                              <m:t xml:space="preserve"> </m:t>
                            </m:r>
                          </m:sub>
                        </m:sSub>
                      </m:e>
                    </m:acc>
                    <m:r>
                      <w:rPr>
                        <w:rFonts w:ascii="Cambria Math" w:hAnsi="Cambria Math"/>
                      </w:rPr>
                      <m:t xml:space="preserve">  </m:t>
                    </m:r>
                  </m:e>
                </m:d>
              </m:oMath>
            </m:oMathPara>
          </w:p>
          <w:p w14:paraId="6A225D19" w14:textId="150E769C" w:rsidR="004C3FD7" w:rsidRPr="00566968" w:rsidRDefault="00456865" w:rsidP="00566968">
            <w:pPr>
              <w:jc w:val="center"/>
              <w:rPr>
                <w:b/>
              </w:rPr>
            </w:pPr>
            <m:oMathPara>
              <m:oMath>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=atan2</m:t>
                </m:r>
                <m:d>
                  <m:dPr>
                    <m:ctrlPr>
                      <w:rPr>
                        <w:rFonts w:ascii="Cambria Math" w:hAnsi="Cambria Math"/>
                        <w:bCs/>
                        <w:i/>
                      </w:rPr>
                    </m:ctrlPr>
                  </m:dPr>
                  <m:e>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e>
                    </m:acc>
                    <m:r>
                      <w:rPr>
                        <w:rFonts w:ascii="Cambria Math" w:hAnsi="Cambria Math"/>
                      </w:rPr>
                      <m:t xml:space="preserve">  , </m:t>
                    </m:r>
                    <m:acc>
                      <m:accPr>
                        <m:chr m:val="̃"/>
                        <m:ctrlPr>
                          <w:rPr>
                            <w:rFonts w:ascii="Cambria Math" w:hAnsi="Cambria Math"/>
                            <w:bCs/>
                            <w:i/>
                          </w:rPr>
                        </m:ctrlPr>
                      </m:accPr>
                      <m:e>
                        <m:sSub>
                          <m:sSubPr>
                            <m:ctrlPr>
                              <w:rPr>
                                <w:rFonts w:ascii="Cambria Math" w:hAnsi="Cambria Math"/>
                                <w:bCs/>
                                <w:i/>
                              </w:rPr>
                            </m:ctrlPr>
                          </m:sSubPr>
                          <m:e>
                            <m:sSub>
                              <m:sSubPr>
                                <m:ctrlPr>
                                  <w:rPr>
                                    <w:rFonts w:ascii="Cambria Math" w:hAnsi="Cambria Math"/>
                                    <w:i/>
                                  </w:rPr>
                                </m:ctrlPr>
                              </m:sSubPr>
                              <m:e>
                                <m:r>
                                  <w:rPr>
                                    <w:rFonts w:ascii="Cambria Math" w:hAnsi="Cambria Math"/>
                                  </w:rPr>
                                  <m:t>v</m:t>
                                </m:r>
                              </m:e>
                              <m:sub>
                                <m:r>
                                  <w:rPr>
                                    <w:rFonts w:ascii="Cambria Math" w:hAnsi="Cambria Math"/>
                                  </w:rPr>
                                  <m:t>th</m:t>
                                </m:r>
                              </m:sub>
                            </m:sSub>
                          </m:e>
                          <m:sub>
                            <m:r>
                              <w:rPr>
                                <w:rFonts w:ascii="Cambria Math" w:hAnsi="Cambria Math"/>
                              </w:rPr>
                              <m:t>k</m:t>
                            </m:r>
                          </m:sub>
                        </m:sSub>
                      </m:e>
                    </m:acc>
                  </m:e>
                </m:d>
              </m:oMath>
            </m:oMathPara>
          </w:p>
        </w:tc>
        <w:tc>
          <w:tcPr>
            <w:tcW w:w="1632" w:type="dxa"/>
            <w:vAlign w:val="center"/>
          </w:tcPr>
          <w:p w14:paraId="435A65D1" w14:textId="77777777" w:rsidR="00AE22EA" w:rsidRPr="00222B71" w:rsidRDefault="00AE22EA" w:rsidP="004F2DB8">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0BFB6336" w14:textId="77777777" w:rsidR="002F4B87" w:rsidRDefault="002F4B87" w:rsidP="00513208">
      <w:pPr>
        <w:pStyle w:val="Default"/>
        <w:spacing w:line="360" w:lineRule="auto"/>
        <w:jc w:val="center"/>
      </w:pPr>
    </w:p>
    <w:p w14:paraId="76EC2149" w14:textId="027BBE22" w:rsidR="00D11E2B" w:rsidRDefault="001258EB" w:rsidP="00513208">
      <w:pPr>
        <w:pStyle w:val="Default"/>
        <w:spacing w:line="360" w:lineRule="auto"/>
        <w:jc w:val="center"/>
      </w:pPr>
      <w:r w:rsidRPr="001258EB">
        <w:rPr>
          <w:noProof/>
          <w:lang w:val="en-US"/>
        </w:rPr>
        <w:drawing>
          <wp:inline distT="0" distB="0" distL="0" distR="0" wp14:anchorId="6039C22A" wp14:editId="2813E193">
            <wp:extent cx="4644367" cy="1429351"/>
            <wp:effectExtent l="0" t="0" r="4445"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1"/>
                    <a:stretch>
                      <a:fillRect/>
                    </a:stretch>
                  </pic:blipFill>
                  <pic:spPr>
                    <a:xfrm>
                      <a:off x="0" y="0"/>
                      <a:ext cx="4662356" cy="1434887"/>
                    </a:xfrm>
                    <a:prstGeom prst="rect">
                      <a:avLst/>
                    </a:prstGeom>
                  </pic:spPr>
                </pic:pic>
              </a:graphicData>
            </a:graphic>
          </wp:inline>
        </w:drawing>
      </w:r>
    </w:p>
    <w:p w14:paraId="5BC5EF4B" w14:textId="2ADCCFEE"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32"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4F2DB8">
        <w:rPr>
          <w:rFonts w:ascii="Calibri" w:eastAsia="Times New Roman" w:hAnsi="Calibri" w:cs="Times New Roman"/>
          <w:i w:val="0"/>
          <w:iCs w:val="0"/>
          <w:noProof/>
          <w:color w:val="auto"/>
          <w:sz w:val="22"/>
          <w:szCs w:val="20"/>
          <w:lang w:eastAsia="fr-FR"/>
        </w:rPr>
        <w:t>11</w:t>
      </w:r>
      <w:r w:rsidRPr="00BD0636">
        <w:rPr>
          <w:rFonts w:ascii="Calibri" w:eastAsia="Times New Roman" w:hAnsi="Calibri" w:cs="Times New Roman"/>
          <w:i w:val="0"/>
          <w:iCs w:val="0"/>
          <w:color w:val="auto"/>
          <w:sz w:val="22"/>
          <w:szCs w:val="20"/>
          <w:lang w:eastAsia="fr-FR"/>
        </w:rPr>
        <w:fldChar w:fldCharType="end"/>
      </w:r>
      <w:bookmarkEnd w:id="32"/>
      <w:r w:rsidRPr="00BD0636">
        <w:rPr>
          <w:rFonts w:ascii="Calibri" w:eastAsia="Times New Roman" w:hAnsi="Calibri" w:cs="Times New Roman"/>
          <w:i w:val="0"/>
          <w:iCs w:val="0"/>
          <w:color w:val="auto"/>
          <w:sz w:val="22"/>
          <w:szCs w:val="20"/>
          <w:lang w:eastAsia="fr-FR"/>
        </w:rPr>
        <w:t> : défaut de la fibre neutre</w:t>
      </w:r>
    </w:p>
    <w:p w14:paraId="3A85C4C2" w14:textId="6DD9EEEB" w:rsidR="00107E22" w:rsidRDefault="00C06EAD" w:rsidP="007F23A6">
      <w:pPr>
        <w:spacing w:line="360" w:lineRule="auto"/>
        <w:rPr>
          <w:b/>
        </w:rPr>
      </w:pPr>
      <w:r>
        <w:t>La</w:t>
      </w:r>
      <w:r w:rsidR="00967905">
        <w:t xml:space="preserve"> force </w:t>
      </w:r>
      <w:r w:rsidR="00D74E22">
        <w:t xml:space="preserve">générée par </w:t>
      </w:r>
      <w:r w:rsidR="00E34D9F">
        <w:t>le</w:t>
      </w:r>
      <w:r w:rsidR="00D74E22">
        <w:t xml:space="preserve"> </w:t>
      </w:r>
      <w:r w:rsidR="00BD0636">
        <w:t xml:space="preserve">balourd </w:t>
      </w:r>
      <w:r w:rsidR="00D74E22">
        <w:t xml:space="preserve">à </w:t>
      </w:r>
      <w:r>
        <w:t>l’élément</w:t>
      </w:r>
      <m:oMath>
        <m:r>
          <w:rPr>
            <w:rFonts w:ascii="Cambria Math" w:hAnsi="Cambria Math"/>
          </w:rPr>
          <m:t xml:space="preserve"> k</m:t>
        </m:r>
      </m:oMath>
      <w:r>
        <w:t xml:space="preserve"> peut être</w:t>
      </w:r>
      <w:r w:rsidR="0089069E">
        <w:t xml:space="preserve"> ainsi</w:t>
      </w:r>
      <w:r>
        <w:t xml:space="preserve"> </w:t>
      </w:r>
      <w:r w:rsidR="004E0E3A">
        <w:t>exprimée</w:t>
      </w:r>
      <w:r>
        <w:t xml:space="preserve"> </w:t>
      </w:r>
      <w:r w:rsidR="00335F5E">
        <w:t xml:space="preserve">dans le repère du rotor </w:t>
      </w:r>
      <m:oMath>
        <m:sSub>
          <m:sSubPr>
            <m:ctrlPr>
              <w:rPr>
                <w:rFonts w:ascii="Cambria Math" w:hAnsi="Cambria Math"/>
                <w:b/>
                <w:i/>
              </w:rPr>
            </m:ctrlPr>
          </m:sSubPr>
          <m:e>
            <m:r>
              <w:rPr>
                <w:rFonts w:ascii="Cambria Math" w:hAnsi="Cambria Math"/>
              </w:rPr>
              <m:t>R</m:t>
            </m:r>
          </m:e>
          <m:sub>
            <m:r>
              <m:rPr>
                <m:sty m:val="bi"/>
              </m:rPr>
              <w:rPr>
                <w:rFonts w:ascii="Cambria Math" w:hAnsi="Cambria Math"/>
              </w:rPr>
              <m:t>2</m:t>
            </m:r>
          </m:sub>
        </m:sSub>
        <m:r>
          <m:rPr>
            <m:sty m:val="bi"/>
          </m:rPr>
          <w:rPr>
            <w:rFonts w:ascii="Cambria Math" w:hAnsi="Cambria Math"/>
          </w:rPr>
          <m:t>&lt;</m:t>
        </m:r>
        <m:r>
          <w:rPr>
            <w:rFonts w:ascii="Cambria Math" w:hAnsi="Cambria Math"/>
          </w:rPr>
          <m:t>r,t</m:t>
        </m:r>
        <m:r>
          <m:rPr>
            <m:sty m:val="bi"/>
          </m:rPr>
          <w:rPr>
            <w:rFonts w:ascii="Cambria Math" w:hAnsi="Cambria Math"/>
          </w:rPr>
          <m:t>&gt; </m:t>
        </m:r>
      </m:oMath>
      <w:r w:rsidR="0089069E">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12FF" w:rsidRPr="00AA3E05" w14:paraId="5D88C904" w14:textId="77777777" w:rsidTr="00310FB5">
        <w:trPr>
          <w:trHeight w:val="635"/>
          <w:tblHeader/>
          <w:jc w:val="center"/>
        </w:trPr>
        <w:tc>
          <w:tcPr>
            <w:tcW w:w="7440" w:type="dxa"/>
            <w:vAlign w:val="center"/>
          </w:tcPr>
          <w:p w14:paraId="551D67B8" w14:textId="29C337B0" w:rsidR="007112FF" w:rsidRPr="00B61CBF" w:rsidRDefault="00456865" w:rsidP="003900A9">
            <w:pPr>
              <w:spacing w:line="360" w:lineRule="auto"/>
              <w:jc w:val="center"/>
            </w:pPr>
            <m:oMathPara>
              <m:oMath>
                <m:acc>
                  <m:accPr>
                    <m:chr m:val="̃"/>
                    <m:ctrlPr>
                      <w:rPr>
                        <w:rFonts w:ascii="Cambria Math" w:hAnsi="Cambria Math"/>
                        <w:i/>
                      </w:rPr>
                    </m:ctrlPr>
                  </m:accPr>
                  <m:e>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e>
                </m:acc>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m:oMathPara>
          </w:p>
        </w:tc>
        <w:tc>
          <w:tcPr>
            <w:tcW w:w="1632" w:type="dxa"/>
            <w:vAlign w:val="center"/>
          </w:tcPr>
          <w:p w14:paraId="6420E89D" w14:textId="77777777" w:rsidR="007112FF" w:rsidRPr="00222B71" w:rsidRDefault="007112FF" w:rsidP="00882D7C">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923A331" w14:textId="29EC4E67" w:rsidR="005930D4" w:rsidRPr="005930D4" w:rsidRDefault="00405A71" w:rsidP="003744FF">
      <w:pPr>
        <w:spacing w:line="360" w:lineRule="auto"/>
      </w:pPr>
      <w:r>
        <w:t xml:space="preserve">Avant </w:t>
      </w:r>
      <w:r w:rsidR="00DE38C5">
        <w:t xml:space="preserve">d’appliquer </w:t>
      </w:r>
      <w:r>
        <w:t xml:space="preserve">l’ensemble des </w:t>
      </w:r>
      <w:r w:rsidR="00DE38C5">
        <w:t>force</w:t>
      </w:r>
      <w:r>
        <w:t>s du balourd thermique</w:t>
      </w:r>
      <w:r w:rsidR="00DE38C5">
        <w:t xml:space="preserve"> au système des équations de mouvement, </w:t>
      </w:r>
      <w:r>
        <w:t xml:space="preserve">il est nécessaire de réaliser un changement de repère mobile du rotor du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au repère 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w:t>
      </w:r>
      <w:r w:rsidR="006818E7">
        <w:t xml:space="preserve"> </w:t>
      </w:r>
      <w:r w:rsidR="003900A9">
        <w:t xml:space="preserve">En prenant en compte la vitesse de rotation du rotor </w:t>
      </w:r>
      <m:oMath>
        <m:r>
          <w:rPr>
            <w:rFonts w:ascii="Cambria Math" w:hAnsi="Cambria Math"/>
          </w:rPr>
          <m:t>ω</m:t>
        </m:r>
      </m:oMath>
      <w:r w:rsidR="00B816D4">
        <w:t xml:space="preserve"> et </w:t>
      </w:r>
      <w:r w:rsidR="00246418">
        <w:t>l’instant</w:t>
      </w:r>
      <m:oMath>
        <m:r>
          <w:rPr>
            <w:rFonts w:ascii="Cambria Math" w:hAnsi="Cambria Math"/>
          </w:rPr>
          <m:t xml:space="preserve"> t</m:t>
        </m:r>
      </m:oMath>
      <w:r w:rsidR="003900A9">
        <w:t>, l</w:t>
      </w:r>
      <w:r w:rsidR="005930D4">
        <w:t xml:space="preserve">’expression du vecteur de la force </w:t>
      </w:r>
      <w:r w:rsidR="00F91273">
        <w:t xml:space="preserve">nodale </w:t>
      </w:r>
      <w:r w:rsidR="005930D4">
        <w:t xml:space="preserve">du balourd thermique au repère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5930D4">
        <w:t xml:space="preserve"> s’écrit ainsi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930D4" w:rsidRPr="00AA3E05" w14:paraId="7347862A" w14:textId="77777777" w:rsidTr="00310FB5">
        <w:trPr>
          <w:trHeight w:val="635"/>
          <w:tblHeader/>
          <w:jc w:val="center"/>
        </w:trPr>
        <w:tc>
          <w:tcPr>
            <w:tcW w:w="7440" w:type="dxa"/>
            <w:vAlign w:val="center"/>
          </w:tcPr>
          <w:p w14:paraId="273862CC" w14:textId="1F68B5DD" w:rsidR="005930D4" w:rsidRPr="00B61CBF" w:rsidRDefault="00456865" w:rsidP="00440FE9">
            <w:pPr>
              <w:spacing w:line="360" w:lineRule="auto"/>
              <w:jc w:val="center"/>
            </w:pP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 xml:space="preserve">= </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d>
                <m:dPr>
                  <m:begChr m:val="["/>
                  <m:endChr m:val="]"/>
                  <m:ctrlPr>
                    <w:rPr>
                      <w:rFonts w:ascii="Cambria Math" w:hAnsi="Cambria Math"/>
                      <w:b/>
                      <w:i/>
                    </w:rPr>
                  </m:ctrlPr>
                </m:dPr>
                <m:e>
                  <m:eqArr>
                    <m:eqArrPr>
                      <m:ctrlPr>
                        <w:rPr>
                          <w:rFonts w:ascii="Cambria Math" w:hAnsi="Cambria Math"/>
                          <w:b/>
                          <w:i/>
                        </w:rPr>
                      </m:ctrlPr>
                    </m:eqArr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hAnsi="Cambria Math"/>
                          <w:bCs/>
                          <w:i/>
                        </w:rPr>
                      </m:ctrlPr>
                    </m:e>
                    <m:e>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oMath>
            <w:r w:rsidR="00440FE9">
              <w:rPr>
                <w:b/>
              </w:rPr>
              <w:t xml:space="preserve"> </w:t>
            </w:r>
            <w:r w:rsidR="00440FE9" w:rsidRPr="00440FE9">
              <w:t>ou</w:t>
            </w:r>
            <w:r w:rsidR="00440FE9">
              <w:rPr>
                <w:b/>
              </w:rPr>
              <w:t xml:space="preserve">  </w:t>
            </w:r>
            <m:oMath>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k</m:t>
                      </m:r>
                    </m:sub>
                  </m:sSub>
                </m:sub>
              </m:sSub>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th</m:t>
                      </m:r>
                    </m:sub>
                  </m:sSub>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k</m:t>
                      </m:r>
                    </m:sub>
                  </m:sSub>
                  <m:r>
                    <w:rPr>
                      <w:rFonts w:ascii="Cambria Math" w:hAnsi="Cambria Math"/>
                    </w:rPr>
                    <m:t>)</m:t>
                  </m:r>
                </m:sup>
              </m:sSup>
            </m:oMath>
          </w:p>
        </w:tc>
        <w:tc>
          <w:tcPr>
            <w:tcW w:w="1632" w:type="dxa"/>
            <w:vAlign w:val="center"/>
          </w:tcPr>
          <w:p w14:paraId="3932F757" w14:textId="77777777" w:rsidR="005930D4" w:rsidRPr="00222B71" w:rsidRDefault="005930D4"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BEA09A0" w14:textId="5F02F079" w:rsidR="00C7020C" w:rsidRDefault="00CA0DA6" w:rsidP="00C7020C">
      <w:pPr>
        <w:spacing w:line="360" w:lineRule="auto"/>
      </w:pPr>
      <w:r>
        <w:t xml:space="preserve">Toutes les forces du balourd thermique créées aux éléments du rotor sont assemblées et </w:t>
      </w:r>
      <w:r w:rsidR="00D74E22">
        <w:t>ajoutée</w:t>
      </w:r>
      <w:r>
        <w:t>s</w:t>
      </w:r>
      <w:r w:rsidR="0035218B">
        <w:t xml:space="preserve"> au système des équations de mouvement</w:t>
      </w:r>
      <w:r w:rsidR="009A219E">
        <w:t xml:space="preserve"> </w:t>
      </w:r>
      <w:r w:rsidR="00BC6609">
        <w:t xml:space="preserve">comme </w:t>
      </w:r>
      <w:r w:rsidR="005A0E9B">
        <w:t>force extérieure</w:t>
      </w:r>
      <w:bookmarkStart w:id="33" w:name="_Ref527568693"/>
      <w:r w:rsidR="00DD6FC1">
        <w:t>.</w:t>
      </w:r>
      <w:r w:rsidR="00C7020C">
        <w:t xml:space="preserve"> Si la force du balourd thermique est la seule force extérieure appliquée au système</w:t>
      </w:r>
      <w:r w:rsidR="005473FC">
        <w:t xml:space="preserve"> du rotor</w:t>
      </w:r>
      <w:r w:rsidR="00C7020C">
        <w:t>, l’équation de mouvement s’écrit: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7020C" w:rsidRPr="00AA3E05" w14:paraId="6EE0319E" w14:textId="77777777" w:rsidTr="00310FB5">
        <w:trPr>
          <w:trHeight w:val="635"/>
          <w:tblHeader/>
          <w:jc w:val="center"/>
        </w:trPr>
        <w:tc>
          <w:tcPr>
            <w:tcW w:w="7440" w:type="dxa"/>
            <w:vAlign w:val="center"/>
          </w:tcPr>
          <w:p w14:paraId="4C7FF992" w14:textId="7F3DD9C4" w:rsidR="00C7020C" w:rsidRPr="00B61CBF" w:rsidRDefault="00C7020C" w:rsidP="00440FE9">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b>
                  <m:sSubPr>
                    <m:ctrlPr>
                      <w:rPr>
                        <w:rFonts w:ascii="Cambria Math" w:hAnsi="Cambria Math"/>
                        <w:i/>
                      </w:rPr>
                    </m:ctrlPr>
                  </m:sSub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e>
                  <m:sub>
                    <m:r>
                      <w:rPr>
                        <w:rFonts w:ascii="Cambria Math" w:hAnsi="Cambria Math"/>
                      </w:rPr>
                      <m:t>th</m:t>
                    </m:r>
                  </m:sub>
                </m:sSub>
              </m:oMath>
            </m:oMathPara>
          </w:p>
        </w:tc>
        <w:tc>
          <w:tcPr>
            <w:tcW w:w="1632" w:type="dxa"/>
            <w:vAlign w:val="center"/>
          </w:tcPr>
          <w:p w14:paraId="64962397" w14:textId="77777777" w:rsidR="00C7020C" w:rsidRPr="00222B71" w:rsidRDefault="00C7020C"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4" w:name="_Ref528586408"/>
            <w:r w:rsidRPr="00222B71">
              <w:rPr>
                <w:rFonts w:ascii="Calibri" w:eastAsia="Times New Roman" w:hAnsi="Calibri" w:cs="Times New Roman"/>
                <w:i w:val="0"/>
                <w:iCs w:val="0"/>
                <w:color w:val="auto"/>
                <w:sz w:val="22"/>
                <w:szCs w:val="20"/>
                <w:lang w:eastAsia="fr-FR"/>
              </w:rPr>
              <w:t xml:space="preserve"> </w:t>
            </w:r>
            <w:bookmarkEnd w:id="34"/>
          </w:p>
        </w:tc>
      </w:tr>
    </w:tbl>
    <w:p w14:paraId="1AA3F0A7" w14:textId="4EFA677B" w:rsidR="00291150" w:rsidRPr="00291150" w:rsidRDefault="00291150" w:rsidP="009309A1">
      <w:pPr>
        <w:pStyle w:val="Titre2"/>
        <w:spacing w:line="360" w:lineRule="auto"/>
      </w:pPr>
      <w:r>
        <w:t xml:space="preserve">Approche de </w:t>
      </w:r>
      <w:r w:rsidR="00FF6FA0">
        <w:t>défaut</w:t>
      </w:r>
      <w:r w:rsidR="005F1496">
        <w:t>s</w:t>
      </w:r>
      <w:r w:rsidR="00FF6FA0">
        <w:t xml:space="preserve"> de la fibre neutre</w:t>
      </w:r>
      <w:bookmarkEnd w:id="33"/>
      <w:r>
        <w:t xml:space="preserve"> </w:t>
      </w:r>
    </w:p>
    <w:p w14:paraId="52CA061E" w14:textId="75812C30" w:rsidR="000E0028" w:rsidRDefault="00B81C93" w:rsidP="009309A1">
      <w:pPr>
        <w:spacing w:line="360" w:lineRule="auto"/>
      </w:pPr>
      <w:r>
        <w:t xml:space="preserve">Cette approche </w:t>
      </w:r>
      <w:r w:rsidR="005B2D9D">
        <w:t xml:space="preserve">modélise l’influence de la déformation thermique comme une force interne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E60359">
        <w:t>applicable</w:t>
      </w:r>
      <w:r w:rsidR="00456309">
        <w:t xml:space="preserve"> uniquement </w:t>
      </w:r>
      <w:r w:rsidR="00F83580">
        <w:t>au</w:t>
      </w:r>
      <w:r w:rsidR="002141FA">
        <w:t xml:space="preserve"> modèle du</w:t>
      </w:r>
      <w:r w:rsidR="00456309">
        <w:t xml:space="preserve"> rotor</w:t>
      </w:r>
      <w:r w:rsidR="00226814">
        <w:t xml:space="preserve"> flexible</w:t>
      </w:r>
      <w:r w:rsidR="00456309">
        <w:t xml:space="preserve"> </w:t>
      </w:r>
      <w:r w:rsidR="002141FA">
        <w:t xml:space="preserve">à </w:t>
      </w:r>
      <m:oMath>
        <m:r>
          <w:rPr>
            <w:rFonts w:ascii="Cambria Math" w:hAnsi="Cambria Math"/>
          </w:rPr>
          <m:t>n</m:t>
        </m:r>
      </m:oMath>
      <w:r w:rsidR="002141FA">
        <w:t xml:space="preserve"> degré de liberté</w:t>
      </w:r>
      <w:r w:rsidR="00456309">
        <w:t xml:space="preserve">. </w:t>
      </w:r>
      <w:r w:rsidR="00601CD6">
        <w:t>Suite à la déformation thermique du rotor,</w:t>
      </w:r>
      <w:r w:rsidR="00BA4E58">
        <w:t xml:space="preserve"> dans le </w:t>
      </w:r>
      <w:r w:rsidR="000B6F62">
        <w:t>repère de référence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&lt;X,Y&gt;</m:t>
        </m:r>
      </m:oMath>
      <w:r w:rsidR="00F753BB">
        <w:t>,</w:t>
      </w:r>
      <w:r w:rsidR="00601CD6">
        <w:t xml:space="preserve"> </w:t>
      </w:r>
      <w:r w:rsidR="00601CD6">
        <w:lastRenderedPageBreak/>
        <w:t>la déflection de sa fibre neutre</w:t>
      </w:r>
      <w:r w:rsidR="008A1F53">
        <w:t xml:space="preserve"> et</w:t>
      </w:r>
      <w:r w:rsidR="00601CD6">
        <w:t xml:space="preserve"> l</w:t>
      </w:r>
      <w:r w:rsidR="000A75C5">
        <w:t>a</w:t>
      </w:r>
      <w:r w:rsidR="00601CD6">
        <w:t xml:space="preserve"> </w:t>
      </w:r>
      <w:r w:rsidR="000A75C5">
        <w:t>déflection élastique</w:t>
      </w:r>
      <w:r w:rsidR="00721BD4">
        <w:t xml:space="preserve"> du rotor </w:t>
      </w:r>
      <w:r w:rsidR="008A1F53">
        <w:t xml:space="preserve">sont respectivement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8A1F53">
        <w:t xml:space="preserve"> et </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66295F">
        <w:t>.</w:t>
      </w:r>
      <w:r w:rsidR="000F6BBF">
        <w:t xml:space="preserve"> </w:t>
      </w:r>
      <w:r w:rsidR="0066295F">
        <w:t>L</w:t>
      </w:r>
      <w:r w:rsidR="000F6BBF">
        <w:t xml:space="preserve">a déflection nodale complète </w:t>
      </w:r>
      <w:r w:rsidR="003B10E6">
        <w:t>est</w:t>
      </w:r>
      <w:r w:rsidR="006A36CC">
        <w:t xml:space="preserve"> alors</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2141FA">
        <w:t>L</w:t>
      </w:r>
      <w:r w:rsidR="000C3172">
        <w:t>es expressions</w:t>
      </w:r>
      <w:r w:rsidR="000E0028">
        <w:t xml:space="preserve"> des énergies du système rotor </w:t>
      </w:r>
      <w:r w:rsidR="000C3172">
        <w:t>sous chargement thermique</w:t>
      </w:r>
      <w:r w:rsidR="000E0028">
        <w:t xml:space="preserve"> </w:t>
      </w:r>
      <w:r w:rsidR="008026F6">
        <w:t>écrivent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F665AF">
        <w:trPr>
          <w:trHeight w:val="635"/>
          <w:tblHeader/>
          <w:jc w:val="center"/>
        </w:trPr>
        <w:tc>
          <w:tcPr>
            <w:tcW w:w="7440" w:type="dxa"/>
            <w:vAlign w:val="center"/>
          </w:tcPr>
          <w:p w14:paraId="232CE18C" w14:textId="77777777" w:rsidR="00EE4A85" w:rsidRPr="00EE4A85" w:rsidRDefault="00456865" w:rsidP="00F665AF">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456865"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456865"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456865"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456865"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Default="00456865" w:rsidP="00C7020C">
      <w:pPr>
        <w:pStyle w:val="Paragraphedeliste"/>
        <w:numPr>
          <w:ilvl w:val="0"/>
          <w:numId w:val="20"/>
        </w:numPr>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6BE193B7" w14:textId="77777777" w:rsidR="003C08AC" w:rsidRPr="00363557" w:rsidRDefault="003C08AC" w:rsidP="003C08AC"/>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F665AF">
        <w:trPr>
          <w:trHeight w:val="635"/>
          <w:tblHeader/>
          <w:jc w:val="center"/>
        </w:trPr>
        <w:tc>
          <w:tcPr>
            <w:tcW w:w="7440" w:type="dxa"/>
            <w:vAlign w:val="center"/>
          </w:tcPr>
          <w:p w14:paraId="30AE7378" w14:textId="03DBB8BC" w:rsidR="00CA4005" w:rsidRPr="00B61CBF" w:rsidRDefault="004C665C" w:rsidP="0086778E">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2F9085F5" w14:textId="77777777" w:rsidR="00CA4005" w:rsidRPr="00222B71" w:rsidRDefault="00CA4005" w:rsidP="00FF2AF1">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28591501"/>
            <w:r w:rsidRPr="00222B71">
              <w:rPr>
                <w:rFonts w:ascii="Calibri" w:eastAsia="Times New Roman" w:hAnsi="Calibri" w:cs="Times New Roman"/>
                <w:i w:val="0"/>
                <w:iCs w:val="0"/>
                <w:color w:val="auto"/>
                <w:sz w:val="22"/>
                <w:szCs w:val="20"/>
                <w:lang w:eastAsia="fr-FR"/>
              </w:rPr>
              <w:t xml:space="preserve"> </w:t>
            </w:r>
            <w:bookmarkEnd w:id="35"/>
          </w:p>
        </w:tc>
      </w:tr>
    </w:tbl>
    <w:p w14:paraId="33D387A1" w14:textId="4351DA53" w:rsidR="003A6317" w:rsidRDefault="00E210F0" w:rsidP="001802CE">
      <w:pPr>
        <w:spacing w:line="360" w:lineRule="auto"/>
      </w:pPr>
      <w:r>
        <w:t xml:space="preserve">Puisque la déformation thermique à l’issu du modèle thermomécanique est souvent exprimé au </w:t>
      </w:r>
      <w:r w:rsidR="001802CE">
        <w:t>repère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w:t>
      </w:r>
      <w:r w:rsidR="008855E2" w:rsidRPr="008855E2">
        <w:t>il</w:t>
      </w:r>
      <w:r w:rsidR="008855E2">
        <w:t xml:space="preserve"> est nécessaire de</w:t>
      </w:r>
      <w:r w:rsidR="008855E2" w:rsidRPr="008855E2">
        <w:t xml:space="preserve"> </w:t>
      </w:r>
      <w:r w:rsidR="00E531C2">
        <w:t>transformer</w:t>
      </w:r>
      <w:r>
        <w:t xml:space="preserve"> cette déformation </w:t>
      </w:r>
      <w:r w:rsidR="00E531C2">
        <w:t xml:space="preserve">au repère </w:t>
      </w:r>
      <w:r w:rsidR="00904993">
        <w:t>fixe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afin d’évaluer la force du balourd thermique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E531C2">
        <w:t>.</w:t>
      </w:r>
      <w:r w:rsidR="00904993">
        <w:t xml:space="preserve"> </w:t>
      </w:r>
      <w:r w:rsidR="00461395">
        <w:t xml:space="preserve">Pour un nœud sur la fibre neutre </w:t>
      </w:r>
      <w:r w:rsidR="009542E5">
        <w:t>du</w:t>
      </w:r>
      <w:r w:rsidR="00461395">
        <w:t xml:space="preserve"> rotor flexible,</w:t>
      </w:r>
      <w:r w:rsidR="00FF2AF1">
        <w:t xml:space="preserve"> son vecteur de déplacement</w:t>
      </w:r>
      <w:r w:rsidR="00CA3449">
        <w:t xml:space="preserve"> avec 4 degrés de liberté</w:t>
      </w:r>
      <w:r w:rsidR="00FF2AF1">
        <w:t xml:space="preserve"> obtenu au repère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F2AF1">
        <w:t xml:space="preserve"> s’écrit :</w:t>
      </w:r>
      <w:r w:rsidR="00461395">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F2AF1" w:rsidRPr="00AA3E05" w14:paraId="40275F26" w14:textId="77777777" w:rsidTr="00310FB5">
        <w:trPr>
          <w:trHeight w:val="635"/>
          <w:tblHeader/>
          <w:jc w:val="center"/>
        </w:trPr>
        <w:tc>
          <w:tcPr>
            <w:tcW w:w="7440" w:type="dxa"/>
            <w:vAlign w:val="center"/>
          </w:tcPr>
          <w:p w14:paraId="616EC0AD" w14:textId="0C277103" w:rsidR="00FF2AF1" w:rsidRPr="00B61CBF" w:rsidRDefault="00456865" w:rsidP="00917439">
            <w:pPr>
              <w:spacing w:line="360" w:lineRule="auto"/>
              <w:jc w:val="cente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e>
                    </m:d>
                  </m:e>
                  <m:sup>
                    <m:r>
                      <w:rPr>
                        <w:rFonts w:ascii="Cambria Math" w:hAnsi="Cambria Math"/>
                      </w:rPr>
                      <m:t>T</m:t>
                    </m:r>
                  </m:sup>
                </m:sSup>
              </m:oMath>
            </m:oMathPara>
          </w:p>
        </w:tc>
        <w:tc>
          <w:tcPr>
            <w:tcW w:w="1632" w:type="dxa"/>
            <w:vAlign w:val="center"/>
          </w:tcPr>
          <w:p w14:paraId="70E2997E" w14:textId="77777777" w:rsidR="00FF2AF1" w:rsidRPr="00222B71" w:rsidRDefault="00FF2AF1" w:rsidP="001802CE">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6E5723E" w14:textId="62A9CC4D" w:rsidR="006A7010" w:rsidRDefault="00257E6F" w:rsidP="00045B02">
      <w:pPr>
        <w:spacing w:line="360" w:lineRule="auto"/>
      </w:pPr>
      <w:r>
        <w:t xml:space="preserve">Le changement du repère </w:t>
      </w:r>
      <w:r w:rsidR="003503DF">
        <w:t xml:space="preserve">fait appel à </w:t>
      </w:r>
      <w:r>
        <w:t>la matrice de rotation</w:t>
      </w:r>
      <m:oMath>
        <m:r>
          <w:rPr>
            <w:rFonts w:ascii="Cambria Math" w:hAnsi="Cambria Math"/>
          </w:rPr>
          <m:t xml:space="preserve"> </m:t>
        </m:r>
        <m:r>
          <m:rPr>
            <m:sty m:val="bi"/>
          </m:rPr>
          <w:rPr>
            <w:rFonts w:ascii="Cambria Math" w:hAnsi="Cambria Math"/>
          </w:rPr>
          <m:t>Q</m:t>
        </m:r>
      </m:oMath>
      <w:r w:rsidR="007476BF">
        <w:rPr>
          <w:b/>
        </w:rPr>
        <w:t xml:space="preserve"> </w:t>
      </w:r>
      <w:r w:rsidR="007476BF" w:rsidRPr="007476BF">
        <w:t>qui</w:t>
      </w:r>
      <w:r w:rsidR="007476BF">
        <w:rPr>
          <w:b/>
        </w:rPr>
        <w:t xml:space="preserve"> </w:t>
      </w:r>
      <w:r w:rsidR="007476BF" w:rsidRPr="007476BF">
        <w:t>d</w:t>
      </w:r>
      <w:r w:rsidR="007476BF">
        <w:t xml:space="preserve">éfinit la relation suivante </w:t>
      </w:r>
      <w:r w:rsidR="00C13B28">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57E6F" w:rsidRPr="00AA3E05" w14:paraId="4961B581" w14:textId="77777777" w:rsidTr="00310FB5">
        <w:trPr>
          <w:trHeight w:val="635"/>
          <w:tblHeader/>
          <w:jc w:val="center"/>
        </w:trPr>
        <w:tc>
          <w:tcPr>
            <w:tcW w:w="7440" w:type="dxa"/>
            <w:vAlign w:val="center"/>
          </w:tcPr>
          <w:p w14:paraId="2CC3D375" w14:textId="3522BEA3" w:rsidR="00257E6F" w:rsidRPr="00546459" w:rsidRDefault="00456865" w:rsidP="00257E6F">
            <w:pPr>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mr>
                      <m:mr>
                        <m:e>
                          <m:r>
                            <w:rPr>
                              <w:rFonts w:ascii="Cambria Math" w:hAnsi="Cambria Math"/>
                            </w:rPr>
                            <m:t>θ</m:t>
                          </m:r>
                        </m:e>
                      </m:mr>
                      <m:mr>
                        <m:e>
                          <m:r>
                            <w:rPr>
                              <w:rFonts w:ascii="Cambria Math" w:hAnsi="Cambria Math"/>
                            </w:rPr>
                            <m:t xml:space="preserve">ψ </m:t>
                          </m:r>
                        </m:e>
                      </m:mr>
                    </m:m>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oMath>
            </m:oMathPara>
          </w:p>
          <w:p w14:paraId="6F93F3FC" w14:textId="77777777" w:rsidR="00257E6F" w:rsidRDefault="00257E6F" w:rsidP="00257E6F">
            <w:r>
              <w:t>Où :</w:t>
            </w:r>
          </w:p>
          <w:p w14:paraId="50864DFA" w14:textId="41003BFF" w:rsidR="00257E6F" w:rsidRPr="00B61CBF" w:rsidRDefault="00456865" w:rsidP="007476BF">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m:t>
                          </m:r>
                        </m:e>
                        <m:e>
                          <m:r>
                            <w:rPr>
                              <w:rFonts w:ascii="Cambria Math" w:hAnsi="Cambria Math"/>
                            </w:rPr>
                            <m:t>0</m:t>
                          </m:r>
                        </m:e>
                      </m:mr>
                      <m:mr>
                        <m:e>
                          <m:r>
                            <w:rPr>
                              <w:rFonts w:ascii="Cambria Math" w:hAnsi="Cambria Math"/>
                            </w:rPr>
                            <m:t>0</m:t>
                          </m:r>
                        </m:e>
                        <m:e>
                          <m:r>
                            <w:rPr>
                              <w:rFonts w:ascii="Cambria Math" w:hAnsi="Cambria Math"/>
                            </w:rPr>
                            <m:t>T</m:t>
                          </m:r>
                        </m:e>
                      </m:mr>
                    </m:m>
                  </m:e>
                </m:d>
                <m:r>
                  <w:rPr>
                    <w:rFonts w:ascii="Cambria Math" w:hAnsi="Cambria Math"/>
                  </w:rPr>
                  <m:t xml:space="preserve">  et  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(ωt)</m:t>
                          </m:r>
                        </m:e>
                        <m:e>
                          <m:r>
                            <w:rPr>
                              <w:rFonts w:ascii="Cambria Math" w:hAnsi="Cambria Math"/>
                            </w:rPr>
                            <m:t>-sin(ωt)</m:t>
                          </m:r>
                        </m:e>
                      </m:mr>
                      <m:mr>
                        <m:e>
                          <m:r>
                            <w:rPr>
                              <w:rFonts w:ascii="Cambria Math" w:hAnsi="Cambria Math"/>
                            </w:rPr>
                            <m:t>sin(ωt)</m:t>
                          </m:r>
                        </m:e>
                        <m:e>
                          <m:r>
                            <m:rPr>
                              <m:sty m:val="p"/>
                            </m:rPr>
                            <w:rPr>
                              <w:rFonts w:ascii="Cambria Math" w:hAnsi="Cambria Math"/>
                            </w:rPr>
                            <m:t>cos⁡</m:t>
                          </m:r>
                          <m:r>
                            <w:rPr>
                              <w:rFonts w:ascii="Cambria Math" w:hAnsi="Cambria Math"/>
                            </w:rPr>
                            <m:t>(ωt)</m:t>
                          </m:r>
                        </m:e>
                      </m:mr>
                    </m:m>
                  </m:e>
                </m:d>
              </m:oMath>
            </m:oMathPara>
          </w:p>
        </w:tc>
        <w:tc>
          <w:tcPr>
            <w:tcW w:w="1632" w:type="dxa"/>
            <w:vAlign w:val="center"/>
          </w:tcPr>
          <w:p w14:paraId="4B6A5593" w14:textId="77777777" w:rsidR="00257E6F" w:rsidRPr="00222B71" w:rsidRDefault="00257E6F" w:rsidP="00257E6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6" w:name="_Ref532583633"/>
            <w:r w:rsidRPr="00222B71">
              <w:rPr>
                <w:rFonts w:ascii="Calibri" w:eastAsia="Times New Roman" w:hAnsi="Calibri" w:cs="Times New Roman"/>
                <w:i w:val="0"/>
                <w:iCs w:val="0"/>
                <w:color w:val="auto"/>
                <w:sz w:val="22"/>
                <w:szCs w:val="20"/>
                <w:lang w:eastAsia="fr-FR"/>
              </w:rPr>
              <w:t xml:space="preserve"> </w:t>
            </w:r>
            <w:bookmarkEnd w:id="36"/>
          </w:p>
        </w:tc>
      </w:tr>
    </w:tbl>
    <w:p w14:paraId="6C28FD44" w14:textId="0E406582" w:rsidR="00257E6F" w:rsidRDefault="007476BF" w:rsidP="0057429F">
      <w:pPr>
        <w:spacing w:line="360" w:lineRule="auto"/>
        <w:rPr>
          <w:b/>
        </w:rPr>
      </w:pPr>
      <w:r w:rsidRPr="00917439">
        <w:t>L’</w:t>
      </w:r>
      <w:r w:rsidRPr="00917439">
        <w:rPr>
          <w:b/>
        </w:rPr>
        <w:fldChar w:fldCharType="begin"/>
      </w:r>
      <w:r w:rsidRPr="00917439">
        <w:rPr>
          <w:b/>
        </w:rPr>
        <w:instrText xml:space="preserve"> REF _Ref532583633 \r \h </w:instrText>
      </w:r>
      <w:r w:rsidR="00917439">
        <w:rPr>
          <w:b/>
        </w:rPr>
        <w:instrText xml:space="preserve"> \* MERGEFORMAT </w:instrText>
      </w:r>
      <w:r w:rsidRPr="00917439">
        <w:rPr>
          <w:b/>
        </w:rPr>
      </w:r>
      <w:r w:rsidRPr="00917439">
        <w:rPr>
          <w:b/>
        </w:rPr>
        <w:fldChar w:fldCharType="separate"/>
      </w:r>
      <w:r w:rsidRPr="00917439">
        <w:rPr>
          <w:b/>
        </w:rPr>
        <w:t>Eq.43</w:t>
      </w:r>
      <w:r w:rsidRPr="00917439">
        <w:rPr>
          <w:b/>
        </w:rPr>
        <w:fldChar w:fldCharType="end"/>
      </w:r>
      <w:r>
        <w:t xml:space="preserve"> permet de prendre en compte la rotation du rotor dans le repère fixe. </w:t>
      </w:r>
      <w:r w:rsidR="00917439">
        <w:t xml:space="preserve">Ainsi la force nodale du balourd thermique en fonction de la déflexion </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sub>
            </m:sSub>
          </m:e>
        </m:acc>
      </m:oMath>
      <w:r w:rsidR="00917439">
        <w:rPr>
          <w:b/>
        </w:rPr>
        <w:t xml:space="preserve"> </w:t>
      </w:r>
      <w:r w:rsidR="0057429F" w:rsidRPr="0057429F">
        <w:t>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57429F" w:rsidRPr="0057429F" w14:paraId="06E78D76" w14:textId="77777777" w:rsidTr="00310FB5">
        <w:trPr>
          <w:trHeight w:val="635"/>
          <w:tblHeader/>
          <w:jc w:val="center"/>
        </w:trPr>
        <w:tc>
          <w:tcPr>
            <w:tcW w:w="7943" w:type="dxa"/>
            <w:vAlign w:val="center"/>
          </w:tcPr>
          <w:p w14:paraId="4AED2DA4" w14:textId="54F827D5" w:rsidR="0057429F" w:rsidRPr="0057429F" w:rsidRDefault="00456865" w:rsidP="0057429F">
            <w:pPr>
              <w:jc w:val="center"/>
              <w:rPr>
                <w:lang w:val="en-US"/>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dfn</m:t>
                    </m:r>
                  </m:sub>
                </m:sSub>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v</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v</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u</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mr>
                      <m:mr>
                        <m:e>
                          <m:acc>
                            <m:accPr>
                              <m:chr m:val="̃"/>
                              <m:ctrlPr>
                                <w:rPr>
                                  <w:rFonts w:ascii="Cambria Math" w:hAnsi="Cambria Math"/>
                                  <w:i/>
                                </w:rPr>
                              </m:ctrlPr>
                            </m:accPr>
                            <m:e>
                              <m:r>
                                <w:rPr>
                                  <w:rFonts w:ascii="Cambria Math" w:hAnsi="Cambria Math"/>
                                </w:rPr>
                                <m:t>θ</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ψ</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r>
                        <m:e>
                          <m:acc>
                            <m:accPr>
                              <m:chr m:val="̃"/>
                              <m:ctrlPr>
                                <w:rPr>
                                  <w:rFonts w:ascii="Cambria Math" w:hAnsi="Cambria Math"/>
                                  <w:i/>
                                </w:rPr>
                              </m:ctrlPr>
                            </m:accPr>
                            <m:e>
                              <m:r>
                                <w:rPr>
                                  <w:rFonts w:ascii="Cambria Math" w:hAnsi="Cambria Math"/>
                                </w:rPr>
                                <m:t>ψ</m:t>
                              </m:r>
                            </m:e>
                          </m:acc>
                          <m:func>
                            <m:funcPr>
                              <m:ctrlPr>
                                <w:rPr>
                                  <w:rFonts w:ascii="Cambria Math" w:hAnsi="Cambria Math"/>
                                </w:rPr>
                              </m:ctrlPr>
                            </m:funcPr>
                            <m:fName>
                              <m:r>
                                <m:rPr>
                                  <m:sty m:val="p"/>
                                </m:rPr>
                                <w:rPr>
                                  <w:rFonts w:ascii="Cambria Math" w:hAnsi="Cambria Math"/>
                                  <w:lang w:val="en-US"/>
                                </w:rPr>
                                <m:t>cos</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r>
                            <w:rPr>
                              <w:rFonts w:ascii="Cambria Math" w:hAnsi="Cambria Math"/>
                              <w:lang w:val="en-US"/>
                            </w:rPr>
                            <m:t>+</m:t>
                          </m:r>
                          <m:acc>
                            <m:accPr>
                              <m:chr m:val="̃"/>
                              <m:ctrlPr>
                                <w:rPr>
                                  <w:rFonts w:ascii="Cambria Math" w:hAnsi="Cambria Math"/>
                                  <w:i/>
                                </w:rPr>
                              </m:ctrlPr>
                            </m:accPr>
                            <m:e>
                              <m:r>
                                <w:rPr>
                                  <w:rFonts w:ascii="Cambria Math" w:hAnsi="Cambria Math"/>
                                </w:rPr>
                                <m:t>θ</m:t>
                              </m:r>
                            </m:e>
                          </m:acc>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rPr>
                                  </m:ctrlPr>
                                </m:dPr>
                                <m:e>
                                  <m:r>
                                    <m:rPr>
                                      <m:sty m:val="p"/>
                                    </m:rPr>
                                    <w:rPr>
                                      <w:rFonts w:ascii="Cambria Math" w:hAnsi="Cambria Math"/>
                                    </w:rPr>
                                    <m:t>ω</m:t>
                                  </m:r>
                                  <m:r>
                                    <m:rPr>
                                      <m:sty m:val="p"/>
                                    </m:rPr>
                                    <w:rPr>
                                      <w:rFonts w:ascii="Cambria Math" w:hAnsi="Cambria Math"/>
                                      <w:lang w:val="en-US"/>
                                    </w:rPr>
                                    <m:t>t</m:t>
                                  </m:r>
                                </m:e>
                              </m:d>
                            </m:e>
                          </m:func>
                        </m:e>
                      </m:mr>
                    </m:m>
                  </m:e>
                </m:d>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acc>
                                  <m:accPr>
                                    <m:chr m:val="̃"/>
                                    <m:ctrlPr>
                                      <w:rPr>
                                        <w:rFonts w:ascii="Cambria Math" w:hAnsi="Cambria Math"/>
                                        <w:i/>
                                      </w:rPr>
                                    </m:ctrlPr>
                                  </m:accPr>
                                  <m:e>
                                    <m:r>
                                      <w:rPr>
                                        <w:rFonts w:ascii="Cambria Math" w:hAnsi="Cambria Math"/>
                                      </w:rPr>
                                      <m:t>v</m:t>
                                    </m:r>
                                  </m:e>
                                </m:acc>
                              </m:e>
                            </m:mr>
                          </m:m>
                        </m:e>
                      </m:mr>
                      <m:mr>
                        <m:e>
                          <m:acc>
                            <m:accPr>
                              <m:chr m:val="̃"/>
                              <m:ctrlPr>
                                <w:rPr>
                                  <w:rFonts w:ascii="Cambria Math" w:hAnsi="Cambria Math"/>
                                  <w:i/>
                                </w:rPr>
                              </m:ctrlPr>
                            </m:accPr>
                            <m:e>
                              <m:r>
                                <w:rPr>
                                  <w:rFonts w:ascii="Cambria Math" w:hAnsi="Cambria Math"/>
                                </w:rPr>
                                <m:t>θ</m:t>
                              </m:r>
                            </m:e>
                          </m:acc>
                        </m:e>
                      </m:mr>
                      <m:mr>
                        <m:e>
                          <m:acc>
                            <m:accPr>
                              <m:chr m:val="̃"/>
                              <m:ctrlPr>
                                <w:rPr>
                                  <w:rFonts w:ascii="Cambria Math" w:hAnsi="Cambria Math"/>
                                  <w:i/>
                                </w:rPr>
                              </m:ctrlPr>
                            </m:accPr>
                            <m:e>
                              <m:r>
                                <w:rPr>
                                  <w:rFonts w:ascii="Cambria Math" w:hAnsi="Cambria Math"/>
                                </w:rPr>
                                <m:t>ψ</m:t>
                              </m:r>
                            </m:e>
                          </m:acc>
                        </m:e>
                      </m:mr>
                    </m:m>
                  </m:e>
                </m:d>
                <m:func>
                  <m:funcPr>
                    <m:ctrlPr>
                      <w:rPr>
                        <w:rFonts w:ascii="Cambria Math" w:hAnsi="Cambria Math"/>
                        <w:i/>
                      </w:rPr>
                    </m:ctrlPr>
                  </m:funcPr>
                  <m:fName>
                    <m:r>
                      <m:rPr>
                        <m:sty m:val="p"/>
                      </m:rPr>
                      <w:rPr>
                        <w:rFonts w:ascii="Cambria Math" w:hAnsi="Cambria Math"/>
                        <w:lang w:val="en-US"/>
                      </w:rPr>
                      <m:t>cos</m:t>
                    </m:r>
                  </m:fName>
                  <m:e>
                    <m:d>
                      <m:dPr>
                        <m:ctrlPr>
                          <w:rPr>
                            <w:rFonts w:ascii="Cambria Math" w:hAnsi="Cambria Math"/>
                            <w:i/>
                          </w:rPr>
                        </m:ctrlPr>
                      </m:dPr>
                      <m:e>
                        <m:r>
                          <w:rPr>
                            <w:rFonts w:ascii="Cambria Math" w:hAnsi="Cambria Math"/>
                          </w:rPr>
                          <m:t>ωt</m:t>
                        </m:r>
                      </m:e>
                    </m:d>
                  </m:e>
                </m:func>
                <m:r>
                  <w:rPr>
                    <w:rFonts w:ascii="Cambria Math" w:hAnsi="Cambria Math"/>
                    <w:lang w:val="en-US"/>
                  </w:rPr>
                  <m:t>+</m:t>
                </m:r>
                <m:r>
                  <m:rPr>
                    <m:sty m:val="bi"/>
                  </m:rP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lang w:val="en-US"/>
                                  </w:rPr>
                                  <m:t>-</m:t>
                                </m:r>
                                <m:acc>
                                  <m:accPr>
                                    <m:chr m:val="̃"/>
                                    <m:ctrlPr>
                                      <w:rPr>
                                        <w:rFonts w:ascii="Cambria Math" w:hAnsi="Cambria Math"/>
                                        <w:i/>
                                      </w:rPr>
                                    </m:ctrlPr>
                                  </m:accPr>
                                  <m:e>
                                    <m:r>
                                      <w:rPr>
                                        <w:rFonts w:ascii="Cambria Math" w:hAnsi="Cambria Math"/>
                                      </w:rPr>
                                      <m:t>v</m:t>
                                    </m:r>
                                  </m:e>
                                </m:acc>
                              </m:e>
                            </m:mr>
                            <m:mr>
                              <m:e>
                                <m:acc>
                                  <m:accPr>
                                    <m:chr m:val="̃"/>
                                    <m:ctrlPr>
                                      <w:rPr>
                                        <w:rFonts w:ascii="Cambria Math" w:hAnsi="Cambria Math"/>
                                        <w:i/>
                                      </w:rPr>
                                    </m:ctrlPr>
                                  </m:accPr>
                                  <m:e>
                                    <m:r>
                                      <w:rPr>
                                        <w:rFonts w:ascii="Cambria Math" w:hAnsi="Cambria Math"/>
                                      </w:rPr>
                                      <m:t>u</m:t>
                                    </m:r>
                                  </m:e>
                                </m:acc>
                              </m:e>
                            </m:mr>
                          </m:m>
                        </m:e>
                      </m:mr>
                      <m:mr>
                        <m:e>
                          <m:r>
                            <w:rPr>
                              <w:rFonts w:ascii="Cambria Math" w:hAnsi="Cambria Math"/>
                              <w:lang w:val="en-US"/>
                            </w:rPr>
                            <m:t>-</m:t>
                          </m:r>
                          <m:acc>
                            <m:accPr>
                              <m:chr m:val="̃"/>
                              <m:ctrlPr>
                                <w:rPr>
                                  <w:rFonts w:ascii="Cambria Math" w:hAnsi="Cambria Math"/>
                                  <w:i/>
                                </w:rPr>
                              </m:ctrlPr>
                            </m:accPr>
                            <m:e>
                              <m:r>
                                <w:rPr>
                                  <w:rFonts w:ascii="Cambria Math" w:hAnsi="Cambria Math"/>
                                </w:rPr>
                                <m:t>ψ</m:t>
                              </m:r>
                            </m:e>
                          </m:acc>
                        </m:e>
                      </m:mr>
                      <m:mr>
                        <m:e>
                          <m:acc>
                            <m:accPr>
                              <m:chr m:val="̃"/>
                              <m:ctrlPr>
                                <w:rPr>
                                  <w:rFonts w:ascii="Cambria Math" w:hAnsi="Cambria Math"/>
                                  <w:i/>
                                </w:rPr>
                              </m:ctrlPr>
                            </m:accPr>
                            <m:e>
                              <m:r>
                                <w:rPr>
                                  <w:rFonts w:ascii="Cambria Math" w:hAnsi="Cambria Math"/>
                                </w:rPr>
                                <m:t>θ</m:t>
                              </m:r>
                            </m:e>
                          </m:acc>
                        </m:e>
                      </m:mr>
                    </m:m>
                  </m:e>
                </m:d>
                <m:func>
                  <m:funcPr>
                    <m:ctrlPr>
                      <w:rPr>
                        <w:rFonts w:ascii="Cambria Math" w:hAnsi="Cambria Math"/>
                        <w:i/>
                      </w:rPr>
                    </m:ctrlPr>
                  </m:funcPr>
                  <m:fName>
                    <m:r>
                      <m:rPr>
                        <m:sty m:val="p"/>
                      </m:rPr>
                      <w:rPr>
                        <w:rFonts w:ascii="Cambria Math" w:hAnsi="Cambria Math"/>
                        <w:lang w:val="en-US"/>
                      </w:rPr>
                      <m:t>sin</m:t>
                    </m:r>
                  </m:fName>
                  <m:e>
                    <m:d>
                      <m:dPr>
                        <m:ctrlPr>
                          <w:rPr>
                            <w:rFonts w:ascii="Cambria Math" w:hAnsi="Cambria Math"/>
                            <w:i/>
                          </w:rPr>
                        </m:ctrlPr>
                      </m:dPr>
                      <m:e>
                        <m:r>
                          <w:rPr>
                            <w:rFonts w:ascii="Cambria Math" w:hAnsi="Cambria Math"/>
                          </w:rPr>
                          <m:t>ωt</m:t>
                        </m:r>
                      </m:e>
                    </m:d>
                  </m:e>
                </m:func>
              </m:oMath>
            </m:oMathPara>
          </w:p>
        </w:tc>
        <w:tc>
          <w:tcPr>
            <w:tcW w:w="1096" w:type="dxa"/>
            <w:vAlign w:val="center"/>
          </w:tcPr>
          <w:p w14:paraId="07FCC393" w14:textId="77777777" w:rsidR="0057429F" w:rsidRPr="0057429F" w:rsidRDefault="0057429F" w:rsidP="00310FB5">
            <w:pPr>
              <w:pStyle w:val="Lgende"/>
              <w:numPr>
                <w:ilvl w:val="0"/>
                <w:numId w:val="7"/>
              </w:numPr>
              <w:spacing w:before="120" w:after="120"/>
              <w:jc w:val="both"/>
              <w:rPr>
                <w:rFonts w:ascii="Times New Roman" w:eastAsia="Times New Roman" w:hAnsi="Times New Roman"/>
                <w:b/>
                <w:iCs w:val="0"/>
                <w:color w:val="auto"/>
                <w:sz w:val="22"/>
                <w:szCs w:val="22"/>
                <w:lang w:val="en-US" w:eastAsia="fr-FR"/>
              </w:rPr>
            </w:pPr>
            <w:r w:rsidRPr="0057429F">
              <w:rPr>
                <w:rFonts w:ascii="Times New Roman" w:eastAsia="Times New Roman" w:hAnsi="Times New Roman"/>
                <w:b/>
                <w:iCs w:val="0"/>
                <w:color w:val="auto"/>
                <w:sz w:val="22"/>
                <w:szCs w:val="22"/>
                <w:lang w:val="en-US" w:eastAsia="fr-FR"/>
              </w:rPr>
              <w:t xml:space="preserve"> </w:t>
            </w:r>
          </w:p>
        </w:tc>
      </w:tr>
    </w:tbl>
    <w:p w14:paraId="5782E758" w14:textId="77777777" w:rsidR="0057429F" w:rsidRPr="0057429F" w:rsidRDefault="0057429F" w:rsidP="00262ACC">
      <w:pPr>
        <w:rPr>
          <w:lang w:val="en-US"/>
        </w:rPr>
      </w:pPr>
    </w:p>
    <w:p w14:paraId="6605B962" w14:textId="77777777" w:rsidR="002D7A8A" w:rsidRDefault="002D7A8A" w:rsidP="00AB604F">
      <w:pPr>
        <w:spacing w:line="360" w:lineRule="auto"/>
        <w:rPr>
          <w:lang w:val="en-US"/>
        </w:rPr>
      </w:pPr>
    </w:p>
    <w:p w14:paraId="274F5DB5" w14:textId="77777777" w:rsidR="00B14131" w:rsidRDefault="00B14131" w:rsidP="00AB604F">
      <w:pPr>
        <w:spacing w:line="360" w:lineRule="auto"/>
        <w:rPr>
          <w:lang w:val="en-US"/>
        </w:rPr>
      </w:pPr>
    </w:p>
    <w:p w14:paraId="20BD16B5" w14:textId="77777777" w:rsidR="009B2E9B" w:rsidRDefault="009B2E9B" w:rsidP="00AB604F">
      <w:pPr>
        <w:spacing w:line="360" w:lineRule="auto"/>
      </w:pPr>
    </w:p>
    <w:p w14:paraId="6DF60A8C" w14:textId="12FF9AF7" w:rsidR="00C61FA4" w:rsidRDefault="00C61FA4" w:rsidP="00591FDC">
      <w:pPr>
        <w:pStyle w:val="Titre1"/>
      </w:pPr>
      <w:r>
        <w:lastRenderedPageBreak/>
        <w:t>Conclusion</w:t>
      </w:r>
    </w:p>
    <w:p w14:paraId="6661057C" w14:textId="77777777" w:rsidR="00A421AB" w:rsidRDefault="00A421AB" w:rsidP="00A421AB"/>
    <w:p w14:paraId="55B13485" w14:textId="60CAC4BA" w:rsidR="006F5C48" w:rsidRDefault="00642602" w:rsidP="00BE5F87">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w:t>
      </w:r>
      <w:r w:rsidR="0014356A">
        <w:rPr>
          <w:sz w:val="23"/>
          <w:szCs w:val="23"/>
        </w:rPr>
        <w:t>l’analyse</w:t>
      </w:r>
      <w:r w:rsidR="000653F2">
        <w:rPr>
          <w:sz w:val="23"/>
          <w:szCs w:val="23"/>
        </w:rPr>
        <w:t xml:space="preserve"> de</w:t>
      </w:r>
      <w:r>
        <w:rPr>
          <w:sz w:val="23"/>
          <w:szCs w:val="23"/>
        </w:rPr>
        <w:t xml:space="preserve"> l’effet Morton. </w:t>
      </w:r>
      <w:r w:rsidR="00EB0A85">
        <w:rPr>
          <w:sz w:val="23"/>
          <w:szCs w:val="23"/>
        </w:rPr>
        <w:t>Le modèle dynamique du rotor</w:t>
      </w:r>
      <w:r w:rsidR="00C1421A">
        <w:rPr>
          <w:sz w:val="23"/>
          <w:szCs w:val="23"/>
        </w:rPr>
        <w:t xml:space="preserve"> couplé avec le modèle non linéaire du palier </w:t>
      </w:r>
      <w:r w:rsidR="00EB0A85">
        <w:rPr>
          <w:sz w:val="23"/>
          <w:szCs w:val="23"/>
        </w:rPr>
        <w:t>permet</w:t>
      </w:r>
      <w:r w:rsidR="00C1421A">
        <w:rPr>
          <w:sz w:val="23"/>
          <w:szCs w:val="23"/>
        </w:rPr>
        <w:t xml:space="preserve"> d’évaluer le niveau de vibration. En</w:t>
      </w:r>
      <w:r w:rsidR="00947E6B">
        <w:rPr>
          <w:sz w:val="23"/>
          <w:szCs w:val="23"/>
        </w:rPr>
        <w:t xml:space="preserve"> parallèle</w:t>
      </w:r>
      <w:r w:rsidR="00C1421A">
        <w:rPr>
          <w:sz w:val="23"/>
          <w:szCs w:val="23"/>
        </w:rPr>
        <w:t>, le flux ther</w:t>
      </w:r>
      <w:r w:rsidR="00EB0A85">
        <w:rPr>
          <w:sz w:val="23"/>
          <w:szCs w:val="23"/>
        </w:rPr>
        <w:t>mique issu</w:t>
      </w:r>
      <w:r w:rsidR="00C1421A">
        <w:rPr>
          <w:sz w:val="23"/>
          <w:szCs w:val="23"/>
        </w:rPr>
        <w:t xml:space="preserve"> du modèle </w:t>
      </w:r>
      <w:r w:rsidR="00972D06">
        <w:rPr>
          <w:sz w:val="23"/>
          <w:szCs w:val="23"/>
        </w:rPr>
        <w:t>de palier</w:t>
      </w:r>
      <w:r w:rsidR="00C1421A">
        <w:rPr>
          <w:sz w:val="23"/>
          <w:szCs w:val="23"/>
        </w:rPr>
        <w:t xml:space="preserve"> </w:t>
      </w:r>
      <w:r w:rsidR="00EB0A85">
        <w:rPr>
          <w:sz w:val="23"/>
          <w:szCs w:val="23"/>
        </w:rPr>
        <w:t>fournit la</w:t>
      </w:r>
      <w:r w:rsidR="00C1421A">
        <w:rPr>
          <w:sz w:val="23"/>
          <w:szCs w:val="23"/>
        </w:rPr>
        <w:t xml:space="preserve"> </w:t>
      </w:r>
      <w:r w:rsidR="00947E6B">
        <w:rPr>
          <w:sz w:val="23"/>
          <w:szCs w:val="23"/>
        </w:rPr>
        <w:t xml:space="preserve">condition aux limites </w:t>
      </w:r>
      <w:r w:rsidR="00EB0A85">
        <w:rPr>
          <w:sz w:val="23"/>
          <w:szCs w:val="23"/>
        </w:rPr>
        <w:t xml:space="preserve">du </w:t>
      </w:r>
      <w:r w:rsidR="00947E6B">
        <w:rPr>
          <w:sz w:val="23"/>
          <w:szCs w:val="23"/>
        </w:rPr>
        <w:t>modèle thermique</w:t>
      </w:r>
      <w:r w:rsidR="00B94B9E">
        <w:rPr>
          <w:sz w:val="23"/>
          <w:szCs w:val="23"/>
        </w:rPr>
        <w:t xml:space="preserve"> du rotor</w:t>
      </w:r>
      <w:r w:rsidR="00C1421A">
        <w:rPr>
          <w:sz w:val="23"/>
          <w:szCs w:val="23"/>
        </w:rPr>
        <w:t>.</w:t>
      </w:r>
      <w:r w:rsidR="00947E6B">
        <w:rPr>
          <w:sz w:val="23"/>
          <w:szCs w:val="23"/>
        </w:rPr>
        <w:t xml:space="preserve"> La résolution du modèle thermique a permis d’évaluer le champ de températ</w:t>
      </w:r>
      <w:r w:rsidR="005D2D94">
        <w:rPr>
          <w:sz w:val="23"/>
          <w:szCs w:val="23"/>
        </w:rPr>
        <w:t xml:space="preserve">ure </w:t>
      </w:r>
      <w:r w:rsidR="00EB0A85">
        <w:rPr>
          <w:sz w:val="23"/>
          <w:szCs w:val="23"/>
        </w:rPr>
        <w:t>en transitoire</w:t>
      </w:r>
      <w:r w:rsidR="005D2D94">
        <w:rPr>
          <w:sz w:val="23"/>
          <w:szCs w:val="23"/>
        </w:rPr>
        <w:t xml:space="preserve"> et puis de simuler la déformation du rotor</w:t>
      </w:r>
      <w:r w:rsidR="00947E6B">
        <w:rPr>
          <w:sz w:val="23"/>
          <w:szCs w:val="23"/>
        </w:rPr>
        <w:t xml:space="preserve">. </w:t>
      </w:r>
      <w:r w:rsidR="00EB0A85">
        <w:rPr>
          <w:sz w:val="23"/>
          <w:szCs w:val="23"/>
        </w:rPr>
        <w:t>L</w:t>
      </w:r>
      <w:r w:rsidR="001F09E7">
        <w:rPr>
          <w:sz w:val="23"/>
          <w:szCs w:val="23"/>
        </w:rPr>
        <w:t xml:space="preserve">a déflection de la fibre neutre du rotor </w:t>
      </w:r>
      <w:r w:rsidR="00EB0A85">
        <w:rPr>
          <w:sz w:val="23"/>
          <w:szCs w:val="23"/>
        </w:rPr>
        <w:t>rend</w:t>
      </w:r>
      <w:r w:rsidR="00866CA8">
        <w:rPr>
          <w:sz w:val="23"/>
          <w:szCs w:val="23"/>
        </w:rPr>
        <w:t xml:space="preserve"> possible</w:t>
      </w:r>
      <w:r w:rsidR="00B452C6">
        <w:rPr>
          <w:sz w:val="23"/>
          <w:szCs w:val="23"/>
        </w:rPr>
        <w:t xml:space="preserve"> deux approches pour modéliser</w:t>
      </w:r>
      <w:r w:rsidR="00346D08">
        <w:rPr>
          <w:sz w:val="23"/>
          <w:szCs w:val="23"/>
        </w:rPr>
        <w:t xml:space="preserve"> le balourd thermique</w:t>
      </w:r>
      <w:r w:rsidR="00E8019E">
        <w:rPr>
          <w:sz w:val="23"/>
          <w:szCs w:val="23"/>
        </w:rPr>
        <w:t>.</w:t>
      </w:r>
      <w:r w:rsidR="00D8457C">
        <w:rPr>
          <w:sz w:val="23"/>
          <w:szCs w:val="23"/>
        </w:rPr>
        <w:t xml:space="preserve"> </w:t>
      </w:r>
      <w:r w:rsidR="00A31DDA">
        <w:rPr>
          <w:sz w:val="23"/>
          <w:szCs w:val="23"/>
        </w:rPr>
        <w:t xml:space="preserve">Dans le chapitre suivant, ces outils </w:t>
      </w:r>
      <w:r w:rsidR="006F5C48">
        <w:rPr>
          <w:sz w:val="23"/>
          <w:szCs w:val="23"/>
        </w:rPr>
        <w:t xml:space="preserve">numériques </w:t>
      </w:r>
      <w:r w:rsidR="00A31DDA">
        <w:rPr>
          <w:sz w:val="23"/>
          <w:szCs w:val="23"/>
        </w:rPr>
        <w:t xml:space="preserve">seront </w:t>
      </w:r>
      <w:r w:rsidR="00B54782">
        <w:rPr>
          <w:sz w:val="23"/>
          <w:szCs w:val="23"/>
        </w:rPr>
        <w:t>validés par les résultats expérimentaux fournis par le banc de l’effet Morton.</w:t>
      </w:r>
    </w:p>
    <w:p w14:paraId="4414667C" w14:textId="29C1A8D3" w:rsidR="00445EB7" w:rsidRDefault="00445EB7" w:rsidP="00BE5F87">
      <w:pPr>
        <w:spacing w:line="360" w:lineRule="auto"/>
        <w:rPr>
          <w:sz w:val="23"/>
          <w:szCs w:val="23"/>
        </w:rPr>
      </w:pPr>
    </w:p>
    <w:p w14:paraId="1D263B2C" w14:textId="3E8EDD8D" w:rsidR="00D10079" w:rsidRDefault="00E63AD5" w:rsidP="00E63AD5">
      <w:pPr>
        <w:pStyle w:val="Titre1"/>
      </w:pPr>
      <w:r>
        <w:t xml:space="preserve">Référence </w:t>
      </w:r>
    </w:p>
    <w:p w14:paraId="09D651DA" w14:textId="77777777" w:rsidR="00E63AD5" w:rsidRDefault="00E63AD5" w:rsidP="00E63AD5"/>
    <w:p w14:paraId="379A29F5" w14:textId="5EF33C97" w:rsidR="00A44FC4" w:rsidRDefault="00883C66" w:rsidP="00883C66">
      <w:pPr>
        <w:pStyle w:val="Paragraphedeliste"/>
        <w:numPr>
          <w:ilvl w:val="0"/>
          <w:numId w:val="2"/>
        </w:numPr>
        <w:spacing w:line="360" w:lineRule="auto"/>
        <w:jc w:val="both"/>
        <w:rPr>
          <w:lang w:val="en-US"/>
        </w:rPr>
      </w:pPr>
      <w:bookmarkStart w:id="37" w:name="_Ref529540767"/>
      <w:bookmarkStart w:id="38" w:name="_Ref526263891"/>
      <w:r w:rsidRPr="00883C66">
        <w:rPr>
          <w:lang w:val="en-US"/>
        </w:rPr>
        <w:t xml:space="preserve">Suh J, Palazzolo A. </w:t>
      </w:r>
      <w:r w:rsidR="00550222">
        <w:rPr>
          <w:lang w:val="en-US"/>
        </w:rPr>
        <w:t xml:space="preserve"> “</w:t>
      </w:r>
      <w:r w:rsidRPr="00883C66">
        <w:rPr>
          <w:lang w:val="en-US"/>
        </w:rPr>
        <w:t>Three-Dimensional Thermohydrodynamic Morton Effect Simulation</w:t>
      </w:r>
      <w:r w:rsidR="00550222">
        <w:rPr>
          <w:lang w:val="en-US"/>
        </w:rPr>
        <w:t xml:space="preserve"> </w:t>
      </w:r>
      <w:r w:rsidRPr="00883C66">
        <w:rPr>
          <w:lang w:val="en-US"/>
        </w:rPr>
        <w:t>—</w:t>
      </w:r>
      <w:r w:rsidR="00550222">
        <w:rPr>
          <w:lang w:val="en-US"/>
        </w:rPr>
        <w:t xml:space="preserve"> </w:t>
      </w:r>
      <w:r w:rsidRPr="00883C66">
        <w:rPr>
          <w:lang w:val="en-US"/>
        </w:rPr>
        <w:t>Part I: Theoretical Model</w:t>
      </w:r>
      <w:r w:rsidR="00550222">
        <w:rPr>
          <w:lang w:val="en-US"/>
        </w:rPr>
        <w:t xml:space="preserve">”, </w:t>
      </w:r>
      <w:r w:rsidR="00550222" w:rsidRPr="007523CD">
        <w:rPr>
          <w:lang w:val="en-US"/>
        </w:rPr>
        <w:t>ASME Journal of Tribology</w:t>
      </w:r>
      <w:r w:rsidRPr="00883C66">
        <w:rPr>
          <w:lang w:val="en-US"/>
        </w:rPr>
        <w:t>. 2014;</w:t>
      </w:r>
      <w:r w:rsidR="00550222">
        <w:rPr>
          <w:lang w:val="en-US"/>
        </w:rPr>
        <w:t xml:space="preserve"> </w:t>
      </w:r>
      <w:r w:rsidRPr="00883C66">
        <w:rPr>
          <w:lang w:val="en-US"/>
        </w:rPr>
        <w:t xml:space="preserve">136(3):031706-031706-14. </w:t>
      </w:r>
      <w:r w:rsidR="00550222">
        <w:rPr>
          <w:lang w:val="en-US"/>
        </w:rPr>
        <w:t xml:space="preserve"> </w:t>
      </w:r>
      <w:r w:rsidRPr="00883C66">
        <w:rPr>
          <w:lang w:val="en-US"/>
        </w:rPr>
        <w:t>doi:10.1115/1.4027309.</w:t>
      </w:r>
      <w:bookmarkEnd w:id="37"/>
    </w:p>
    <w:p w14:paraId="3568C768" w14:textId="77777777" w:rsidR="004F0806" w:rsidRDefault="004F0806" w:rsidP="0083108A">
      <w:pPr>
        <w:pStyle w:val="Paragraphedeliste"/>
        <w:numPr>
          <w:ilvl w:val="0"/>
          <w:numId w:val="2"/>
        </w:numPr>
        <w:spacing w:line="360" w:lineRule="auto"/>
        <w:jc w:val="both"/>
        <w:rPr>
          <w:lang w:val="en-US"/>
        </w:rPr>
      </w:pPr>
      <w:r w:rsidRPr="005B219A">
        <w:rPr>
          <w:lang w:val="en-US"/>
        </w:rPr>
        <w:t>Feng K, Kaneko S. “Thermohydrodynamic study of multiwound foil bearing using Lobatto point quadr</w:t>
      </w:r>
      <w:r w:rsidRPr="007523CD">
        <w:rPr>
          <w:lang w:val="en-US"/>
        </w:rPr>
        <w:t>ature”, ASME Journal of Tribology, Vol.131, April 2009</w:t>
      </w:r>
      <w:bookmarkEnd w:id="38"/>
    </w:p>
    <w:p w14:paraId="480AABBE" w14:textId="33EDDAB0" w:rsidR="001950AA" w:rsidRDefault="001950AA" w:rsidP="0083108A">
      <w:pPr>
        <w:pStyle w:val="Paragraphedeliste"/>
        <w:numPr>
          <w:ilvl w:val="0"/>
          <w:numId w:val="2"/>
        </w:numPr>
        <w:spacing w:line="360" w:lineRule="auto"/>
        <w:jc w:val="both"/>
        <w:rPr>
          <w:lang w:val="en-US"/>
        </w:rPr>
      </w:pPr>
      <w:bookmarkStart w:id="39" w:name="_Ref526346276"/>
      <w:r w:rsidRPr="001950AA">
        <w:rPr>
          <w:lang w:val="en-US"/>
        </w:rPr>
        <w:t>M. Lalanne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Chichester (UK), 1990, </w:t>
      </w:r>
      <w:r w:rsidRPr="001950AA">
        <w:rPr>
          <w:lang w:val="en-US"/>
        </w:rPr>
        <w:t>ISBN 0471 926337</w:t>
      </w:r>
      <w:bookmarkEnd w:id="39"/>
    </w:p>
    <w:p w14:paraId="4A612729" w14:textId="77777777" w:rsidR="00AD0645" w:rsidRDefault="00BA1130" w:rsidP="0083108A">
      <w:pPr>
        <w:pStyle w:val="Paragraphedeliste"/>
        <w:numPr>
          <w:ilvl w:val="0"/>
          <w:numId w:val="2"/>
        </w:numPr>
        <w:spacing w:line="360" w:lineRule="auto"/>
        <w:jc w:val="both"/>
        <w:rPr>
          <w:lang w:val="en-US"/>
        </w:rPr>
      </w:pPr>
      <w:bookmarkStart w:id="40" w:name="_Ref526346265"/>
      <w:r>
        <w:rPr>
          <w:lang w:val="en-US"/>
        </w:rPr>
        <w:t>J. Vance, Z. Fouad et B. Murphy, “</w:t>
      </w:r>
      <w:r w:rsidRPr="00BA1130">
        <w:rPr>
          <w:lang w:val="en-US"/>
        </w:rPr>
        <w:t>Machinery Vibration and Rotordynamics</w:t>
      </w:r>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40"/>
    </w:p>
    <w:p w14:paraId="7E0ED3AF" w14:textId="4214E7AA" w:rsidR="00E63AD5" w:rsidRDefault="00AD0645" w:rsidP="0083108A">
      <w:pPr>
        <w:pStyle w:val="Paragraphedeliste"/>
        <w:numPr>
          <w:ilvl w:val="0"/>
          <w:numId w:val="2"/>
        </w:numPr>
        <w:spacing w:line="360" w:lineRule="auto"/>
        <w:jc w:val="both"/>
        <w:rPr>
          <w:lang w:val="en-US"/>
        </w:rPr>
      </w:pPr>
      <w:bookmarkStart w:id="41" w:name="_Ref526357534"/>
      <w:r w:rsidRPr="00AD0645">
        <w:rPr>
          <w:lang w:val="en-US"/>
        </w:rPr>
        <w:t>M.</w:t>
      </w:r>
      <w:r>
        <w:rPr>
          <w:lang w:val="en-US"/>
        </w:rPr>
        <w:t xml:space="preserve"> </w:t>
      </w:r>
      <w:r w:rsidRPr="00AD0645">
        <w:rPr>
          <w:lang w:val="en-US"/>
        </w:rPr>
        <w:t>Friswell,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41"/>
    </w:p>
    <w:p w14:paraId="2C6886F2" w14:textId="2687C739" w:rsidR="00E9404E" w:rsidRDefault="00E9404E" w:rsidP="0083108A">
      <w:pPr>
        <w:pStyle w:val="Paragraphedeliste"/>
        <w:numPr>
          <w:ilvl w:val="0"/>
          <w:numId w:val="2"/>
        </w:numPr>
        <w:spacing w:line="360" w:lineRule="auto"/>
        <w:jc w:val="both"/>
        <w:rPr>
          <w:lang w:val="en-US"/>
        </w:rPr>
      </w:pPr>
      <w:r w:rsidRPr="00E9404E">
        <w:rPr>
          <w:lang w:val="en-US"/>
        </w:rPr>
        <w:t>Lalanne, M., Ferraris, G., Genta, G., 1998, Rotordynamics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42" w:name="_Ref528057257"/>
      <w:r w:rsidRPr="007270B6">
        <w:rPr>
          <w:lang w:val="en-US"/>
        </w:rPr>
        <w:t>DAKEL M., BAGUET S., DUFOUR R. Nonlinear dynamics of a support-excited flexible rotor with hydrodynamic journal bearings. Journal of Sound and Vibration, 2014, vol. 333, n° 10, pp. 2774-2799.</w:t>
      </w:r>
      <w:bookmarkEnd w:id="42"/>
    </w:p>
    <w:p w14:paraId="2B5CC584" w14:textId="597561D9" w:rsidR="007270B6" w:rsidRDefault="00BF3126" w:rsidP="0083108A">
      <w:pPr>
        <w:pStyle w:val="Paragraphedeliste"/>
        <w:numPr>
          <w:ilvl w:val="0"/>
          <w:numId w:val="2"/>
        </w:numPr>
        <w:spacing w:line="360" w:lineRule="auto"/>
        <w:jc w:val="both"/>
      </w:pPr>
      <w:bookmarkStart w:id="43" w:name="_Ref528001806"/>
      <w:r w:rsidRPr="00BF3126">
        <w:t>DAKEL M.</w:t>
      </w:r>
      <w:r>
        <w:t xml:space="preserve">, 2014, </w:t>
      </w:r>
      <w:r w:rsidR="00226388">
        <w:t>"Stabilité et dynamique non linéaire de rotors embarqués</w:t>
      </w:r>
      <w:r w:rsidR="00226388" w:rsidRPr="00226388">
        <w:t>"</w:t>
      </w:r>
      <w:r>
        <w:t>, thèse de INSA de Lyon</w:t>
      </w:r>
      <w:bookmarkEnd w:id="43"/>
    </w:p>
    <w:p w14:paraId="727074A1" w14:textId="53B8CE3B" w:rsidR="00994CA4" w:rsidRPr="00CF44C6" w:rsidRDefault="00994CA4" w:rsidP="0083108A">
      <w:pPr>
        <w:pStyle w:val="Paragraphedeliste"/>
        <w:numPr>
          <w:ilvl w:val="0"/>
          <w:numId w:val="2"/>
        </w:numPr>
        <w:spacing w:line="360" w:lineRule="auto"/>
        <w:jc w:val="both"/>
        <w:rPr>
          <w:lang w:val="en-US"/>
        </w:rPr>
      </w:pPr>
      <w:r w:rsidRPr="00790716">
        <w:rPr>
          <w:lang w:val="en-US"/>
        </w:rPr>
        <w:t>Zienkiewicz O.C. et Taylor R.T. :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44" w:name="_Ref528171614"/>
      <w:r w:rsidRPr="00295C43">
        <w:rPr>
          <w:lang w:val="en-US"/>
        </w:rPr>
        <w:t>Levenspiel, O., Engineering Flow and Heat Exchange, Revised Edition, Plenum Press, 1998, pp. 173-78, 182-84.</w:t>
      </w:r>
      <w:bookmarkEnd w:id="44"/>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45" w:name="_Ref528232242"/>
      <w:r w:rsidRPr="00034058">
        <w:t>CodeAster</w:t>
      </w:r>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45"/>
    </w:p>
    <w:p w14:paraId="55B56643" w14:textId="352D4E42" w:rsidR="00866FE3" w:rsidRDefault="00866FE3" w:rsidP="00866FE3">
      <w:pPr>
        <w:pStyle w:val="Paragraphedeliste"/>
        <w:numPr>
          <w:ilvl w:val="0"/>
          <w:numId w:val="2"/>
        </w:numPr>
        <w:spacing w:line="360" w:lineRule="auto"/>
        <w:jc w:val="both"/>
      </w:pPr>
      <w:r>
        <w:lastRenderedPageBreak/>
        <w:t xml:space="preserve"> </w:t>
      </w:r>
      <w:bookmarkStart w:id="46" w:name="_Ref528255279"/>
      <w:r>
        <w:t>CodeAster© Référence R</w:t>
      </w:r>
      <w:r w:rsidRPr="00866FE3">
        <w:t>3.03.08</w:t>
      </w:r>
      <w:r>
        <w:t>, "</w:t>
      </w:r>
      <w:r w:rsidRPr="00866FE3">
        <w:t>Relations cinématiques linéaires de type RBE3</w:t>
      </w:r>
      <w:r>
        <w:t>"</w:t>
      </w:r>
      <w:bookmarkEnd w:id="46"/>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47" w:name="_Ref523227901"/>
      <w:r w:rsidRPr="00D77EFD">
        <w:rPr>
          <w:rFonts w:asciiTheme="minorHAnsi" w:hAnsiTheme="minorHAnsi"/>
        </w:rPr>
        <w:t xml:space="preserve"> </w:t>
      </w:r>
      <w:bookmarkStart w:id="48" w:name="_Ref528572358"/>
      <w:r w:rsidRPr="00376C9C">
        <w:rPr>
          <w:rFonts w:asciiTheme="minorHAnsi" w:hAnsiTheme="minorHAnsi"/>
          <w:lang w:val="en-US"/>
        </w:rPr>
        <w:t>Tong X, Palazzolo A, Suh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"Rotordynamic Morton Effect Simulation With Transient,</w:t>
      </w:r>
      <w:r w:rsidR="0096411D">
        <w:rPr>
          <w:rFonts w:asciiTheme="minorHAnsi" w:hAnsiTheme="minorHAnsi"/>
          <w:lang w:val="en-US"/>
        </w:rPr>
        <w:t xml:space="preserve"> </w:t>
      </w:r>
      <w:r w:rsidR="0096411D" w:rsidRPr="00476601">
        <w:rPr>
          <w:rFonts w:asciiTheme="minorHAnsi" w:hAnsiTheme="minorHAnsi"/>
          <w:lang w:val="en-US"/>
        </w:rPr>
        <w:t>Thermal Shaft Bow," ASME J. Tribol., 138(3), p. 031705</w:t>
      </w:r>
      <w:r w:rsidR="0096411D">
        <w:rPr>
          <w:rFonts w:asciiTheme="minorHAnsi" w:hAnsiTheme="minorHAnsi"/>
          <w:lang w:val="en-US"/>
        </w:rPr>
        <w:t>, 2016.</w:t>
      </w:r>
      <w:bookmarkEnd w:id="47"/>
      <w:bookmarkEnd w:id="48"/>
    </w:p>
    <w:p w14:paraId="7435EA26" w14:textId="2579FBA9" w:rsidR="0096411D" w:rsidRPr="004D0EFA" w:rsidRDefault="002E5902" w:rsidP="00866FE3">
      <w:pPr>
        <w:pStyle w:val="Paragraphedeliste"/>
        <w:numPr>
          <w:ilvl w:val="0"/>
          <w:numId w:val="2"/>
        </w:numPr>
        <w:spacing w:line="360" w:lineRule="auto"/>
        <w:jc w:val="both"/>
        <w:rPr>
          <w:lang w:val="en-US"/>
        </w:rPr>
      </w:pPr>
      <w:r>
        <w:rPr>
          <w:rFonts w:asciiTheme="minorHAnsi" w:hAnsiTheme="minorHAnsi"/>
          <w:lang w:val="en-US"/>
        </w:rPr>
        <w:t xml:space="preserve"> </w:t>
      </w:r>
      <w:bookmarkStart w:id="49" w:name="_Ref528572371"/>
      <w:r w:rsidR="00611C55" w:rsidRPr="00376C9C">
        <w:rPr>
          <w:rFonts w:asciiTheme="minorHAnsi" w:hAnsiTheme="minorHAnsi"/>
          <w:lang w:val="en-US"/>
        </w:rPr>
        <w:t>Tong X, Palazzolo A, Suh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A Review of the Rotordynamic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2017;69(6):060801-060801-13. doi:10.1115/1.4037216.</w:t>
      </w:r>
      <w:bookmarkEnd w:id="49"/>
    </w:p>
    <w:p w14:paraId="53B837D1" w14:textId="77777777" w:rsidR="004D0EFA" w:rsidRPr="008611E1" w:rsidRDefault="004D0EFA" w:rsidP="00866FE3">
      <w:pPr>
        <w:pStyle w:val="Paragraphedeliste"/>
        <w:numPr>
          <w:ilvl w:val="0"/>
          <w:numId w:val="2"/>
        </w:numPr>
        <w:spacing w:line="360" w:lineRule="auto"/>
        <w:jc w:val="both"/>
        <w:rPr>
          <w:lang w:val="en-US"/>
        </w:rPr>
      </w:pPr>
    </w:p>
    <w:p w14:paraId="1696A129" w14:textId="77777777" w:rsidR="002B7609" w:rsidRPr="00113523" w:rsidRDefault="005A4F92" w:rsidP="00E62382">
      <w:pPr>
        <w:pStyle w:val="Titre1"/>
        <w:spacing w:line="360" w:lineRule="auto"/>
      </w:pPr>
      <w:r w:rsidRPr="002B7609">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68DCFE77" w:rsidR="00CE23BB" w:rsidRDefault="00CE23BB" w:rsidP="00E62382">
      <w:pPr>
        <w:spacing w:line="360" w:lineRule="auto"/>
      </w:pPr>
      <w:r>
        <w:t>La résolution de l’équation du transfert de chaleur au sein du rotor fait appeler la méthode des éléments finis en mécanique du solide. Afin d’appliquer la méthode, il est systématique de passer l’équation</w:t>
      </w:r>
      <w:r w:rsidR="00CD2F94">
        <w:t xml:space="preserve"> </w:t>
      </w:r>
      <w:r w:rsidR="00CD2F94">
        <w:fldChar w:fldCharType="begin"/>
      </w:r>
      <w:r w:rsidR="00CD2F94">
        <w:instrText xml:space="preserve"> REF _Ref529546849 \r \h </w:instrText>
      </w:r>
      <w:r w:rsidR="00CD2F94">
        <w:fldChar w:fldCharType="separate"/>
      </w:r>
      <w:r w:rsidR="004F2DB8">
        <w:t>Eq.1</w:t>
      </w:r>
      <w:r w:rsidR="00CD2F94">
        <w:fldChar w:fldCharType="end"/>
      </w:r>
      <w:r>
        <w:t xml:space="preserve"> sous forme faible en une formulation variationnelle.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4F6F2896" w:rsidR="00CE23BB" w:rsidRPr="005600FC" w:rsidRDefault="00456865" w:rsidP="0038752C">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1D64715E" w:rsidR="00CE23BB" w:rsidRPr="005600FC" w:rsidRDefault="00456865" w:rsidP="00DF2BC8">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66AE3564" w:rsidR="00CE23BB" w:rsidRPr="005600FC" w:rsidRDefault="00456865"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4C594C5E" w:rsidR="00CE23BB" w:rsidRPr="005600FC" w:rsidRDefault="00456865" w:rsidP="006807C1">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variationnelle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690463DF" w:rsidR="00CE23BB" w:rsidRPr="005600FC" w:rsidRDefault="00456865" w:rsidP="00850294">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50" w:name="_Ref528621363"/>
            <w:r w:rsidRPr="005600FC">
              <w:rPr>
                <w:rFonts w:ascii="Times New Roman" w:eastAsia="Times New Roman" w:hAnsi="Times New Roman"/>
                <w:b/>
                <w:iCs w:val="0"/>
                <w:color w:val="auto"/>
                <w:sz w:val="22"/>
                <w:szCs w:val="22"/>
                <w:lang w:eastAsia="fr-FR"/>
              </w:rPr>
              <w:t xml:space="preserve"> </w:t>
            </w:r>
            <w:bookmarkEnd w:id="50"/>
          </w:p>
        </w:tc>
      </w:tr>
    </w:tbl>
    <w:p w14:paraId="615B28BF" w14:textId="68507C95" w:rsidR="0063628C" w:rsidRPr="00E4270F" w:rsidRDefault="00E4270F" w:rsidP="00E62382">
      <w:pPr>
        <w:pStyle w:val="Titre2"/>
        <w:spacing w:line="360" w:lineRule="auto"/>
      </w:pPr>
      <w:r>
        <w:lastRenderedPageBreak/>
        <w:t>Approximation</w:t>
      </w:r>
      <w:r w:rsidR="0063628C">
        <w:t xml:space="preserve"> </w:t>
      </w:r>
      <w:r w:rsidRPr="00E4270F">
        <w:t>nodale élémentaire</w:t>
      </w:r>
      <w:r w:rsidR="008D1427">
        <w:t xml:space="preserve"> et assemblage final</w:t>
      </w:r>
    </w:p>
    <w:p w14:paraId="0CD4F886" w14:textId="44D82006" w:rsidR="00CE23BB" w:rsidRDefault="005E6D6A" w:rsidP="00E62382">
      <w:pPr>
        <w:spacing w:line="360" w:lineRule="auto"/>
      </w:pPr>
      <w:r w:rsidRPr="00396A11">
        <w:t>Le</w:t>
      </w:r>
      <w:r w:rsidR="00396A11" w:rsidRPr="00396A11">
        <w:t xml:space="preserve"> champ de température est approximé </w:t>
      </w:r>
      <w:r w:rsidR="00396A11">
        <w:t xml:space="preserve">par la fonction de forme </w:t>
      </w:r>
      <m:oMath>
        <m:r>
          <w:rPr>
            <w:rFonts w:ascii="Cambria Math" w:hAnsi="Cambria Math"/>
          </w:rPr>
          <m:t>N</m:t>
        </m:r>
      </m:oMath>
      <w:r w:rsidR="00396A11" w:rsidRPr="00396A1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F665AF">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r>
        <w:t xml:space="preserve">où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32516C88" w14:textId="77777777" w:rsidR="005E6D6A" w:rsidRDefault="005E6D6A" w:rsidP="00E62382">
      <w:pPr>
        <w:spacing w:line="360" w:lineRule="auto"/>
      </w:pPr>
    </w:p>
    <w:p w14:paraId="78BD7BE3" w14:textId="77777777" w:rsidR="005E6D6A" w:rsidRDefault="005E6D6A" w:rsidP="00E62382">
      <w:pPr>
        <w:spacing w:line="360" w:lineRule="auto"/>
      </w:pP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F665AF">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m:t>∇</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m:rPr>
                    <m:sty m:val="bi"/>
                  </m:rPr>
                  <w:rPr>
                    <w:rFonts w:ascii="Cambria Math" w:hAnsi="Cambria Math"/>
                  </w:rPr>
                  <m:t>NT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40BEAF54" w:rsidR="00E876B1" w:rsidRDefault="005E01A9" w:rsidP="00E62382">
      <w:pPr>
        <w:spacing w:line="360" w:lineRule="auto"/>
      </w:pPr>
      <w:r w:rsidRPr="005E01A9">
        <w:t xml:space="preserve">Dans le membre </w:t>
      </w:r>
      <w:r w:rsidR="005E6D6A">
        <w:t>à droite</w:t>
      </w:r>
      <w:r w:rsidRPr="005E01A9">
        <w:t xml:space="preserve"> de la formulation variationnelle</w:t>
      </w:r>
      <w:r w:rsidR="00587DA7">
        <w:t xml:space="preserve"> </w:t>
      </w:r>
      <w:r w:rsidR="00587DA7" w:rsidRPr="00513B7C">
        <w:rPr>
          <w:b/>
        </w:rPr>
        <w:fldChar w:fldCharType="begin"/>
      </w:r>
      <w:r w:rsidR="00587DA7" w:rsidRPr="00513B7C">
        <w:rPr>
          <w:b/>
        </w:rPr>
        <w:instrText xml:space="preserve"> REF _Ref528621363 \r \h </w:instrText>
      </w:r>
      <w:r w:rsidR="00513B7C">
        <w:rPr>
          <w:b/>
        </w:rPr>
        <w:instrText xml:space="preserve"> \* MERGEFORMAT </w:instrText>
      </w:r>
      <w:r w:rsidR="00587DA7" w:rsidRPr="00513B7C">
        <w:rPr>
          <w:b/>
        </w:rPr>
      </w:r>
      <w:r w:rsidR="00587DA7" w:rsidRPr="00513B7C">
        <w:rPr>
          <w:b/>
        </w:rPr>
        <w:fldChar w:fldCharType="separate"/>
      </w:r>
      <w:r w:rsidR="004F2DB8">
        <w:rPr>
          <w:b/>
        </w:rPr>
        <w:t>Eq.A.5</w:t>
      </w:r>
      <w:r w:rsidR="00587DA7" w:rsidRPr="00513B7C">
        <w:rPr>
          <w:b/>
        </w:rPr>
        <w:fldChar w:fldCharType="end"/>
      </w:r>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F665AF">
        <w:trPr>
          <w:trHeight w:val="635"/>
          <w:tblHeader/>
          <w:jc w:val="center"/>
        </w:trPr>
        <w:tc>
          <w:tcPr>
            <w:tcW w:w="7440" w:type="dxa"/>
            <w:vAlign w:val="center"/>
          </w:tcPr>
          <w:p w14:paraId="0785A64C" w14:textId="4201EA9F" w:rsidR="00E05126" w:rsidRPr="005600FC" w:rsidRDefault="00456865"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NT</m:t>
                    </m:r>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2A83FC98" w:rsidR="00477510" w:rsidRDefault="00F5510B" w:rsidP="009310C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00C72CA9">
        <w:t xml:space="preserve"> pour l’</w:t>
      </w:r>
      <w:r w:rsidR="004B4E32">
        <w:t>e</w:t>
      </w:r>
      <w:r w:rsidR="00C72CA9">
        <w:t>ﬀet</w:t>
      </w:r>
      <w:r w:rsidRPr="00F5510B">
        <w:t xml:space="preserve">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F665AF">
        <w:trPr>
          <w:trHeight w:val="635"/>
          <w:tblHeader/>
          <w:jc w:val="center"/>
        </w:trPr>
        <w:tc>
          <w:tcPr>
            <w:tcW w:w="7440" w:type="dxa"/>
            <w:vAlign w:val="center"/>
          </w:tcPr>
          <w:p w14:paraId="53DBF9B9" w14:textId="24AC1E2B" w:rsidR="00001C88" w:rsidRPr="005600FC" w:rsidRDefault="00456865" w:rsidP="00850294">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r>
                          <m:rPr>
                            <m:sty m:val="bi"/>
                          </m:rPr>
                          <w:rPr>
                            <w:rFonts w:ascii="Cambria Math" w:hAnsi="Cambria Math"/>
                          </w:rPr>
                          <m:t>-T</m:t>
                        </m:r>
                        <m:ctrlPr>
                          <w:rPr>
                            <w:rFonts w:ascii="Cambria Math" w:hAnsi="Cambria Math"/>
                            <w:b/>
                            <w:i/>
                          </w:rPr>
                        </m:ctrlPr>
                      </m:e>
                    </m:d>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7BD3985C" w:rsidR="00477510" w:rsidRDefault="00477510" w:rsidP="005D1CD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 xml:space="preserve">rigidité pour les effets </w:t>
      </w:r>
      <w:r w:rsidRPr="00F5510B">
        <w:t xml:space="preserve">de </w:t>
      </w:r>
      <w:r w:rsidR="00981ABB">
        <w:t>convection</w:t>
      </w:r>
      <w:r w:rsidR="00123A1D">
        <w:t xml:space="preserve"> et</w:t>
      </w:r>
      <w:r w:rsidR="00C253C2">
        <w:t xml:space="preserve"> </w:t>
      </w:r>
      <m:oMath>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e>
        </m:nary>
        <m: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oMath>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F665AF">
        <w:trPr>
          <w:trHeight w:val="635"/>
          <w:tblHeader/>
          <w:jc w:val="center"/>
        </w:trPr>
        <w:tc>
          <w:tcPr>
            <w:tcW w:w="7440" w:type="dxa"/>
            <w:vAlign w:val="center"/>
          </w:tcPr>
          <w:p w14:paraId="7B25DFE5" w14:textId="1C427639" w:rsidR="007939C6" w:rsidRPr="005600FC" w:rsidRDefault="00456865"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F665AF">
        <w:trPr>
          <w:trHeight w:val="635"/>
          <w:tblHeader/>
          <w:jc w:val="center"/>
        </w:trPr>
        <w:tc>
          <w:tcPr>
            <w:tcW w:w="7440" w:type="dxa"/>
            <w:vAlign w:val="center"/>
          </w:tcPr>
          <w:p w14:paraId="51803A36" w14:textId="03C95280" w:rsidR="009310C1" w:rsidRPr="005600FC" w:rsidRDefault="00456865"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0CC94F5" w14:textId="44E75666" w:rsidR="00BC0E6C" w:rsidRDefault="00BC0E6C" w:rsidP="005D1CD1">
      <w:pPr>
        <w:spacing w:line="360" w:lineRule="auto"/>
      </w:pPr>
      <w:r w:rsidRPr="00F5510B">
        <w:t>Où</w:t>
      </w:r>
      <w:r>
        <w:t xml:space="preserve"> </w:t>
      </w:r>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oMath>
      <w:r>
        <w:rPr>
          <w:b/>
        </w:rPr>
        <w:t xml:space="preserve"> </w:t>
      </w:r>
      <w:r w:rsidRPr="00BC0E6C">
        <w:t xml:space="preserve">est </w:t>
      </w:r>
      <w:r>
        <w:t>la matrice de masse thermique</w:t>
      </w:r>
    </w:p>
    <w:p w14:paraId="7189005B" w14:textId="0CD1FA5E" w:rsidR="00001C88" w:rsidRDefault="00A87864" w:rsidP="005D1CD1">
      <w:pPr>
        <w:spacing w:line="360" w:lineRule="auto"/>
      </w:pPr>
      <w:r w:rsidRPr="00A87864">
        <w:t>La formulation variationnelle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F665AF">
        <w:trPr>
          <w:trHeight w:val="635"/>
          <w:tblHeader/>
          <w:jc w:val="center"/>
        </w:trPr>
        <w:tc>
          <w:tcPr>
            <w:tcW w:w="7440" w:type="dxa"/>
            <w:vAlign w:val="center"/>
          </w:tcPr>
          <w:p w14:paraId="1C777F1B" w14:textId="00BB79E2" w:rsidR="00C85EF9" w:rsidRPr="005600FC" w:rsidRDefault="00456865" w:rsidP="00A37E6F">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F665AF">
        <w:trPr>
          <w:trHeight w:val="635"/>
          <w:tblHeader/>
          <w:jc w:val="center"/>
        </w:trPr>
        <w:tc>
          <w:tcPr>
            <w:tcW w:w="7440" w:type="dxa"/>
            <w:vAlign w:val="center"/>
          </w:tcPr>
          <w:p w14:paraId="2BD20632" w14:textId="1F883F81" w:rsidR="00C85EF9" w:rsidRPr="005600FC" w:rsidRDefault="00456865" w:rsidP="00FA1553">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F665AF">
        <w:trPr>
          <w:trHeight w:val="635"/>
          <w:tblHeader/>
          <w:jc w:val="center"/>
        </w:trPr>
        <w:tc>
          <w:tcPr>
            <w:tcW w:w="7440" w:type="dxa"/>
            <w:vAlign w:val="center"/>
          </w:tcPr>
          <w:p w14:paraId="3AAC9244" w14:textId="150B5C6F" w:rsidR="00C85EF9" w:rsidRPr="005600FC" w:rsidRDefault="00456865" w:rsidP="00E65209">
            <w:pPr>
              <w:spacing w:line="360" w:lineRule="auto"/>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th</m:t>
                    </m:r>
                  </m:sub>
                </m:sSub>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th</m:t>
                    </m:r>
                  </m:sub>
                </m:sSub>
                <m:r>
                  <m:rPr>
                    <m:sty m:val="bi"/>
                  </m:rPr>
                  <w:rPr>
                    <w:rFonts w:ascii="Cambria Math" w:hAnsi="Cambria Math"/>
                  </w:rPr>
                  <m:t>T</m:t>
                </m:r>
                <m:d>
                  <m:dPr>
                    <m:ctrlPr>
                      <w:rPr>
                        <w:rFonts w:ascii="Cambria Math" w:hAnsi="Cambria Math"/>
                        <w:b/>
                        <w:i/>
                      </w:rPr>
                    </m:ctrlPr>
                  </m:dPr>
                  <m:e>
                    <m:r>
                      <w:rPr>
                        <w:rFonts w:ascii="Cambria Math" w:hAnsi="Cambria Math"/>
                      </w:rPr>
                      <m:t>t</m:t>
                    </m:r>
                  </m:e>
                </m:d>
                <m:r>
                  <m:rPr>
                    <m:sty m:val="bi"/>
                  </m:rPr>
                  <w:rPr>
                    <w:rFonts w:ascii="Cambria Math" w:hAnsi="Cambria Math"/>
                  </w:rPr>
                  <m:t xml:space="preserve">=ϕ(t)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A62D5" w14:textId="77777777" w:rsidR="00456865" w:rsidRDefault="00456865" w:rsidP="00EA4CDE">
      <w:r>
        <w:separator/>
      </w:r>
    </w:p>
  </w:endnote>
  <w:endnote w:type="continuationSeparator" w:id="0">
    <w:p w14:paraId="71926B3F" w14:textId="77777777" w:rsidR="00456865" w:rsidRDefault="00456865"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302581"/>
      <w:docPartObj>
        <w:docPartGallery w:val="Page Numbers (Bottom of Page)"/>
        <w:docPartUnique/>
      </w:docPartObj>
    </w:sdtPr>
    <w:sdtEndPr/>
    <w:sdtContent>
      <w:p w14:paraId="3F7A42D4" w14:textId="7C3A6C64" w:rsidR="00746D42" w:rsidRDefault="00746D42">
        <w:pPr>
          <w:pStyle w:val="Pieddepage"/>
          <w:jc w:val="right"/>
        </w:pPr>
        <w:r>
          <w:fldChar w:fldCharType="begin"/>
        </w:r>
        <w:r>
          <w:instrText>PAGE   \* MERGEFORMAT</w:instrText>
        </w:r>
        <w:r>
          <w:fldChar w:fldCharType="separate"/>
        </w:r>
        <w:r w:rsidR="00F10AB4">
          <w:rPr>
            <w:noProof/>
          </w:rPr>
          <w:t>2</w:t>
        </w:r>
        <w:r>
          <w:fldChar w:fldCharType="end"/>
        </w:r>
      </w:p>
    </w:sdtContent>
  </w:sdt>
  <w:p w14:paraId="58628903" w14:textId="77777777" w:rsidR="00746D42" w:rsidRDefault="00746D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8A3B7" w14:textId="77777777" w:rsidR="00456865" w:rsidRDefault="00456865" w:rsidP="00EA4CDE">
      <w:r>
        <w:separator/>
      </w:r>
    </w:p>
  </w:footnote>
  <w:footnote w:type="continuationSeparator" w:id="0">
    <w:p w14:paraId="77BFD765" w14:textId="77777777" w:rsidR="00456865" w:rsidRDefault="00456865" w:rsidP="00EA4CDE">
      <w:r>
        <w:continuationSeparator/>
      </w:r>
    </w:p>
  </w:footnote>
  <w:footnote w:id="1">
    <w:p w14:paraId="5D443528" w14:textId="68BE72DB" w:rsidR="00746D42" w:rsidRDefault="00746D42" w:rsidP="00C23D61">
      <w:pPr>
        <w:spacing w:line="360" w:lineRule="auto"/>
      </w:pPr>
      <w:r>
        <w:rPr>
          <w:rStyle w:val="Appelnotedebasdep"/>
        </w:rPr>
        <w:footnoteRef/>
      </w:r>
      <w:r>
        <w:t xml:space="preserve"> Les vitesses au niveau des paliers s’écrivent d’une manière similaire en décrivant </w:t>
      </w:r>
      <w:r>
        <w:fldChar w:fldCharType="begin"/>
      </w:r>
      <w:r>
        <w:instrText xml:space="preserve"> REF _Ref529996805 \r \h </w:instrText>
      </w:r>
      <w:r>
        <w:fldChar w:fldCharType="separate"/>
      </w:r>
      <w:r>
        <w:t>Eq.16</w:t>
      </w:r>
      <w:r>
        <w:fldChar w:fldCharType="end"/>
      </w:r>
      <w:r>
        <w:t xml:space="preserve"> par rapport au temps.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F218F9"/>
    <w:multiLevelType w:val="hybridMultilevel"/>
    <w:tmpl w:val="B01CCA6E"/>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B8185D"/>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174644"/>
    <w:multiLevelType w:val="multilevel"/>
    <w:tmpl w:val="33408AD0"/>
    <w:lvl w:ilvl="0">
      <w:start w:val="1"/>
      <w:numFmt w:val="decimal"/>
      <w:lvlText w:val="%1."/>
      <w:lvlJc w:val="left"/>
      <w:pPr>
        <w:ind w:left="360" w:hanging="360"/>
      </w:pPr>
    </w:lvl>
    <w:lvl w:ilvl="1">
      <w:start w:val="1"/>
      <w:numFmt w:val="decimal"/>
      <w:pStyle w:val="Titr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DC0813"/>
    <w:multiLevelType w:val="hybridMultilevel"/>
    <w:tmpl w:val="E5C20138"/>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22F6DAA"/>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BE411A"/>
    <w:multiLevelType w:val="multilevel"/>
    <w:tmpl w:val="3F9E1E4E"/>
    <w:numStyleLink w:val="Style1"/>
  </w:abstractNum>
  <w:abstractNum w:abstractNumId="20" w15:restartNumberingAfterBreak="0">
    <w:nsid w:val="33F5018A"/>
    <w:multiLevelType w:val="hybridMultilevel"/>
    <w:tmpl w:val="65EC790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B51F48"/>
    <w:multiLevelType w:val="hybridMultilevel"/>
    <w:tmpl w:val="857A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296591"/>
    <w:multiLevelType w:val="hybridMultilevel"/>
    <w:tmpl w:val="C5BC5D9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3862F8"/>
    <w:multiLevelType w:val="hybridMultilevel"/>
    <w:tmpl w:val="95FA36F0"/>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7C077D"/>
    <w:multiLevelType w:val="hybridMultilevel"/>
    <w:tmpl w:val="862CC47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B930D9B"/>
    <w:multiLevelType w:val="hybridMultilevel"/>
    <w:tmpl w:val="6FD2688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450F90"/>
    <w:multiLevelType w:val="hybridMultilevel"/>
    <w:tmpl w:val="5072A5E6"/>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355ED"/>
    <w:multiLevelType w:val="hybridMultilevel"/>
    <w:tmpl w:val="75C6928A"/>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4"/>
  </w:num>
  <w:num w:numId="4">
    <w:abstractNumId w:val="35"/>
  </w:num>
  <w:num w:numId="5">
    <w:abstractNumId w:val="41"/>
  </w:num>
  <w:num w:numId="6">
    <w:abstractNumId w:val="15"/>
  </w:num>
  <w:num w:numId="7">
    <w:abstractNumId w:val="19"/>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43"/>
  </w:num>
  <w:num w:numId="10">
    <w:abstractNumId w:val="6"/>
  </w:num>
  <w:num w:numId="11">
    <w:abstractNumId w:val="9"/>
  </w:num>
  <w:num w:numId="12">
    <w:abstractNumId w:val="32"/>
  </w:num>
  <w:num w:numId="13">
    <w:abstractNumId w:val="12"/>
  </w:num>
  <w:num w:numId="14">
    <w:abstractNumId w:val="37"/>
  </w:num>
  <w:num w:numId="15">
    <w:abstractNumId w:val="27"/>
  </w:num>
  <w:num w:numId="16">
    <w:abstractNumId w:val="39"/>
  </w:num>
  <w:num w:numId="17">
    <w:abstractNumId w:val="40"/>
  </w:num>
  <w:num w:numId="18">
    <w:abstractNumId w:val="16"/>
  </w:num>
  <w:num w:numId="19">
    <w:abstractNumId w:val="29"/>
  </w:num>
  <w:num w:numId="20">
    <w:abstractNumId w:val="7"/>
  </w:num>
  <w:num w:numId="21">
    <w:abstractNumId w:val="5"/>
  </w:num>
  <w:num w:numId="22">
    <w:abstractNumId w:val="42"/>
  </w:num>
  <w:num w:numId="23">
    <w:abstractNumId w:val="18"/>
  </w:num>
  <w:num w:numId="24">
    <w:abstractNumId w:val="36"/>
  </w:num>
  <w:num w:numId="25">
    <w:abstractNumId w:val="30"/>
  </w:num>
  <w:num w:numId="26">
    <w:abstractNumId w:val="11"/>
  </w:num>
  <w:num w:numId="27">
    <w:abstractNumId w:val="3"/>
  </w:num>
  <w:num w:numId="28">
    <w:abstractNumId w:val="2"/>
  </w:num>
  <w:num w:numId="29">
    <w:abstractNumId w:val="25"/>
  </w:num>
  <w:num w:numId="30">
    <w:abstractNumId w:val="22"/>
  </w:num>
  <w:num w:numId="31">
    <w:abstractNumId w:val="33"/>
  </w:num>
  <w:num w:numId="32">
    <w:abstractNumId w:val="31"/>
  </w:num>
  <w:num w:numId="33">
    <w:abstractNumId w:val="21"/>
  </w:num>
  <w:num w:numId="34">
    <w:abstractNumId w:val="17"/>
  </w:num>
  <w:num w:numId="35">
    <w:abstractNumId w:val="23"/>
  </w:num>
  <w:num w:numId="36">
    <w:abstractNumId w:val="28"/>
  </w:num>
  <w:num w:numId="37">
    <w:abstractNumId w:val="20"/>
  </w:num>
  <w:num w:numId="38">
    <w:abstractNumId w:val="38"/>
  </w:num>
  <w:num w:numId="39">
    <w:abstractNumId w:val="14"/>
  </w:num>
  <w:num w:numId="40">
    <w:abstractNumId w:val="13"/>
  </w:num>
  <w:num w:numId="41">
    <w:abstractNumId w:val="10"/>
  </w:num>
  <w:num w:numId="42">
    <w:abstractNumId w:val="24"/>
  </w:num>
  <w:num w:numId="43">
    <w:abstractNumId w:val="8"/>
  </w:num>
  <w:num w:numId="44">
    <w:abstractNumId w:val="2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Silun">
    <w15:presenceInfo w15:providerId="AD" w15:userId="S-1-5-21-2415383333-406384120-3540199839-759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0F4"/>
    <w:rsid w:val="00003860"/>
    <w:rsid w:val="0000388F"/>
    <w:rsid w:val="00003981"/>
    <w:rsid w:val="00003ABE"/>
    <w:rsid w:val="00003C0C"/>
    <w:rsid w:val="000048B9"/>
    <w:rsid w:val="000053E7"/>
    <w:rsid w:val="00005B2D"/>
    <w:rsid w:val="0000664D"/>
    <w:rsid w:val="00006B40"/>
    <w:rsid w:val="000073F8"/>
    <w:rsid w:val="00007AB7"/>
    <w:rsid w:val="00010068"/>
    <w:rsid w:val="00010326"/>
    <w:rsid w:val="0001078B"/>
    <w:rsid w:val="00011162"/>
    <w:rsid w:val="00011792"/>
    <w:rsid w:val="000124C9"/>
    <w:rsid w:val="00012A5E"/>
    <w:rsid w:val="00014377"/>
    <w:rsid w:val="0001474C"/>
    <w:rsid w:val="00014C1B"/>
    <w:rsid w:val="00015085"/>
    <w:rsid w:val="0001513F"/>
    <w:rsid w:val="0001519A"/>
    <w:rsid w:val="0001547D"/>
    <w:rsid w:val="00015625"/>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3BF5"/>
    <w:rsid w:val="000244A2"/>
    <w:rsid w:val="00024FA1"/>
    <w:rsid w:val="000256B3"/>
    <w:rsid w:val="00025AB1"/>
    <w:rsid w:val="00025DF0"/>
    <w:rsid w:val="00026245"/>
    <w:rsid w:val="00027CE5"/>
    <w:rsid w:val="00030067"/>
    <w:rsid w:val="00030138"/>
    <w:rsid w:val="0003029C"/>
    <w:rsid w:val="000302F8"/>
    <w:rsid w:val="0003061B"/>
    <w:rsid w:val="000306C1"/>
    <w:rsid w:val="00030B76"/>
    <w:rsid w:val="00030C76"/>
    <w:rsid w:val="00030CD0"/>
    <w:rsid w:val="00031256"/>
    <w:rsid w:val="00031789"/>
    <w:rsid w:val="000323C8"/>
    <w:rsid w:val="000324FE"/>
    <w:rsid w:val="00032CE3"/>
    <w:rsid w:val="00033446"/>
    <w:rsid w:val="00033A09"/>
    <w:rsid w:val="00034058"/>
    <w:rsid w:val="000343BB"/>
    <w:rsid w:val="0003497B"/>
    <w:rsid w:val="00034D6A"/>
    <w:rsid w:val="00035384"/>
    <w:rsid w:val="000354E2"/>
    <w:rsid w:val="00035ECB"/>
    <w:rsid w:val="00036A3E"/>
    <w:rsid w:val="00037095"/>
    <w:rsid w:val="0004139E"/>
    <w:rsid w:val="000418F5"/>
    <w:rsid w:val="00042752"/>
    <w:rsid w:val="00042AEC"/>
    <w:rsid w:val="00042C4B"/>
    <w:rsid w:val="00042F4D"/>
    <w:rsid w:val="000435A8"/>
    <w:rsid w:val="0004418B"/>
    <w:rsid w:val="000445C1"/>
    <w:rsid w:val="00044942"/>
    <w:rsid w:val="000453DA"/>
    <w:rsid w:val="00045415"/>
    <w:rsid w:val="00045A69"/>
    <w:rsid w:val="00045B02"/>
    <w:rsid w:val="00045F68"/>
    <w:rsid w:val="0004684D"/>
    <w:rsid w:val="00046E4D"/>
    <w:rsid w:val="000477E1"/>
    <w:rsid w:val="00050542"/>
    <w:rsid w:val="0005143E"/>
    <w:rsid w:val="00052359"/>
    <w:rsid w:val="0005290E"/>
    <w:rsid w:val="00053C50"/>
    <w:rsid w:val="00054389"/>
    <w:rsid w:val="000547C9"/>
    <w:rsid w:val="00054A00"/>
    <w:rsid w:val="00054BD6"/>
    <w:rsid w:val="00055139"/>
    <w:rsid w:val="0005595F"/>
    <w:rsid w:val="00055FFB"/>
    <w:rsid w:val="000561E2"/>
    <w:rsid w:val="0005630D"/>
    <w:rsid w:val="00056435"/>
    <w:rsid w:val="00056A89"/>
    <w:rsid w:val="00060242"/>
    <w:rsid w:val="000604FA"/>
    <w:rsid w:val="00060A02"/>
    <w:rsid w:val="00061756"/>
    <w:rsid w:val="00061913"/>
    <w:rsid w:val="00061A67"/>
    <w:rsid w:val="00061CE8"/>
    <w:rsid w:val="000628C3"/>
    <w:rsid w:val="00063070"/>
    <w:rsid w:val="00063613"/>
    <w:rsid w:val="000645E4"/>
    <w:rsid w:val="00064CFD"/>
    <w:rsid w:val="000653F2"/>
    <w:rsid w:val="000659BC"/>
    <w:rsid w:val="00066122"/>
    <w:rsid w:val="00066668"/>
    <w:rsid w:val="00066A7A"/>
    <w:rsid w:val="000677BC"/>
    <w:rsid w:val="00067A42"/>
    <w:rsid w:val="00067CC8"/>
    <w:rsid w:val="00070365"/>
    <w:rsid w:val="00070410"/>
    <w:rsid w:val="000707C9"/>
    <w:rsid w:val="00070913"/>
    <w:rsid w:val="00070AC4"/>
    <w:rsid w:val="00070DFE"/>
    <w:rsid w:val="00071AC6"/>
    <w:rsid w:val="0007315B"/>
    <w:rsid w:val="00073366"/>
    <w:rsid w:val="00073466"/>
    <w:rsid w:val="000743DD"/>
    <w:rsid w:val="0007443E"/>
    <w:rsid w:val="000748D6"/>
    <w:rsid w:val="00074AA0"/>
    <w:rsid w:val="00075A62"/>
    <w:rsid w:val="00075B43"/>
    <w:rsid w:val="000761A3"/>
    <w:rsid w:val="00077AF9"/>
    <w:rsid w:val="0008019D"/>
    <w:rsid w:val="00080736"/>
    <w:rsid w:val="00081595"/>
    <w:rsid w:val="000823EB"/>
    <w:rsid w:val="0008282C"/>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252"/>
    <w:rsid w:val="00094784"/>
    <w:rsid w:val="00095679"/>
    <w:rsid w:val="00095895"/>
    <w:rsid w:val="000965CD"/>
    <w:rsid w:val="0009678B"/>
    <w:rsid w:val="000971A1"/>
    <w:rsid w:val="000971EF"/>
    <w:rsid w:val="000976FA"/>
    <w:rsid w:val="00097795"/>
    <w:rsid w:val="000A01F8"/>
    <w:rsid w:val="000A0825"/>
    <w:rsid w:val="000A1307"/>
    <w:rsid w:val="000A145D"/>
    <w:rsid w:val="000A16CB"/>
    <w:rsid w:val="000A1A79"/>
    <w:rsid w:val="000A27E8"/>
    <w:rsid w:val="000A2C2B"/>
    <w:rsid w:val="000A2D58"/>
    <w:rsid w:val="000A2EB4"/>
    <w:rsid w:val="000A391D"/>
    <w:rsid w:val="000A3C20"/>
    <w:rsid w:val="000A3FEE"/>
    <w:rsid w:val="000A4600"/>
    <w:rsid w:val="000A49BE"/>
    <w:rsid w:val="000A4DC1"/>
    <w:rsid w:val="000A4F5E"/>
    <w:rsid w:val="000A5147"/>
    <w:rsid w:val="000A5446"/>
    <w:rsid w:val="000A5A32"/>
    <w:rsid w:val="000A5CFA"/>
    <w:rsid w:val="000A611A"/>
    <w:rsid w:val="000A618E"/>
    <w:rsid w:val="000A6733"/>
    <w:rsid w:val="000A6B2F"/>
    <w:rsid w:val="000A75C5"/>
    <w:rsid w:val="000A77AE"/>
    <w:rsid w:val="000A782E"/>
    <w:rsid w:val="000B06FC"/>
    <w:rsid w:val="000B0C9B"/>
    <w:rsid w:val="000B0E3D"/>
    <w:rsid w:val="000B1EF3"/>
    <w:rsid w:val="000B230A"/>
    <w:rsid w:val="000B2D2F"/>
    <w:rsid w:val="000B2F6C"/>
    <w:rsid w:val="000B322B"/>
    <w:rsid w:val="000B3D3D"/>
    <w:rsid w:val="000B4125"/>
    <w:rsid w:val="000B466E"/>
    <w:rsid w:val="000B53FD"/>
    <w:rsid w:val="000B5664"/>
    <w:rsid w:val="000B59C0"/>
    <w:rsid w:val="000B5B7B"/>
    <w:rsid w:val="000B5FAF"/>
    <w:rsid w:val="000B63BF"/>
    <w:rsid w:val="000B63CB"/>
    <w:rsid w:val="000B6951"/>
    <w:rsid w:val="000B6E52"/>
    <w:rsid w:val="000B6F62"/>
    <w:rsid w:val="000B7A25"/>
    <w:rsid w:val="000B7D10"/>
    <w:rsid w:val="000C0572"/>
    <w:rsid w:val="000C1693"/>
    <w:rsid w:val="000C2941"/>
    <w:rsid w:val="000C2D44"/>
    <w:rsid w:val="000C3087"/>
    <w:rsid w:val="000C3172"/>
    <w:rsid w:val="000C33CC"/>
    <w:rsid w:val="000C3A52"/>
    <w:rsid w:val="000C4719"/>
    <w:rsid w:val="000C4DB5"/>
    <w:rsid w:val="000C4E9F"/>
    <w:rsid w:val="000C50AA"/>
    <w:rsid w:val="000C5827"/>
    <w:rsid w:val="000C6423"/>
    <w:rsid w:val="000C6582"/>
    <w:rsid w:val="000C664F"/>
    <w:rsid w:val="000C66F6"/>
    <w:rsid w:val="000C679B"/>
    <w:rsid w:val="000D2A7C"/>
    <w:rsid w:val="000D2D2C"/>
    <w:rsid w:val="000D2F51"/>
    <w:rsid w:val="000D339E"/>
    <w:rsid w:val="000D40BA"/>
    <w:rsid w:val="000D4584"/>
    <w:rsid w:val="000D4FF2"/>
    <w:rsid w:val="000D531E"/>
    <w:rsid w:val="000D59C3"/>
    <w:rsid w:val="000D5BE6"/>
    <w:rsid w:val="000D640E"/>
    <w:rsid w:val="000D7C02"/>
    <w:rsid w:val="000D7C20"/>
    <w:rsid w:val="000E0028"/>
    <w:rsid w:val="000E089C"/>
    <w:rsid w:val="000E0AE9"/>
    <w:rsid w:val="000E1673"/>
    <w:rsid w:val="000E1C35"/>
    <w:rsid w:val="000E1C40"/>
    <w:rsid w:val="000E2BD6"/>
    <w:rsid w:val="000E4E28"/>
    <w:rsid w:val="000E574F"/>
    <w:rsid w:val="000E5A25"/>
    <w:rsid w:val="000E5D11"/>
    <w:rsid w:val="000E64C8"/>
    <w:rsid w:val="000E7CBA"/>
    <w:rsid w:val="000E7EF7"/>
    <w:rsid w:val="000F06F5"/>
    <w:rsid w:val="000F0B32"/>
    <w:rsid w:val="000F146E"/>
    <w:rsid w:val="000F1860"/>
    <w:rsid w:val="000F1D0C"/>
    <w:rsid w:val="000F200B"/>
    <w:rsid w:val="000F28D3"/>
    <w:rsid w:val="000F2C7B"/>
    <w:rsid w:val="000F2E19"/>
    <w:rsid w:val="000F3421"/>
    <w:rsid w:val="000F349C"/>
    <w:rsid w:val="000F34D3"/>
    <w:rsid w:val="000F3F7E"/>
    <w:rsid w:val="000F44A3"/>
    <w:rsid w:val="000F4639"/>
    <w:rsid w:val="000F49C0"/>
    <w:rsid w:val="000F4A40"/>
    <w:rsid w:val="000F54A2"/>
    <w:rsid w:val="000F587D"/>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88"/>
    <w:rsid w:val="001038F4"/>
    <w:rsid w:val="00103CA0"/>
    <w:rsid w:val="00104F4C"/>
    <w:rsid w:val="0010503D"/>
    <w:rsid w:val="00105162"/>
    <w:rsid w:val="0010544B"/>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3ECD"/>
    <w:rsid w:val="00114695"/>
    <w:rsid w:val="00114C32"/>
    <w:rsid w:val="0011515A"/>
    <w:rsid w:val="00115321"/>
    <w:rsid w:val="00116066"/>
    <w:rsid w:val="0011612E"/>
    <w:rsid w:val="00116932"/>
    <w:rsid w:val="00117077"/>
    <w:rsid w:val="00117820"/>
    <w:rsid w:val="00117CB8"/>
    <w:rsid w:val="0012091A"/>
    <w:rsid w:val="00120AEA"/>
    <w:rsid w:val="00121369"/>
    <w:rsid w:val="001214CD"/>
    <w:rsid w:val="0012168D"/>
    <w:rsid w:val="001217FC"/>
    <w:rsid w:val="001224A5"/>
    <w:rsid w:val="00123886"/>
    <w:rsid w:val="00123A1D"/>
    <w:rsid w:val="001243A0"/>
    <w:rsid w:val="0012452A"/>
    <w:rsid w:val="0012493F"/>
    <w:rsid w:val="00124FE2"/>
    <w:rsid w:val="00125784"/>
    <w:rsid w:val="001258EB"/>
    <w:rsid w:val="0012645F"/>
    <w:rsid w:val="001265D4"/>
    <w:rsid w:val="001268AE"/>
    <w:rsid w:val="00127D02"/>
    <w:rsid w:val="00127F75"/>
    <w:rsid w:val="001307BB"/>
    <w:rsid w:val="001308D1"/>
    <w:rsid w:val="00130A5C"/>
    <w:rsid w:val="00130D71"/>
    <w:rsid w:val="00130EBC"/>
    <w:rsid w:val="00132612"/>
    <w:rsid w:val="00132AAC"/>
    <w:rsid w:val="00132E72"/>
    <w:rsid w:val="00133A46"/>
    <w:rsid w:val="00133A71"/>
    <w:rsid w:val="00133BFF"/>
    <w:rsid w:val="00133F97"/>
    <w:rsid w:val="00133FCF"/>
    <w:rsid w:val="0013484E"/>
    <w:rsid w:val="00134F70"/>
    <w:rsid w:val="00135273"/>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586"/>
    <w:rsid w:val="00141A41"/>
    <w:rsid w:val="00142E69"/>
    <w:rsid w:val="0014356A"/>
    <w:rsid w:val="00143CBF"/>
    <w:rsid w:val="00143E8F"/>
    <w:rsid w:val="001440A9"/>
    <w:rsid w:val="00144DF8"/>
    <w:rsid w:val="00145209"/>
    <w:rsid w:val="00145526"/>
    <w:rsid w:val="0014560E"/>
    <w:rsid w:val="00145E8D"/>
    <w:rsid w:val="001465D3"/>
    <w:rsid w:val="001469CD"/>
    <w:rsid w:val="00146B47"/>
    <w:rsid w:val="001473ED"/>
    <w:rsid w:val="00147470"/>
    <w:rsid w:val="00147627"/>
    <w:rsid w:val="001476C0"/>
    <w:rsid w:val="0014777C"/>
    <w:rsid w:val="00147D81"/>
    <w:rsid w:val="00150B80"/>
    <w:rsid w:val="00150FFE"/>
    <w:rsid w:val="0015139F"/>
    <w:rsid w:val="0015166C"/>
    <w:rsid w:val="001518F6"/>
    <w:rsid w:val="001523D4"/>
    <w:rsid w:val="00152FEC"/>
    <w:rsid w:val="00153141"/>
    <w:rsid w:val="001532BD"/>
    <w:rsid w:val="0015344D"/>
    <w:rsid w:val="0015363D"/>
    <w:rsid w:val="00153C5E"/>
    <w:rsid w:val="00153D29"/>
    <w:rsid w:val="00154964"/>
    <w:rsid w:val="00154BA5"/>
    <w:rsid w:val="00154CA9"/>
    <w:rsid w:val="00154D72"/>
    <w:rsid w:val="00154E4B"/>
    <w:rsid w:val="00154E8B"/>
    <w:rsid w:val="00155382"/>
    <w:rsid w:val="00155C46"/>
    <w:rsid w:val="00155DF3"/>
    <w:rsid w:val="00156CCA"/>
    <w:rsid w:val="001606C7"/>
    <w:rsid w:val="00160941"/>
    <w:rsid w:val="00160CEC"/>
    <w:rsid w:val="00161700"/>
    <w:rsid w:val="00161768"/>
    <w:rsid w:val="0016182B"/>
    <w:rsid w:val="001624E6"/>
    <w:rsid w:val="00162D8D"/>
    <w:rsid w:val="0016300D"/>
    <w:rsid w:val="001648BE"/>
    <w:rsid w:val="00164BC2"/>
    <w:rsid w:val="00164CB9"/>
    <w:rsid w:val="00164F57"/>
    <w:rsid w:val="00165124"/>
    <w:rsid w:val="0016565B"/>
    <w:rsid w:val="00165765"/>
    <w:rsid w:val="00165EFE"/>
    <w:rsid w:val="00166BC5"/>
    <w:rsid w:val="00166E96"/>
    <w:rsid w:val="00167650"/>
    <w:rsid w:val="00167C2D"/>
    <w:rsid w:val="00170233"/>
    <w:rsid w:val="00170752"/>
    <w:rsid w:val="00170D38"/>
    <w:rsid w:val="00172040"/>
    <w:rsid w:val="00172596"/>
    <w:rsid w:val="00172A1B"/>
    <w:rsid w:val="00172A74"/>
    <w:rsid w:val="00173180"/>
    <w:rsid w:val="0017377C"/>
    <w:rsid w:val="00173850"/>
    <w:rsid w:val="0017415D"/>
    <w:rsid w:val="001743E0"/>
    <w:rsid w:val="00175165"/>
    <w:rsid w:val="00175CBA"/>
    <w:rsid w:val="0017646D"/>
    <w:rsid w:val="00176859"/>
    <w:rsid w:val="00176EB5"/>
    <w:rsid w:val="0017722D"/>
    <w:rsid w:val="0017743E"/>
    <w:rsid w:val="00177494"/>
    <w:rsid w:val="00177C99"/>
    <w:rsid w:val="001802CE"/>
    <w:rsid w:val="0018039A"/>
    <w:rsid w:val="001808D6"/>
    <w:rsid w:val="00180AA1"/>
    <w:rsid w:val="00182165"/>
    <w:rsid w:val="00182A16"/>
    <w:rsid w:val="00182D00"/>
    <w:rsid w:val="00183382"/>
    <w:rsid w:val="00183EC5"/>
    <w:rsid w:val="00183FFF"/>
    <w:rsid w:val="001852F5"/>
    <w:rsid w:val="00185C38"/>
    <w:rsid w:val="00186325"/>
    <w:rsid w:val="001865A2"/>
    <w:rsid w:val="001866FA"/>
    <w:rsid w:val="0018698A"/>
    <w:rsid w:val="001869A2"/>
    <w:rsid w:val="00186A02"/>
    <w:rsid w:val="00186F77"/>
    <w:rsid w:val="00187500"/>
    <w:rsid w:val="00187CE6"/>
    <w:rsid w:val="00187D88"/>
    <w:rsid w:val="0019024C"/>
    <w:rsid w:val="00190AAD"/>
    <w:rsid w:val="00190E90"/>
    <w:rsid w:val="001913CF"/>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B2E"/>
    <w:rsid w:val="001A0D19"/>
    <w:rsid w:val="001A0E3E"/>
    <w:rsid w:val="001A1092"/>
    <w:rsid w:val="001A10A3"/>
    <w:rsid w:val="001A1926"/>
    <w:rsid w:val="001A19B6"/>
    <w:rsid w:val="001A1F30"/>
    <w:rsid w:val="001A2654"/>
    <w:rsid w:val="001A2B49"/>
    <w:rsid w:val="001A2FEC"/>
    <w:rsid w:val="001A339E"/>
    <w:rsid w:val="001A3610"/>
    <w:rsid w:val="001A4E0E"/>
    <w:rsid w:val="001A5C60"/>
    <w:rsid w:val="001A6171"/>
    <w:rsid w:val="001A6491"/>
    <w:rsid w:val="001A6B97"/>
    <w:rsid w:val="001A6D53"/>
    <w:rsid w:val="001A6E70"/>
    <w:rsid w:val="001A72E2"/>
    <w:rsid w:val="001A7F53"/>
    <w:rsid w:val="001B1428"/>
    <w:rsid w:val="001B1567"/>
    <w:rsid w:val="001B22A7"/>
    <w:rsid w:val="001B266C"/>
    <w:rsid w:val="001B328A"/>
    <w:rsid w:val="001B3673"/>
    <w:rsid w:val="001B3D01"/>
    <w:rsid w:val="001B4BFB"/>
    <w:rsid w:val="001B5293"/>
    <w:rsid w:val="001B586C"/>
    <w:rsid w:val="001B5C1E"/>
    <w:rsid w:val="001B5FAE"/>
    <w:rsid w:val="001B643A"/>
    <w:rsid w:val="001B79C7"/>
    <w:rsid w:val="001B7E63"/>
    <w:rsid w:val="001C00DE"/>
    <w:rsid w:val="001C2750"/>
    <w:rsid w:val="001C3409"/>
    <w:rsid w:val="001C34F5"/>
    <w:rsid w:val="001C38DF"/>
    <w:rsid w:val="001C47DE"/>
    <w:rsid w:val="001C51AC"/>
    <w:rsid w:val="001C578B"/>
    <w:rsid w:val="001C57AC"/>
    <w:rsid w:val="001C5887"/>
    <w:rsid w:val="001C5C78"/>
    <w:rsid w:val="001C5F89"/>
    <w:rsid w:val="001C60BA"/>
    <w:rsid w:val="001C668D"/>
    <w:rsid w:val="001C6DA2"/>
    <w:rsid w:val="001C73B9"/>
    <w:rsid w:val="001C7C78"/>
    <w:rsid w:val="001D037E"/>
    <w:rsid w:val="001D248D"/>
    <w:rsid w:val="001D259B"/>
    <w:rsid w:val="001D31C8"/>
    <w:rsid w:val="001D3D5B"/>
    <w:rsid w:val="001D3DBB"/>
    <w:rsid w:val="001D414D"/>
    <w:rsid w:val="001D4437"/>
    <w:rsid w:val="001D4749"/>
    <w:rsid w:val="001D4F91"/>
    <w:rsid w:val="001D552C"/>
    <w:rsid w:val="001D5A28"/>
    <w:rsid w:val="001D5E72"/>
    <w:rsid w:val="001D6482"/>
    <w:rsid w:val="001D6B5C"/>
    <w:rsid w:val="001D7623"/>
    <w:rsid w:val="001D7E2B"/>
    <w:rsid w:val="001D7E7A"/>
    <w:rsid w:val="001E0325"/>
    <w:rsid w:val="001E0A99"/>
    <w:rsid w:val="001E0ACD"/>
    <w:rsid w:val="001E1CEB"/>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9E7"/>
    <w:rsid w:val="001F0F3E"/>
    <w:rsid w:val="001F148A"/>
    <w:rsid w:val="001F15B3"/>
    <w:rsid w:val="001F195F"/>
    <w:rsid w:val="001F1A0C"/>
    <w:rsid w:val="001F1E37"/>
    <w:rsid w:val="001F206C"/>
    <w:rsid w:val="001F20E6"/>
    <w:rsid w:val="001F2577"/>
    <w:rsid w:val="001F2589"/>
    <w:rsid w:val="001F40D9"/>
    <w:rsid w:val="001F4766"/>
    <w:rsid w:val="001F5542"/>
    <w:rsid w:val="001F60C1"/>
    <w:rsid w:val="001F61B8"/>
    <w:rsid w:val="001F6562"/>
    <w:rsid w:val="001F7138"/>
    <w:rsid w:val="002000C8"/>
    <w:rsid w:val="0020107F"/>
    <w:rsid w:val="00201BC6"/>
    <w:rsid w:val="002021C6"/>
    <w:rsid w:val="00202E59"/>
    <w:rsid w:val="002030A9"/>
    <w:rsid w:val="00203DC0"/>
    <w:rsid w:val="00205707"/>
    <w:rsid w:val="00205E81"/>
    <w:rsid w:val="002070EF"/>
    <w:rsid w:val="002076D8"/>
    <w:rsid w:val="00207928"/>
    <w:rsid w:val="00207A7A"/>
    <w:rsid w:val="00207DC2"/>
    <w:rsid w:val="00207FC1"/>
    <w:rsid w:val="002103E7"/>
    <w:rsid w:val="002104CA"/>
    <w:rsid w:val="00210D93"/>
    <w:rsid w:val="00211F11"/>
    <w:rsid w:val="00212644"/>
    <w:rsid w:val="0021328B"/>
    <w:rsid w:val="002141FA"/>
    <w:rsid w:val="002144C2"/>
    <w:rsid w:val="002150EB"/>
    <w:rsid w:val="002154A9"/>
    <w:rsid w:val="002169F2"/>
    <w:rsid w:val="00216D1C"/>
    <w:rsid w:val="00216F98"/>
    <w:rsid w:val="002171D5"/>
    <w:rsid w:val="00217E44"/>
    <w:rsid w:val="00220924"/>
    <w:rsid w:val="002210E9"/>
    <w:rsid w:val="002211B8"/>
    <w:rsid w:val="002216E7"/>
    <w:rsid w:val="00222614"/>
    <w:rsid w:val="0022266A"/>
    <w:rsid w:val="00222715"/>
    <w:rsid w:val="00222937"/>
    <w:rsid w:val="002229DA"/>
    <w:rsid w:val="00222AB3"/>
    <w:rsid w:val="00222B33"/>
    <w:rsid w:val="00222B71"/>
    <w:rsid w:val="00222C07"/>
    <w:rsid w:val="00222FBC"/>
    <w:rsid w:val="002234F6"/>
    <w:rsid w:val="0022378E"/>
    <w:rsid w:val="00223FB6"/>
    <w:rsid w:val="002247E9"/>
    <w:rsid w:val="0022481C"/>
    <w:rsid w:val="00224896"/>
    <w:rsid w:val="0022611B"/>
    <w:rsid w:val="00226388"/>
    <w:rsid w:val="002265F4"/>
    <w:rsid w:val="00226814"/>
    <w:rsid w:val="0022684B"/>
    <w:rsid w:val="002273D2"/>
    <w:rsid w:val="002275EA"/>
    <w:rsid w:val="00227635"/>
    <w:rsid w:val="00227686"/>
    <w:rsid w:val="00227BCA"/>
    <w:rsid w:val="00230377"/>
    <w:rsid w:val="0023213B"/>
    <w:rsid w:val="0023261A"/>
    <w:rsid w:val="00232B19"/>
    <w:rsid w:val="00233882"/>
    <w:rsid w:val="002340B8"/>
    <w:rsid w:val="00234419"/>
    <w:rsid w:val="00234619"/>
    <w:rsid w:val="0023482D"/>
    <w:rsid w:val="00235082"/>
    <w:rsid w:val="002360C9"/>
    <w:rsid w:val="002364CD"/>
    <w:rsid w:val="0023665E"/>
    <w:rsid w:val="002366D6"/>
    <w:rsid w:val="00236935"/>
    <w:rsid w:val="002372DA"/>
    <w:rsid w:val="00237334"/>
    <w:rsid w:val="00237941"/>
    <w:rsid w:val="00237AA2"/>
    <w:rsid w:val="00237B6F"/>
    <w:rsid w:val="00237F2D"/>
    <w:rsid w:val="00241077"/>
    <w:rsid w:val="002416CA"/>
    <w:rsid w:val="00241FFC"/>
    <w:rsid w:val="00242161"/>
    <w:rsid w:val="00242CB5"/>
    <w:rsid w:val="00242EA3"/>
    <w:rsid w:val="002432C6"/>
    <w:rsid w:val="00243D07"/>
    <w:rsid w:val="00244234"/>
    <w:rsid w:val="002444BA"/>
    <w:rsid w:val="002444F2"/>
    <w:rsid w:val="00244DEA"/>
    <w:rsid w:val="00244EB1"/>
    <w:rsid w:val="00245636"/>
    <w:rsid w:val="00245C10"/>
    <w:rsid w:val="00245ECB"/>
    <w:rsid w:val="00246418"/>
    <w:rsid w:val="002467D1"/>
    <w:rsid w:val="002467E8"/>
    <w:rsid w:val="00246F58"/>
    <w:rsid w:val="00247114"/>
    <w:rsid w:val="00247A11"/>
    <w:rsid w:val="00247AD7"/>
    <w:rsid w:val="00247BB2"/>
    <w:rsid w:val="00247D2C"/>
    <w:rsid w:val="00247F86"/>
    <w:rsid w:val="00247FF7"/>
    <w:rsid w:val="0025020A"/>
    <w:rsid w:val="002507B6"/>
    <w:rsid w:val="00250E89"/>
    <w:rsid w:val="0025147E"/>
    <w:rsid w:val="00251542"/>
    <w:rsid w:val="0025186E"/>
    <w:rsid w:val="0025196F"/>
    <w:rsid w:val="00252019"/>
    <w:rsid w:val="0025267D"/>
    <w:rsid w:val="0025322A"/>
    <w:rsid w:val="00253B20"/>
    <w:rsid w:val="002540BE"/>
    <w:rsid w:val="002546A3"/>
    <w:rsid w:val="00254A6F"/>
    <w:rsid w:val="00254DAA"/>
    <w:rsid w:val="00255A93"/>
    <w:rsid w:val="00255BE4"/>
    <w:rsid w:val="0025625E"/>
    <w:rsid w:val="00256351"/>
    <w:rsid w:val="00256416"/>
    <w:rsid w:val="002564D5"/>
    <w:rsid w:val="002568EA"/>
    <w:rsid w:val="00257E04"/>
    <w:rsid w:val="00257E6F"/>
    <w:rsid w:val="002603D5"/>
    <w:rsid w:val="00260E2A"/>
    <w:rsid w:val="00261187"/>
    <w:rsid w:val="0026166D"/>
    <w:rsid w:val="00261C12"/>
    <w:rsid w:val="002625F3"/>
    <w:rsid w:val="0026274C"/>
    <w:rsid w:val="00262AA4"/>
    <w:rsid w:val="00262ACC"/>
    <w:rsid w:val="00262F4D"/>
    <w:rsid w:val="002636B3"/>
    <w:rsid w:val="002638ED"/>
    <w:rsid w:val="0026511E"/>
    <w:rsid w:val="002653DE"/>
    <w:rsid w:val="00266173"/>
    <w:rsid w:val="0026649D"/>
    <w:rsid w:val="002666A7"/>
    <w:rsid w:val="00266F86"/>
    <w:rsid w:val="0026763C"/>
    <w:rsid w:val="002711B9"/>
    <w:rsid w:val="0027186B"/>
    <w:rsid w:val="00272E02"/>
    <w:rsid w:val="002740AA"/>
    <w:rsid w:val="00275CFC"/>
    <w:rsid w:val="002761DB"/>
    <w:rsid w:val="002767B5"/>
    <w:rsid w:val="00276815"/>
    <w:rsid w:val="00277107"/>
    <w:rsid w:val="00277820"/>
    <w:rsid w:val="002778C3"/>
    <w:rsid w:val="0027793D"/>
    <w:rsid w:val="00277992"/>
    <w:rsid w:val="00277ADF"/>
    <w:rsid w:val="00280169"/>
    <w:rsid w:val="00281079"/>
    <w:rsid w:val="00281219"/>
    <w:rsid w:val="00281361"/>
    <w:rsid w:val="00281868"/>
    <w:rsid w:val="00282D02"/>
    <w:rsid w:val="002834A7"/>
    <w:rsid w:val="002835EB"/>
    <w:rsid w:val="0028409C"/>
    <w:rsid w:val="00284540"/>
    <w:rsid w:val="002846B8"/>
    <w:rsid w:val="00284CEC"/>
    <w:rsid w:val="0028506D"/>
    <w:rsid w:val="0028513E"/>
    <w:rsid w:val="00285143"/>
    <w:rsid w:val="0028556B"/>
    <w:rsid w:val="00285679"/>
    <w:rsid w:val="002863CA"/>
    <w:rsid w:val="002867B8"/>
    <w:rsid w:val="00286989"/>
    <w:rsid w:val="00287CF2"/>
    <w:rsid w:val="00287FD8"/>
    <w:rsid w:val="0029095A"/>
    <w:rsid w:val="00290DF5"/>
    <w:rsid w:val="00291150"/>
    <w:rsid w:val="00292739"/>
    <w:rsid w:val="00292BE2"/>
    <w:rsid w:val="00292E30"/>
    <w:rsid w:val="00292F33"/>
    <w:rsid w:val="002935A4"/>
    <w:rsid w:val="0029373A"/>
    <w:rsid w:val="00293B3C"/>
    <w:rsid w:val="00294888"/>
    <w:rsid w:val="002949CC"/>
    <w:rsid w:val="00295A0B"/>
    <w:rsid w:val="00295BC1"/>
    <w:rsid w:val="00295C43"/>
    <w:rsid w:val="00296433"/>
    <w:rsid w:val="00297D47"/>
    <w:rsid w:val="002A04D9"/>
    <w:rsid w:val="002A04E2"/>
    <w:rsid w:val="002A0519"/>
    <w:rsid w:val="002A0CDE"/>
    <w:rsid w:val="002A1ACA"/>
    <w:rsid w:val="002A1B44"/>
    <w:rsid w:val="002A1EAB"/>
    <w:rsid w:val="002A34BC"/>
    <w:rsid w:val="002A42D4"/>
    <w:rsid w:val="002A4FE6"/>
    <w:rsid w:val="002A5175"/>
    <w:rsid w:val="002A53F7"/>
    <w:rsid w:val="002A5C65"/>
    <w:rsid w:val="002A6D03"/>
    <w:rsid w:val="002A6D94"/>
    <w:rsid w:val="002A6E4A"/>
    <w:rsid w:val="002A70CC"/>
    <w:rsid w:val="002A7432"/>
    <w:rsid w:val="002A7F9D"/>
    <w:rsid w:val="002B0851"/>
    <w:rsid w:val="002B0DEC"/>
    <w:rsid w:val="002B104D"/>
    <w:rsid w:val="002B1AE4"/>
    <w:rsid w:val="002B24B3"/>
    <w:rsid w:val="002B2B20"/>
    <w:rsid w:val="002B4D0D"/>
    <w:rsid w:val="002B4F8B"/>
    <w:rsid w:val="002B5B72"/>
    <w:rsid w:val="002B5D81"/>
    <w:rsid w:val="002B7609"/>
    <w:rsid w:val="002C12E1"/>
    <w:rsid w:val="002C2545"/>
    <w:rsid w:val="002C292B"/>
    <w:rsid w:val="002C2959"/>
    <w:rsid w:val="002C2D3B"/>
    <w:rsid w:val="002C2DBC"/>
    <w:rsid w:val="002C300D"/>
    <w:rsid w:val="002C38DB"/>
    <w:rsid w:val="002C3A28"/>
    <w:rsid w:val="002C3B66"/>
    <w:rsid w:val="002C43A9"/>
    <w:rsid w:val="002C51F6"/>
    <w:rsid w:val="002C5C5B"/>
    <w:rsid w:val="002C6544"/>
    <w:rsid w:val="002C671D"/>
    <w:rsid w:val="002C6B2A"/>
    <w:rsid w:val="002C6F59"/>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62C"/>
    <w:rsid w:val="002D78A9"/>
    <w:rsid w:val="002D7A89"/>
    <w:rsid w:val="002D7A8A"/>
    <w:rsid w:val="002E0066"/>
    <w:rsid w:val="002E15EC"/>
    <w:rsid w:val="002E233F"/>
    <w:rsid w:val="002E260A"/>
    <w:rsid w:val="002E2A71"/>
    <w:rsid w:val="002E37BF"/>
    <w:rsid w:val="002E3807"/>
    <w:rsid w:val="002E3D34"/>
    <w:rsid w:val="002E3DEC"/>
    <w:rsid w:val="002E3FB2"/>
    <w:rsid w:val="002E4B06"/>
    <w:rsid w:val="002E5902"/>
    <w:rsid w:val="002E5AD7"/>
    <w:rsid w:val="002E6712"/>
    <w:rsid w:val="002E6756"/>
    <w:rsid w:val="002E7AB3"/>
    <w:rsid w:val="002E7B45"/>
    <w:rsid w:val="002E7D15"/>
    <w:rsid w:val="002F00C6"/>
    <w:rsid w:val="002F0276"/>
    <w:rsid w:val="002F092D"/>
    <w:rsid w:val="002F0ACE"/>
    <w:rsid w:val="002F18A6"/>
    <w:rsid w:val="002F2005"/>
    <w:rsid w:val="002F218A"/>
    <w:rsid w:val="002F22EE"/>
    <w:rsid w:val="002F25BC"/>
    <w:rsid w:val="002F2BFA"/>
    <w:rsid w:val="002F40E7"/>
    <w:rsid w:val="002F49D2"/>
    <w:rsid w:val="002F4B87"/>
    <w:rsid w:val="002F522D"/>
    <w:rsid w:val="002F53C9"/>
    <w:rsid w:val="002F5E6E"/>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33D"/>
    <w:rsid w:val="00305B49"/>
    <w:rsid w:val="00307A34"/>
    <w:rsid w:val="00310778"/>
    <w:rsid w:val="00310799"/>
    <w:rsid w:val="00310C37"/>
    <w:rsid w:val="00310F17"/>
    <w:rsid w:val="00312618"/>
    <w:rsid w:val="00312E05"/>
    <w:rsid w:val="0031307F"/>
    <w:rsid w:val="0031372A"/>
    <w:rsid w:val="00313785"/>
    <w:rsid w:val="00313DC3"/>
    <w:rsid w:val="00314342"/>
    <w:rsid w:val="003144EC"/>
    <w:rsid w:val="003146FB"/>
    <w:rsid w:val="00314776"/>
    <w:rsid w:val="003150DA"/>
    <w:rsid w:val="0031698A"/>
    <w:rsid w:val="00316AA3"/>
    <w:rsid w:val="00316DC1"/>
    <w:rsid w:val="003178C4"/>
    <w:rsid w:val="003205E6"/>
    <w:rsid w:val="0032139B"/>
    <w:rsid w:val="003213ED"/>
    <w:rsid w:val="00322E96"/>
    <w:rsid w:val="00322FBA"/>
    <w:rsid w:val="00323048"/>
    <w:rsid w:val="00323177"/>
    <w:rsid w:val="00323405"/>
    <w:rsid w:val="00323724"/>
    <w:rsid w:val="003237B0"/>
    <w:rsid w:val="00323AD1"/>
    <w:rsid w:val="00324D0C"/>
    <w:rsid w:val="00324E96"/>
    <w:rsid w:val="0032515F"/>
    <w:rsid w:val="00325C5A"/>
    <w:rsid w:val="00325E43"/>
    <w:rsid w:val="003260BF"/>
    <w:rsid w:val="003260EF"/>
    <w:rsid w:val="00326B34"/>
    <w:rsid w:val="00326BF9"/>
    <w:rsid w:val="00326F70"/>
    <w:rsid w:val="0032710C"/>
    <w:rsid w:val="0032792D"/>
    <w:rsid w:val="00327C5C"/>
    <w:rsid w:val="00327DC8"/>
    <w:rsid w:val="00330128"/>
    <w:rsid w:val="003301E3"/>
    <w:rsid w:val="003310A6"/>
    <w:rsid w:val="0033124F"/>
    <w:rsid w:val="003313EF"/>
    <w:rsid w:val="00331433"/>
    <w:rsid w:val="00331E44"/>
    <w:rsid w:val="0033208B"/>
    <w:rsid w:val="003320CA"/>
    <w:rsid w:val="0033229C"/>
    <w:rsid w:val="00332779"/>
    <w:rsid w:val="0033288D"/>
    <w:rsid w:val="003331A9"/>
    <w:rsid w:val="00333534"/>
    <w:rsid w:val="00333687"/>
    <w:rsid w:val="003345BF"/>
    <w:rsid w:val="00334C9E"/>
    <w:rsid w:val="003353D6"/>
    <w:rsid w:val="00335E4B"/>
    <w:rsid w:val="00335F5E"/>
    <w:rsid w:val="00336174"/>
    <w:rsid w:val="00336AC8"/>
    <w:rsid w:val="00336D8E"/>
    <w:rsid w:val="0033750F"/>
    <w:rsid w:val="0033777B"/>
    <w:rsid w:val="00337B2C"/>
    <w:rsid w:val="00337B58"/>
    <w:rsid w:val="00337C21"/>
    <w:rsid w:val="00337D7B"/>
    <w:rsid w:val="00340632"/>
    <w:rsid w:val="00340B8C"/>
    <w:rsid w:val="00341933"/>
    <w:rsid w:val="0034244B"/>
    <w:rsid w:val="00342581"/>
    <w:rsid w:val="0034272D"/>
    <w:rsid w:val="003427E8"/>
    <w:rsid w:val="003443FF"/>
    <w:rsid w:val="00345164"/>
    <w:rsid w:val="00345ED7"/>
    <w:rsid w:val="003460C0"/>
    <w:rsid w:val="00346290"/>
    <w:rsid w:val="00346C14"/>
    <w:rsid w:val="00346D08"/>
    <w:rsid w:val="00346D1C"/>
    <w:rsid w:val="003470FA"/>
    <w:rsid w:val="003471D2"/>
    <w:rsid w:val="00347D90"/>
    <w:rsid w:val="003503DF"/>
    <w:rsid w:val="00350DC1"/>
    <w:rsid w:val="003510CB"/>
    <w:rsid w:val="003513DE"/>
    <w:rsid w:val="00351810"/>
    <w:rsid w:val="003518BC"/>
    <w:rsid w:val="0035218B"/>
    <w:rsid w:val="00352B2E"/>
    <w:rsid w:val="00353712"/>
    <w:rsid w:val="00353D5B"/>
    <w:rsid w:val="003541DE"/>
    <w:rsid w:val="00354CEB"/>
    <w:rsid w:val="00355A98"/>
    <w:rsid w:val="00355CDB"/>
    <w:rsid w:val="00355F7A"/>
    <w:rsid w:val="003578C8"/>
    <w:rsid w:val="00357A66"/>
    <w:rsid w:val="00357B67"/>
    <w:rsid w:val="00357BCE"/>
    <w:rsid w:val="00360453"/>
    <w:rsid w:val="00360AF0"/>
    <w:rsid w:val="00360E33"/>
    <w:rsid w:val="0036103E"/>
    <w:rsid w:val="0036220D"/>
    <w:rsid w:val="00362227"/>
    <w:rsid w:val="0036276F"/>
    <w:rsid w:val="00362AF9"/>
    <w:rsid w:val="00363057"/>
    <w:rsid w:val="0036347B"/>
    <w:rsid w:val="00363557"/>
    <w:rsid w:val="003637CF"/>
    <w:rsid w:val="0036419B"/>
    <w:rsid w:val="003648AA"/>
    <w:rsid w:val="00364C75"/>
    <w:rsid w:val="00364C96"/>
    <w:rsid w:val="00364F5E"/>
    <w:rsid w:val="00365361"/>
    <w:rsid w:val="00366481"/>
    <w:rsid w:val="00370188"/>
    <w:rsid w:val="0037019B"/>
    <w:rsid w:val="0037065F"/>
    <w:rsid w:val="00370DA4"/>
    <w:rsid w:val="00370E4A"/>
    <w:rsid w:val="0037159E"/>
    <w:rsid w:val="00371FA9"/>
    <w:rsid w:val="00372E88"/>
    <w:rsid w:val="0037358F"/>
    <w:rsid w:val="00373E9D"/>
    <w:rsid w:val="00373EE4"/>
    <w:rsid w:val="003744FF"/>
    <w:rsid w:val="003748F5"/>
    <w:rsid w:val="003770EB"/>
    <w:rsid w:val="00377453"/>
    <w:rsid w:val="00377F4E"/>
    <w:rsid w:val="003803B0"/>
    <w:rsid w:val="00380921"/>
    <w:rsid w:val="0038127A"/>
    <w:rsid w:val="003816FB"/>
    <w:rsid w:val="00381E81"/>
    <w:rsid w:val="00382E5D"/>
    <w:rsid w:val="003832A8"/>
    <w:rsid w:val="0038343D"/>
    <w:rsid w:val="003849C1"/>
    <w:rsid w:val="00385271"/>
    <w:rsid w:val="003853BF"/>
    <w:rsid w:val="00385A1D"/>
    <w:rsid w:val="0038648A"/>
    <w:rsid w:val="00386F7D"/>
    <w:rsid w:val="003873BB"/>
    <w:rsid w:val="0038752C"/>
    <w:rsid w:val="003879C8"/>
    <w:rsid w:val="003879D9"/>
    <w:rsid w:val="00387E2F"/>
    <w:rsid w:val="00387EA3"/>
    <w:rsid w:val="003900A9"/>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EB9"/>
    <w:rsid w:val="003A5006"/>
    <w:rsid w:val="003A5213"/>
    <w:rsid w:val="003A62E0"/>
    <w:rsid w:val="003A6317"/>
    <w:rsid w:val="003B000A"/>
    <w:rsid w:val="003B091B"/>
    <w:rsid w:val="003B0ABF"/>
    <w:rsid w:val="003B0F5D"/>
    <w:rsid w:val="003B10E6"/>
    <w:rsid w:val="003B1112"/>
    <w:rsid w:val="003B2155"/>
    <w:rsid w:val="003B2745"/>
    <w:rsid w:val="003B32E2"/>
    <w:rsid w:val="003B392B"/>
    <w:rsid w:val="003B3C1A"/>
    <w:rsid w:val="003B3E8B"/>
    <w:rsid w:val="003B4235"/>
    <w:rsid w:val="003B4675"/>
    <w:rsid w:val="003B4DA0"/>
    <w:rsid w:val="003B52F9"/>
    <w:rsid w:val="003B6A38"/>
    <w:rsid w:val="003B6ABB"/>
    <w:rsid w:val="003B6E5A"/>
    <w:rsid w:val="003B7D04"/>
    <w:rsid w:val="003C08AC"/>
    <w:rsid w:val="003C0BE3"/>
    <w:rsid w:val="003C19E0"/>
    <w:rsid w:val="003C2454"/>
    <w:rsid w:val="003C2494"/>
    <w:rsid w:val="003C2A03"/>
    <w:rsid w:val="003C34B3"/>
    <w:rsid w:val="003C3F69"/>
    <w:rsid w:val="003C5172"/>
    <w:rsid w:val="003C6388"/>
    <w:rsid w:val="003C688F"/>
    <w:rsid w:val="003C68FE"/>
    <w:rsid w:val="003C6A63"/>
    <w:rsid w:val="003C6B9B"/>
    <w:rsid w:val="003C6EBD"/>
    <w:rsid w:val="003C7B0E"/>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047"/>
    <w:rsid w:val="003D71AC"/>
    <w:rsid w:val="003D769C"/>
    <w:rsid w:val="003D7B77"/>
    <w:rsid w:val="003E0A69"/>
    <w:rsid w:val="003E1234"/>
    <w:rsid w:val="003E2016"/>
    <w:rsid w:val="003E2A9F"/>
    <w:rsid w:val="003E2ADF"/>
    <w:rsid w:val="003E2BBE"/>
    <w:rsid w:val="003E2D1D"/>
    <w:rsid w:val="003E2D8A"/>
    <w:rsid w:val="003E3530"/>
    <w:rsid w:val="003E417D"/>
    <w:rsid w:val="003E42AA"/>
    <w:rsid w:val="003E463A"/>
    <w:rsid w:val="003E512E"/>
    <w:rsid w:val="003E5994"/>
    <w:rsid w:val="003E5E46"/>
    <w:rsid w:val="003E64F7"/>
    <w:rsid w:val="003E6FDB"/>
    <w:rsid w:val="003E709B"/>
    <w:rsid w:val="003E7262"/>
    <w:rsid w:val="003E7696"/>
    <w:rsid w:val="003E7B59"/>
    <w:rsid w:val="003E7FE2"/>
    <w:rsid w:val="003F0151"/>
    <w:rsid w:val="003F033F"/>
    <w:rsid w:val="003F1A04"/>
    <w:rsid w:val="003F1DBB"/>
    <w:rsid w:val="003F20B7"/>
    <w:rsid w:val="003F2DD3"/>
    <w:rsid w:val="003F2FE8"/>
    <w:rsid w:val="003F323F"/>
    <w:rsid w:val="003F419C"/>
    <w:rsid w:val="003F51E2"/>
    <w:rsid w:val="003F597D"/>
    <w:rsid w:val="003F63A7"/>
    <w:rsid w:val="003F6479"/>
    <w:rsid w:val="003F647F"/>
    <w:rsid w:val="003F6ABB"/>
    <w:rsid w:val="003F728C"/>
    <w:rsid w:val="003F734A"/>
    <w:rsid w:val="003F75F9"/>
    <w:rsid w:val="0040034E"/>
    <w:rsid w:val="00400C4B"/>
    <w:rsid w:val="00400C9F"/>
    <w:rsid w:val="00401181"/>
    <w:rsid w:val="004018EB"/>
    <w:rsid w:val="004019D7"/>
    <w:rsid w:val="00401A07"/>
    <w:rsid w:val="00401BDB"/>
    <w:rsid w:val="0040267E"/>
    <w:rsid w:val="004027C1"/>
    <w:rsid w:val="004028F6"/>
    <w:rsid w:val="00402EB5"/>
    <w:rsid w:val="00402FA2"/>
    <w:rsid w:val="00403D90"/>
    <w:rsid w:val="004053C9"/>
    <w:rsid w:val="004059D9"/>
    <w:rsid w:val="00405A71"/>
    <w:rsid w:val="00405B2B"/>
    <w:rsid w:val="00405DD3"/>
    <w:rsid w:val="0040648B"/>
    <w:rsid w:val="0040707E"/>
    <w:rsid w:val="004075F4"/>
    <w:rsid w:val="00407763"/>
    <w:rsid w:val="0040783B"/>
    <w:rsid w:val="00407C3E"/>
    <w:rsid w:val="00410F8F"/>
    <w:rsid w:val="004112A4"/>
    <w:rsid w:val="00411E3A"/>
    <w:rsid w:val="00412416"/>
    <w:rsid w:val="004124CC"/>
    <w:rsid w:val="0041269B"/>
    <w:rsid w:val="00412975"/>
    <w:rsid w:val="004131A1"/>
    <w:rsid w:val="004131DD"/>
    <w:rsid w:val="004135D7"/>
    <w:rsid w:val="00413F3A"/>
    <w:rsid w:val="00414849"/>
    <w:rsid w:val="0041520B"/>
    <w:rsid w:val="0041528D"/>
    <w:rsid w:val="0041571A"/>
    <w:rsid w:val="00415F96"/>
    <w:rsid w:val="004160EF"/>
    <w:rsid w:val="0041659F"/>
    <w:rsid w:val="00416876"/>
    <w:rsid w:val="00416964"/>
    <w:rsid w:val="004174D8"/>
    <w:rsid w:val="00420B0D"/>
    <w:rsid w:val="00421A37"/>
    <w:rsid w:val="00421D75"/>
    <w:rsid w:val="00421F97"/>
    <w:rsid w:val="004220E8"/>
    <w:rsid w:val="004221F0"/>
    <w:rsid w:val="00423C2A"/>
    <w:rsid w:val="00423D60"/>
    <w:rsid w:val="0042587E"/>
    <w:rsid w:val="0042590D"/>
    <w:rsid w:val="00425E83"/>
    <w:rsid w:val="00426CBA"/>
    <w:rsid w:val="00426D37"/>
    <w:rsid w:val="00427187"/>
    <w:rsid w:val="00427295"/>
    <w:rsid w:val="00427867"/>
    <w:rsid w:val="00427AB0"/>
    <w:rsid w:val="00430B4F"/>
    <w:rsid w:val="0043135A"/>
    <w:rsid w:val="00431A07"/>
    <w:rsid w:val="00432261"/>
    <w:rsid w:val="00432486"/>
    <w:rsid w:val="004324EC"/>
    <w:rsid w:val="004328EE"/>
    <w:rsid w:val="00432BC4"/>
    <w:rsid w:val="004335A5"/>
    <w:rsid w:val="00433BC8"/>
    <w:rsid w:val="00434305"/>
    <w:rsid w:val="00434A8C"/>
    <w:rsid w:val="00434C0D"/>
    <w:rsid w:val="00435121"/>
    <w:rsid w:val="0043549D"/>
    <w:rsid w:val="00435938"/>
    <w:rsid w:val="00435A7C"/>
    <w:rsid w:val="00436172"/>
    <w:rsid w:val="004364DA"/>
    <w:rsid w:val="00437672"/>
    <w:rsid w:val="0043796F"/>
    <w:rsid w:val="00437C49"/>
    <w:rsid w:val="0044085C"/>
    <w:rsid w:val="00440B4E"/>
    <w:rsid w:val="00440FE9"/>
    <w:rsid w:val="00441397"/>
    <w:rsid w:val="0044147E"/>
    <w:rsid w:val="0044176F"/>
    <w:rsid w:val="00441969"/>
    <w:rsid w:val="00442511"/>
    <w:rsid w:val="00442835"/>
    <w:rsid w:val="00442C02"/>
    <w:rsid w:val="004438AB"/>
    <w:rsid w:val="0044396E"/>
    <w:rsid w:val="00443973"/>
    <w:rsid w:val="0044423E"/>
    <w:rsid w:val="004445AC"/>
    <w:rsid w:val="004456D3"/>
    <w:rsid w:val="00445864"/>
    <w:rsid w:val="00445D4E"/>
    <w:rsid w:val="00445EB7"/>
    <w:rsid w:val="004463A5"/>
    <w:rsid w:val="00446F9A"/>
    <w:rsid w:val="004473FF"/>
    <w:rsid w:val="00447E23"/>
    <w:rsid w:val="00450389"/>
    <w:rsid w:val="0045121B"/>
    <w:rsid w:val="004515DC"/>
    <w:rsid w:val="004518CE"/>
    <w:rsid w:val="00451D00"/>
    <w:rsid w:val="00451FB2"/>
    <w:rsid w:val="004520EF"/>
    <w:rsid w:val="0045287C"/>
    <w:rsid w:val="00453126"/>
    <w:rsid w:val="004539DE"/>
    <w:rsid w:val="00453A92"/>
    <w:rsid w:val="00453D08"/>
    <w:rsid w:val="00455AEB"/>
    <w:rsid w:val="00456291"/>
    <w:rsid w:val="00456309"/>
    <w:rsid w:val="004564EF"/>
    <w:rsid w:val="00456865"/>
    <w:rsid w:val="004569AA"/>
    <w:rsid w:val="004575B3"/>
    <w:rsid w:val="00457A87"/>
    <w:rsid w:val="00457D7D"/>
    <w:rsid w:val="004602AA"/>
    <w:rsid w:val="00460574"/>
    <w:rsid w:val="00460700"/>
    <w:rsid w:val="00460E6B"/>
    <w:rsid w:val="00461012"/>
    <w:rsid w:val="00461395"/>
    <w:rsid w:val="00461784"/>
    <w:rsid w:val="0046225F"/>
    <w:rsid w:val="004625C1"/>
    <w:rsid w:val="00462962"/>
    <w:rsid w:val="0046335A"/>
    <w:rsid w:val="004639F7"/>
    <w:rsid w:val="00463A92"/>
    <w:rsid w:val="00463D27"/>
    <w:rsid w:val="00463EB8"/>
    <w:rsid w:val="004654F5"/>
    <w:rsid w:val="00465FDE"/>
    <w:rsid w:val="0046602A"/>
    <w:rsid w:val="00466275"/>
    <w:rsid w:val="0046760F"/>
    <w:rsid w:val="004676A4"/>
    <w:rsid w:val="0046791C"/>
    <w:rsid w:val="00467B6F"/>
    <w:rsid w:val="00467C65"/>
    <w:rsid w:val="00470072"/>
    <w:rsid w:val="00470261"/>
    <w:rsid w:val="00471031"/>
    <w:rsid w:val="00471160"/>
    <w:rsid w:val="00471645"/>
    <w:rsid w:val="004729B4"/>
    <w:rsid w:val="00472AB9"/>
    <w:rsid w:val="004742F0"/>
    <w:rsid w:val="0047430D"/>
    <w:rsid w:val="00474EC7"/>
    <w:rsid w:val="004754C0"/>
    <w:rsid w:val="00475A0B"/>
    <w:rsid w:val="00475C4A"/>
    <w:rsid w:val="0047625C"/>
    <w:rsid w:val="0047656C"/>
    <w:rsid w:val="0047672A"/>
    <w:rsid w:val="00477510"/>
    <w:rsid w:val="00477959"/>
    <w:rsid w:val="00477B63"/>
    <w:rsid w:val="00480AAF"/>
    <w:rsid w:val="00481663"/>
    <w:rsid w:val="004823A6"/>
    <w:rsid w:val="00483213"/>
    <w:rsid w:val="004837CF"/>
    <w:rsid w:val="00483BA9"/>
    <w:rsid w:val="00483C7C"/>
    <w:rsid w:val="00483F08"/>
    <w:rsid w:val="00484165"/>
    <w:rsid w:val="004841A6"/>
    <w:rsid w:val="0048459A"/>
    <w:rsid w:val="004845FB"/>
    <w:rsid w:val="00484842"/>
    <w:rsid w:val="00484B7C"/>
    <w:rsid w:val="00484B80"/>
    <w:rsid w:val="00484CE5"/>
    <w:rsid w:val="00485259"/>
    <w:rsid w:val="0048644D"/>
    <w:rsid w:val="00486C90"/>
    <w:rsid w:val="0048701A"/>
    <w:rsid w:val="004876ED"/>
    <w:rsid w:val="00487F39"/>
    <w:rsid w:val="004902E7"/>
    <w:rsid w:val="00490752"/>
    <w:rsid w:val="004917A7"/>
    <w:rsid w:val="004919C2"/>
    <w:rsid w:val="00491A8E"/>
    <w:rsid w:val="00492874"/>
    <w:rsid w:val="004934AA"/>
    <w:rsid w:val="00493671"/>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A1C"/>
    <w:rsid w:val="004A5F72"/>
    <w:rsid w:val="004A5F85"/>
    <w:rsid w:val="004A638C"/>
    <w:rsid w:val="004A6BAA"/>
    <w:rsid w:val="004A715E"/>
    <w:rsid w:val="004A7195"/>
    <w:rsid w:val="004A7262"/>
    <w:rsid w:val="004A7A56"/>
    <w:rsid w:val="004A7BE6"/>
    <w:rsid w:val="004A7BFF"/>
    <w:rsid w:val="004A7DC8"/>
    <w:rsid w:val="004B01C3"/>
    <w:rsid w:val="004B0238"/>
    <w:rsid w:val="004B0BBF"/>
    <w:rsid w:val="004B1A96"/>
    <w:rsid w:val="004B1B8A"/>
    <w:rsid w:val="004B21BE"/>
    <w:rsid w:val="004B21CD"/>
    <w:rsid w:val="004B40B8"/>
    <w:rsid w:val="004B4631"/>
    <w:rsid w:val="004B4B7B"/>
    <w:rsid w:val="004B4E32"/>
    <w:rsid w:val="004B4FB8"/>
    <w:rsid w:val="004B57E5"/>
    <w:rsid w:val="004B59DF"/>
    <w:rsid w:val="004B5AB3"/>
    <w:rsid w:val="004B60A3"/>
    <w:rsid w:val="004B7890"/>
    <w:rsid w:val="004C0B8D"/>
    <w:rsid w:val="004C0BEA"/>
    <w:rsid w:val="004C0CF5"/>
    <w:rsid w:val="004C14EA"/>
    <w:rsid w:val="004C1C01"/>
    <w:rsid w:val="004C1D59"/>
    <w:rsid w:val="004C2523"/>
    <w:rsid w:val="004C2621"/>
    <w:rsid w:val="004C27C8"/>
    <w:rsid w:val="004C28F3"/>
    <w:rsid w:val="004C3034"/>
    <w:rsid w:val="004C3111"/>
    <w:rsid w:val="004C365B"/>
    <w:rsid w:val="004C37BA"/>
    <w:rsid w:val="004C3865"/>
    <w:rsid w:val="004C3FD7"/>
    <w:rsid w:val="004C4392"/>
    <w:rsid w:val="004C48F4"/>
    <w:rsid w:val="004C4A95"/>
    <w:rsid w:val="004C4FE0"/>
    <w:rsid w:val="004C517E"/>
    <w:rsid w:val="004C58DB"/>
    <w:rsid w:val="004C665C"/>
    <w:rsid w:val="004C717A"/>
    <w:rsid w:val="004C78F8"/>
    <w:rsid w:val="004C7AA4"/>
    <w:rsid w:val="004C7BE1"/>
    <w:rsid w:val="004C7F1B"/>
    <w:rsid w:val="004D025E"/>
    <w:rsid w:val="004D0760"/>
    <w:rsid w:val="004D0EFA"/>
    <w:rsid w:val="004D1A61"/>
    <w:rsid w:val="004D1D7B"/>
    <w:rsid w:val="004D1FDE"/>
    <w:rsid w:val="004D208A"/>
    <w:rsid w:val="004D2C97"/>
    <w:rsid w:val="004D3FCF"/>
    <w:rsid w:val="004D435F"/>
    <w:rsid w:val="004D6973"/>
    <w:rsid w:val="004D7017"/>
    <w:rsid w:val="004D7AE9"/>
    <w:rsid w:val="004D7F03"/>
    <w:rsid w:val="004E0537"/>
    <w:rsid w:val="004E0BF5"/>
    <w:rsid w:val="004E0D0D"/>
    <w:rsid w:val="004E0E3A"/>
    <w:rsid w:val="004E1482"/>
    <w:rsid w:val="004E33C0"/>
    <w:rsid w:val="004E384E"/>
    <w:rsid w:val="004E3946"/>
    <w:rsid w:val="004E42E0"/>
    <w:rsid w:val="004E470D"/>
    <w:rsid w:val="004E4AF7"/>
    <w:rsid w:val="004E5272"/>
    <w:rsid w:val="004E52EB"/>
    <w:rsid w:val="004E5B01"/>
    <w:rsid w:val="004E6038"/>
    <w:rsid w:val="004E635A"/>
    <w:rsid w:val="004E6A8D"/>
    <w:rsid w:val="004E7A84"/>
    <w:rsid w:val="004E7F89"/>
    <w:rsid w:val="004F04D8"/>
    <w:rsid w:val="004F059F"/>
    <w:rsid w:val="004F060F"/>
    <w:rsid w:val="004F06B5"/>
    <w:rsid w:val="004F0806"/>
    <w:rsid w:val="004F1782"/>
    <w:rsid w:val="004F1BF3"/>
    <w:rsid w:val="004F1E91"/>
    <w:rsid w:val="004F29C8"/>
    <w:rsid w:val="004F2DB8"/>
    <w:rsid w:val="004F2E29"/>
    <w:rsid w:val="004F352F"/>
    <w:rsid w:val="004F3798"/>
    <w:rsid w:val="004F3C82"/>
    <w:rsid w:val="004F3F1A"/>
    <w:rsid w:val="004F48A1"/>
    <w:rsid w:val="004F4A70"/>
    <w:rsid w:val="004F4A76"/>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3F0E"/>
    <w:rsid w:val="00504E2E"/>
    <w:rsid w:val="0050548B"/>
    <w:rsid w:val="00505BC6"/>
    <w:rsid w:val="00505DF3"/>
    <w:rsid w:val="005063D0"/>
    <w:rsid w:val="00506C21"/>
    <w:rsid w:val="005072AA"/>
    <w:rsid w:val="005073FF"/>
    <w:rsid w:val="0050773B"/>
    <w:rsid w:val="00507F1A"/>
    <w:rsid w:val="00507FF5"/>
    <w:rsid w:val="005101B7"/>
    <w:rsid w:val="0051070C"/>
    <w:rsid w:val="00510D5C"/>
    <w:rsid w:val="00511048"/>
    <w:rsid w:val="0051135D"/>
    <w:rsid w:val="00511628"/>
    <w:rsid w:val="005119F0"/>
    <w:rsid w:val="00511CD6"/>
    <w:rsid w:val="00513208"/>
    <w:rsid w:val="005133F4"/>
    <w:rsid w:val="00513412"/>
    <w:rsid w:val="00513B7C"/>
    <w:rsid w:val="00514049"/>
    <w:rsid w:val="005149EE"/>
    <w:rsid w:val="00514B94"/>
    <w:rsid w:val="005156CD"/>
    <w:rsid w:val="005159AD"/>
    <w:rsid w:val="00515F84"/>
    <w:rsid w:val="00516330"/>
    <w:rsid w:val="00516765"/>
    <w:rsid w:val="005171DB"/>
    <w:rsid w:val="005177E5"/>
    <w:rsid w:val="00517EC1"/>
    <w:rsid w:val="0052021B"/>
    <w:rsid w:val="00520293"/>
    <w:rsid w:val="00520837"/>
    <w:rsid w:val="005208F4"/>
    <w:rsid w:val="00520A56"/>
    <w:rsid w:val="00520AB6"/>
    <w:rsid w:val="00520B0A"/>
    <w:rsid w:val="00520E9A"/>
    <w:rsid w:val="005212EC"/>
    <w:rsid w:val="00521B4D"/>
    <w:rsid w:val="00521C96"/>
    <w:rsid w:val="00522112"/>
    <w:rsid w:val="0052235B"/>
    <w:rsid w:val="00522496"/>
    <w:rsid w:val="0052324A"/>
    <w:rsid w:val="00524034"/>
    <w:rsid w:val="0052416E"/>
    <w:rsid w:val="005243DC"/>
    <w:rsid w:val="00524A21"/>
    <w:rsid w:val="00524FD5"/>
    <w:rsid w:val="005250EC"/>
    <w:rsid w:val="0052581D"/>
    <w:rsid w:val="00525889"/>
    <w:rsid w:val="00525AB0"/>
    <w:rsid w:val="0052733B"/>
    <w:rsid w:val="00527A58"/>
    <w:rsid w:val="0053092A"/>
    <w:rsid w:val="005317BC"/>
    <w:rsid w:val="00531874"/>
    <w:rsid w:val="0053198E"/>
    <w:rsid w:val="00532E23"/>
    <w:rsid w:val="005360F7"/>
    <w:rsid w:val="005368B8"/>
    <w:rsid w:val="00537965"/>
    <w:rsid w:val="00537ABE"/>
    <w:rsid w:val="00540088"/>
    <w:rsid w:val="00540101"/>
    <w:rsid w:val="00540437"/>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2C"/>
    <w:rsid w:val="00547235"/>
    <w:rsid w:val="005473FC"/>
    <w:rsid w:val="00547956"/>
    <w:rsid w:val="0054799E"/>
    <w:rsid w:val="00547D00"/>
    <w:rsid w:val="00547DA3"/>
    <w:rsid w:val="00547F06"/>
    <w:rsid w:val="00550222"/>
    <w:rsid w:val="00550233"/>
    <w:rsid w:val="00550498"/>
    <w:rsid w:val="00550704"/>
    <w:rsid w:val="00550879"/>
    <w:rsid w:val="00550A2B"/>
    <w:rsid w:val="00550C9E"/>
    <w:rsid w:val="00551233"/>
    <w:rsid w:val="0055150D"/>
    <w:rsid w:val="0055174C"/>
    <w:rsid w:val="00551CF4"/>
    <w:rsid w:val="00551D1A"/>
    <w:rsid w:val="0055211E"/>
    <w:rsid w:val="00552344"/>
    <w:rsid w:val="00552417"/>
    <w:rsid w:val="00552F01"/>
    <w:rsid w:val="00552F10"/>
    <w:rsid w:val="005530DA"/>
    <w:rsid w:val="0055533C"/>
    <w:rsid w:val="0055589D"/>
    <w:rsid w:val="005571EB"/>
    <w:rsid w:val="00557374"/>
    <w:rsid w:val="00557475"/>
    <w:rsid w:val="00557582"/>
    <w:rsid w:val="005575EC"/>
    <w:rsid w:val="00557DD3"/>
    <w:rsid w:val="005612EB"/>
    <w:rsid w:val="005615B8"/>
    <w:rsid w:val="0056195F"/>
    <w:rsid w:val="00562B13"/>
    <w:rsid w:val="0056336E"/>
    <w:rsid w:val="005634CC"/>
    <w:rsid w:val="005636FD"/>
    <w:rsid w:val="00563CE5"/>
    <w:rsid w:val="00563D0F"/>
    <w:rsid w:val="00563E92"/>
    <w:rsid w:val="0056455C"/>
    <w:rsid w:val="00564CAA"/>
    <w:rsid w:val="00565015"/>
    <w:rsid w:val="005652C6"/>
    <w:rsid w:val="0056541E"/>
    <w:rsid w:val="00565427"/>
    <w:rsid w:val="00565B1D"/>
    <w:rsid w:val="00566426"/>
    <w:rsid w:val="00566968"/>
    <w:rsid w:val="00566A8B"/>
    <w:rsid w:val="00566D2C"/>
    <w:rsid w:val="00566D71"/>
    <w:rsid w:val="00567767"/>
    <w:rsid w:val="00567A0D"/>
    <w:rsid w:val="005703AB"/>
    <w:rsid w:val="00570723"/>
    <w:rsid w:val="00570B61"/>
    <w:rsid w:val="00570CF6"/>
    <w:rsid w:val="00571066"/>
    <w:rsid w:val="0057126C"/>
    <w:rsid w:val="005712A5"/>
    <w:rsid w:val="005717FC"/>
    <w:rsid w:val="00571C14"/>
    <w:rsid w:val="0057239B"/>
    <w:rsid w:val="00572F57"/>
    <w:rsid w:val="005741E4"/>
    <w:rsid w:val="0057429F"/>
    <w:rsid w:val="00574C74"/>
    <w:rsid w:val="00574EBA"/>
    <w:rsid w:val="00575B96"/>
    <w:rsid w:val="00575CF4"/>
    <w:rsid w:val="00576387"/>
    <w:rsid w:val="00576D0F"/>
    <w:rsid w:val="00576D1D"/>
    <w:rsid w:val="00577009"/>
    <w:rsid w:val="00577389"/>
    <w:rsid w:val="00577FDA"/>
    <w:rsid w:val="00580261"/>
    <w:rsid w:val="00580872"/>
    <w:rsid w:val="005808E6"/>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714"/>
    <w:rsid w:val="00584CB2"/>
    <w:rsid w:val="00585633"/>
    <w:rsid w:val="00585DBE"/>
    <w:rsid w:val="005861BA"/>
    <w:rsid w:val="0058661F"/>
    <w:rsid w:val="00586A9D"/>
    <w:rsid w:val="00586C8F"/>
    <w:rsid w:val="00586DDD"/>
    <w:rsid w:val="0058783F"/>
    <w:rsid w:val="00587944"/>
    <w:rsid w:val="00587DA7"/>
    <w:rsid w:val="0059066A"/>
    <w:rsid w:val="00591468"/>
    <w:rsid w:val="00591FDC"/>
    <w:rsid w:val="005926F6"/>
    <w:rsid w:val="00592A0D"/>
    <w:rsid w:val="005930D4"/>
    <w:rsid w:val="00593339"/>
    <w:rsid w:val="005937A4"/>
    <w:rsid w:val="00593F92"/>
    <w:rsid w:val="005940AE"/>
    <w:rsid w:val="00594E83"/>
    <w:rsid w:val="0059524C"/>
    <w:rsid w:val="005958C4"/>
    <w:rsid w:val="00595FF6"/>
    <w:rsid w:val="005966D4"/>
    <w:rsid w:val="0059677B"/>
    <w:rsid w:val="0059741A"/>
    <w:rsid w:val="005A0299"/>
    <w:rsid w:val="005A03AD"/>
    <w:rsid w:val="005A052B"/>
    <w:rsid w:val="005A0E29"/>
    <w:rsid w:val="005A0E9B"/>
    <w:rsid w:val="005A0FF5"/>
    <w:rsid w:val="005A15BF"/>
    <w:rsid w:val="005A167B"/>
    <w:rsid w:val="005A1C27"/>
    <w:rsid w:val="005A1F04"/>
    <w:rsid w:val="005A2CEF"/>
    <w:rsid w:val="005A2E9C"/>
    <w:rsid w:val="005A32BD"/>
    <w:rsid w:val="005A347E"/>
    <w:rsid w:val="005A3AED"/>
    <w:rsid w:val="005A40DC"/>
    <w:rsid w:val="005A4C4B"/>
    <w:rsid w:val="005A4F92"/>
    <w:rsid w:val="005A5BE3"/>
    <w:rsid w:val="005A66C5"/>
    <w:rsid w:val="005A6745"/>
    <w:rsid w:val="005A67E1"/>
    <w:rsid w:val="005A6F4E"/>
    <w:rsid w:val="005A7B69"/>
    <w:rsid w:val="005A7BB3"/>
    <w:rsid w:val="005B02E7"/>
    <w:rsid w:val="005B0ADD"/>
    <w:rsid w:val="005B0ED6"/>
    <w:rsid w:val="005B2176"/>
    <w:rsid w:val="005B2D9D"/>
    <w:rsid w:val="005B2E63"/>
    <w:rsid w:val="005B3475"/>
    <w:rsid w:val="005B3DC0"/>
    <w:rsid w:val="005B46FC"/>
    <w:rsid w:val="005B488F"/>
    <w:rsid w:val="005B5957"/>
    <w:rsid w:val="005B5BB7"/>
    <w:rsid w:val="005B5DDB"/>
    <w:rsid w:val="005B62EF"/>
    <w:rsid w:val="005B686B"/>
    <w:rsid w:val="005B694A"/>
    <w:rsid w:val="005B6BD2"/>
    <w:rsid w:val="005B7008"/>
    <w:rsid w:val="005B7155"/>
    <w:rsid w:val="005B7303"/>
    <w:rsid w:val="005B78FE"/>
    <w:rsid w:val="005C06BF"/>
    <w:rsid w:val="005C173C"/>
    <w:rsid w:val="005C25E7"/>
    <w:rsid w:val="005C2616"/>
    <w:rsid w:val="005C28AB"/>
    <w:rsid w:val="005C2D6C"/>
    <w:rsid w:val="005C2DA0"/>
    <w:rsid w:val="005C2E48"/>
    <w:rsid w:val="005C3AD6"/>
    <w:rsid w:val="005C3FE5"/>
    <w:rsid w:val="005C443C"/>
    <w:rsid w:val="005C4ADA"/>
    <w:rsid w:val="005C4EDF"/>
    <w:rsid w:val="005C50BA"/>
    <w:rsid w:val="005C537E"/>
    <w:rsid w:val="005C5BC1"/>
    <w:rsid w:val="005C63E6"/>
    <w:rsid w:val="005C6ABD"/>
    <w:rsid w:val="005C769A"/>
    <w:rsid w:val="005D0651"/>
    <w:rsid w:val="005D0AEE"/>
    <w:rsid w:val="005D0D70"/>
    <w:rsid w:val="005D1062"/>
    <w:rsid w:val="005D1AEC"/>
    <w:rsid w:val="005D1CD1"/>
    <w:rsid w:val="005D252D"/>
    <w:rsid w:val="005D272E"/>
    <w:rsid w:val="005D2D94"/>
    <w:rsid w:val="005D3973"/>
    <w:rsid w:val="005D3EC7"/>
    <w:rsid w:val="005D423D"/>
    <w:rsid w:val="005D4AD7"/>
    <w:rsid w:val="005D4D7A"/>
    <w:rsid w:val="005D4DFE"/>
    <w:rsid w:val="005D5014"/>
    <w:rsid w:val="005D52CB"/>
    <w:rsid w:val="005D580F"/>
    <w:rsid w:val="005D5D5F"/>
    <w:rsid w:val="005D6B1B"/>
    <w:rsid w:val="005D72B3"/>
    <w:rsid w:val="005D7324"/>
    <w:rsid w:val="005D73B9"/>
    <w:rsid w:val="005D765A"/>
    <w:rsid w:val="005D7982"/>
    <w:rsid w:val="005E002B"/>
    <w:rsid w:val="005E01A9"/>
    <w:rsid w:val="005E07EE"/>
    <w:rsid w:val="005E154B"/>
    <w:rsid w:val="005E2055"/>
    <w:rsid w:val="005E228F"/>
    <w:rsid w:val="005E255D"/>
    <w:rsid w:val="005E2F32"/>
    <w:rsid w:val="005E32E8"/>
    <w:rsid w:val="005E369F"/>
    <w:rsid w:val="005E38E9"/>
    <w:rsid w:val="005E44D3"/>
    <w:rsid w:val="005E5235"/>
    <w:rsid w:val="005E5AAE"/>
    <w:rsid w:val="005E5CE0"/>
    <w:rsid w:val="005E5D3F"/>
    <w:rsid w:val="005E6D6A"/>
    <w:rsid w:val="005E6E43"/>
    <w:rsid w:val="005E723C"/>
    <w:rsid w:val="005E7A32"/>
    <w:rsid w:val="005F0034"/>
    <w:rsid w:val="005F0338"/>
    <w:rsid w:val="005F0D87"/>
    <w:rsid w:val="005F0FA5"/>
    <w:rsid w:val="005F1496"/>
    <w:rsid w:val="005F18BB"/>
    <w:rsid w:val="005F1C66"/>
    <w:rsid w:val="005F2101"/>
    <w:rsid w:val="005F2C29"/>
    <w:rsid w:val="005F2C67"/>
    <w:rsid w:val="005F30C2"/>
    <w:rsid w:val="005F31E1"/>
    <w:rsid w:val="005F4005"/>
    <w:rsid w:val="005F4023"/>
    <w:rsid w:val="005F44A0"/>
    <w:rsid w:val="005F4597"/>
    <w:rsid w:val="005F5146"/>
    <w:rsid w:val="005F554A"/>
    <w:rsid w:val="005F5D38"/>
    <w:rsid w:val="005F63A7"/>
    <w:rsid w:val="005F6582"/>
    <w:rsid w:val="005F6AA5"/>
    <w:rsid w:val="005F7D0D"/>
    <w:rsid w:val="006005D1"/>
    <w:rsid w:val="00600C03"/>
    <w:rsid w:val="00600E01"/>
    <w:rsid w:val="00600F80"/>
    <w:rsid w:val="00601CD6"/>
    <w:rsid w:val="006026D5"/>
    <w:rsid w:val="00602844"/>
    <w:rsid w:val="0060352D"/>
    <w:rsid w:val="006036A2"/>
    <w:rsid w:val="00604841"/>
    <w:rsid w:val="00605783"/>
    <w:rsid w:val="00605D57"/>
    <w:rsid w:val="00607146"/>
    <w:rsid w:val="00607674"/>
    <w:rsid w:val="006078AD"/>
    <w:rsid w:val="00607C90"/>
    <w:rsid w:val="00610875"/>
    <w:rsid w:val="00611035"/>
    <w:rsid w:val="006117E5"/>
    <w:rsid w:val="00611A85"/>
    <w:rsid w:val="00611C09"/>
    <w:rsid w:val="00611C55"/>
    <w:rsid w:val="00611EA4"/>
    <w:rsid w:val="006124B1"/>
    <w:rsid w:val="00612F1B"/>
    <w:rsid w:val="006130BE"/>
    <w:rsid w:val="00613D1F"/>
    <w:rsid w:val="00614EEF"/>
    <w:rsid w:val="0061516B"/>
    <w:rsid w:val="00615544"/>
    <w:rsid w:val="00615586"/>
    <w:rsid w:val="006163D9"/>
    <w:rsid w:val="00616706"/>
    <w:rsid w:val="0061746E"/>
    <w:rsid w:val="006174D4"/>
    <w:rsid w:val="00617777"/>
    <w:rsid w:val="006177E2"/>
    <w:rsid w:val="00620FAA"/>
    <w:rsid w:val="0062114C"/>
    <w:rsid w:val="00621810"/>
    <w:rsid w:val="00621C4B"/>
    <w:rsid w:val="006224E7"/>
    <w:rsid w:val="0062290C"/>
    <w:rsid w:val="00623A65"/>
    <w:rsid w:val="00624584"/>
    <w:rsid w:val="00624922"/>
    <w:rsid w:val="00624BDA"/>
    <w:rsid w:val="00625C0F"/>
    <w:rsid w:val="006265C8"/>
    <w:rsid w:val="006267F9"/>
    <w:rsid w:val="00626FDB"/>
    <w:rsid w:val="006270EE"/>
    <w:rsid w:val="00627952"/>
    <w:rsid w:val="00627A23"/>
    <w:rsid w:val="006305A1"/>
    <w:rsid w:val="00630D23"/>
    <w:rsid w:val="00631249"/>
    <w:rsid w:val="00631BA6"/>
    <w:rsid w:val="00631FBE"/>
    <w:rsid w:val="00632C49"/>
    <w:rsid w:val="00632D5F"/>
    <w:rsid w:val="006330E0"/>
    <w:rsid w:val="006333C6"/>
    <w:rsid w:val="00633952"/>
    <w:rsid w:val="0063410F"/>
    <w:rsid w:val="00634EF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2D5F"/>
    <w:rsid w:val="00644199"/>
    <w:rsid w:val="00644873"/>
    <w:rsid w:val="0064576F"/>
    <w:rsid w:val="00645DD3"/>
    <w:rsid w:val="00645E17"/>
    <w:rsid w:val="00646059"/>
    <w:rsid w:val="006464E5"/>
    <w:rsid w:val="006467C6"/>
    <w:rsid w:val="00646AEE"/>
    <w:rsid w:val="0064707E"/>
    <w:rsid w:val="0064718D"/>
    <w:rsid w:val="006479EB"/>
    <w:rsid w:val="006502A1"/>
    <w:rsid w:val="00650D70"/>
    <w:rsid w:val="0065198D"/>
    <w:rsid w:val="00651A67"/>
    <w:rsid w:val="006520E5"/>
    <w:rsid w:val="006525E5"/>
    <w:rsid w:val="006536A7"/>
    <w:rsid w:val="00653713"/>
    <w:rsid w:val="00653846"/>
    <w:rsid w:val="00653A3A"/>
    <w:rsid w:val="00654582"/>
    <w:rsid w:val="00654754"/>
    <w:rsid w:val="00654760"/>
    <w:rsid w:val="006551C5"/>
    <w:rsid w:val="00655332"/>
    <w:rsid w:val="00655D31"/>
    <w:rsid w:val="0065622F"/>
    <w:rsid w:val="00656AAA"/>
    <w:rsid w:val="00656BE1"/>
    <w:rsid w:val="0065779F"/>
    <w:rsid w:val="00660109"/>
    <w:rsid w:val="00660455"/>
    <w:rsid w:val="006607DC"/>
    <w:rsid w:val="00661B01"/>
    <w:rsid w:val="00662525"/>
    <w:rsid w:val="00662563"/>
    <w:rsid w:val="0066295F"/>
    <w:rsid w:val="0066377C"/>
    <w:rsid w:val="00663CAD"/>
    <w:rsid w:val="00664618"/>
    <w:rsid w:val="00664C9C"/>
    <w:rsid w:val="00664D21"/>
    <w:rsid w:val="00664D8D"/>
    <w:rsid w:val="00664FD6"/>
    <w:rsid w:val="00665115"/>
    <w:rsid w:val="00665B56"/>
    <w:rsid w:val="00665D11"/>
    <w:rsid w:val="00665D42"/>
    <w:rsid w:val="00665FBA"/>
    <w:rsid w:val="006668FC"/>
    <w:rsid w:val="00667090"/>
    <w:rsid w:val="00667175"/>
    <w:rsid w:val="00667894"/>
    <w:rsid w:val="0067055E"/>
    <w:rsid w:val="00670A73"/>
    <w:rsid w:val="006713CB"/>
    <w:rsid w:val="006719FF"/>
    <w:rsid w:val="00671C3A"/>
    <w:rsid w:val="00671F41"/>
    <w:rsid w:val="006724CD"/>
    <w:rsid w:val="00672747"/>
    <w:rsid w:val="00672C30"/>
    <w:rsid w:val="00673BE1"/>
    <w:rsid w:val="00675FEC"/>
    <w:rsid w:val="00676094"/>
    <w:rsid w:val="00676288"/>
    <w:rsid w:val="00676712"/>
    <w:rsid w:val="00677511"/>
    <w:rsid w:val="00680143"/>
    <w:rsid w:val="006801AD"/>
    <w:rsid w:val="006802EC"/>
    <w:rsid w:val="006807C1"/>
    <w:rsid w:val="00680D6E"/>
    <w:rsid w:val="00680FF5"/>
    <w:rsid w:val="0068128F"/>
    <w:rsid w:val="00681303"/>
    <w:rsid w:val="006818D8"/>
    <w:rsid w:val="006818E7"/>
    <w:rsid w:val="006818F3"/>
    <w:rsid w:val="006819F8"/>
    <w:rsid w:val="00682C78"/>
    <w:rsid w:val="006839A4"/>
    <w:rsid w:val="00684219"/>
    <w:rsid w:val="00684D15"/>
    <w:rsid w:val="00685861"/>
    <w:rsid w:val="00686223"/>
    <w:rsid w:val="0068629D"/>
    <w:rsid w:val="006867F9"/>
    <w:rsid w:val="00686DB4"/>
    <w:rsid w:val="006871C8"/>
    <w:rsid w:val="0068734D"/>
    <w:rsid w:val="006914C8"/>
    <w:rsid w:val="00691FFC"/>
    <w:rsid w:val="00692093"/>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31CC"/>
    <w:rsid w:val="006A36CC"/>
    <w:rsid w:val="006A3FAC"/>
    <w:rsid w:val="006A51B5"/>
    <w:rsid w:val="006A51BF"/>
    <w:rsid w:val="006A5689"/>
    <w:rsid w:val="006A5787"/>
    <w:rsid w:val="006A5A85"/>
    <w:rsid w:val="006A6039"/>
    <w:rsid w:val="006A6047"/>
    <w:rsid w:val="006A61A9"/>
    <w:rsid w:val="006A66B4"/>
    <w:rsid w:val="006A6823"/>
    <w:rsid w:val="006A7010"/>
    <w:rsid w:val="006A71C2"/>
    <w:rsid w:val="006A761B"/>
    <w:rsid w:val="006A77FA"/>
    <w:rsid w:val="006A7F91"/>
    <w:rsid w:val="006B090B"/>
    <w:rsid w:val="006B0910"/>
    <w:rsid w:val="006B1AF9"/>
    <w:rsid w:val="006B1C4A"/>
    <w:rsid w:val="006B1E1C"/>
    <w:rsid w:val="006B3CB6"/>
    <w:rsid w:val="006B42D7"/>
    <w:rsid w:val="006B43F8"/>
    <w:rsid w:val="006B44D2"/>
    <w:rsid w:val="006B470B"/>
    <w:rsid w:val="006B56A3"/>
    <w:rsid w:val="006B61A5"/>
    <w:rsid w:val="006B679B"/>
    <w:rsid w:val="006B767C"/>
    <w:rsid w:val="006B7A3A"/>
    <w:rsid w:val="006C108B"/>
    <w:rsid w:val="006C17B3"/>
    <w:rsid w:val="006C182B"/>
    <w:rsid w:val="006C1DBD"/>
    <w:rsid w:val="006C251A"/>
    <w:rsid w:val="006C2C7E"/>
    <w:rsid w:val="006C3347"/>
    <w:rsid w:val="006C380B"/>
    <w:rsid w:val="006C38CE"/>
    <w:rsid w:val="006C4056"/>
    <w:rsid w:val="006C4104"/>
    <w:rsid w:val="006C5058"/>
    <w:rsid w:val="006C5494"/>
    <w:rsid w:val="006C578D"/>
    <w:rsid w:val="006C593D"/>
    <w:rsid w:val="006C5A11"/>
    <w:rsid w:val="006C5D68"/>
    <w:rsid w:val="006C5FB6"/>
    <w:rsid w:val="006C619D"/>
    <w:rsid w:val="006C6391"/>
    <w:rsid w:val="006C6406"/>
    <w:rsid w:val="006C66F3"/>
    <w:rsid w:val="006C6995"/>
    <w:rsid w:val="006C6BBB"/>
    <w:rsid w:val="006C71A3"/>
    <w:rsid w:val="006D0807"/>
    <w:rsid w:val="006D0B44"/>
    <w:rsid w:val="006D1445"/>
    <w:rsid w:val="006D284B"/>
    <w:rsid w:val="006D2CFF"/>
    <w:rsid w:val="006D346D"/>
    <w:rsid w:val="006D3BCE"/>
    <w:rsid w:val="006D3D15"/>
    <w:rsid w:val="006D442A"/>
    <w:rsid w:val="006D4999"/>
    <w:rsid w:val="006D4BB1"/>
    <w:rsid w:val="006D4C5D"/>
    <w:rsid w:val="006D51E3"/>
    <w:rsid w:val="006D5223"/>
    <w:rsid w:val="006D53CC"/>
    <w:rsid w:val="006D5DEE"/>
    <w:rsid w:val="006D5E07"/>
    <w:rsid w:val="006D5F8B"/>
    <w:rsid w:val="006D7A70"/>
    <w:rsid w:val="006E0A19"/>
    <w:rsid w:val="006E0E1E"/>
    <w:rsid w:val="006E0EAA"/>
    <w:rsid w:val="006E1146"/>
    <w:rsid w:val="006E15D8"/>
    <w:rsid w:val="006E2812"/>
    <w:rsid w:val="006E29E2"/>
    <w:rsid w:val="006E2E9B"/>
    <w:rsid w:val="006E4717"/>
    <w:rsid w:val="006E4E17"/>
    <w:rsid w:val="006E5C4E"/>
    <w:rsid w:val="006E7140"/>
    <w:rsid w:val="006E7256"/>
    <w:rsid w:val="006E78E0"/>
    <w:rsid w:val="006E7BC0"/>
    <w:rsid w:val="006F0243"/>
    <w:rsid w:val="006F09CA"/>
    <w:rsid w:val="006F0AF3"/>
    <w:rsid w:val="006F120B"/>
    <w:rsid w:val="006F1356"/>
    <w:rsid w:val="006F1587"/>
    <w:rsid w:val="006F223F"/>
    <w:rsid w:val="006F334B"/>
    <w:rsid w:val="006F35C8"/>
    <w:rsid w:val="006F3D69"/>
    <w:rsid w:val="006F404B"/>
    <w:rsid w:val="006F4277"/>
    <w:rsid w:val="006F48B7"/>
    <w:rsid w:val="006F4FC4"/>
    <w:rsid w:val="006F52DA"/>
    <w:rsid w:val="006F5C48"/>
    <w:rsid w:val="006F5C55"/>
    <w:rsid w:val="006F6575"/>
    <w:rsid w:val="006F6790"/>
    <w:rsid w:val="006F6EEB"/>
    <w:rsid w:val="006F7102"/>
    <w:rsid w:val="006F7346"/>
    <w:rsid w:val="006F7F3D"/>
    <w:rsid w:val="0070082C"/>
    <w:rsid w:val="00700CCA"/>
    <w:rsid w:val="00701FD7"/>
    <w:rsid w:val="0070208D"/>
    <w:rsid w:val="007020EE"/>
    <w:rsid w:val="0070227B"/>
    <w:rsid w:val="00703180"/>
    <w:rsid w:val="00703FBB"/>
    <w:rsid w:val="00704287"/>
    <w:rsid w:val="00704301"/>
    <w:rsid w:val="00705AA3"/>
    <w:rsid w:val="00705C8E"/>
    <w:rsid w:val="007070DB"/>
    <w:rsid w:val="007071D5"/>
    <w:rsid w:val="007075EA"/>
    <w:rsid w:val="0071001E"/>
    <w:rsid w:val="007108C4"/>
    <w:rsid w:val="00710B25"/>
    <w:rsid w:val="00710B91"/>
    <w:rsid w:val="00710BF1"/>
    <w:rsid w:val="00710C4E"/>
    <w:rsid w:val="00710D66"/>
    <w:rsid w:val="0071108C"/>
    <w:rsid w:val="00711162"/>
    <w:rsid w:val="007111ED"/>
    <w:rsid w:val="007112FF"/>
    <w:rsid w:val="0071158A"/>
    <w:rsid w:val="0071234C"/>
    <w:rsid w:val="007136CD"/>
    <w:rsid w:val="007138B6"/>
    <w:rsid w:val="00713954"/>
    <w:rsid w:val="00713FAB"/>
    <w:rsid w:val="00714B8F"/>
    <w:rsid w:val="0071536C"/>
    <w:rsid w:val="00715A12"/>
    <w:rsid w:val="00715CA7"/>
    <w:rsid w:val="007163A5"/>
    <w:rsid w:val="007170ED"/>
    <w:rsid w:val="0071791A"/>
    <w:rsid w:val="00717B8C"/>
    <w:rsid w:val="00717BA7"/>
    <w:rsid w:val="00717DE5"/>
    <w:rsid w:val="00717E6F"/>
    <w:rsid w:val="00720524"/>
    <w:rsid w:val="00721A45"/>
    <w:rsid w:val="00721BD4"/>
    <w:rsid w:val="007225ED"/>
    <w:rsid w:val="007227DE"/>
    <w:rsid w:val="007230D3"/>
    <w:rsid w:val="0072363D"/>
    <w:rsid w:val="00723E8C"/>
    <w:rsid w:val="00723FB8"/>
    <w:rsid w:val="00724797"/>
    <w:rsid w:val="00726040"/>
    <w:rsid w:val="00726320"/>
    <w:rsid w:val="007263AC"/>
    <w:rsid w:val="00726F2C"/>
    <w:rsid w:val="007270B6"/>
    <w:rsid w:val="00727238"/>
    <w:rsid w:val="007272E2"/>
    <w:rsid w:val="00727395"/>
    <w:rsid w:val="007308AB"/>
    <w:rsid w:val="007312B0"/>
    <w:rsid w:val="00731A33"/>
    <w:rsid w:val="00731A7A"/>
    <w:rsid w:val="00731BC9"/>
    <w:rsid w:val="00731D56"/>
    <w:rsid w:val="0073253B"/>
    <w:rsid w:val="007327B3"/>
    <w:rsid w:val="007327B7"/>
    <w:rsid w:val="00733353"/>
    <w:rsid w:val="007333A1"/>
    <w:rsid w:val="00733D2A"/>
    <w:rsid w:val="00733F72"/>
    <w:rsid w:val="007342CE"/>
    <w:rsid w:val="007345A0"/>
    <w:rsid w:val="007348E3"/>
    <w:rsid w:val="00734EF3"/>
    <w:rsid w:val="007352D8"/>
    <w:rsid w:val="00735AC9"/>
    <w:rsid w:val="00735F22"/>
    <w:rsid w:val="00736240"/>
    <w:rsid w:val="007368C8"/>
    <w:rsid w:val="00737230"/>
    <w:rsid w:val="007375EC"/>
    <w:rsid w:val="00737867"/>
    <w:rsid w:val="00737E81"/>
    <w:rsid w:val="00740EA1"/>
    <w:rsid w:val="0074101E"/>
    <w:rsid w:val="007410EE"/>
    <w:rsid w:val="00741428"/>
    <w:rsid w:val="00741817"/>
    <w:rsid w:val="007422C6"/>
    <w:rsid w:val="0074267B"/>
    <w:rsid w:val="00742A37"/>
    <w:rsid w:val="00742BBE"/>
    <w:rsid w:val="00742C3E"/>
    <w:rsid w:val="00743486"/>
    <w:rsid w:val="00743845"/>
    <w:rsid w:val="0074438F"/>
    <w:rsid w:val="007447B7"/>
    <w:rsid w:val="00744806"/>
    <w:rsid w:val="0074581D"/>
    <w:rsid w:val="00745D76"/>
    <w:rsid w:val="00745EF3"/>
    <w:rsid w:val="00746D42"/>
    <w:rsid w:val="00746D48"/>
    <w:rsid w:val="00746EB2"/>
    <w:rsid w:val="00746FD9"/>
    <w:rsid w:val="007476BF"/>
    <w:rsid w:val="00747D82"/>
    <w:rsid w:val="00747DF6"/>
    <w:rsid w:val="00747FEF"/>
    <w:rsid w:val="007501D0"/>
    <w:rsid w:val="007501E3"/>
    <w:rsid w:val="007508F4"/>
    <w:rsid w:val="00751C6E"/>
    <w:rsid w:val="00751E0A"/>
    <w:rsid w:val="00751E52"/>
    <w:rsid w:val="00751F78"/>
    <w:rsid w:val="007529FB"/>
    <w:rsid w:val="007532C7"/>
    <w:rsid w:val="0075519E"/>
    <w:rsid w:val="007565C6"/>
    <w:rsid w:val="00756A20"/>
    <w:rsid w:val="00756B2F"/>
    <w:rsid w:val="00756D35"/>
    <w:rsid w:val="00756FFB"/>
    <w:rsid w:val="00757D5C"/>
    <w:rsid w:val="00757F1B"/>
    <w:rsid w:val="00757F51"/>
    <w:rsid w:val="00760210"/>
    <w:rsid w:val="00760B99"/>
    <w:rsid w:val="00760C0F"/>
    <w:rsid w:val="00760DDC"/>
    <w:rsid w:val="00761548"/>
    <w:rsid w:val="00762322"/>
    <w:rsid w:val="007625E4"/>
    <w:rsid w:val="007633D6"/>
    <w:rsid w:val="00763EDC"/>
    <w:rsid w:val="00763F92"/>
    <w:rsid w:val="00764120"/>
    <w:rsid w:val="00764DAD"/>
    <w:rsid w:val="0076524C"/>
    <w:rsid w:val="007658F1"/>
    <w:rsid w:val="0076590D"/>
    <w:rsid w:val="00766280"/>
    <w:rsid w:val="00766429"/>
    <w:rsid w:val="007668AF"/>
    <w:rsid w:val="00767310"/>
    <w:rsid w:val="00767401"/>
    <w:rsid w:val="00767558"/>
    <w:rsid w:val="007678E2"/>
    <w:rsid w:val="00770196"/>
    <w:rsid w:val="00770365"/>
    <w:rsid w:val="007708BB"/>
    <w:rsid w:val="00770BEB"/>
    <w:rsid w:val="00770E2A"/>
    <w:rsid w:val="00770F47"/>
    <w:rsid w:val="00771096"/>
    <w:rsid w:val="0077150F"/>
    <w:rsid w:val="00772961"/>
    <w:rsid w:val="00773043"/>
    <w:rsid w:val="00773484"/>
    <w:rsid w:val="007735EF"/>
    <w:rsid w:val="007745B8"/>
    <w:rsid w:val="00774AAD"/>
    <w:rsid w:val="00774AD6"/>
    <w:rsid w:val="00774BE3"/>
    <w:rsid w:val="00775EA8"/>
    <w:rsid w:val="00776769"/>
    <w:rsid w:val="00776C7E"/>
    <w:rsid w:val="0077700B"/>
    <w:rsid w:val="007770DD"/>
    <w:rsid w:val="007772CB"/>
    <w:rsid w:val="00777C5D"/>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21"/>
    <w:rsid w:val="0078767F"/>
    <w:rsid w:val="00787C03"/>
    <w:rsid w:val="00787D27"/>
    <w:rsid w:val="00790716"/>
    <w:rsid w:val="00790829"/>
    <w:rsid w:val="00790BD8"/>
    <w:rsid w:val="00790F14"/>
    <w:rsid w:val="00791254"/>
    <w:rsid w:val="007914CD"/>
    <w:rsid w:val="007915FF"/>
    <w:rsid w:val="00791986"/>
    <w:rsid w:val="00792607"/>
    <w:rsid w:val="00792633"/>
    <w:rsid w:val="0079270A"/>
    <w:rsid w:val="00793189"/>
    <w:rsid w:val="0079346C"/>
    <w:rsid w:val="00793506"/>
    <w:rsid w:val="0079382D"/>
    <w:rsid w:val="007939C6"/>
    <w:rsid w:val="00793B11"/>
    <w:rsid w:val="00794031"/>
    <w:rsid w:val="00794E70"/>
    <w:rsid w:val="00795177"/>
    <w:rsid w:val="007960FD"/>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3EDE"/>
    <w:rsid w:val="007A460D"/>
    <w:rsid w:val="007A52F5"/>
    <w:rsid w:val="007A5342"/>
    <w:rsid w:val="007A53CE"/>
    <w:rsid w:val="007A559B"/>
    <w:rsid w:val="007A56C1"/>
    <w:rsid w:val="007A5B2F"/>
    <w:rsid w:val="007A6A8A"/>
    <w:rsid w:val="007A6B26"/>
    <w:rsid w:val="007A6B3B"/>
    <w:rsid w:val="007A6D93"/>
    <w:rsid w:val="007A7244"/>
    <w:rsid w:val="007A7340"/>
    <w:rsid w:val="007A7822"/>
    <w:rsid w:val="007A7E6D"/>
    <w:rsid w:val="007B0217"/>
    <w:rsid w:val="007B0452"/>
    <w:rsid w:val="007B0576"/>
    <w:rsid w:val="007B156B"/>
    <w:rsid w:val="007B1886"/>
    <w:rsid w:val="007B1B52"/>
    <w:rsid w:val="007B1F8A"/>
    <w:rsid w:val="007B24EF"/>
    <w:rsid w:val="007B2797"/>
    <w:rsid w:val="007B27E8"/>
    <w:rsid w:val="007B3AA5"/>
    <w:rsid w:val="007B4208"/>
    <w:rsid w:val="007B45C4"/>
    <w:rsid w:val="007B4EF0"/>
    <w:rsid w:val="007B4FE8"/>
    <w:rsid w:val="007B5D6F"/>
    <w:rsid w:val="007B6375"/>
    <w:rsid w:val="007B662C"/>
    <w:rsid w:val="007B6841"/>
    <w:rsid w:val="007B6954"/>
    <w:rsid w:val="007B7327"/>
    <w:rsid w:val="007B7805"/>
    <w:rsid w:val="007B7879"/>
    <w:rsid w:val="007B7BF1"/>
    <w:rsid w:val="007B7DF0"/>
    <w:rsid w:val="007C0063"/>
    <w:rsid w:val="007C07C3"/>
    <w:rsid w:val="007C0A6C"/>
    <w:rsid w:val="007C22BB"/>
    <w:rsid w:val="007C22CC"/>
    <w:rsid w:val="007C23D7"/>
    <w:rsid w:val="007C25E0"/>
    <w:rsid w:val="007C2FE0"/>
    <w:rsid w:val="007C3034"/>
    <w:rsid w:val="007C36F5"/>
    <w:rsid w:val="007C4E5F"/>
    <w:rsid w:val="007C51F8"/>
    <w:rsid w:val="007C53C4"/>
    <w:rsid w:val="007C5936"/>
    <w:rsid w:val="007C5C76"/>
    <w:rsid w:val="007C6FB7"/>
    <w:rsid w:val="007C7F65"/>
    <w:rsid w:val="007D0333"/>
    <w:rsid w:val="007D0ED0"/>
    <w:rsid w:val="007D0FA8"/>
    <w:rsid w:val="007D1045"/>
    <w:rsid w:val="007D177D"/>
    <w:rsid w:val="007D17ED"/>
    <w:rsid w:val="007D1A8A"/>
    <w:rsid w:val="007D267D"/>
    <w:rsid w:val="007D2CA8"/>
    <w:rsid w:val="007D3669"/>
    <w:rsid w:val="007D41AB"/>
    <w:rsid w:val="007D4B77"/>
    <w:rsid w:val="007D4D72"/>
    <w:rsid w:val="007D5F54"/>
    <w:rsid w:val="007D68F7"/>
    <w:rsid w:val="007D6995"/>
    <w:rsid w:val="007D6EB5"/>
    <w:rsid w:val="007D7284"/>
    <w:rsid w:val="007E0075"/>
    <w:rsid w:val="007E0280"/>
    <w:rsid w:val="007E0925"/>
    <w:rsid w:val="007E0E3F"/>
    <w:rsid w:val="007E1344"/>
    <w:rsid w:val="007E1648"/>
    <w:rsid w:val="007E18C7"/>
    <w:rsid w:val="007E1CB2"/>
    <w:rsid w:val="007E1EBD"/>
    <w:rsid w:val="007E28F6"/>
    <w:rsid w:val="007E2AAB"/>
    <w:rsid w:val="007E2E6A"/>
    <w:rsid w:val="007E3571"/>
    <w:rsid w:val="007E3AF7"/>
    <w:rsid w:val="007E40F4"/>
    <w:rsid w:val="007E4E7C"/>
    <w:rsid w:val="007E5618"/>
    <w:rsid w:val="007E67BD"/>
    <w:rsid w:val="007F01EC"/>
    <w:rsid w:val="007F16BC"/>
    <w:rsid w:val="007F18FF"/>
    <w:rsid w:val="007F1F32"/>
    <w:rsid w:val="007F23A6"/>
    <w:rsid w:val="007F2554"/>
    <w:rsid w:val="007F2F92"/>
    <w:rsid w:val="007F4398"/>
    <w:rsid w:val="007F517B"/>
    <w:rsid w:val="007F5D34"/>
    <w:rsid w:val="007F67F7"/>
    <w:rsid w:val="007F681C"/>
    <w:rsid w:val="007F6D8C"/>
    <w:rsid w:val="007F7D1E"/>
    <w:rsid w:val="00800B9D"/>
    <w:rsid w:val="00800D19"/>
    <w:rsid w:val="008011B6"/>
    <w:rsid w:val="00801382"/>
    <w:rsid w:val="008020F2"/>
    <w:rsid w:val="008026F6"/>
    <w:rsid w:val="00802AE5"/>
    <w:rsid w:val="0080462C"/>
    <w:rsid w:val="008048A8"/>
    <w:rsid w:val="008049F8"/>
    <w:rsid w:val="00804A3B"/>
    <w:rsid w:val="00804C85"/>
    <w:rsid w:val="00804DC2"/>
    <w:rsid w:val="008056BA"/>
    <w:rsid w:val="00805BC5"/>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086"/>
    <w:rsid w:val="008131D1"/>
    <w:rsid w:val="008133F9"/>
    <w:rsid w:val="00813C90"/>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2CDB"/>
    <w:rsid w:val="00823385"/>
    <w:rsid w:val="008234C7"/>
    <w:rsid w:val="008234D8"/>
    <w:rsid w:val="00823BFC"/>
    <w:rsid w:val="008241B4"/>
    <w:rsid w:val="00824392"/>
    <w:rsid w:val="00824AAF"/>
    <w:rsid w:val="00824B5D"/>
    <w:rsid w:val="00825DD5"/>
    <w:rsid w:val="00826075"/>
    <w:rsid w:val="00826963"/>
    <w:rsid w:val="00826BB0"/>
    <w:rsid w:val="008277F9"/>
    <w:rsid w:val="00827C45"/>
    <w:rsid w:val="008301D8"/>
    <w:rsid w:val="008305E5"/>
    <w:rsid w:val="008308B4"/>
    <w:rsid w:val="00830EE5"/>
    <w:rsid w:val="0083108A"/>
    <w:rsid w:val="00831789"/>
    <w:rsid w:val="00832BFE"/>
    <w:rsid w:val="00832FA9"/>
    <w:rsid w:val="00833480"/>
    <w:rsid w:val="008334FB"/>
    <w:rsid w:val="0083420D"/>
    <w:rsid w:val="00834A14"/>
    <w:rsid w:val="008359E5"/>
    <w:rsid w:val="00836B99"/>
    <w:rsid w:val="00836CA0"/>
    <w:rsid w:val="0083733E"/>
    <w:rsid w:val="0083743A"/>
    <w:rsid w:val="008374A2"/>
    <w:rsid w:val="00837810"/>
    <w:rsid w:val="00837B28"/>
    <w:rsid w:val="00840DD4"/>
    <w:rsid w:val="0084188A"/>
    <w:rsid w:val="00841DD1"/>
    <w:rsid w:val="00842E87"/>
    <w:rsid w:val="00842FD6"/>
    <w:rsid w:val="00843758"/>
    <w:rsid w:val="00843A97"/>
    <w:rsid w:val="00843C70"/>
    <w:rsid w:val="00843D49"/>
    <w:rsid w:val="008462ED"/>
    <w:rsid w:val="00847114"/>
    <w:rsid w:val="00847676"/>
    <w:rsid w:val="00850294"/>
    <w:rsid w:val="008505C1"/>
    <w:rsid w:val="00850947"/>
    <w:rsid w:val="008512D6"/>
    <w:rsid w:val="0085192B"/>
    <w:rsid w:val="00851DC6"/>
    <w:rsid w:val="00851E90"/>
    <w:rsid w:val="008521B5"/>
    <w:rsid w:val="008524AE"/>
    <w:rsid w:val="0085291E"/>
    <w:rsid w:val="00852B18"/>
    <w:rsid w:val="00852F86"/>
    <w:rsid w:val="0085322B"/>
    <w:rsid w:val="00853E9A"/>
    <w:rsid w:val="00853EDC"/>
    <w:rsid w:val="00855073"/>
    <w:rsid w:val="0085673A"/>
    <w:rsid w:val="00857E14"/>
    <w:rsid w:val="00860F3D"/>
    <w:rsid w:val="008611B5"/>
    <w:rsid w:val="008611E1"/>
    <w:rsid w:val="00861214"/>
    <w:rsid w:val="008613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78E"/>
    <w:rsid w:val="00867EB8"/>
    <w:rsid w:val="00870214"/>
    <w:rsid w:val="00870D91"/>
    <w:rsid w:val="00871654"/>
    <w:rsid w:val="00872467"/>
    <w:rsid w:val="00873C20"/>
    <w:rsid w:val="00874BD2"/>
    <w:rsid w:val="00874EF2"/>
    <w:rsid w:val="0087507E"/>
    <w:rsid w:val="008750E0"/>
    <w:rsid w:val="0087539F"/>
    <w:rsid w:val="008756F9"/>
    <w:rsid w:val="00875E6D"/>
    <w:rsid w:val="008761B9"/>
    <w:rsid w:val="0087659B"/>
    <w:rsid w:val="008766D7"/>
    <w:rsid w:val="00876F69"/>
    <w:rsid w:val="008801A3"/>
    <w:rsid w:val="008802C1"/>
    <w:rsid w:val="008813EA"/>
    <w:rsid w:val="00881698"/>
    <w:rsid w:val="00881902"/>
    <w:rsid w:val="00882065"/>
    <w:rsid w:val="00882647"/>
    <w:rsid w:val="00882CCE"/>
    <w:rsid w:val="00882D7C"/>
    <w:rsid w:val="00882F58"/>
    <w:rsid w:val="0088357E"/>
    <w:rsid w:val="00883C66"/>
    <w:rsid w:val="00884653"/>
    <w:rsid w:val="00884AFD"/>
    <w:rsid w:val="00884E8D"/>
    <w:rsid w:val="00884F0F"/>
    <w:rsid w:val="00885378"/>
    <w:rsid w:val="0088545F"/>
    <w:rsid w:val="008855E2"/>
    <w:rsid w:val="00885A41"/>
    <w:rsid w:val="0088653C"/>
    <w:rsid w:val="00886CC0"/>
    <w:rsid w:val="00887063"/>
    <w:rsid w:val="00887692"/>
    <w:rsid w:val="008877BF"/>
    <w:rsid w:val="00887A32"/>
    <w:rsid w:val="00887B1E"/>
    <w:rsid w:val="00890435"/>
    <w:rsid w:val="008905F7"/>
    <w:rsid w:val="0089069E"/>
    <w:rsid w:val="008906E4"/>
    <w:rsid w:val="00890D7C"/>
    <w:rsid w:val="00891B6F"/>
    <w:rsid w:val="00892792"/>
    <w:rsid w:val="00893976"/>
    <w:rsid w:val="00893ACA"/>
    <w:rsid w:val="00894129"/>
    <w:rsid w:val="0089473F"/>
    <w:rsid w:val="00894A32"/>
    <w:rsid w:val="00894C52"/>
    <w:rsid w:val="008952C1"/>
    <w:rsid w:val="00895C34"/>
    <w:rsid w:val="008967EB"/>
    <w:rsid w:val="008969BA"/>
    <w:rsid w:val="00896B7E"/>
    <w:rsid w:val="00896D1F"/>
    <w:rsid w:val="00896EE7"/>
    <w:rsid w:val="008A183F"/>
    <w:rsid w:val="008A19AD"/>
    <w:rsid w:val="008A1F53"/>
    <w:rsid w:val="008A3035"/>
    <w:rsid w:val="008A37D0"/>
    <w:rsid w:val="008A3C45"/>
    <w:rsid w:val="008A3D49"/>
    <w:rsid w:val="008A47F7"/>
    <w:rsid w:val="008A610D"/>
    <w:rsid w:val="008A6444"/>
    <w:rsid w:val="008A7910"/>
    <w:rsid w:val="008A7F4B"/>
    <w:rsid w:val="008B0197"/>
    <w:rsid w:val="008B1121"/>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C7FC2"/>
    <w:rsid w:val="008D046F"/>
    <w:rsid w:val="008D0E6A"/>
    <w:rsid w:val="008D11FA"/>
    <w:rsid w:val="008D1427"/>
    <w:rsid w:val="008D1AD8"/>
    <w:rsid w:val="008D4814"/>
    <w:rsid w:val="008D497D"/>
    <w:rsid w:val="008D4E76"/>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06F"/>
    <w:rsid w:val="008E44C7"/>
    <w:rsid w:val="008E4BEE"/>
    <w:rsid w:val="008E50EE"/>
    <w:rsid w:val="008E55BC"/>
    <w:rsid w:val="008E5A8A"/>
    <w:rsid w:val="008E611E"/>
    <w:rsid w:val="008E6512"/>
    <w:rsid w:val="008E7105"/>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686"/>
    <w:rsid w:val="008F37AA"/>
    <w:rsid w:val="008F4754"/>
    <w:rsid w:val="008F4C18"/>
    <w:rsid w:val="008F5BC3"/>
    <w:rsid w:val="008F5E6E"/>
    <w:rsid w:val="008F5FA2"/>
    <w:rsid w:val="008F6125"/>
    <w:rsid w:val="008F72E2"/>
    <w:rsid w:val="008F75AE"/>
    <w:rsid w:val="008F768D"/>
    <w:rsid w:val="00900A9A"/>
    <w:rsid w:val="00901B92"/>
    <w:rsid w:val="0090275D"/>
    <w:rsid w:val="00902E55"/>
    <w:rsid w:val="00903248"/>
    <w:rsid w:val="00903CAE"/>
    <w:rsid w:val="00903D16"/>
    <w:rsid w:val="00904954"/>
    <w:rsid w:val="00904993"/>
    <w:rsid w:val="00905A3F"/>
    <w:rsid w:val="00905DD3"/>
    <w:rsid w:val="009067A1"/>
    <w:rsid w:val="00907398"/>
    <w:rsid w:val="00907469"/>
    <w:rsid w:val="00907D98"/>
    <w:rsid w:val="00910462"/>
    <w:rsid w:val="00911398"/>
    <w:rsid w:val="00912058"/>
    <w:rsid w:val="00912850"/>
    <w:rsid w:val="00912864"/>
    <w:rsid w:val="00912E0F"/>
    <w:rsid w:val="009132E7"/>
    <w:rsid w:val="00914175"/>
    <w:rsid w:val="009143C6"/>
    <w:rsid w:val="00915319"/>
    <w:rsid w:val="0091639A"/>
    <w:rsid w:val="00916AC9"/>
    <w:rsid w:val="00916B56"/>
    <w:rsid w:val="00916DB0"/>
    <w:rsid w:val="00916F81"/>
    <w:rsid w:val="00917439"/>
    <w:rsid w:val="00917A64"/>
    <w:rsid w:val="00917D98"/>
    <w:rsid w:val="00920176"/>
    <w:rsid w:val="0092094B"/>
    <w:rsid w:val="00920D93"/>
    <w:rsid w:val="0092116A"/>
    <w:rsid w:val="00921889"/>
    <w:rsid w:val="00921ACA"/>
    <w:rsid w:val="009226B8"/>
    <w:rsid w:val="00922ED1"/>
    <w:rsid w:val="00923830"/>
    <w:rsid w:val="00924B3E"/>
    <w:rsid w:val="00924E4F"/>
    <w:rsid w:val="009252B6"/>
    <w:rsid w:val="009252D7"/>
    <w:rsid w:val="00925978"/>
    <w:rsid w:val="00926436"/>
    <w:rsid w:val="00926476"/>
    <w:rsid w:val="00926777"/>
    <w:rsid w:val="00926807"/>
    <w:rsid w:val="0092789D"/>
    <w:rsid w:val="00927B02"/>
    <w:rsid w:val="0093050D"/>
    <w:rsid w:val="0093065C"/>
    <w:rsid w:val="0093099E"/>
    <w:rsid w:val="009309A1"/>
    <w:rsid w:val="009310C1"/>
    <w:rsid w:val="00933984"/>
    <w:rsid w:val="009339EB"/>
    <w:rsid w:val="00934143"/>
    <w:rsid w:val="0093430E"/>
    <w:rsid w:val="0093432C"/>
    <w:rsid w:val="0093465B"/>
    <w:rsid w:val="00934D49"/>
    <w:rsid w:val="00934F68"/>
    <w:rsid w:val="0093559A"/>
    <w:rsid w:val="00936201"/>
    <w:rsid w:val="00936386"/>
    <w:rsid w:val="0093671D"/>
    <w:rsid w:val="00936A8F"/>
    <w:rsid w:val="00937534"/>
    <w:rsid w:val="0094081F"/>
    <w:rsid w:val="00940D36"/>
    <w:rsid w:val="00941547"/>
    <w:rsid w:val="00941A85"/>
    <w:rsid w:val="00943326"/>
    <w:rsid w:val="00943779"/>
    <w:rsid w:val="009439D9"/>
    <w:rsid w:val="00943A1A"/>
    <w:rsid w:val="00943B39"/>
    <w:rsid w:val="00943E83"/>
    <w:rsid w:val="00944607"/>
    <w:rsid w:val="00945206"/>
    <w:rsid w:val="00945866"/>
    <w:rsid w:val="00945A01"/>
    <w:rsid w:val="009462F8"/>
    <w:rsid w:val="00946733"/>
    <w:rsid w:val="00946FC5"/>
    <w:rsid w:val="009475BA"/>
    <w:rsid w:val="00947E6B"/>
    <w:rsid w:val="009505F8"/>
    <w:rsid w:val="0095144D"/>
    <w:rsid w:val="0095161A"/>
    <w:rsid w:val="009518E0"/>
    <w:rsid w:val="00951957"/>
    <w:rsid w:val="00951A94"/>
    <w:rsid w:val="0095307F"/>
    <w:rsid w:val="00953292"/>
    <w:rsid w:val="00953F7C"/>
    <w:rsid w:val="009541A4"/>
    <w:rsid w:val="009542E5"/>
    <w:rsid w:val="00954416"/>
    <w:rsid w:val="00954A5B"/>
    <w:rsid w:val="00954E84"/>
    <w:rsid w:val="009550C8"/>
    <w:rsid w:val="00955653"/>
    <w:rsid w:val="00956152"/>
    <w:rsid w:val="00957491"/>
    <w:rsid w:val="00957541"/>
    <w:rsid w:val="00957B30"/>
    <w:rsid w:val="00957EBA"/>
    <w:rsid w:val="00961319"/>
    <w:rsid w:val="009614E3"/>
    <w:rsid w:val="0096154C"/>
    <w:rsid w:val="00961C24"/>
    <w:rsid w:val="00961E62"/>
    <w:rsid w:val="00961F50"/>
    <w:rsid w:val="0096206B"/>
    <w:rsid w:val="009620FB"/>
    <w:rsid w:val="00962177"/>
    <w:rsid w:val="00962791"/>
    <w:rsid w:val="00962C53"/>
    <w:rsid w:val="00962FDE"/>
    <w:rsid w:val="00962FE6"/>
    <w:rsid w:val="009636C3"/>
    <w:rsid w:val="0096411D"/>
    <w:rsid w:val="009648C0"/>
    <w:rsid w:val="00964D12"/>
    <w:rsid w:val="009653A0"/>
    <w:rsid w:val="00965494"/>
    <w:rsid w:val="00965550"/>
    <w:rsid w:val="009657E9"/>
    <w:rsid w:val="00965A4D"/>
    <w:rsid w:val="009666A0"/>
    <w:rsid w:val="00966C66"/>
    <w:rsid w:val="00966F9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0A77"/>
    <w:rsid w:val="009813B2"/>
    <w:rsid w:val="0098156B"/>
    <w:rsid w:val="009817C3"/>
    <w:rsid w:val="00981ABB"/>
    <w:rsid w:val="00981B2F"/>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6CF4"/>
    <w:rsid w:val="00987D87"/>
    <w:rsid w:val="00990293"/>
    <w:rsid w:val="0099088D"/>
    <w:rsid w:val="00990A3F"/>
    <w:rsid w:val="00990E60"/>
    <w:rsid w:val="009911BD"/>
    <w:rsid w:val="00991278"/>
    <w:rsid w:val="00991655"/>
    <w:rsid w:val="00991B7A"/>
    <w:rsid w:val="0099206B"/>
    <w:rsid w:val="00993523"/>
    <w:rsid w:val="00994CA4"/>
    <w:rsid w:val="00994CA9"/>
    <w:rsid w:val="00995851"/>
    <w:rsid w:val="00995872"/>
    <w:rsid w:val="00995CFD"/>
    <w:rsid w:val="00996FF1"/>
    <w:rsid w:val="00997BD6"/>
    <w:rsid w:val="00997F2F"/>
    <w:rsid w:val="009A0BAA"/>
    <w:rsid w:val="009A1090"/>
    <w:rsid w:val="009A10C1"/>
    <w:rsid w:val="009A1782"/>
    <w:rsid w:val="009A1AE9"/>
    <w:rsid w:val="009A1BC7"/>
    <w:rsid w:val="009A1CB5"/>
    <w:rsid w:val="009A219E"/>
    <w:rsid w:val="009A23E3"/>
    <w:rsid w:val="009A25E8"/>
    <w:rsid w:val="009A2881"/>
    <w:rsid w:val="009A449E"/>
    <w:rsid w:val="009A46F1"/>
    <w:rsid w:val="009A474E"/>
    <w:rsid w:val="009A4B4C"/>
    <w:rsid w:val="009A4E33"/>
    <w:rsid w:val="009A53D5"/>
    <w:rsid w:val="009A55B3"/>
    <w:rsid w:val="009A5EF0"/>
    <w:rsid w:val="009A657F"/>
    <w:rsid w:val="009A684A"/>
    <w:rsid w:val="009A6B22"/>
    <w:rsid w:val="009A717F"/>
    <w:rsid w:val="009A72CB"/>
    <w:rsid w:val="009A7854"/>
    <w:rsid w:val="009A7FBB"/>
    <w:rsid w:val="009B013B"/>
    <w:rsid w:val="009B0634"/>
    <w:rsid w:val="009B08BA"/>
    <w:rsid w:val="009B0945"/>
    <w:rsid w:val="009B0ACC"/>
    <w:rsid w:val="009B1403"/>
    <w:rsid w:val="009B1475"/>
    <w:rsid w:val="009B1676"/>
    <w:rsid w:val="009B1D5D"/>
    <w:rsid w:val="009B203C"/>
    <w:rsid w:val="009B217B"/>
    <w:rsid w:val="009B225D"/>
    <w:rsid w:val="009B2311"/>
    <w:rsid w:val="009B2419"/>
    <w:rsid w:val="009B2683"/>
    <w:rsid w:val="009B27CE"/>
    <w:rsid w:val="009B2E9B"/>
    <w:rsid w:val="009B2EAF"/>
    <w:rsid w:val="009B380F"/>
    <w:rsid w:val="009B3A20"/>
    <w:rsid w:val="009B4133"/>
    <w:rsid w:val="009B423C"/>
    <w:rsid w:val="009B4A57"/>
    <w:rsid w:val="009B4C0F"/>
    <w:rsid w:val="009B4CCE"/>
    <w:rsid w:val="009B534C"/>
    <w:rsid w:val="009B53DD"/>
    <w:rsid w:val="009B6841"/>
    <w:rsid w:val="009B7296"/>
    <w:rsid w:val="009C02AC"/>
    <w:rsid w:val="009C09D6"/>
    <w:rsid w:val="009C0CB2"/>
    <w:rsid w:val="009C1E6D"/>
    <w:rsid w:val="009C1E71"/>
    <w:rsid w:val="009C1FC6"/>
    <w:rsid w:val="009C2B07"/>
    <w:rsid w:val="009C384E"/>
    <w:rsid w:val="009C3D93"/>
    <w:rsid w:val="009C427C"/>
    <w:rsid w:val="009C45CB"/>
    <w:rsid w:val="009C48E1"/>
    <w:rsid w:val="009C4B70"/>
    <w:rsid w:val="009C5615"/>
    <w:rsid w:val="009C5738"/>
    <w:rsid w:val="009C5DC8"/>
    <w:rsid w:val="009C61E9"/>
    <w:rsid w:val="009C63D2"/>
    <w:rsid w:val="009C64EA"/>
    <w:rsid w:val="009C6B44"/>
    <w:rsid w:val="009C7734"/>
    <w:rsid w:val="009C7C7D"/>
    <w:rsid w:val="009C7D7A"/>
    <w:rsid w:val="009C7F6E"/>
    <w:rsid w:val="009D0BE6"/>
    <w:rsid w:val="009D107C"/>
    <w:rsid w:val="009D1B9D"/>
    <w:rsid w:val="009D202E"/>
    <w:rsid w:val="009D20A7"/>
    <w:rsid w:val="009D224F"/>
    <w:rsid w:val="009D25CE"/>
    <w:rsid w:val="009D2BF5"/>
    <w:rsid w:val="009D38DF"/>
    <w:rsid w:val="009D4C67"/>
    <w:rsid w:val="009D4EFF"/>
    <w:rsid w:val="009D4F2D"/>
    <w:rsid w:val="009D503B"/>
    <w:rsid w:val="009D5505"/>
    <w:rsid w:val="009D6A33"/>
    <w:rsid w:val="009D6F95"/>
    <w:rsid w:val="009D737E"/>
    <w:rsid w:val="009E0120"/>
    <w:rsid w:val="009E02D5"/>
    <w:rsid w:val="009E06B1"/>
    <w:rsid w:val="009E07AC"/>
    <w:rsid w:val="009E0E63"/>
    <w:rsid w:val="009E14A2"/>
    <w:rsid w:val="009E16CA"/>
    <w:rsid w:val="009E18D2"/>
    <w:rsid w:val="009E1CA7"/>
    <w:rsid w:val="009E1F71"/>
    <w:rsid w:val="009E26A2"/>
    <w:rsid w:val="009E270E"/>
    <w:rsid w:val="009E2F6E"/>
    <w:rsid w:val="009E33D6"/>
    <w:rsid w:val="009E398B"/>
    <w:rsid w:val="009E3AFC"/>
    <w:rsid w:val="009E3F3E"/>
    <w:rsid w:val="009E41DA"/>
    <w:rsid w:val="009E4E78"/>
    <w:rsid w:val="009E52F0"/>
    <w:rsid w:val="009E53E2"/>
    <w:rsid w:val="009E5C39"/>
    <w:rsid w:val="009E6A7C"/>
    <w:rsid w:val="009E6B59"/>
    <w:rsid w:val="009E6DE0"/>
    <w:rsid w:val="009E6E65"/>
    <w:rsid w:val="009E707E"/>
    <w:rsid w:val="009E7235"/>
    <w:rsid w:val="009F016A"/>
    <w:rsid w:val="009F055C"/>
    <w:rsid w:val="009F0565"/>
    <w:rsid w:val="009F25F7"/>
    <w:rsid w:val="009F2E73"/>
    <w:rsid w:val="009F2EE5"/>
    <w:rsid w:val="009F3420"/>
    <w:rsid w:val="009F3843"/>
    <w:rsid w:val="009F3D54"/>
    <w:rsid w:val="009F4942"/>
    <w:rsid w:val="009F529B"/>
    <w:rsid w:val="009F5FE9"/>
    <w:rsid w:val="009F6423"/>
    <w:rsid w:val="009F65B9"/>
    <w:rsid w:val="009F69D9"/>
    <w:rsid w:val="009F7E9B"/>
    <w:rsid w:val="009F7FF7"/>
    <w:rsid w:val="00A003CD"/>
    <w:rsid w:val="00A004EE"/>
    <w:rsid w:val="00A00F15"/>
    <w:rsid w:val="00A013FE"/>
    <w:rsid w:val="00A0156C"/>
    <w:rsid w:val="00A02D1E"/>
    <w:rsid w:val="00A04152"/>
    <w:rsid w:val="00A04CC1"/>
    <w:rsid w:val="00A05871"/>
    <w:rsid w:val="00A064E4"/>
    <w:rsid w:val="00A065C6"/>
    <w:rsid w:val="00A0678F"/>
    <w:rsid w:val="00A068D7"/>
    <w:rsid w:val="00A06AFD"/>
    <w:rsid w:val="00A07620"/>
    <w:rsid w:val="00A078FF"/>
    <w:rsid w:val="00A0793E"/>
    <w:rsid w:val="00A07EF3"/>
    <w:rsid w:val="00A10737"/>
    <w:rsid w:val="00A11A5C"/>
    <w:rsid w:val="00A11C64"/>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2105"/>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37E6F"/>
    <w:rsid w:val="00A403AF"/>
    <w:rsid w:val="00A40449"/>
    <w:rsid w:val="00A40547"/>
    <w:rsid w:val="00A4091E"/>
    <w:rsid w:val="00A40F43"/>
    <w:rsid w:val="00A41355"/>
    <w:rsid w:val="00A421AB"/>
    <w:rsid w:val="00A4268D"/>
    <w:rsid w:val="00A42B8A"/>
    <w:rsid w:val="00A4330F"/>
    <w:rsid w:val="00A4344A"/>
    <w:rsid w:val="00A43712"/>
    <w:rsid w:val="00A4404B"/>
    <w:rsid w:val="00A442D3"/>
    <w:rsid w:val="00A44836"/>
    <w:rsid w:val="00A44BBF"/>
    <w:rsid w:val="00A44C2F"/>
    <w:rsid w:val="00A44FC4"/>
    <w:rsid w:val="00A4545A"/>
    <w:rsid w:val="00A464E3"/>
    <w:rsid w:val="00A464FD"/>
    <w:rsid w:val="00A46B63"/>
    <w:rsid w:val="00A46F84"/>
    <w:rsid w:val="00A50086"/>
    <w:rsid w:val="00A502B4"/>
    <w:rsid w:val="00A50588"/>
    <w:rsid w:val="00A5077E"/>
    <w:rsid w:val="00A51577"/>
    <w:rsid w:val="00A5164B"/>
    <w:rsid w:val="00A51882"/>
    <w:rsid w:val="00A5197F"/>
    <w:rsid w:val="00A51E5E"/>
    <w:rsid w:val="00A5203C"/>
    <w:rsid w:val="00A52227"/>
    <w:rsid w:val="00A5287D"/>
    <w:rsid w:val="00A52997"/>
    <w:rsid w:val="00A532B5"/>
    <w:rsid w:val="00A53A7A"/>
    <w:rsid w:val="00A54303"/>
    <w:rsid w:val="00A546BB"/>
    <w:rsid w:val="00A54792"/>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2CD5"/>
    <w:rsid w:val="00A62EAE"/>
    <w:rsid w:val="00A6322C"/>
    <w:rsid w:val="00A63528"/>
    <w:rsid w:val="00A63C78"/>
    <w:rsid w:val="00A64686"/>
    <w:rsid w:val="00A64F10"/>
    <w:rsid w:val="00A65250"/>
    <w:rsid w:val="00A65982"/>
    <w:rsid w:val="00A66517"/>
    <w:rsid w:val="00A66CC7"/>
    <w:rsid w:val="00A674B4"/>
    <w:rsid w:val="00A67EF4"/>
    <w:rsid w:val="00A67F13"/>
    <w:rsid w:val="00A705A7"/>
    <w:rsid w:val="00A7071A"/>
    <w:rsid w:val="00A70866"/>
    <w:rsid w:val="00A722C8"/>
    <w:rsid w:val="00A728ED"/>
    <w:rsid w:val="00A72DB9"/>
    <w:rsid w:val="00A7392E"/>
    <w:rsid w:val="00A73CF0"/>
    <w:rsid w:val="00A740F6"/>
    <w:rsid w:val="00A748F0"/>
    <w:rsid w:val="00A74962"/>
    <w:rsid w:val="00A74982"/>
    <w:rsid w:val="00A74AA7"/>
    <w:rsid w:val="00A74B26"/>
    <w:rsid w:val="00A750EE"/>
    <w:rsid w:val="00A75263"/>
    <w:rsid w:val="00A7547D"/>
    <w:rsid w:val="00A7550B"/>
    <w:rsid w:val="00A75E60"/>
    <w:rsid w:val="00A761B4"/>
    <w:rsid w:val="00A762B8"/>
    <w:rsid w:val="00A7636D"/>
    <w:rsid w:val="00A7692F"/>
    <w:rsid w:val="00A769E8"/>
    <w:rsid w:val="00A76A5B"/>
    <w:rsid w:val="00A7760A"/>
    <w:rsid w:val="00A7782E"/>
    <w:rsid w:val="00A801DE"/>
    <w:rsid w:val="00A80810"/>
    <w:rsid w:val="00A809B3"/>
    <w:rsid w:val="00A80C4B"/>
    <w:rsid w:val="00A80EE2"/>
    <w:rsid w:val="00A81F4E"/>
    <w:rsid w:val="00A833A9"/>
    <w:rsid w:val="00A83CCE"/>
    <w:rsid w:val="00A84BAA"/>
    <w:rsid w:val="00A84F48"/>
    <w:rsid w:val="00A8548D"/>
    <w:rsid w:val="00A8572C"/>
    <w:rsid w:val="00A85D1F"/>
    <w:rsid w:val="00A85E37"/>
    <w:rsid w:val="00A85F98"/>
    <w:rsid w:val="00A87093"/>
    <w:rsid w:val="00A8764B"/>
    <w:rsid w:val="00A87864"/>
    <w:rsid w:val="00A90135"/>
    <w:rsid w:val="00A90216"/>
    <w:rsid w:val="00A907C3"/>
    <w:rsid w:val="00A908D5"/>
    <w:rsid w:val="00A90CED"/>
    <w:rsid w:val="00A911C1"/>
    <w:rsid w:val="00A91365"/>
    <w:rsid w:val="00A9142C"/>
    <w:rsid w:val="00A922D4"/>
    <w:rsid w:val="00A92DFA"/>
    <w:rsid w:val="00A92F1C"/>
    <w:rsid w:val="00A93057"/>
    <w:rsid w:val="00A938F0"/>
    <w:rsid w:val="00A93DCC"/>
    <w:rsid w:val="00A93E5D"/>
    <w:rsid w:val="00A93ECD"/>
    <w:rsid w:val="00A940A7"/>
    <w:rsid w:val="00A94ABF"/>
    <w:rsid w:val="00A9566E"/>
    <w:rsid w:val="00A95BFC"/>
    <w:rsid w:val="00A9618A"/>
    <w:rsid w:val="00A96ED1"/>
    <w:rsid w:val="00AA0583"/>
    <w:rsid w:val="00AA0874"/>
    <w:rsid w:val="00AA0B7E"/>
    <w:rsid w:val="00AA0BDD"/>
    <w:rsid w:val="00AA142B"/>
    <w:rsid w:val="00AA157D"/>
    <w:rsid w:val="00AA1798"/>
    <w:rsid w:val="00AA21D2"/>
    <w:rsid w:val="00AA2233"/>
    <w:rsid w:val="00AA2249"/>
    <w:rsid w:val="00AA2A0C"/>
    <w:rsid w:val="00AA3E68"/>
    <w:rsid w:val="00AA3FF6"/>
    <w:rsid w:val="00AA4219"/>
    <w:rsid w:val="00AA475A"/>
    <w:rsid w:val="00AA6103"/>
    <w:rsid w:val="00AA6466"/>
    <w:rsid w:val="00AA6D74"/>
    <w:rsid w:val="00AA7B92"/>
    <w:rsid w:val="00AB03AF"/>
    <w:rsid w:val="00AB06CF"/>
    <w:rsid w:val="00AB1197"/>
    <w:rsid w:val="00AB1E93"/>
    <w:rsid w:val="00AB28DB"/>
    <w:rsid w:val="00AB2F27"/>
    <w:rsid w:val="00AB301D"/>
    <w:rsid w:val="00AB31D5"/>
    <w:rsid w:val="00AB32D7"/>
    <w:rsid w:val="00AB3332"/>
    <w:rsid w:val="00AB3688"/>
    <w:rsid w:val="00AB378C"/>
    <w:rsid w:val="00AB388A"/>
    <w:rsid w:val="00AB3A3D"/>
    <w:rsid w:val="00AB448D"/>
    <w:rsid w:val="00AB5790"/>
    <w:rsid w:val="00AB5F44"/>
    <w:rsid w:val="00AB604F"/>
    <w:rsid w:val="00AB60C1"/>
    <w:rsid w:val="00AB6BAB"/>
    <w:rsid w:val="00AB74BC"/>
    <w:rsid w:val="00AB7829"/>
    <w:rsid w:val="00AB7DDD"/>
    <w:rsid w:val="00AC019F"/>
    <w:rsid w:val="00AC150E"/>
    <w:rsid w:val="00AC1AA1"/>
    <w:rsid w:val="00AC248C"/>
    <w:rsid w:val="00AC27E4"/>
    <w:rsid w:val="00AC2F0F"/>
    <w:rsid w:val="00AC308F"/>
    <w:rsid w:val="00AC37F9"/>
    <w:rsid w:val="00AC40EA"/>
    <w:rsid w:val="00AC421D"/>
    <w:rsid w:val="00AC53D2"/>
    <w:rsid w:val="00AC5957"/>
    <w:rsid w:val="00AC5A9D"/>
    <w:rsid w:val="00AC616A"/>
    <w:rsid w:val="00AC66BA"/>
    <w:rsid w:val="00AC6C8F"/>
    <w:rsid w:val="00AC6EAA"/>
    <w:rsid w:val="00AC70A5"/>
    <w:rsid w:val="00AC7A3B"/>
    <w:rsid w:val="00AC7C79"/>
    <w:rsid w:val="00AD0285"/>
    <w:rsid w:val="00AD0645"/>
    <w:rsid w:val="00AD0A02"/>
    <w:rsid w:val="00AD0A45"/>
    <w:rsid w:val="00AD129C"/>
    <w:rsid w:val="00AD1690"/>
    <w:rsid w:val="00AD1C35"/>
    <w:rsid w:val="00AD205E"/>
    <w:rsid w:val="00AD2B66"/>
    <w:rsid w:val="00AD2F4D"/>
    <w:rsid w:val="00AD319A"/>
    <w:rsid w:val="00AD3272"/>
    <w:rsid w:val="00AD3E30"/>
    <w:rsid w:val="00AD5487"/>
    <w:rsid w:val="00AD5FF5"/>
    <w:rsid w:val="00AD6805"/>
    <w:rsid w:val="00AD7D21"/>
    <w:rsid w:val="00AE0798"/>
    <w:rsid w:val="00AE0989"/>
    <w:rsid w:val="00AE0E7E"/>
    <w:rsid w:val="00AE1253"/>
    <w:rsid w:val="00AE1EB4"/>
    <w:rsid w:val="00AE22EA"/>
    <w:rsid w:val="00AE28FB"/>
    <w:rsid w:val="00AE292C"/>
    <w:rsid w:val="00AE2D92"/>
    <w:rsid w:val="00AE331A"/>
    <w:rsid w:val="00AE361E"/>
    <w:rsid w:val="00AE4151"/>
    <w:rsid w:val="00AE431F"/>
    <w:rsid w:val="00AE4496"/>
    <w:rsid w:val="00AE4574"/>
    <w:rsid w:val="00AE4D10"/>
    <w:rsid w:val="00AE52F1"/>
    <w:rsid w:val="00AE5582"/>
    <w:rsid w:val="00AE583D"/>
    <w:rsid w:val="00AE64D3"/>
    <w:rsid w:val="00AE661C"/>
    <w:rsid w:val="00AE7247"/>
    <w:rsid w:val="00AE79F6"/>
    <w:rsid w:val="00AF0116"/>
    <w:rsid w:val="00AF0A6E"/>
    <w:rsid w:val="00AF0AC3"/>
    <w:rsid w:val="00AF0EB6"/>
    <w:rsid w:val="00AF12E0"/>
    <w:rsid w:val="00AF1594"/>
    <w:rsid w:val="00AF15F3"/>
    <w:rsid w:val="00AF1AA4"/>
    <w:rsid w:val="00AF1B0F"/>
    <w:rsid w:val="00AF1E1E"/>
    <w:rsid w:val="00AF2703"/>
    <w:rsid w:val="00AF272F"/>
    <w:rsid w:val="00AF2D9A"/>
    <w:rsid w:val="00AF2FE1"/>
    <w:rsid w:val="00AF36F4"/>
    <w:rsid w:val="00AF42E5"/>
    <w:rsid w:val="00AF43B2"/>
    <w:rsid w:val="00AF46C7"/>
    <w:rsid w:val="00AF4BDB"/>
    <w:rsid w:val="00AF4F0C"/>
    <w:rsid w:val="00AF5C44"/>
    <w:rsid w:val="00AF5D2B"/>
    <w:rsid w:val="00AF65E1"/>
    <w:rsid w:val="00AF6EC2"/>
    <w:rsid w:val="00B00633"/>
    <w:rsid w:val="00B00B49"/>
    <w:rsid w:val="00B010F5"/>
    <w:rsid w:val="00B01BA4"/>
    <w:rsid w:val="00B02168"/>
    <w:rsid w:val="00B0282A"/>
    <w:rsid w:val="00B028A4"/>
    <w:rsid w:val="00B02F58"/>
    <w:rsid w:val="00B03805"/>
    <w:rsid w:val="00B03EE8"/>
    <w:rsid w:val="00B03F4E"/>
    <w:rsid w:val="00B0477C"/>
    <w:rsid w:val="00B04789"/>
    <w:rsid w:val="00B06095"/>
    <w:rsid w:val="00B07129"/>
    <w:rsid w:val="00B0749D"/>
    <w:rsid w:val="00B106F2"/>
    <w:rsid w:val="00B10A0C"/>
    <w:rsid w:val="00B10ED9"/>
    <w:rsid w:val="00B1162F"/>
    <w:rsid w:val="00B11E74"/>
    <w:rsid w:val="00B12F00"/>
    <w:rsid w:val="00B13FCC"/>
    <w:rsid w:val="00B14100"/>
    <w:rsid w:val="00B14131"/>
    <w:rsid w:val="00B141E0"/>
    <w:rsid w:val="00B1428B"/>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3EB"/>
    <w:rsid w:val="00B24692"/>
    <w:rsid w:val="00B25668"/>
    <w:rsid w:val="00B2586B"/>
    <w:rsid w:val="00B25FA0"/>
    <w:rsid w:val="00B26168"/>
    <w:rsid w:val="00B27266"/>
    <w:rsid w:val="00B272E9"/>
    <w:rsid w:val="00B27AC4"/>
    <w:rsid w:val="00B27C21"/>
    <w:rsid w:val="00B27E0A"/>
    <w:rsid w:val="00B301E1"/>
    <w:rsid w:val="00B3061F"/>
    <w:rsid w:val="00B31149"/>
    <w:rsid w:val="00B314D0"/>
    <w:rsid w:val="00B31796"/>
    <w:rsid w:val="00B3180F"/>
    <w:rsid w:val="00B31AE0"/>
    <w:rsid w:val="00B32A88"/>
    <w:rsid w:val="00B33211"/>
    <w:rsid w:val="00B332E3"/>
    <w:rsid w:val="00B33904"/>
    <w:rsid w:val="00B33DFE"/>
    <w:rsid w:val="00B343AC"/>
    <w:rsid w:val="00B34AE4"/>
    <w:rsid w:val="00B35038"/>
    <w:rsid w:val="00B3540E"/>
    <w:rsid w:val="00B354E2"/>
    <w:rsid w:val="00B357B1"/>
    <w:rsid w:val="00B37082"/>
    <w:rsid w:val="00B40039"/>
    <w:rsid w:val="00B40062"/>
    <w:rsid w:val="00B40311"/>
    <w:rsid w:val="00B409AB"/>
    <w:rsid w:val="00B40DAA"/>
    <w:rsid w:val="00B41289"/>
    <w:rsid w:val="00B414F5"/>
    <w:rsid w:val="00B41576"/>
    <w:rsid w:val="00B41752"/>
    <w:rsid w:val="00B41B15"/>
    <w:rsid w:val="00B42E0D"/>
    <w:rsid w:val="00B430A2"/>
    <w:rsid w:val="00B432FD"/>
    <w:rsid w:val="00B44CBB"/>
    <w:rsid w:val="00B452C6"/>
    <w:rsid w:val="00B45354"/>
    <w:rsid w:val="00B466B1"/>
    <w:rsid w:val="00B466F3"/>
    <w:rsid w:val="00B46768"/>
    <w:rsid w:val="00B46EAD"/>
    <w:rsid w:val="00B46F08"/>
    <w:rsid w:val="00B4701A"/>
    <w:rsid w:val="00B47D87"/>
    <w:rsid w:val="00B50293"/>
    <w:rsid w:val="00B506AC"/>
    <w:rsid w:val="00B51286"/>
    <w:rsid w:val="00B51396"/>
    <w:rsid w:val="00B51B31"/>
    <w:rsid w:val="00B51B9D"/>
    <w:rsid w:val="00B52113"/>
    <w:rsid w:val="00B5388D"/>
    <w:rsid w:val="00B53E35"/>
    <w:rsid w:val="00B540AB"/>
    <w:rsid w:val="00B545EE"/>
    <w:rsid w:val="00B54782"/>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46E"/>
    <w:rsid w:val="00B64700"/>
    <w:rsid w:val="00B64826"/>
    <w:rsid w:val="00B64FB3"/>
    <w:rsid w:val="00B65CD9"/>
    <w:rsid w:val="00B65D97"/>
    <w:rsid w:val="00B668B1"/>
    <w:rsid w:val="00B6695F"/>
    <w:rsid w:val="00B66AE1"/>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7787D"/>
    <w:rsid w:val="00B80039"/>
    <w:rsid w:val="00B80B41"/>
    <w:rsid w:val="00B80D12"/>
    <w:rsid w:val="00B80DD8"/>
    <w:rsid w:val="00B816D4"/>
    <w:rsid w:val="00B81710"/>
    <w:rsid w:val="00B81C93"/>
    <w:rsid w:val="00B8224A"/>
    <w:rsid w:val="00B82E9D"/>
    <w:rsid w:val="00B83092"/>
    <w:rsid w:val="00B8353A"/>
    <w:rsid w:val="00B836F8"/>
    <w:rsid w:val="00B85559"/>
    <w:rsid w:val="00B86337"/>
    <w:rsid w:val="00B863C0"/>
    <w:rsid w:val="00B863FB"/>
    <w:rsid w:val="00B86674"/>
    <w:rsid w:val="00B86A0E"/>
    <w:rsid w:val="00B86DAC"/>
    <w:rsid w:val="00B86EC5"/>
    <w:rsid w:val="00B904C0"/>
    <w:rsid w:val="00B904FB"/>
    <w:rsid w:val="00B90CEA"/>
    <w:rsid w:val="00B925E6"/>
    <w:rsid w:val="00B9294A"/>
    <w:rsid w:val="00B933A7"/>
    <w:rsid w:val="00B93504"/>
    <w:rsid w:val="00B9374A"/>
    <w:rsid w:val="00B93806"/>
    <w:rsid w:val="00B94B9E"/>
    <w:rsid w:val="00B94EA9"/>
    <w:rsid w:val="00B957D0"/>
    <w:rsid w:val="00B95CB7"/>
    <w:rsid w:val="00B95D8F"/>
    <w:rsid w:val="00B95FE6"/>
    <w:rsid w:val="00B9604A"/>
    <w:rsid w:val="00B9636D"/>
    <w:rsid w:val="00B96839"/>
    <w:rsid w:val="00B96D08"/>
    <w:rsid w:val="00B96FF6"/>
    <w:rsid w:val="00B971DE"/>
    <w:rsid w:val="00B97216"/>
    <w:rsid w:val="00B97258"/>
    <w:rsid w:val="00B972DE"/>
    <w:rsid w:val="00B97776"/>
    <w:rsid w:val="00B97AB5"/>
    <w:rsid w:val="00B97B26"/>
    <w:rsid w:val="00B97E7D"/>
    <w:rsid w:val="00B97FC9"/>
    <w:rsid w:val="00BA02B1"/>
    <w:rsid w:val="00BA07EB"/>
    <w:rsid w:val="00BA0CF9"/>
    <w:rsid w:val="00BA0E8F"/>
    <w:rsid w:val="00BA1130"/>
    <w:rsid w:val="00BA1404"/>
    <w:rsid w:val="00BA1ACA"/>
    <w:rsid w:val="00BA1CBE"/>
    <w:rsid w:val="00BA1DF1"/>
    <w:rsid w:val="00BA294D"/>
    <w:rsid w:val="00BA29F0"/>
    <w:rsid w:val="00BA2C25"/>
    <w:rsid w:val="00BA2F64"/>
    <w:rsid w:val="00BA2F6D"/>
    <w:rsid w:val="00BA2FB8"/>
    <w:rsid w:val="00BA461C"/>
    <w:rsid w:val="00BA4E58"/>
    <w:rsid w:val="00BA5047"/>
    <w:rsid w:val="00BA5188"/>
    <w:rsid w:val="00BA5487"/>
    <w:rsid w:val="00BA57E0"/>
    <w:rsid w:val="00BA63CC"/>
    <w:rsid w:val="00BA688F"/>
    <w:rsid w:val="00BA6AAE"/>
    <w:rsid w:val="00BA70FB"/>
    <w:rsid w:val="00BA7DA7"/>
    <w:rsid w:val="00BB0051"/>
    <w:rsid w:val="00BB0D1C"/>
    <w:rsid w:val="00BB1084"/>
    <w:rsid w:val="00BB1153"/>
    <w:rsid w:val="00BB166D"/>
    <w:rsid w:val="00BB16D6"/>
    <w:rsid w:val="00BB17CB"/>
    <w:rsid w:val="00BB1C07"/>
    <w:rsid w:val="00BB21B6"/>
    <w:rsid w:val="00BB26BB"/>
    <w:rsid w:val="00BB2F9C"/>
    <w:rsid w:val="00BB4293"/>
    <w:rsid w:val="00BB5F87"/>
    <w:rsid w:val="00BB6074"/>
    <w:rsid w:val="00BB61DD"/>
    <w:rsid w:val="00BB6555"/>
    <w:rsid w:val="00BB6652"/>
    <w:rsid w:val="00BB6961"/>
    <w:rsid w:val="00BB6AC6"/>
    <w:rsid w:val="00BB6CC0"/>
    <w:rsid w:val="00BB7182"/>
    <w:rsid w:val="00BB78A6"/>
    <w:rsid w:val="00BB7F1B"/>
    <w:rsid w:val="00BC0038"/>
    <w:rsid w:val="00BC0064"/>
    <w:rsid w:val="00BC01B5"/>
    <w:rsid w:val="00BC03E3"/>
    <w:rsid w:val="00BC0E6C"/>
    <w:rsid w:val="00BC0E80"/>
    <w:rsid w:val="00BC1B26"/>
    <w:rsid w:val="00BC1EB8"/>
    <w:rsid w:val="00BC1EBA"/>
    <w:rsid w:val="00BC22D1"/>
    <w:rsid w:val="00BC23D7"/>
    <w:rsid w:val="00BC2D41"/>
    <w:rsid w:val="00BC3CC3"/>
    <w:rsid w:val="00BC4613"/>
    <w:rsid w:val="00BC482B"/>
    <w:rsid w:val="00BC5263"/>
    <w:rsid w:val="00BC5E15"/>
    <w:rsid w:val="00BC6582"/>
    <w:rsid w:val="00BC6609"/>
    <w:rsid w:val="00BC68FA"/>
    <w:rsid w:val="00BC6DB6"/>
    <w:rsid w:val="00BC71DA"/>
    <w:rsid w:val="00BC7921"/>
    <w:rsid w:val="00BD0636"/>
    <w:rsid w:val="00BD15CE"/>
    <w:rsid w:val="00BD19D9"/>
    <w:rsid w:val="00BD1E99"/>
    <w:rsid w:val="00BD21EE"/>
    <w:rsid w:val="00BD247D"/>
    <w:rsid w:val="00BD24A1"/>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0BE"/>
    <w:rsid w:val="00BE2546"/>
    <w:rsid w:val="00BE2735"/>
    <w:rsid w:val="00BE28B8"/>
    <w:rsid w:val="00BE339A"/>
    <w:rsid w:val="00BE3446"/>
    <w:rsid w:val="00BE3D89"/>
    <w:rsid w:val="00BE46C1"/>
    <w:rsid w:val="00BE4B4B"/>
    <w:rsid w:val="00BE52C3"/>
    <w:rsid w:val="00BE5796"/>
    <w:rsid w:val="00BE59A2"/>
    <w:rsid w:val="00BE5F87"/>
    <w:rsid w:val="00BE614E"/>
    <w:rsid w:val="00BE6198"/>
    <w:rsid w:val="00BE6854"/>
    <w:rsid w:val="00BE7008"/>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2DF3"/>
    <w:rsid w:val="00BF30FD"/>
    <w:rsid w:val="00BF3126"/>
    <w:rsid w:val="00BF34C7"/>
    <w:rsid w:val="00BF42FF"/>
    <w:rsid w:val="00BF4BBD"/>
    <w:rsid w:val="00BF51C2"/>
    <w:rsid w:val="00BF521D"/>
    <w:rsid w:val="00BF5B55"/>
    <w:rsid w:val="00BF6C62"/>
    <w:rsid w:val="00BF753D"/>
    <w:rsid w:val="00BF7935"/>
    <w:rsid w:val="00C00239"/>
    <w:rsid w:val="00C006B2"/>
    <w:rsid w:val="00C011B8"/>
    <w:rsid w:val="00C011BF"/>
    <w:rsid w:val="00C02012"/>
    <w:rsid w:val="00C023E4"/>
    <w:rsid w:val="00C02867"/>
    <w:rsid w:val="00C029F7"/>
    <w:rsid w:val="00C03261"/>
    <w:rsid w:val="00C03964"/>
    <w:rsid w:val="00C040BA"/>
    <w:rsid w:val="00C042D9"/>
    <w:rsid w:val="00C04A7A"/>
    <w:rsid w:val="00C05042"/>
    <w:rsid w:val="00C0513C"/>
    <w:rsid w:val="00C05959"/>
    <w:rsid w:val="00C06119"/>
    <w:rsid w:val="00C0627C"/>
    <w:rsid w:val="00C0673C"/>
    <w:rsid w:val="00C068A0"/>
    <w:rsid w:val="00C06EAD"/>
    <w:rsid w:val="00C0774D"/>
    <w:rsid w:val="00C07868"/>
    <w:rsid w:val="00C07993"/>
    <w:rsid w:val="00C1026C"/>
    <w:rsid w:val="00C114BF"/>
    <w:rsid w:val="00C11572"/>
    <w:rsid w:val="00C11A39"/>
    <w:rsid w:val="00C11D51"/>
    <w:rsid w:val="00C11FF3"/>
    <w:rsid w:val="00C12347"/>
    <w:rsid w:val="00C13151"/>
    <w:rsid w:val="00C13B28"/>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1945"/>
    <w:rsid w:val="00C2265B"/>
    <w:rsid w:val="00C23D61"/>
    <w:rsid w:val="00C24622"/>
    <w:rsid w:val="00C24A03"/>
    <w:rsid w:val="00C2523A"/>
    <w:rsid w:val="00C253B5"/>
    <w:rsid w:val="00C253C2"/>
    <w:rsid w:val="00C25500"/>
    <w:rsid w:val="00C2644B"/>
    <w:rsid w:val="00C267F9"/>
    <w:rsid w:val="00C27124"/>
    <w:rsid w:val="00C272F3"/>
    <w:rsid w:val="00C30432"/>
    <w:rsid w:val="00C306FB"/>
    <w:rsid w:val="00C309AD"/>
    <w:rsid w:val="00C30A8D"/>
    <w:rsid w:val="00C3123A"/>
    <w:rsid w:val="00C31886"/>
    <w:rsid w:val="00C3200B"/>
    <w:rsid w:val="00C3210A"/>
    <w:rsid w:val="00C32529"/>
    <w:rsid w:val="00C336F4"/>
    <w:rsid w:val="00C33AD8"/>
    <w:rsid w:val="00C344E2"/>
    <w:rsid w:val="00C347D6"/>
    <w:rsid w:val="00C35904"/>
    <w:rsid w:val="00C36001"/>
    <w:rsid w:val="00C3645C"/>
    <w:rsid w:val="00C3716A"/>
    <w:rsid w:val="00C37636"/>
    <w:rsid w:val="00C377AB"/>
    <w:rsid w:val="00C3793F"/>
    <w:rsid w:val="00C400B0"/>
    <w:rsid w:val="00C40505"/>
    <w:rsid w:val="00C40736"/>
    <w:rsid w:val="00C40CCB"/>
    <w:rsid w:val="00C41A75"/>
    <w:rsid w:val="00C41AE9"/>
    <w:rsid w:val="00C42BB6"/>
    <w:rsid w:val="00C42BF5"/>
    <w:rsid w:val="00C42DCB"/>
    <w:rsid w:val="00C42E8C"/>
    <w:rsid w:val="00C432EB"/>
    <w:rsid w:val="00C4337C"/>
    <w:rsid w:val="00C43B4C"/>
    <w:rsid w:val="00C440AC"/>
    <w:rsid w:val="00C44141"/>
    <w:rsid w:val="00C44668"/>
    <w:rsid w:val="00C44A85"/>
    <w:rsid w:val="00C45C62"/>
    <w:rsid w:val="00C45F93"/>
    <w:rsid w:val="00C46719"/>
    <w:rsid w:val="00C46922"/>
    <w:rsid w:val="00C47336"/>
    <w:rsid w:val="00C47D84"/>
    <w:rsid w:val="00C50321"/>
    <w:rsid w:val="00C50C99"/>
    <w:rsid w:val="00C510E5"/>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60C"/>
    <w:rsid w:val="00C62D5B"/>
    <w:rsid w:val="00C63180"/>
    <w:rsid w:val="00C63468"/>
    <w:rsid w:val="00C641CB"/>
    <w:rsid w:val="00C641FB"/>
    <w:rsid w:val="00C6443F"/>
    <w:rsid w:val="00C6489F"/>
    <w:rsid w:val="00C64ED3"/>
    <w:rsid w:val="00C65044"/>
    <w:rsid w:val="00C6556D"/>
    <w:rsid w:val="00C657E5"/>
    <w:rsid w:val="00C65A25"/>
    <w:rsid w:val="00C665F9"/>
    <w:rsid w:val="00C666C1"/>
    <w:rsid w:val="00C66F0C"/>
    <w:rsid w:val="00C672D5"/>
    <w:rsid w:val="00C7002B"/>
    <w:rsid w:val="00C7020C"/>
    <w:rsid w:val="00C702E2"/>
    <w:rsid w:val="00C7085A"/>
    <w:rsid w:val="00C7158E"/>
    <w:rsid w:val="00C71774"/>
    <w:rsid w:val="00C718CA"/>
    <w:rsid w:val="00C7235F"/>
    <w:rsid w:val="00C7268F"/>
    <w:rsid w:val="00C72BD1"/>
    <w:rsid w:val="00C72CA9"/>
    <w:rsid w:val="00C73569"/>
    <w:rsid w:val="00C73EBB"/>
    <w:rsid w:val="00C750EF"/>
    <w:rsid w:val="00C751E7"/>
    <w:rsid w:val="00C7524F"/>
    <w:rsid w:val="00C758F5"/>
    <w:rsid w:val="00C75E5B"/>
    <w:rsid w:val="00C76629"/>
    <w:rsid w:val="00C767F5"/>
    <w:rsid w:val="00C76C90"/>
    <w:rsid w:val="00C777E6"/>
    <w:rsid w:val="00C805EA"/>
    <w:rsid w:val="00C809AE"/>
    <w:rsid w:val="00C80AA6"/>
    <w:rsid w:val="00C81B24"/>
    <w:rsid w:val="00C824E3"/>
    <w:rsid w:val="00C82537"/>
    <w:rsid w:val="00C830D0"/>
    <w:rsid w:val="00C83C4A"/>
    <w:rsid w:val="00C84334"/>
    <w:rsid w:val="00C84752"/>
    <w:rsid w:val="00C85354"/>
    <w:rsid w:val="00C85B48"/>
    <w:rsid w:val="00C85DD3"/>
    <w:rsid w:val="00C85EF9"/>
    <w:rsid w:val="00C86CC3"/>
    <w:rsid w:val="00C87A8B"/>
    <w:rsid w:val="00C90AC5"/>
    <w:rsid w:val="00C90D43"/>
    <w:rsid w:val="00C90E7B"/>
    <w:rsid w:val="00C92B4A"/>
    <w:rsid w:val="00C934C8"/>
    <w:rsid w:val="00C93746"/>
    <w:rsid w:val="00C93851"/>
    <w:rsid w:val="00C9390B"/>
    <w:rsid w:val="00C93E88"/>
    <w:rsid w:val="00C94F79"/>
    <w:rsid w:val="00C9574A"/>
    <w:rsid w:val="00C95841"/>
    <w:rsid w:val="00C96B68"/>
    <w:rsid w:val="00C97FB9"/>
    <w:rsid w:val="00CA03F0"/>
    <w:rsid w:val="00CA0DA6"/>
    <w:rsid w:val="00CA1549"/>
    <w:rsid w:val="00CA1A8E"/>
    <w:rsid w:val="00CA1BAC"/>
    <w:rsid w:val="00CA1E16"/>
    <w:rsid w:val="00CA250C"/>
    <w:rsid w:val="00CA273D"/>
    <w:rsid w:val="00CA3285"/>
    <w:rsid w:val="00CA332C"/>
    <w:rsid w:val="00CA3449"/>
    <w:rsid w:val="00CA3474"/>
    <w:rsid w:val="00CA349D"/>
    <w:rsid w:val="00CA4005"/>
    <w:rsid w:val="00CA5297"/>
    <w:rsid w:val="00CA5B62"/>
    <w:rsid w:val="00CA6102"/>
    <w:rsid w:val="00CA68E0"/>
    <w:rsid w:val="00CA710B"/>
    <w:rsid w:val="00CA7C73"/>
    <w:rsid w:val="00CB0133"/>
    <w:rsid w:val="00CB046F"/>
    <w:rsid w:val="00CB04BF"/>
    <w:rsid w:val="00CB0B79"/>
    <w:rsid w:val="00CB1077"/>
    <w:rsid w:val="00CB10E8"/>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3FC"/>
    <w:rsid w:val="00CB56B3"/>
    <w:rsid w:val="00CB5A97"/>
    <w:rsid w:val="00CB690B"/>
    <w:rsid w:val="00CB6E95"/>
    <w:rsid w:val="00CB7867"/>
    <w:rsid w:val="00CB7D3D"/>
    <w:rsid w:val="00CC16EF"/>
    <w:rsid w:val="00CC180B"/>
    <w:rsid w:val="00CC1DCD"/>
    <w:rsid w:val="00CC265C"/>
    <w:rsid w:val="00CC27B5"/>
    <w:rsid w:val="00CC36DE"/>
    <w:rsid w:val="00CC40A7"/>
    <w:rsid w:val="00CC46CF"/>
    <w:rsid w:val="00CC53AF"/>
    <w:rsid w:val="00CC568E"/>
    <w:rsid w:val="00CC5718"/>
    <w:rsid w:val="00CC5F29"/>
    <w:rsid w:val="00CC5FB8"/>
    <w:rsid w:val="00CC6594"/>
    <w:rsid w:val="00CC66C0"/>
    <w:rsid w:val="00CC6F65"/>
    <w:rsid w:val="00CD0F37"/>
    <w:rsid w:val="00CD0FDC"/>
    <w:rsid w:val="00CD2636"/>
    <w:rsid w:val="00CD2793"/>
    <w:rsid w:val="00CD27EB"/>
    <w:rsid w:val="00CD2F94"/>
    <w:rsid w:val="00CD3245"/>
    <w:rsid w:val="00CD36BE"/>
    <w:rsid w:val="00CD37AD"/>
    <w:rsid w:val="00CD3873"/>
    <w:rsid w:val="00CD3A40"/>
    <w:rsid w:val="00CD3A81"/>
    <w:rsid w:val="00CD3B9D"/>
    <w:rsid w:val="00CD44C3"/>
    <w:rsid w:val="00CD47FE"/>
    <w:rsid w:val="00CD5636"/>
    <w:rsid w:val="00CD62CA"/>
    <w:rsid w:val="00CD6C79"/>
    <w:rsid w:val="00CD7F1A"/>
    <w:rsid w:val="00CE055F"/>
    <w:rsid w:val="00CE0733"/>
    <w:rsid w:val="00CE0A2A"/>
    <w:rsid w:val="00CE10EA"/>
    <w:rsid w:val="00CE11E6"/>
    <w:rsid w:val="00CE14A0"/>
    <w:rsid w:val="00CE1A72"/>
    <w:rsid w:val="00CE222D"/>
    <w:rsid w:val="00CE23BB"/>
    <w:rsid w:val="00CE2711"/>
    <w:rsid w:val="00CE271A"/>
    <w:rsid w:val="00CE284C"/>
    <w:rsid w:val="00CE3647"/>
    <w:rsid w:val="00CE3A86"/>
    <w:rsid w:val="00CE3E1A"/>
    <w:rsid w:val="00CE3EA5"/>
    <w:rsid w:val="00CE4702"/>
    <w:rsid w:val="00CE4B7B"/>
    <w:rsid w:val="00CE5350"/>
    <w:rsid w:val="00CE55CC"/>
    <w:rsid w:val="00CE5C2B"/>
    <w:rsid w:val="00CE62A8"/>
    <w:rsid w:val="00CE647F"/>
    <w:rsid w:val="00CE6971"/>
    <w:rsid w:val="00CE7653"/>
    <w:rsid w:val="00CE7889"/>
    <w:rsid w:val="00CE7924"/>
    <w:rsid w:val="00CF073F"/>
    <w:rsid w:val="00CF12D8"/>
    <w:rsid w:val="00CF1444"/>
    <w:rsid w:val="00CF15FB"/>
    <w:rsid w:val="00CF1683"/>
    <w:rsid w:val="00CF1EAC"/>
    <w:rsid w:val="00CF2290"/>
    <w:rsid w:val="00CF2ABE"/>
    <w:rsid w:val="00CF2E52"/>
    <w:rsid w:val="00CF380B"/>
    <w:rsid w:val="00CF39FB"/>
    <w:rsid w:val="00CF3E7D"/>
    <w:rsid w:val="00CF4016"/>
    <w:rsid w:val="00CF4149"/>
    <w:rsid w:val="00CF44C6"/>
    <w:rsid w:val="00CF458D"/>
    <w:rsid w:val="00CF46BC"/>
    <w:rsid w:val="00CF595A"/>
    <w:rsid w:val="00CF6777"/>
    <w:rsid w:val="00CF68AF"/>
    <w:rsid w:val="00CF6E97"/>
    <w:rsid w:val="00CF7561"/>
    <w:rsid w:val="00CF7B12"/>
    <w:rsid w:val="00D00ACA"/>
    <w:rsid w:val="00D00ED4"/>
    <w:rsid w:val="00D01133"/>
    <w:rsid w:val="00D01429"/>
    <w:rsid w:val="00D01CE1"/>
    <w:rsid w:val="00D022CB"/>
    <w:rsid w:val="00D026A0"/>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F01"/>
    <w:rsid w:val="00D10079"/>
    <w:rsid w:val="00D1083C"/>
    <w:rsid w:val="00D1091A"/>
    <w:rsid w:val="00D110AE"/>
    <w:rsid w:val="00D11691"/>
    <w:rsid w:val="00D11E2B"/>
    <w:rsid w:val="00D11F0B"/>
    <w:rsid w:val="00D12C76"/>
    <w:rsid w:val="00D1367B"/>
    <w:rsid w:val="00D137F8"/>
    <w:rsid w:val="00D149BD"/>
    <w:rsid w:val="00D158C1"/>
    <w:rsid w:val="00D15BCD"/>
    <w:rsid w:val="00D15C00"/>
    <w:rsid w:val="00D160B4"/>
    <w:rsid w:val="00D1619F"/>
    <w:rsid w:val="00D1689D"/>
    <w:rsid w:val="00D17A7B"/>
    <w:rsid w:val="00D2016A"/>
    <w:rsid w:val="00D20BCF"/>
    <w:rsid w:val="00D20C34"/>
    <w:rsid w:val="00D214CE"/>
    <w:rsid w:val="00D216EA"/>
    <w:rsid w:val="00D21754"/>
    <w:rsid w:val="00D21800"/>
    <w:rsid w:val="00D21B7D"/>
    <w:rsid w:val="00D22258"/>
    <w:rsid w:val="00D22A8A"/>
    <w:rsid w:val="00D235EA"/>
    <w:rsid w:val="00D2369B"/>
    <w:rsid w:val="00D237F0"/>
    <w:rsid w:val="00D23B0D"/>
    <w:rsid w:val="00D23B7C"/>
    <w:rsid w:val="00D24749"/>
    <w:rsid w:val="00D247A9"/>
    <w:rsid w:val="00D25589"/>
    <w:rsid w:val="00D25E5D"/>
    <w:rsid w:val="00D269A5"/>
    <w:rsid w:val="00D26E3E"/>
    <w:rsid w:val="00D2714D"/>
    <w:rsid w:val="00D31897"/>
    <w:rsid w:val="00D322A1"/>
    <w:rsid w:val="00D32324"/>
    <w:rsid w:val="00D326C2"/>
    <w:rsid w:val="00D328D4"/>
    <w:rsid w:val="00D32F33"/>
    <w:rsid w:val="00D330B7"/>
    <w:rsid w:val="00D3358B"/>
    <w:rsid w:val="00D337EC"/>
    <w:rsid w:val="00D339E1"/>
    <w:rsid w:val="00D33B6A"/>
    <w:rsid w:val="00D33D80"/>
    <w:rsid w:val="00D33F7C"/>
    <w:rsid w:val="00D3514C"/>
    <w:rsid w:val="00D35802"/>
    <w:rsid w:val="00D35E8F"/>
    <w:rsid w:val="00D3699F"/>
    <w:rsid w:val="00D36C9D"/>
    <w:rsid w:val="00D36D36"/>
    <w:rsid w:val="00D36F06"/>
    <w:rsid w:val="00D373E3"/>
    <w:rsid w:val="00D37565"/>
    <w:rsid w:val="00D3757E"/>
    <w:rsid w:val="00D3782A"/>
    <w:rsid w:val="00D37AB7"/>
    <w:rsid w:val="00D37DE5"/>
    <w:rsid w:val="00D37ECE"/>
    <w:rsid w:val="00D37FB6"/>
    <w:rsid w:val="00D40F1D"/>
    <w:rsid w:val="00D4141D"/>
    <w:rsid w:val="00D41E09"/>
    <w:rsid w:val="00D429D2"/>
    <w:rsid w:val="00D431CF"/>
    <w:rsid w:val="00D433F4"/>
    <w:rsid w:val="00D435F2"/>
    <w:rsid w:val="00D436AE"/>
    <w:rsid w:val="00D43771"/>
    <w:rsid w:val="00D43B39"/>
    <w:rsid w:val="00D43F3C"/>
    <w:rsid w:val="00D43FFC"/>
    <w:rsid w:val="00D447BE"/>
    <w:rsid w:val="00D4516F"/>
    <w:rsid w:val="00D454CC"/>
    <w:rsid w:val="00D45A8D"/>
    <w:rsid w:val="00D45D09"/>
    <w:rsid w:val="00D45FE3"/>
    <w:rsid w:val="00D46E42"/>
    <w:rsid w:val="00D4770D"/>
    <w:rsid w:val="00D47EC8"/>
    <w:rsid w:val="00D47ED4"/>
    <w:rsid w:val="00D5067D"/>
    <w:rsid w:val="00D50B24"/>
    <w:rsid w:val="00D50F7E"/>
    <w:rsid w:val="00D5137E"/>
    <w:rsid w:val="00D515F8"/>
    <w:rsid w:val="00D51714"/>
    <w:rsid w:val="00D520CC"/>
    <w:rsid w:val="00D52175"/>
    <w:rsid w:val="00D52C08"/>
    <w:rsid w:val="00D53A12"/>
    <w:rsid w:val="00D55414"/>
    <w:rsid w:val="00D5567A"/>
    <w:rsid w:val="00D556FE"/>
    <w:rsid w:val="00D5578F"/>
    <w:rsid w:val="00D55B97"/>
    <w:rsid w:val="00D56978"/>
    <w:rsid w:val="00D6057C"/>
    <w:rsid w:val="00D60E7F"/>
    <w:rsid w:val="00D61118"/>
    <w:rsid w:val="00D61374"/>
    <w:rsid w:val="00D615C2"/>
    <w:rsid w:val="00D634B5"/>
    <w:rsid w:val="00D63DFB"/>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44A"/>
    <w:rsid w:val="00D70E4A"/>
    <w:rsid w:val="00D71226"/>
    <w:rsid w:val="00D71590"/>
    <w:rsid w:val="00D71F27"/>
    <w:rsid w:val="00D7210E"/>
    <w:rsid w:val="00D72B03"/>
    <w:rsid w:val="00D7333D"/>
    <w:rsid w:val="00D73863"/>
    <w:rsid w:val="00D73A93"/>
    <w:rsid w:val="00D745CA"/>
    <w:rsid w:val="00D74C69"/>
    <w:rsid w:val="00D74D87"/>
    <w:rsid w:val="00D74D97"/>
    <w:rsid w:val="00D74E22"/>
    <w:rsid w:val="00D75F18"/>
    <w:rsid w:val="00D772AA"/>
    <w:rsid w:val="00D7742A"/>
    <w:rsid w:val="00D77644"/>
    <w:rsid w:val="00D77ADD"/>
    <w:rsid w:val="00D77EFD"/>
    <w:rsid w:val="00D803AF"/>
    <w:rsid w:val="00D8057B"/>
    <w:rsid w:val="00D805D2"/>
    <w:rsid w:val="00D80BCE"/>
    <w:rsid w:val="00D80D45"/>
    <w:rsid w:val="00D8191B"/>
    <w:rsid w:val="00D820D2"/>
    <w:rsid w:val="00D82135"/>
    <w:rsid w:val="00D82EDD"/>
    <w:rsid w:val="00D83856"/>
    <w:rsid w:val="00D83D8E"/>
    <w:rsid w:val="00D8457C"/>
    <w:rsid w:val="00D849DC"/>
    <w:rsid w:val="00D84DD5"/>
    <w:rsid w:val="00D84ED1"/>
    <w:rsid w:val="00D86183"/>
    <w:rsid w:val="00D86347"/>
    <w:rsid w:val="00D86FF2"/>
    <w:rsid w:val="00D87484"/>
    <w:rsid w:val="00D87EE0"/>
    <w:rsid w:val="00D9000C"/>
    <w:rsid w:val="00D90206"/>
    <w:rsid w:val="00D9037F"/>
    <w:rsid w:val="00D906AF"/>
    <w:rsid w:val="00D907A2"/>
    <w:rsid w:val="00D917FF"/>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14A"/>
    <w:rsid w:val="00DA6A38"/>
    <w:rsid w:val="00DA7127"/>
    <w:rsid w:val="00DA7A68"/>
    <w:rsid w:val="00DB02C9"/>
    <w:rsid w:val="00DB1221"/>
    <w:rsid w:val="00DB15B9"/>
    <w:rsid w:val="00DB1B94"/>
    <w:rsid w:val="00DB201D"/>
    <w:rsid w:val="00DB2865"/>
    <w:rsid w:val="00DB2CC5"/>
    <w:rsid w:val="00DB2E39"/>
    <w:rsid w:val="00DB2EE4"/>
    <w:rsid w:val="00DB3AA4"/>
    <w:rsid w:val="00DB3BD6"/>
    <w:rsid w:val="00DB3CF3"/>
    <w:rsid w:val="00DB49BA"/>
    <w:rsid w:val="00DB54EB"/>
    <w:rsid w:val="00DB5A19"/>
    <w:rsid w:val="00DB5C97"/>
    <w:rsid w:val="00DB5D89"/>
    <w:rsid w:val="00DB665F"/>
    <w:rsid w:val="00DB66BA"/>
    <w:rsid w:val="00DB6912"/>
    <w:rsid w:val="00DB69AB"/>
    <w:rsid w:val="00DB6E0D"/>
    <w:rsid w:val="00DB7046"/>
    <w:rsid w:val="00DB766C"/>
    <w:rsid w:val="00DB7B05"/>
    <w:rsid w:val="00DC0165"/>
    <w:rsid w:val="00DC06EE"/>
    <w:rsid w:val="00DC0963"/>
    <w:rsid w:val="00DC2DFF"/>
    <w:rsid w:val="00DC2ECE"/>
    <w:rsid w:val="00DC30D2"/>
    <w:rsid w:val="00DC4441"/>
    <w:rsid w:val="00DC483B"/>
    <w:rsid w:val="00DC4B8B"/>
    <w:rsid w:val="00DC4E79"/>
    <w:rsid w:val="00DC5428"/>
    <w:rsid w:val="00DC61FB"/>
    <w:rsid w:val="00DC7F2D"/>
    <w:rsid w:val="00DD0DED"/>
    <w:rsid w:val="00DD1F58"/>
    <w:rsid w:val="00DD2B8F"/>
    <w:rsid w:val="00DD3CBB"/>
    <w:rsid w:val="00DD3F47"/>
    <w:rsid w:val="00DD4C17"/>
    <w:rsid w:val="00DD5708"/>
    <w:rsid w:val="00DD5C98"/>
    <w:rsid w:val="00DD6404"/>
    <w:rsid w:val="00DD680F"/>
    <w:rsid w:val="00DD681D"/>
    <w:rsid w:val="00DD6928"/>
    <w:rsid w:val="00DD6EBD"/>
    <w:rsid w:val="00DD6FC1"/>
    <w:rsid w:val="00DD7F57"/>
    <w:rsid w:val="00DE0545"/>
    <w:rsid w:val="00DE107F"/>
    <w:rsid w:val="00DE14B4"/>
    <w:rsid w:val="00DE1BA4"/>
    <w:rsid w:val="00DE203F"/>
    <w:rsid w:val="00DE2846"/>
    <w:rsid w:val="00DE3217"/>
    <w:rsid w:val="00DE3425"/>
    <w:rsid w:val="00DE38C5"/>
    <w:rsid w:val="00DE401B"/>
    <w:rsid w:val="00DE4627"/>
    <w:rsid w:val="00DE4898"/>
    <w:rsid w:val="00DE4F45"/>
    <w:rsid w:val="00DE5C79"/>
    <w:rsid w:val="00DE5C9A"/>
    <w:rsid w:val="00DE652E"/>
    <w:rsid w:val="00DE65EF"/>
    <w:rsid w:val="00DE67CA"/>
    <w:rsid w:val="00DE7B80"/>
    <w:rsid w:val="00DF0136"/>
    <w:rsid w:val="00DF01D3"/>
    <w:rsid w:val="00DF06F6"/>
    <w:rsid w:val="00DF0E3B"/>
    <w:rsid w:val="00DF1035"/>
    <w:rsid w:val="00DF1712"/>
    <w:rsid w:val="00DF1C10"/>
    <w:rsid w:val="00DF2283"/>
    <w:rsid w:val="00DF27B2"/>
    <w:rsid w:val="00DF291E"/>
    <w:rsid w:val="00DF2BC8"/>
    <w:rsid w:val="00DF502D"/>
    <w:rsid w:val="00DF5692"/>
    <w:rsid w:val="00DF573A"/>
    <w:rsid w:val="00DF59BB"/>
    <w:rsid w:val="00DF6725"/>
    <w:rsid w:val="00DF6B40"/>
    <w:rsid w:val="00DF725E"/>
    <w:rsid w:val="00DF7F8B"/>
    <w:rsid w:val="00E00B31"/>
    <w:rsid w:val="00E00E3A"/>
    <w:rsid w:val="00E015F5"/>
    <w:rsid w:val="00E016CC"/>
    <w:rsid w:val="00E01A0C"/>
    <w:rsid w:val="00E01A9B"/>
    <w:rsid w:val="00E02C86"/>
    <w:rsid w:val="00E032B9"/>
    <w:rsid w:val="00E033F0"/>
    <w:rsid w:val="00E0340C"/>
    <w:rsid w:val="00E035BD"/>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070AC"/>
    <w:rsid w:val="00E10694"/>
    <w:rsid w:val="00E10A15"/>
    <w:rsid w:val="00E10D19"/>
    <w:rsid w:val="00E11572"/>
    <w:rsid w:val="00E11693"/>
    <w:rsid w:val="00E11870"/>
    <w:rsid w:val="00E1236B"/>
    <w:rsid w:val="00E12379"/>
    <w:rsid w:val="00E128F9"/>
    <w:rsid w:val="00E12954"/>
    <w:rsid w:val="00E13092"/>
    <w:rsid w:val="00E135FD"/>
    <w:rsid w:val="00E13A9A"/>
    <w:rsid w:val="00E147FC"/>
    <w:rsid w:val="00E14996"/>
    <w:rsid w:val="00E14B2D"/>
    <w:rsid w:val="00E161CE"/>
    <w:rsid w:val="00E16C61"/>
    <w:rsid w:val="00E16E6E"/>
    <w:rsid w:val="00E1708D"/>
    <w:rsid w:val="00E173E5"/>
    <w:rsid w:val="00E17865"/>
    <w:rsid w:val="00E17A10"/>
    <w:rsid w:val="00E17C72"/>
    <w:rsid w:val="00E17EAE"/>
    <w:rsid w:val="00E209ED"/>
    <w:rsid w:val="00E20D34"/>
    <w:rsid w:val="00E210F0"/>
    <w:rsid w:val="00E21263"/>
    <w:rsid w:val="00E2198D"/>
    <w:rsid w:val="00E22492"/>
    <w:rsid w:val="00E23791"/>
    <w:rsid w:val="00E23E87"/>
    <w:rsid w:val="00E24042"/>
    <w:rsid w:val="00E25176"/>
    <w:rsid w:val="00E26587"/>
    <w:rsid w:val="00E265C3"/>
    <w:rsid w:val="00E2709E"/>
    <w:rsid w:val="00E27B40"/>
    <w:rsid w:val="00E3082B"/>
    <w:rsid w:val="00E31C75"/>
    <w:rsid w:val="00E334D5"/>
    <w:rsid w:val="00E33A5C"/>
    <w:rsid w:val="00E33E31"/>
    <w:rsid w:val="00E3437E"/>
    <w:rsid w:val="00E34D9F"/>
    <w:rsid w:val="00E35624"/>
    <w:rsid w:val="00E358D5"/>
    <w:rsid w:val="00E35D98"/>
    <w:rsid w:val="00E35F56"/>
    <w:rsid w:val="00E36B8F"/>
    <w:rsid w:val="00E36DB5"/>
    <w:rsid w:val="00E376F7"/>
    <w:rsid w:val="00E40118"/>
    <w:rsid w:val="00E40F1D"/>
    <w:rsid w:val="00E41029"/>
    <w:rsid w:val="00E419D3"/>
    <w:rsid w:val="00E4270F"/>
    <w:rsid w:val="00E42D9A"/>
    <w:rsid w:val="00E431F5"/>
    <w:rsid w:val="00E444C8"/>
    <w:rsid w:val="00E44E30"/>
    <w:rsid w:val="00E44FBD"/>
    <w:rsid w:val="00E45234"/>
    <w:rsid w:val="00E46268"/>
    <w:rsid w:val="00E47405"/>
    <w:rsid w:val="00E47441"/>
    <w:rsid w:val="00E47A9C"/>
    <w:rsid w:val="00E47F30"/>
    <w:rsid w:val="00E5053B"/>
    <w:rsid w:val="00E508CD"/>
    <w:rsid w:val="00E50971"/>
    <w:rsid w:val="00E50CB2"/>
    <w:rsid w:val="00E5137C"/>
    <w:rsid w:val="00E51A89"/>
    <w:rsid w:val="00E51AF4"/>
    <w:rsid w:val="00E52A78"/>
    <w:rsid w:val="00E531C2"/>
    <w:rsid w:val="00E533D0"/>
    <w:rsid w:val="00E534D1"/>
    <w:rsid w:val="00E53B55"/>
    <w:rsid w:val="00E54F89"/>
    <w:rsid w:val="00E5524D"/>
    <w:rsid w:val="00E55737"/>
    <w:rsid w:val="00E55D36"/>
    <w:rsid w:val="00E568FF"/>
    <w:rsid w:val="00E5743E"/>
    <w:rsid w:val="00E575D3"/>
    <w:rsid w:val="00E577A9"/>
    <w:rsid w:val="00E57E12"/>
    <w:rsid w:val="00E57F52"/>
    <w:rsid w:val="00E6008A"/>
    <w:rsid w:val="00E60359"/>
    <w:rsid w:val="00E6041F"/>
    <w:rsid w:val="00E60616"/>
    <w:rsid w:val="00E606D2"/>
    <w:rsid w:val="00E60D88"/>
    <w:rsid w:val="00E613C0"/>
    <w:rsid w:val="00E615BA"/>
    <w:rsid w:val="00E62382"/>
    <w:rsid w:val="00E63AD5"/>
    <w:rsid w:val="00E644C8"/>
    <w:rsid w:val="00E64796"/>
    <w:rsid w:val="00E64847"/>
    <w:rsid w:val="00E64D70"/>
    <w:rsid w:val="00E64ED1"/>
    <w:rsid w:val="00E65209"/>
    <w:rsid w:val="00E65CE4"/>
    <w:rsid w:val="00E65F8D"/>
    <w:rsid w:val="00E6693F"/>
    <w:rsid w:val="00E671DA"/>
    <w:rsid w:val="00E6723B"/>
    <w:rsid w:val="00E674F1"/>
    <w:rsid w:val="00E6760C"/>
    <w:rsid w:val="00E67B72"/>
    <w:rsid w:val="00E67BCA"/>
    <w:rsid w:val="00E70F39"/>
    <w:rsid w:val="00E729FA"/>
    <w:rsid w:val="00E72AF7"/>
    <w:rsid w:val="00E72FE5"/>
    <w:rsid w:val="00E73528"/>
    <w:rsid w:val="00E735B6"/>
    <w:rsid w:val="00E73C22"/>
    <w:rsid w:val="00E74503"/>
    <w:rsid w:val="00E7453D"/>
    <w:rsid w:val="00E757E7"/>
    <w:rsid w:val="00E75C80"/>
    <w:rsid w:val="00E76A84"/>
    <w:rsid w:val="00E76F87"/>
    <w:rsid w:val="00E77027"/>
    <w:rsid w:val="00E77287"/>
    <w:rsid w:val="00E77315"/>
    <w:rsid w:val="00E776DB"/>
    <w:rsid w:val="00E77926"/>
    <w:rsid w:val="00E77ECC"/>
    <w:rsid w:val="00E8019E"/>
    <w:rsid w:val="00E802FE"/>
    <w:rsid w:val="00E80640"/>
    <w:rsid w:val="00E80E8B"/>
    <w:rsid w:val="00E8239D"/>
    <w:rsid w:val="00E82836"/>
    <w:rsid w:val="00E82F5F"/>
    <w:rsid w:val="00E836F5"/>
    <w:rsid w:val="00E841EC"/>
    <w:rsid w:val="00E845C4"/>
    <w:rsid w:val="00E85DF7"/>
    <w:rsid w:val="00E86023"/>
    <w:rsid w:val="00E86081"/>
    <w:rsid w:val="00E867FF"/>
    <w:rsid w:val="00E86A4F"/>
    <w:rsid w:val="00E86DF6"/>
    <w:rsid w:val="00E87526"/>
    <w:rsid w:val="00E8754F"/>
    <w:rsid w:val="00E876B1"/>
    <w:rsid w:val="00E87A2D"/>
    <w:rsid w:val="00E9015C"/>
    <w:rsid w:val="00E90605"/>
    <w:rsid w:val="00E90B90"/>
    <w:rsid w:val="00E9137A"/>
    <w:rsid w:val="00E91AA6"/>
    <w:rsid w:val="00E91E79"/>
    <w:rsid w:val="00E92161"/>
    <w:rsid w:val="00E92613"/>
    <w:rsid w:val="00E92A7E"/>
    <w:rsid w:val="00E9308D"/>
    <w:rsid w:val="00E935CF"/>
    <w:rsid w:val="00E9404E"/>
    <w:rsid w:val="00E9421B"/>
    <w:rsid w:val="00E94DB0"/>
    <w:rsid w:val="00E953A4"/>
    <w:rsid w:val="00E96765"/>
    <w:rsid w:val="00E97769"/>
    <w:rsid w:val="00EA0D3D"/>
    <w:rsid w:val="00EA0FE1"/>
    <w:rsid w:val="00EA1589"/>
    <w:rsid w:val="00EA15BD"/>
    <w:rsid w:val="00EA17F2"/>
    <w:rsid w:val="00EA18A1"/>
    <w:rsid w:val="00EA1D01"/>
    <w:rsid w:val="00EA1E2C"/>
    <w:rsid w:val="00EA2B42"/>
    <w:rsid w:val="00EA3327"/>
    <w:rsid w:val="00EA3D2E"/>
    <w:rsid w:val="00EA4298"/>
    <w:rsid w:val="00EA4983"/>
    <w:rsid w:val="00EA4AB3"/>
    <w:rsid w:val="00EA4CDE"/>
    <w:rsid w:val="00EA52A5"/>
    <w:rsid w:val="00EA5C76"/>
    <w:rsid w:val="00EA5F21"/>
    <w:rsid w:val="00EA639D"/>
    <w:rsid w:val="00EA6EAC"/>
    <w:rsid w:val="00EA7666"/>
    <w:rsid w:val="00EB0050"/>
    <w:rsid w:val="00EB0A85"/>
    <w:rsid w:val="00EB0FCC"/>
    <w:rsid w:val="00EB10DF"/>
    <w:rsid w:val="00EB1A58"/>
    <w:rsid w:val="00EB1D8C"/>
    <w:rsid w:val="00EB2D55"/>
    <w:rsid w:val="00EB3275"/>
    <w:rsid w:val="00EB3C86"/>
    <w:rsid w:val="00EB405F"/>
    <w:rsid w:val="00EB4104"/>
    <w:rsid w:val="00EB4554"/>
    <w:rsid w:val="00EB45D6"/>
    <w:rsid w:val="00EB49BD"/>
    <w:rsid w:val="00EB4D0F"/>
    <w:rsid w:val="00EB5490"/>
    <w:rsid w:val="00EB5F67"/>
    <w:rsid w:val="00EB6397"/>
    <w:rsid w:val="00EB6608"/>
    <w:rsid w:val="00EB728B"/>
    <w:rsid w:val="00EB72E4"/>
    <w:rsid w:val="00EB739F"/>
    <w:rsid w:val="00EC067B"/>
    <w:rsid w:val="00EC0791"/>
    <w:rsid w:val="00EC1E9F"/>
    <w:rsid w:val="00EC1F66"/>
    <w:rsid w:val="00EC22CC"/>
    <w:rsid w:val="00EC2D88"/>
    <w:rsid w:val="00EC3550"/>
    <w:rsid w:val="00EC3DC2"/>
    <w:rsid w:val="00EC44B9"/>
    <w:rsid w:val="00EC49E9"/>
    <w:rsid w:val="00EC4F5E"/>
    <w:rsid w:val="00EC69A2"/>
    <w:rsid w:val="00EC6F19"/>
    <w:rsid w:val="00EC733B"/>
    <w:rsid w:val="00EC737D"/>
    <w:rsid w:val="00ED03EB"/>
    <w:rsid w:val="00ED1073"/>
    <w:rsid w:val="00ED1159"/>
    <w:rsid w:val="00ED2236"/>
    <w:rsid w:val="00ED264B"/>
    <w:rsid w:val="00ED286A"/>
    <w:rsid w:val="00ED28B4"/>
    <w:rsid w:val="00ED2946"/>
    <w:rsid w:val="00ED2F8B"/>
    <w:rsid w:val="00ED36C6"/>
    <w:rsid w:val="00ED3765"/>
    <w:rsid w:val="00ED3E38"/>
    <w:rsid w:val="00ED5229"/>
    <w:rsid w:val="00ED526D"/>
    <w:rsid w:val="00ED6127"/>
    <w:rsid w:val="00ED6239"/>
    <w:rsid w:val="00ED6311"/>
    <w:rsid w:val="00ED6591"/>
    <w:rsid w:val="00ED6FB6"/>
    <w:rsid w:val="00ED7630"/>
    <w:rsid w:val="00ED7661"/>
    <w:rsid w:val="00ED7A3A"/>
    <w:rsid w:val="00ED7A79"/>
    <w:rsid w:val="00EE035C"/>
    <w:rsid w:val="00EE057F"/>
    <w:rsid w:val="00EE13D2"/>
    <w:rsid w:val="00EE1C93"/>
    <w:rsid w:val="00EE1E8B"/>
    <w:rsid w:val="00EE251A"/>
    <w:rsid w:val="00EE26A5"/>
    <w:rsid w:val="00EE2764"/>
    <w:rsid w:val="00EE3160"/>
    <w:rsid w:val="00EE34F8"/>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D4E"/>
    <w:rsid w:val="00EF1D5D"/>
    <w:rsid w:val="00EF256C"/>
    <w:rsid w:val="00EF2A30"/>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0AB4"/>
    <w:rsid w:val="00F11124"/>
    <w:rsid w:val="00F11833"/>
    <w:rsid w:val="00F1188A"/>
    <w:rsid w:val="00F11B37"/>
    <w:rsid w:val="00F12205"/>
    <w:rsid w:val="00F126D2"/>
    <w:rsid w:val="00F12B82"/>
    <w:rsid w:val="00F14904"/>
    <w:rsid w:val="00F1511F"/>
    <w:rsid w:val="00F1539B"/>
    <w:rsid w:val="00F1580F"/>
    <w:rsid w:val="00F159B2"/>
    <w:rsid w:val="00F15A04"/>
    <w:rsid w:val="00F160C2"/>
    <w:rsid w:val="00F163B8"/>
    <w:rsid w:val="00F16BF9"/>
    <w:rsid w:val="00F171C4"/>
    <w:rsid w:val="00F171D4"/>
    <w:rsid w:val="00F17214"/>
    <w:rsid w:val="00F17968"/>
    <w:rsid w:val="00F17C72"/>
    <w:rsid w:val="00F216EE"/>
    <w:rsid w:val="00F22119"/>
    <w:rsid w:val="00F2219F"/>
    <w:rsid w:val="00F226A0"/>
    <w:rsid w:val="00F22729"/>
    <w:rsid w:val="00F231A8"/>
    <w:rsid w:val="00F23DE7"/>
    <w:rsid w:val="00F23E54"/>
    <w:rsid w:val="00F244C3"/>
    <w:rsid w:val="00F24577"/>
    <w:rsid w:val="00F24932"/>
    <w:rsid w:val="00F24B50"/>
    <w:rsid w:val="00F25818"/>
    <w:rsid w:val="00F25831"/>
    <w:rsid w:val="00F2595A"/>
    <w:rsid w:val="00F25DF7"/>
    <w:rsid w:val="00F262BD"/>
    <w:rsid w:val="00F26D4F"/>
    <w:rsid w:val="00F27977"/>
    <w:rsid w:val="00F27A5A"/>
    <w:rsid w:val="00F30860"/>
    <w:rsid w:val="00F30F5F"/>
    <w:rsid w:val="00F316E3"/>
    <w:rsid w:val="00F327B8"/>
    <w:rsid w:val="00F33019"/>
    <w:rsid w:val="00F3355E"/>
    <w:rsid w:val="00F337A6"/>
    <w:rsid w:val="00F3386F"/>
    <w:rsid w:val="00F33EC7"/>
    <w:rsid w:val="00F352BA"/>
    <w:rsid w:val="00F3663D"/>
    <w:rsid w:val="00F36820"/>
    <w:rsid w:val="00F373AA"/>
    <w:rsid w:val="00F37648"/>
    <w:rsid w:val="00F37672"/>
    <w:rsid w:val="00F40736"/>
    <w:rsid w:val="00F40CC2"/>
    <w:rsid w:val="00F41499"/>
    <w:rsid w:val="00F4159A"/>
    <w:rsid w:val="00F41753"/>
    <w:rsid w:val="00F41A3E"/>
    <w:rsid w:val="00F41DBA"/>
    <w:rsid w:val="00F41F4B"/>
    <w:rsid w:val="00F421D0"/>
    <w:rsid w:val="00F4290B"/>
    <w:rsid w:val="00F42C0C"/>
    <w:rsid w:val="00F42E42"/>
    <w:rsid w:val="00F43D4A"/>
    <w:rsid w:val="00F44518"/>
    <w:rsid w:val="00F45784"/>
    <w:rsid w:val="00F45D0F"/>
    <w:rsid w:val="00F46E9C"/>
    <w:rsid w:val="00F47246"/>
    <w:rsid w:val="00F47DA4"/>
    <w:rsid w:val="00F50438"/>
    <w:rsid w:val="00F505B6"/>
    <w:rsid w:val="00F508AF"/>
    <w:rsid w:val="00F510CC"/>
    <w:rsid w:val="00F5257E"/>
    <w:rsid w:val="00F53D1E"/>
    <w:rsid w:val="00F53F6C"/>
    <w:rsid w:val="00F5441D"/>
    <w:rsid w:val="00F544B5"/>
    <w:rsid w:val="00F5510B"/>
    <w:rsid w:val="00F556B4"/>
    <w:rsid w:val="00F556FB"/>
    <w:rsid w:val="00F55CE6"/>
    <w:rsid w:val="00F560E2"/>
    <w:rsid w:val="00F56A69"/>
    <w:rsid w:val="00F602E1"/>
    <w:rsid w:val="00F60C03"/>
    <w:rsid w:val="00F61228"/>
    <w:rsid w:val="00F614FB"/>
    <w:rsid w:val="00F6158C"/>
    <w:rsid w:val="00F61BF8"/>
    <w:rsid w:val="00F61E3A"/>
    <w:rsid w:val="00F626DB"/>
    <w:rsid w:val="00F62C75"/>
    <w:rsid w:val="00F62F35"/>
    <w:rsid w:val="00F62F9C"/>
    <w:rsid w:val="00F63CE4"/>
    <w:rsid w:val="00F63E60"/>
    <w:rsid w:val="00F641BC"/>
    <w:rsid w:val="00F64AC1"/>
    <w:rsid w:val="00F64D2E"/>
    <w:rsid w:val="00F663F1"/>
    <w:rsid w:val="00F665AF"/>
    <w:rsid w:val="00F665E5"/>
    <w:rsid w:val="00F66CCC"/>
    <w:rsid w:val="00F677EF"/>
    <w:rsid w:val="00F67A2D"/>
    <w:rsid w:val="00F7023A"/>
    <w:rsid w:val="00F70299"/>
    <w:rsid w:val="00F70468"/>
    <w:rsid w:val="00F71038"/>
    <w:rsid w:val="00F71140"/>
    <w:rsid w:val="00F714E8"/>
    <w:rsid w:val="00F71A96"/>
    <w:rsid w:val="00F71E54"/>
    <w:rsid w:val="00F722E8"/>
    <w:rsid w:val="00F72E0D"/>
    <w:rsid w:val="00F736AA"/>
    <w:rsid w:val="00F73B21"/>
    <w:rsid w:val="00F740D2"/>
    <w:rsid w:val="00F75027"/>
    <w:rsid w:val="00F75105"/>
    <w:rsid w:val="00F753BB"/>
    <w:rsid w:val="00F7576A"/>
    <w:rsid w:val="00F757D2"/>
    <w:rsid w:val="00F75B7C"/>
    <w:rsid w:val="00F76772"/>
    <w:rsid w:val="00F76A27"/>
    <w:rsid w:val="00F76C75"/>
    <w:rsid w:val="00F774CF"/>
    <w:rsid w:val="00F775DC"/>
    <w:rsid w:val="00F800A0"/>
    <w:rsid w:val="00F81567"/>
    <w:rsid w:val="00F81C2A"/>
    <w:rsid w:val="00F81D81"/>
    <w:rsid w:val="00F82282"/>
    <w:rsid w:val="00F8277C"/>
    <w:rsid w:val="00F83287"/>
    <w:rsid w:val="00F83580"/>
    <w:rsid w:val="00F83663"/>
    <w:rsid w:val="00F839B5"/>
    <w:rsid w:val="00F8408A"/>
    <w:rsid w:val="00F84A81"/>
    <w:rsid w:val="00F8504A"/>
    <w:rsid w:val="00F85510"/>
    <w:rsid w:val="00F8570D"/>
    <w:rsid w:val="00F86048"/>
    <w:rsid w:val="00F86103"/>
    <w:rsid w:val="00F86405"/>
    <w:rsid w:val="00F86442"/>
    <w:rsid w:val="00F8670D"/>
    <w:rsid w:val="00F867C1"/>
    <w:rsid w:val="00F867CB"/>
    <w:rsid w:val="00F86841"/>
    <w:rsid w:val="00F86C28"/>
    <w:rsid w:val="00F8791E"/>
    <w:rsid w:val="00F87F6D"/>
    <w:rsid w:val="00F90264"/>
    <w:rsid w:val="00F91273"/>
    <w:rsid w:val="00F92819"/>
    <w:rsid w:val="00F93DCD"/>
    <w:rsid w:val="00F946A4"/>
    <w:rsid w:val="00F947AF"/>
    <w:rsid w:val="00F94CD4"/>
    <w:rsid w:val="00F9517A"/>
    <w:rsid w:val="00F965B6"/>
    <w:rsid w:val="00F96DB7"/>
    <w:rsid w:val="00F96E14"/>
    <w:rsid w:val="00F97019"/>
    <w:rsid w:val="00F97626"/>
    <w:rsid w:val="00F977E4"/>
    <w:rsid w:val="00F97DB6"/>
    <w:rsid w:val="00F97E5C"/>
    <w:rsid w:val="00FA0797"/>
    <w:rsid w:val="00FA122F"/>
    <w:rsid w:val="00FA1553"/>
    <w:rsid w:val="00FA1A04"/>
    <w:rsid w:val="00FA1A3B"/>
    <w:rsid w:val="00FA1CF5"/>
    <w:rsid w:val="00FA28C8"/>
    <w:rsid w:val="00FA2A7E"/>
    <w:rsid w:val="00FA2D7A"/>
    <w:rsid w:val="00FA2D7E"/>
    <w:rsid w:val="00FA2E83"/>
    <w:rsid w:val="00FA3090"/>
    <w:rsid w:val="00FA3142"/>
    <w:rsid w:val="00FA3693"/>
    <w:rsid w:val="00FA460D"/>
    <w:rsid w:val="00FA6516"/>
    <w:rsid w:val="00FA6DE4"/>
    <w:rsid w:val="00FA6F57"/>
    <w:rsid w:val="00FA75B5"/>
    <w:rsid w:val="00FA7838"/>
    <w:rsid w:val="00FA7CF5"/>
    <w:rsid w:val="00FA7FB1"/>
    <w:rsid w:val="00FB023E"/>
    <w:rsid w:val="00FB0258"/>
    <w:rsid w:val="00FB0B64"/>
    <w:rsid w:val="00FB138C"/>
    <w:rsid w:val="00FB13CB"/>
    <w:rsid w:val="00FB186A"/>
    <w:rsid w:val="00FB1E5B"/>
    <w:rsid w:val="00FB2355"/>
    <w:rsid w:val="00FB255D"/>
    <w:rsid w:val="00FB2CF0"/>
    <w:rsid w:val="00FB3270"/>
    <w:rsid w:val="00FB3CD2"/>
    <w:rsid w:val="00FB3FC4"/>
    <w:rsid w:val="00FB458C"/>
    <w:rsid w:val="00FB487D"/>
    <w:rsid w:val="00FB4887"/>
    <w:rsid w:val="00FB5415"/>
    <w:rsid w:val="00FB5765"/>
    <w:rsid w:val="00FB57B1"/>
    <w:rsid w:val="00FB595C"/>
    <w:rsid w:val="00FB5EC4"/>
    <w:rsid w:val="00FB5ED6"/>
    <w:rsid w:val="00FB6141"/>
    <w:rsid w:val="00FB6447"/>
    <w:rsid w:val="00FB6914"/>
    <w:rsid w:val="00FB7674"/>
    <w:rsid w:val="00FB7773"/>
    <w:rsid w:val="00FB7E52"/>
    <w:rsid w:val="00FB7FFE"/>
    <w:rsid w:val="00FC021B"/>
    <w:rsid w:val="00FC0523"/>
    <w:rsid w:val="00FC0AB1"/>
    <w:rsid w:val="00FC0C93"/>
    <w:rsid w:val="00FC1096"/>
    <w:rsid w:val="00FC1746"/>
    <w:rsid w:val="00FC232C"/>
    <w:rsid w:val="00FC2397"/>
    <w:rsid w:val="00FC2838"/>
    <w:rsid w:val="00FC3340"/>
    <w:rsid w:val="00FC3C40"/>
    <w:rsid w:val="00FC448D"/>
    <w:rsid w:val="00FC46BF"/>
    <w:rsid w:val="00FC5136"/>
    <w:rsid w:val="00FC5D0C"/>
    <w:rsid w:val="00FC5F98"/>
    <w:rsid w:val="00FC6B2E"/>
    <w:rsid w:val="00FC73F8"/>
    <w:rsid w:val="00FD1025"/>
    <w:rsid w:val="00FD1376"/>
    <w:rsid w:val="00FD18E3"/>
    <w:rsid w:val="00FD1AFE"/>
    <w:rsid w:val="00FD216E"/>
    <w:rsid w:val="00FD2533"/>
    <w:rsid w:val="00FD3893"/>
    <w:rsid w:val="00FD3F66"/>
    <w:rsid w:val="00FD4B39"/>
    <w:rsid w:val="00FD4C81"/>
    <w:rsid w:val="00FD4D29"/>
    <w:rsid w:val="00FD505E"/>
    <w:rsid w:val="00FD5347"/>
    <w:rsid w:val="00FD5D65"/>
    <w:rsid w:val="00FD6092"/>
    <w:rsid w:val="00FD67A7"/>
    <w:rsid w:val="00FD67F0"/>
    <w:rsid w:val="00FD6AC3"/>
    <w:rsid w:val="00FD6CDE"/>
    <w:rsid w:val="00FD6E83"/>
    <w:rsid w:val="00FD73E9"/>
    <w:rsid w:val="00FD7697"/>
    <w:rsid w:val="00FD775A"/>
    <w:rsid w:val="00FD7BBF"/>
    <w:rsid w:val="00FE0142"/>
    <w:rsid w:val="00FE0517"/>
    <w:rsid w:val="00FE07A3"/>
    <w:rsid w:val="00FE15E8"/>
    <w:rsid w:val="00FE161C"/>
    <w:rsid w:val="00FE21F5"/>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6043"/>
    <w:rsid w:val="00FE75E0"/>
    <w:rsid w:val="00FE7743"/>
    <w:rsid w:val="00FE7BC5"/>
    <w:rsid w:val="00FF0EA5"/>
    <w:rsid w:val="00FF1711"/>
    <w:rsid w:val="00FF1EDB"/>
    <w:rsid w:val="00FF23AE"/>
    <w:rsid w:val="00FF24B8"/>
    <w:rsid w:val="00FF2AF1"/>
    <w:rsid w:val="00FF31D3"/>
    <w:rsid w:val="00FF32B7"/>
    <w:rsid w:val="00FF3513"/>
    <w:rsid w:val="00FF3836"/>
    <w:rsid w:val="00FF3A13"/>
    <w:rsid w:val="00FF3AE3"/>
    <w:rsid w:val="00FF4010"/>
    <w:rsid w:val="00FF4D01"/>
    <w:rsid w:val="00FF50C3"/>
    <w:rsid w:val="00FF517D"/>
    <w:rsid w:val="00FF5885"/>
    <w:rsid w:val="00FF5DDD"/>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262ACC"/>
    <w:pPr>
      <w:keepNext/>
      <w:keepLines/>
      <w:numPr>
        <w:ilvl w:val="1"/>
        <w:numId w:val="40"/>
      </w:numPr>
      <w:autoSpaceDE/>
      <w:autoSpaceDN/>
      <w:adjustRightInd/>
      <w:spacing w:before="40" w:line="259" w:lineRule="auto"/>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262ACC"/>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07A7C-4C80-4072-94FB-05514791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17274</TotalTime>
  <Pages>22</Pages>
  <Words>6413</Words>
  <Characters>36560</Characters>
  <Application>Microsoft Office Word</Application>
  <DocSecurity>0</DocSecurity>
  <Lines>304</Lines>
  <Paragraphs>85</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42888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5341</cp:revision>
  <cp:lastPrinted>2018-10-29T23:36:00Z</cp:lastPrinted>
  <dcterms:created xsi:type="dcterms:W3CDTF">2018-09-27T08:39:00Z</dcterms:created>
  <dcterms:modified xsi:type="dcterms:W3CDTF">2018-12-18T22:25:00Z</dcterms:modified>
</cp:coreProperties>
</file>