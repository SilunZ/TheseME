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A089C" w14:textId="01C53F00" w:rsidR="0028614E" w:rsidRDefault="0028614E" w:rsidP="0028614E">
      <w:pPr>
        <w:pStyle w:val="Titre"/>
      </w:pPr>
      <w:r>
        <w:t>Chapitre V</w:t>
      </w:r>
      <w:r w:rsidR="00CC4707">
        <w:t>I</w:t>
      </w:r>
      <w:r>
        <w:t xml:space="preserve"> : </w:t>
      </w:r>
      <w:r w:rsidR="00CC4707">
        <w:t>Simulation</w:t>
      </w:r>
      <w:r w:rsidR="00A84905">
        <w:t>s</w:t>
      </w:r>
      <w:r w:rsidR="00CC4707">
        <w:t xml:space="preserve"> numérique</w:t>
      </w:r>
      <w:r w:rsidR="00A84905">
        <w:t>s</w:t>
      </w:r>
    </w:p>
    <w:p w14:paraId="2BCAA4C6" w14:textId="77777777" w:rsidR="009D1392" w:rsidRDefault="009D1392" w:rsidP="009D1392"/>
    <w:p w14:paraId="7049AA9E" w14:textId="34E7EE4B" w:rsidR="00BF6D4F" w:rsidRDefault="00BF6D4F" w:rsidP="009A7BC9">
      <w:pPr>
        <w:spacing w:line="360" w:lineRule="auto"/>
      </w:pPr>
      <w:r>
        <w:t xml:space="preserve">Les </w:t>
      </w:r>
      <w:r w:rsidR="008E18DE">
        <w:t xml:space="preserve">deux </w:t>
      </w:r>
      <w:r>
        <w:t xml:space="preserve">chapitres précédents </w:t>
      </w:r>
      <w:r w:rsidR="00C427A0">
        <w:t>mettent en place</w:t>
      </w:r>
      <w:r>
        <w:t xml:space="preserve"> les </w:t>
      </w:r>
      <w:r w:rsidR="008E18DE">
        <w:t>sous modèles</w:t>
      </w:r>
      <w:r>
        <w:t xml:space="preserve"> nécessaires pour traiter les ph</w:t>
      </w:r>
      <w:r w:rsidR="0065156B">
        <w:t xml:space="preserve">énomènes physiques </w:t>
      </w:r>
      <w:r w:rsidR="008E18DE">
        <w:t>concernés</w:t>
      </w:r>
      <w:r w:rsidR="0065156B">
        <w:t xml:space="preserve"> dans l’effet Morton. </w:t>
      </w:r>
      <w:r w:rsidR="008E18DE">
        <w:t xml:space="preserve">Ce chapitre présente </w:t>
      </w:r>
      <w:r w:rsidR="00A84905">
        <w:t>les</w:t>
      </w:r>
      <w:r w:rsidR="008E18DE">
        <w:t xml:space="preserve"> simulation</w:t>
      </w:r>
      <w:r w:rsidR="00A84905">
        <w:t>s</w:t>
      </w:r>
      <w:r w:rsidR="00A605CC" w:rsidRPr="00A605CC">
        <w:t xml:space="preserve"> </w:t>
      </w:r>
      <w:r w:rsidR="00A605CC">
        <w:t>complète</w:t>
      </w:r>
      <w:r w:rsidR="000B02B0">
        <w:t>s</w:t>
      </w:r>
      <w:r w:rsidR="008E18DE">
        <w:t xml:space="preserve"> de l’</w:t>
      </w:r>
      <w:r w:rsidR="004F4FE4">
        <w:t>effet Morton</w:t>
      </w:r>
      <w:r w:rsidR="00A605CC">
        <w:t xml:space="preserve"> en régime transitoire</w:t>
      </w:r>
      <w:r w:rsidR="00541A2F">
        <w:t xml:space="preserve"> </w:t>
      </w:r>
      <w:r w:rsidR="00121D47">
        <w:t xml:space="preserve">en utilisant </w:t>
      </w:r>
      <w:r w:rsidR="00A605CC">
        <w:t>l</w:t>
      </w:r>
      <w:r w:rsidR="008E18DE">
        <w:t>es outils mis au</w:t>
      </w:r>
      <w:r w:rsidR="004F4FE4">
        <w:t>x</w:t>
      </w:r>
      <w:r w:rsidR="008E18DE">
        <w:t xml:space="preserve"> points. </w:t>
      </w:r>
      <w:r w:rsidR="00F66648">
        <w:t>C</w:t>
      </w:r>
      <w:r w:rsidR="004F4FE4">
        <w:t xml:space="preserve">es sous modèles numériques sont couplés en suivant la stratégie de modélisation </w:t>
      </w:r>
      <w:r w:rsidR="003746C8">
        <w:t>synthétisé au chapitre 1</w:t>
      </w:r>
      <w:r w:rsidR="003A55C1">
        <w:t xml:space="preserve">, ce qui </w:t>
      </w:r>
      <w:r w:rsidR="000B19C0">
        <w:t>établi</w:t>
      </w:r>
      <w:r w:rsidR="00306CCF">
        <w:t>t</w:t>
      </w:r>
      <w:r w:rsidR="000B19C0">
        <w:t xml:space="preserve"> le modèle complet et non linéaire de l’effet Morton</w:t>
      </w:r>
      <w:r w:rsidR="00D3442B">
        <w:t xml:space="preserve">. </w:t>
      </w:r>
      <w:r w:rsidR="00A84905">
        <w:t>Les</w:t>
      </w:r>
      <w:r w:rsidR="0082796C">
        <w:t xml:space="preserve"> simulation</w:t>
      </w:r>
      <w:r w:rsidR="00A84905">
        <w:t>s</w:t>
      </w:r>
      <w:r w:rsidR="0082796C">
        <w:t xml:space="preserve"> </w:t>
      </w:r>
      <w:r w:rsidR="00BF6117">
        <w:t>se sont</w:t>
      </w:r>
      <w:r w:rsidR="0082796C">
        <w:t xml:space="preserve"> basé</w:t>
      </w:r>
      <w:r w:rsidR="00BF6117">
        <w:t>es</w:t>
      </w:r>
      <w:r w:rsidR="0082796C">
        <w:t xml:space="preserve"> sur le </w:t>
      </w:r>
      <w:r w:rsidR="0082796C" w:rsidRPr="0082796C">
        <w:rPr>
          <w:b/>
        </w:rPr>
        <w:t>B</w:t>
      </w:r>
      <w:r w:rsidR="0082796C">
        <w:t>anc de l’</w:t>
      </w:r>
      <w:r w:rsidR="0082796C" w:rsidRPr="0082796C">
        <w:rPr>
          <w:b/>
        </w:rPr>
        <w:t>E</w:t>
      </w:r>
      <w:r w:rsidR="0082796C">
        <w:t xml:space="preserve">ffet </w:t>
      </w:r>
      <w:r w:rsidR="0082796C" w:rsidRPr="0082796C">
        <w:rPr>
          <w:b/>
        </w:rPr>
        <w:t>M</w:t>
      </w:r>
      <w:r w:rsidR="0082796C">
        <w:t>orton (</w:t>
      </w:r>
      <w:r w:rsidR="0082796C" w:rsidRPr="0082796C">
        <w:rPr>
          <w:b/>
        </w:rPr>
        <w:t>BEM</w:t>
      </w:r>
      <w:r w:rsidR="0082796C" w:rsidRPr="0082796C">
        <w:t>)</w:t>
      </w:r>
      <w:r w:rsidR="0082796C">
        <w:t xml:space="preserve"> dédié à la compréhension de ce phénomène.  </w:t>
      </w:r>
      <w:r w:rsidR="00BF4CE2">
        <w:t>Les résultats issus</w:t>
      </w:r>
      <w:r w:rsidR="00A31B05">
        <w:t xml:space="preserve"> des</w:t>
      </w:r>
      <w:r w:rsidR="005C3D21">
        <w:t xml:space="preserve"> simulation</w:t>
      </w:r>
      <w:r w:rsidR="00A31B05">
        <w:t>s</w:t>
      </w:r>
      <w:r w:rsidR="005C3D21">
        <w:t xml:space="preserve"> </w:t>
      </w:r>
      <w:r w:rsidR="00BF4CE2">
        <w:t>numérique</w:t>
      </w:r>
      <w:r w:rsidR="00A31B05">
        <w:t>s</w:t>
      </w:r>
      <w:r w:rsidR="00BF4CE2">
        <w:t xml:space="preserve"> sont ensuite </w:t>
      </w:r>
      <w:r w:rsidR="00FE02C0">
        <w:t>comparés</w:t>
      </w:r>
      <w:r w:rsidR="00BF4CE2">
        <w:t xml:space="preserve"> avec les résultats expérimentaux. </w:t>
      </w:r>
      <w:r w:rsidR="00FE02C0">
        <w:t xml:space="preserve">Cette comparaison permet de valider ce modèle </w:t>
      </w:r>
      <w:r w:rsidR="00A31B05">
        <w:t xml:space="preserve">de l’effet Morton </w:t>
      </w:r>
      <w:r w:rsidR="005C3D21">
        <w:t xml:space="preserve">et </w:t>
      </w:r>
      <w:r w:rsidR="00A31B05">
        <w:t xml:space="preserve">de </w:t>
      </w:r>
      <w:r w:rsidR="005C3D21">
        <w:t xml:space="preserve">réaliser </w:t>
      </w:r>
      <w:r w:rsidR="00FC3953">
        <w:t>l</w:t>
      </w:r>
      <w:r w:rsidR="005C3D21">
        <w:t>es analyse</w:t>
      </w:r>
      <w:r w:rsidR="009A7BC9">
        <w:t>s</w:t>
      </w:r>
      <w:r w:rsidR="005C3D21">
        <w:t xml:space="preserve"> en régime transitoire. Les outils validés dans ce chapitre sont </w:t>
      </w:r>
      <w:r w:rsidR="009A7BC9">
        <w:t>utilisés</w:t>
      </w:r>
      <w:r w:rsidR="005C3D21">
        <w:t xml:space="preserve"> au chapitre 5 </w:t>
      </w:r>
      <w:r w:rsidR="008D070C">
        <w:t>pour</w:t>
      </w:r>
      <w:r w:rsidR="005C3D21">
        <w:t xml:space="preserve"> </w:t>
      </w:r>
      <w:r w:rsidR="00F66648">
        <w:t>l</w:t>
      </w:r>
      <w:r w:rsidR="009A7BC9">
        <w:t>es analyses</w:t>
      </w:r>
      <w:r w:rsidR="005C3D21">
        <w:t xml:space="preserve"> de stabilité de l’effet Morton.</w:t>
      </w:r>
    </w:p>
    <w:p w14:paraId="0D6CF1B8" w14:textId="70E4463E" w:rsidR="00F245B8" w:rsidRDefault="00F245B8" w:rsidP="00F245B8">
      <w:pPr>
        <w:pStyle w:val="Titre1"/>
      </w:pPr>
      <w:r>
        <w:t>Modèle complet et non linéaire de l’</w:t>
      </w:r>
      <w:r w:rsidR="000906CC">
        <w:t>effet Morton</w:t>
      </w:r>
    </w:p>
    <w:p w14:paraId="157C1038" w14:textId="77777777" w:rsidR="004343A8" w:rsidRDefault="004343A8" w:rsidP="004343A8">
      <w:pPr>
        <w:pStyle w:val="Titre2"/>
      </w:pPr>
      <w:r>
        <w:t>Approche du moyennage du flux thermique dans le temps</w:t>
      </w:r>
    </w:p>
    <w:p w14:paraId="5386ED97" w14:textId="77777777" w:rsidR="004343A8" w:rsidRDefault="004343A8" w:rsidP="004343A8"/>
    <w:p w14:paraId="7A558B00" w14:textId="1A15B2C0" w:rsidR="004343A8" w:rsidRDefault="004343A8" w:rsidP="004343A8">
      <w:pPr>
        <w:spacing w:line="360" w:lineRule="auto"/>
        <w:ind w:firstLine="567"/>
      </w:pPr>
      <w:r>
        <w:t xml:space="preserve">Lors de la simulation de l’effet Morton en régime transitoire, les phénomènes avec l’échelle de temps petite (milli seconde) comme la vibration synchrone sont couplés avec les phénomènes caractérisés par l’échelle de temps grande (des minutes voir des heures) tel que le transfert de la chaleur et la déformation thermique. Dans </w:t>
      </w:r>
      <w:r w:rsidR="00370216">
        <w:t xml:space="preserve">une </w:t>
      </w:r>
      <w:r>
        <w:t>approche classique, ce couplage nécessite d’un pas de discrétisation temp</w:t>
      </w:r>
      <w:r w:rsidR="004B775A">
        <w:t xml:space="preserve">orelle petit à la grandeur du temps </w:t>
      </w:r>
      <w:r>
        <w:t>dynamique</w:t>
      </w:r>
      <w:r w:rsidR="004B775A">
        <w:t xml:space="preserve"> pour simuler la durée longue à la grandeu</w:t>
      </w:r>
      <w:r w:rsidR="00861761">
        <w:t>r du temps thermique</w:t>
      </w:r>
      <w:r>
        <w:t xml:space="preserve">. Par conséquence, la simulation </w:t>
      </w:r>
      <w:r w:rsidR="00B220D8">
        <w:t>a besoin d’</w:t>
      </w:r>
      <w:r>
        <w:t>un effort de calcul onéreux. Afin de réduire le temps de calcul, une nouvelle méthode nommée " a</w:t>
      </w:r>
      <w:r w:rsidRPr="00524242">
        <w:t>pproche du moyennage de flux thermique dans le temps</w:t>
      </w:r>
      <w:r>
        <w:t xml:space="preserve"> " est proposée dans la simulation complète de l’effet Morton. </w:t>
      </w:r>
    </w:p>
    <w:p w14:paraId="3EC27457" w14:textId="50109097" w:rsidR="004343A8" w:rsidRDefault="004343A8" w:rsidP="004343A8">
      <w:pPr>
        <w:spacing w:line="360" w:lineRule="auto"/>
        <w:ind w:firstLine="708"/>
      </w:pPr>
      <w:r>
        <w:t>C</w:t>
      </w:r>
      <w:r w:rsidRPr="001F178D">
        <w:t>ette approche suppose que</w:t>
      </w:r>
      <w:r>
        <w:t xml:space="preserve"> quand le rotor se comporte avec la vibration synchrone, </w:t>
      </w:r>
      <w:r w:rsidRPr="001F178D">
        <w:t>l</w:t>
      </w:r>
      <w:r>
        <w:t xml:space="preserve">es </w:t>
      </w:r>
      <w:r w:rsidRPr="001F178D">
        <w:t>orbite</w:t>
      </w:r>
      <w:r>
        <w:t>s des vibrations</w:t>
      </w:r>
      <w:r w:rsidRPr="001F178D">
        <w:t xml:space="preserve"> synchrone</w:t>
      </w:r>
      <w:r>
        <w:t>s</w:t>
      </w:r>
      <w:r w:rsidRPr="001F178D">
        <w:t xml:space="preserve"> ne change</w:t>
      </w:r>
      <w:r>
        <w:t>nt</w:t>
      </w:r>
      <w:r w:rsidRPr="001F178D">
        <w:t xml:space="preserve"> </w:t>
      </w:r>
      <w:r>
        <w:t>guère</w:t>
      </w:r>
      <w:r w:rsidRPr="001F178D">
        <w:t xml:space="preserve"> pendant </w:t>
      </w:r>
      <w:r>
        <w:t>certaines périodes de rotation. Ainsi</w:t>
      </w:r>
      <w:r w:rsidR="00587723">
        <w:t>,</w:t>
      </w:r>
      <w:r w:rsidRPr="001F178D">
        <w:t xml:space="preserve"> il </w:t>
      </w:r>
      <w:r>
        <w:t>devient</w:t>
      </w:r>
      <w:r w:rsidRPr="001F178D">
        <w:t xml:space="preserve"> possible d'utiliser </w:t>
      </w:r>
      <w:r>
        <w:t>un</w:t>
      </w:r>
      <w:r w:rsidRPr="001F178D">
        <w:t xml:space="preserve"> flux </w:t>
      </w:r>
      <w:r>
        <w:t xml:space="preserve">thermique </w:t>
      </w:r>
      <w:r w:rsidRPr="001F178D">
        <w:t>moyen</w:t>
      </w:r>
      <w:r>
        <w:t xml:space="preserve">né dans une période de rotation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moy</m:t>
            </m:r>
          </m:sub>
        </m:sSub>
      </m:oMath>
      <w:r w:rsidRPr="001F178D">
        <w:t xml:space="preserve"> pour </w:t>
      </w:r>
      <w:r>
        <w:t xml:space="preserve">déterminer </w:t>
      </w:r>
      <w:r w:rsidRPr="001F178D">
        <w:t xml:space="preserve">la température </w:t>
      </w:r>
      <w:r>
        <w:t>du rotor dans le temps</w:t>
      </w:r>
      <w:r w:rsidRPr="001F178D">
        <w:t>.</w:t>
      </w:r>
      <w:r>
        <w:t xml:space="preserve"> </w:t>
      </w:r>
      <w:r w:rsidRPr="001F178D">
        <w:t xml:space="preserve"> </w:t>
      </w:r>
      <w:r w:rsidRPr="00C36B86">
        <w:t>Toutefois</w:t>
      </w:r>
      <w:r>
        <w:t xml:space="preserve">, ce flux thermique ne reste que valable pour une durée de temps courte. Une fois l’orbite synchrone s’est suffisamment évoluée, le flux thermique moyenné devrait être renouvelé.  </w:t>
      </w:r>
    </w:p>
    <w:p w14:paraId="44F5F277" w14:textId="5795B55E" w:rsidR="004343A8" w:rsidRDefault="004343A8" w:rsidP="004343A8">
      <w:pPr>
        <w:spacing w:line="360" w:lineRule="auto"/>
        <w:ind w:firstLine="708"/>
      </w:pPr>
      <w:r>
        <w:t xml:space="preserve">Ce flux thermique moyenné est calculé à partir du flux thermique instantané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obtenu à chaque position dynamique sur l’orbite synchrone (</w:t>
      </w:r>
      <w:r w:rsidRPr="00667A55">
        <w:rPr>
          <w:b/>
        </w:rPr>
        <w:fldChar w:fldCharType="begin"/>
      </w:r>
      <w:r w:rsidRPr="00667A55">
        <w:rPr>
          <w:b/>
        </w:rPr>
        <w:instrText xml:space="preserve"> REF _Ref525135958 \h </w:instrText>
      </w:r>
      <w:r>
        <w:rPr>
          <w:b/>
        </w:rPr>
        <w:instrText xml:space="preserve"> \* MERGEFORMAT </w:instrText>
      </w:r>
      <w:r w:rsidRPr="00667A55">
        <w:rPr>
          <w:b/>
        </w:rPr>
      </w:r>
      <w:r w:rsidRPr="00667A55">
        <w:rPr>
          <w:b/>
        </w:rPr>
        <w:fldChar w:fldCharType="separate"/>
      </w:r>
      <w:r w:rsidR="00412ED1" w:rsidRPr="00412ED1">
        <w:rPr>
          <w:b/>
          <w:color w:val="000000" w:themeColor="text1"/>
        </w:rPr>
        <w:t xml:space="preserve">Figure </w:t>
      </w:r>
      <w:r w:rsidR="00412ED1" w:rsidRPr="00412ED1">
        <w:rPr>
          <w:b/>
          <w:i/>
          <w:noProof/>
        </w:rPr>
        <w:t>1</w:t>
      </w:r>
      <w:r w:rsidRPr="00667A55">
        <w:rPr>
          <w:b/>
        </w:rPr>
        <w:fldChar w:fldCharType="end"/>
      </w:r>
      <w:r>
        <w:t xml:space="preserve">). En supposant que l'orbite synchrone est décrite par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 xml:space="preserve">positions, la résolution de l'équation d'énergie du film lubrifiant couplée à l'équation de Reynolds généralisée à chaque position </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(i</m:t>
        </m:r>
        <m:r>
          <w:rPr>
            <w:rFonts w:ascii="Cambria Math" w:hAnsi="Cambria Math" w:cs="Cambria Math"/>
          </w:rPr>
          <m:t>∈</m:t>
        </m:r>
        <m:r>
          <w:rPr>
            <w:rFonts w:ascii="Cambria Math" w:hAnsi="Cambria Math"/>
          </w:rPr>
          <m:t>[1,Nt])</m:t>
        </m:r>
      </m:oMath>
      <w:r>
        <w:t xml:space="preserve">  donne le flux thermique instantan</w:t>
      </w:r>
      <w:r>
        <w:rPr>
          <w:rFonts w:cs="Calibri"/>
        </w:rPr>
        <w:t>é</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exposé au rotor.  En outre, la condition aux limites thermique entre le rotor et le film mince n'est pas simple en raison du repère mobile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&lt;r,t&gt;</m:t>
        </m:r>
      </m:oMath>
      <w:r>
        <w:t xml:space="preserve"> du rotor et du repère fixe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&lt;X,Y&gt; </m:t>
        </m:r>
      </m:oMath>
      <w:r>
        <w:t xml:space="preserve">du film mince. </w:t>
      </w:r>
    </w:p>
    <w:p w14:paraId="2A63964C" w14:textId="77777777" w:rsidR="004343A8" w:rsidRDefault="004343A8" w:rsidP="004343A8">
      <w:pPr>
        <w:keepNext/>
        <w:spacing w:line="360" w:lineRule="auto"/>
        <w:jc w:val="center"/>
      </w:pPr>
      <w:r>
        <w:rPr>
          <w:noProof/>
          <w:lang w:val="en-US" w:eastAsia="zh-CN"/>
        </w:rPr>
        <w:lastRenderedPageBreak/>
        <w:drawing>
          <wp:inline distT="0" distB="0" distL="0" distR="0" wp14:anchorId="6EDEF9CF" wp14:editId="7B227946">
            <wp:extent cx="3074781" cy="3010864"/>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50" cy="3021996"/>
                    </a:xfrm>
                    <a:prstGeom prst="rect">
                      <a:avLst/>
                    </a:prstGeom>
                  </pic:spPr>
                </pic:pic>
              </a:graphicData>
            </a:graphic>
          </wp:inline>
        </w:drawing>
      </w:r>
    </w:p>
    <w:p w14:paraId="4989BDFF" w14:textId="216B96B4" w:rsidR="004343A8" w:rsidRPr="00935A0C" w:rsidRDefault="004343A8" w:rsidP="004343A8">
      <w:pPr>
        <w:pStyle w:val="Lgende"/>
        <w:spacing w:line="360" w:lineRule="auto"/>
        <w:jc w:val="center"/>
        <w:rPr>
          <w:i w:val="0"/>
          <w:sz w:val="22"/>
        </w:rPr>
      </w:pPr>
      <w:bookmarkStart w:id="0" w:name="_Ref525135958"/>
      <w:r w:rsidRPr="00D21CE4">
        <w:rPr>
          <w:i w:val="0"/>
          <w:sz w:val="22"/>
        </w:rPr>
        <w:t xml:space="preserve">Figure </w:t>
      </w:r>
      <w:r w:rsidRPr="00D21CE4">
        <w:rPr>
          <w:i w:val="0"/>
          <w:sz w:val="22"/>
        </w:rPr>
        <w:fldChar w:fldCharType="begin"/>
      </w:r>
      <w:r w:rsidRPr="00D21CE4">
        <w:rPr>
          <w:i w:val="0"/>
          <w:sz w:val="22"/>
        </w:rPr>
        <w:instrText xml:space="preserve"> SEQ Figure \* ARABIC </w:instrText>
      </w:r>
      <w:r w:rsidRPr="00D21CE4">
        <w:rPr>
          <w:i w:val="0"/>
          <w:sz w:val="22"/>
        </w:rPr>
        <w:fldChar w:fldCharType="separate"/>
      </w:r>
      <w:r w:rsidR="00412ED1">
        <w:rPr>
          <w:i w:val="0"/>
          <w:noProof/>
          <w:sz w:val="22"/>
        </w:rPr>
        <w:t>1</w:t>
      </w:r>
      <w:r w:rsidRPr="00D21CE4">
        <w:rPr>
          <w:i w:val="0"/>
          <w:sz w:val="22"/>
        </w:rPr>
        <w:fldChar w:fldCharType="end"/>
      </w:r>
      <w:bookmarkEnd w:id="0"/>
      <w:r>
        <w:rPr>
          <w:i w:val="0"/>
          <w:sz w:val="22"/>
        </w:rPr>
        <w:t xml:space="preserve"> : système de références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1</m:t>
            </m:r>
          </m:sub>
        </m:sSub>
      </m:oMath>
      <w:r w:rsidRPr="00190BFE">
        <w:rPr>
          <w:i w:val="0"/>
          <w:sz w:val="22"/>
        </w:rPr>
        <w:t xml:space="preserve">et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2</m:t>
            </m:r>
          </m:sub>
        </m:sSub>
      </m:oMath>
      <w:r>
        <w:rPr>
          <w:i w:val="0"/>
          <w:sz w:val="22"/>
        </w:rPr>
        <w:t xml:space="preserve"> avec le rotor aux positions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0</m:t>
            </m:r>
          </m:sub>
        </m:sSub>
      </m:oMath>
      <w:r>
        <w:rPr>
          <w:i w:val="0"/>
          <w:sz w:val="22"/>
        </w:rPr>
        <w:t xml:space="preserve"> et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p>
    <w:p w14:paraId="444AB80D" w14:textId="200F35AA" w:rsidR="004343A8" w:rsidRDefault="004343A8" w:rsidP="004343A8">
      <w:pPr>
        <w:spacing w:line="360" w:lineRule="auto"/>
        <w:ind w:firstLine="708"/>
      </w:pPr>
      <w:r>
        <w:t xml:space="preserve">Pour une orbite synchrone établie, la première position </w:t>
      </w:r>
      <m:oMath>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0</m:t>
            </m:r>
          </m:sub>
        </m:sSub>
        <m:r>
          <m:rPr>
            <m:sty m:val="p"/>
          </m:rPr>
          <w:rPr>
            <w:rFonts w:ascii="Cambria Math" w:hAnsi="Cambria Math"/>
          </w:rPr>
          <m:t>:</m:t>
        </m:r>
        <m:r>
          <w:rPr>
            <w:rFonts w:ascii="Cambria Math" w:hAnsi="Cambria Math"/>
            <w:lang w:val="en-US"/>
          </w:rPr>
          <m:t>t</m:t>
        </m:r>
        <m:r>
          <m:rPr>
            <m:sty m:val="p"/>
          </m:rPr>
          <w:rPr>
            <w:rFonts w:ascii="Cambria Math" w:hAnsi="Cambria Math"/>
          </w:rPr>
          <m:t>=0)</m:t>
        </m:r>
      </m:oMath>
      <w:r>
        <w:t xml:space="preserve"> est définie lorsque l'axe </w:t>
      </w:r>
      <m:oMath>
        <m:r>
          <w:rPr>
            <w:rFonts w:ascii="Cambria Math" w:hAnsi="Cambria Math"/>
          </w:rPr>
          <m:t>r</m:t>
        </m:r>
      </m:oMath>
      <w:r>
        <w:t xml:space="preserve"> du repère mobile passe par l'axe </w:t>
      </w:r>
      <m:oMath>
        <m:r>
          <w:rPr>
            <w:rFonts w:ascii="Cambria Math" w:hAnsi="Cambria Math"/>
          </w:rPr>
          <m:t>X</m:t>
        </m:r>
      </m:oMath>
      <w:r>
        <w:t xml:space="preserve"> du repère fixe. A l'instant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le rotor est à la position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où l'angle de rotation est</w:t>
      </w:r>
      <m:oMath>
        <m:r>
          <w:rPr>
            <w:rFonts w:ascii="Cambria Math" w:hAnsi="Cambria Math"/>
          </w:rPr>
          <m:t xml:space="preserve"> ω</m:t>
        </m:r>
        <m:sSub>
          <m:sSubPr>
            <m:ctrlPr>
              <w:rPr>
                <w:rFonts w:ascii="Cambria Math" w:hAnsi="Cambria Math"/>
                <w:i/>
              </w:rPr>
            </m:ctrlPr>
          </m:sSubPr>
          <m:e>
            <m:r>
              <w:rPr>
                <w:rFonts w:ascii="Cambria Math" w:hAnsi="Cambria Math"/>
              </w:rPr>
              <m:t>t</m:t>
            </m:r>
          </m:e>
          <m:sub>
            <m:r>
              <w:rPr>
                <w:rFonts w:ascii="Cambria Math" w:hAnsi="Cambria Math"/>
              </w:rPr>
              <m:t>i</m:t>
            </m:r>
          </m:sub>
        </m:sSub>
      </m:oMath>
      <w:r>
        <w:t>. Considérant la rotation</w:t>
      </w:r>
      <w:r w:rsidR="00896928">
        <w:t xml:space="preserve"> propre</w:t>
      </w:r>
      <w:r>
        <w:t xml:space="preserve"> </w:t>
      </w:r>
      <w:r w:rsidRPr="00755E53">
        <w:t>d</w:t>
      </w:r>
      <w:r>
        <w:t>u</w:t>
      </w:r>
      <w:r w:rsidRPr="00755E53">
        <w:t xml:space="preserve"> </w:t>
      </w:r>
      <w:r>
        <w:t>rotor</w:t>
      </w:r>
      <w:r w:rsidRPr="00755E53">
        <w:t xml:space="preserve">, la relation entre le flux </w:t>
      </w:r>
      <w:r>
        <w:t>thermique</w:t>
      </w:r>
      <w:r w:rsidRPr="00755E53">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Pr="00755E53">
        <w:t xml:space="preserve"> obtenu </w:t>
      </w:r>
      <w:r>
        <w:t xml:space="preserve">de la résolution de l’équation de l’énergie </w:t>
      </w:r>
      <w:r w:rsidRPr="00755E53">
        <w:t xml:space="preserve">dans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755E53">
        <w:t xml:space="preserve">et le flux </w:t>
      </w:r>
      <w:r>
        <w:t xml:space="preserve">thermique </w:t>
      </w:r>
      <w:r w:rsidR="00865958">
        <w:t>exposé</w:t>
      </w:r>
      <w:r>
        <w:t xml:space="preserve"> au rotor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d>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Pr="00755E53">
        <w:t xml:space="preserve"> dans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oMath>
      <w:r w:rsidRPr="00755E53">
        <w:t xml:space="preserve">peut être exprimée </w:t>
      </w:r>
      <w:r>
        <w:t xml:space="preserve">dans </w:t>
      </w:r>
      <w:r>
        <w:fldChar w:fldCharType="begin"/>
      </w:r>
      <w:r>
        <w:instrText xml:space="preserve"> REF _Ref525134360 \n \h </w:instrText>
      </w:r>
      <w:r>
        <w:instrText xml:space="preserve"> \* MERGEFORMAT </w:instrText>
      </w:r>
      <w:r>
        <w:fldChar w:fldCharType="separate"/>
      </w:r>
      <w:r w:rsidR="00412ED1">
        <w:t>Eq.1</w:t>
      </w:r>
      <w:r>
        <w:fldChar w:fldCharType="end"/>
      </w:r>
      <w:r w:rsidR="00514190">
        <w:t xml:space="preserve">. </w:t>
      </w:r>
      <w:r>
        <w:t xml:space="preserve"> </w:t>
      </w:r>
      <w:r w:rsidR="00514190">
        <w:t xml:space="preserve">La relation </w:t>
      </w:r>
      <w:r w:rsidRPr="005E5CEB">
        <w:t>entre les tempéra</w:t>
      </w:r>
      <w:r>
        <w:t>tures</w:t>
      </w:r>
      <w:r w:rsidR="00514190">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d>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t xml:space="preserve"> </w:t>
      </w:r>
      <w:r w:rsidRPr="0034570E">
        <w:t xml:space="preserve"> et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rPr>
                          <m:t>*</m:t>
                        </m:r>
                      </m:sup>
                    </m:sSup>
                  </m:e>
                </m:d>
              </m:e>
            </m:d>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Pr="0034570E">
        <w:t xml:space="preserve"> </w:t>
      </w:r>
      <w:r>
        <w:t>exprimées dans les deux repères est similaire.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343A8" w:rsidRPr="002E2B92" w14:paraId="5045E0CA" w14:textId="77777777" w:rsidTr="00701F33">
        <w:trPr>
          <w:trHeight w:val="635"/>
          <w:tblHeader/>
          <w:jc w:val="center"/>
        </w:trPr>
        <w:tc>
          <w:tcPr>
            <w:tcW w:w="7943" w:type="dxa"/>
            <w:vAlign w:val="center"/>
          </w:tcPr>
          <w:p w14:paraId="4D67F059" w14:textId="22C82134" w:rsidR="008910A0" w:rsidRPr="008910A0" w:rsidRDefault="008910A0" w:rsidP="00701F33">
            <w:pPr>
              <w:spacing w:before="120" w:after="120"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d>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ωt</m:t>
                            </m:r>
                          </m:e>
                        </m:d>
                      </m:e>
                    </m:d>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m:oMathPara>
          </w:p>
          <w:p w14:paraId="343B63BE" w14:textId="2A30C11C" w:rsidR="004343A8" w:rsidRPr="002E2B92" w:rsidRDefault="008910A0" w:rsidP="00701F33">
            <w:pPr>
              <w:spacing w:before="120" w:after="120" w:line="360" w:lineRule="auto"/>
              <w:rPr>
                <w:lang w:val="en-US"/>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e>
                        </m:d>
                      </m:e>
                    </m:d>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r>
                              <w:rPr>
                                <w:rFonts w:ascii="Cambria Math" w:hAnsi="Cambria Math"/>
                                <w:lang w:val="en-US"/>
                              </w:rPr>
                              <m:t>-</m:t>
                            </m:r>
                            <m:r>
                              <w:rPr>
                                <w:rFonts w:ascii="Cambria Math" w:hAnsi="Cambria Math"/>
                                <w:lang w:val="en-US"/>
                              </w:rPr>
                              <m:t>π</m:t>
                            </m:r>
                            <m:r>
                              <w:rPr>
                                <w:rFonts w:ascii="Cambria Math" w:hAnsi="Cambria Math"/>
                                <w:lang w:val="en-US"/>
                              </w:rPr>
                              <m:t>-</m:t>
                            </m:r>
                            <m:r>
                              <w:rPr>
                                <w:rFonts w:ascii="Cambria Math" w:hAnsi="Cambria Math"/>
                                <w:lang w:val="en-US"/>
                              </w:rPr>
                              <m:t>ωt</m:t>
                            </m:r>
                          </m:e>
                        </m:d>
                      </m:e>
                    </m:d>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tc>
        <w:tc>
          <w:tcPr>
            <w:tcW w:w="1096" w:type="dxa"/>
            <w:vAlign w:val="center"/>
          </w:tcPr>
          <w:p w14:paraId="656E3721" w14:textId="77777777" w:rsidR="004343A8" w:rsidRPr="00AE67EE" w:rsidRDefault="004343A8" w:rsidP="00142684">
            <w:pPr>
              <w:pStyle w:val="Paragraphedeliste"/>
              <w:numPr>
                <w:ilvl w:val="0"/>
                <w:numId w:val="3"/>
              </w:numPr>
              <w:overflowPunct/>
              <w:autoSpaceDE/>
              <w:autoSpaceDN/>
              <w:adjustRightInd/>
              <w:spacing w:before="120" w:after="120" w:line="360" w:lineRule="auto"/>
              <w:jc w:val="both"/>
              <w:textAlignment w:val="auto"/>
              <w:rPr>
                <w:rFonts w:eastAsiaTheme="minorHAnsi"/>
                <w:lang w:val="en-US"/>
              </w:rPr>
            </w:pPr>
            <w:bookmarkStart w:id="1" w:name="_Ref525134360"/>
            <w:bookmarkStart w:id="2" w:name="_Ref525134341"/>
            <w:r>
              <w:rPr>
                <w:rFonts w:eastAsiaTheme="minorHAnsi"/>
                <w:lang w:val="en-US"/>
              </w:rPr>
              <w:t xml:space="preserve"> </w:t>
            </w:r>
            <w:bookmarkEnd w:id="1"/>
          </w:p>
        </w:tc>
        <w:bookmarkEnd w:id="2"/>
      </w:tr>
    </w:tbl>
    <w:p w14:paraId="23CD87D7" w14:textId="40EE8F87" w:rsidR="004343A8" w:rsidRDefault="004343A8" w:rsidP="004343A8">
      <w:pPr>
        <w:spacing w:line="360" w:lineRule="auto"/>
      </w:pPr>
      <w:r>
        <w:t>A</w:t>
      </w:r>
      <w:r w:rsidRPr="0016069C">
        <w:t xml:space="preserve">près la résolution de l'équation d'énergie 3D dans le </w:t>
      </w:r>
      <w:r>
        <w:t>repère</w:t>
      </w:r>
      <w:r w:rsidRPr="0016069C">
        <w:t xml:space="preserve"> fixe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16069C">
        <w:t xml:space="preserve">, le flux </w:t>
      </w:r>
      <w:r>
        <w:t xml:space="preserve">thermique </w:t>
      </w:r>
      <w:r w:rsidRPr="0016069C">
        <w:t xml:space="preserve">instantané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t xml:space="preserve"> à la surface du rotor </w:t>
      </w:r>
      <w:r w:rsidR="0057677E">
        <w:t xml:space="preserve">exprimé </w:t>
      </w:r>
      <w:r>
        <w:t xml:space="preserve">dans le repère </w:t>
      </w:r>
      <w:r w:rsidRPr="0016069C">
        <w:t xml:space="preserve">mobile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16069C">
        <w:t xml:space="preserve"> est 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343A8" w:rsidRPr="002E2B92" w14:paraId="17D84709" w14:textId="77777777" w:rsidTr="00701F33">
        <w:trPr>
          <w:trHeight w:val="635"/>
          <w:tblHeader/>
          <w:jc w:val="center"/>
        </w:trPr>
        <w:tc>
          <w:tcPr>
            <w:tcW w:w="7943" w:type="dxa"/>
            <w:vAlign w:val="center"/>
          </w:tcPr>
          <w:p w14:paraId="1EE11082" w14:textId="6B9E86E5" w:rsidR="004343A8" w:rsidRPr="002E2B92" w:rsidRDefault="0057677E" w:rsidP="00701F33">
            <w:pPr>
              <w:spacing w:before="120" w:after="120" w:line="360" w:lineRule="auto"/>
              <w:rPr>
                <w:lang w:val="en-US"/>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d>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m:oMathPara>
          </w:p>
        </w:tc>
        <w:tc>
          <w:tcPr>
            <w:tcW w:w="1096" w:type="dxa"/>
            <w:vAlign w:val="center"/>
          </w:tcPr>
          <w:p w14:paraId="3B43170E" w14:textId="77777777" w:rsidR="004343A8" w:rsidRPr="00AE67EE" w:rsidRDefault="004343A8" w:rsidP="00142684">
            <w:pPr>
              <w:pStyle w:val="Paragraphedeliste"/>
              <w:numPr>
                <w:ilvl w:val="0"/>
                <w:numId w:val="3"/>
              </w:numPr>
              <w:overflowPunct/>
              <w:autoSpaceDE/>
              <w:autoSpaceDN/>
              <w:adjustRightInd/>
              <w:spacing w:before="120" w:after="120" w:line="360" w:lineRule="auto"/>
              <w:jc w:val="both"/>
              <w:textAlignment w:val="auto"/>
              <w:rPr>
                <w:rFonts w:eastAsiaTheme="minorHAnsi"/>
                <w:lang w:val="en-US"/>
              </w:rPr>
            </w:pPr>
          </w:p>
        </w:tc>
      </w:tr>
    </w:tbl>
    <w:p w14:paraId="5F29DAAA" w14:textId="1F60D024" w:rsidR="004343A8" w:rsidRDefault="004343A8" w:rsidP="004343A8">
      <w:pPr>
        <w:spacing w:line="360" w:lineRule="auto"/>
      </w:pPr>
      <w:r w:rsidRPr="000C05D9">
        <w:t xml:space="preserve">Le flux </w:t>
      </w:r>
      <w:r>
        <w:t>thermique moyenné</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moy</m:t>
            </m:r>
          </m:sub>
        </m:sSub>
        <m:r>
          <w:rPr>
            <w:rFonts w:ascii="Cambria Math" w:hAnsi="Cambria Math"/>
          </w:rPr>
          <m:t xml:space="preserve"> </m:t>
        </m:r>
      </m:oMath>
      <w:r w:rsidRPr="000C05D9">
        <w:t xml:space="preserve">obtenu </w:t>
      </w:r>
      <w:r w:rsidR="0057677E">
        <w:t>en se basant sur l’</w:t>
      </w:r>
      <w:r w:rsidRPr="000C05D9">
        <w:t xml:space="preserve">orbite </w:t>
      </w:r>
      <w:r>
        <w:t xml:space="preserve">synchrone est ainsi </w:t>
      </w:r>
      <w:r w:rsidR="0057677E">
        <w:t>déterminé</w:t>
      </w:r>
      <w:r>
        <w:t xml:space="preserve"> par</w:t>
      </w:r>
      <w:r w:rsidRPr="000C05D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343A8" w:rsidRPr="002E2B92" w14:paraId="2998E23D" w14:textId="77777777" w:rsidTr="00701F33">
        <w:trPr>
          <w:trHeight w:val="635"/>
          <w:tblHeader/>
          <w:jc w:val="center"/>
        </w:trPr>
        <w:tc>
          <w:tcPr>
            <w:tcW w:w="7943" w:type="dxa"/>
            <w:vAlign w:val="center"/>
          </w:tcPr>
          <w:p w14:paraId="63B6A703" w14:textId="1A873DD2" w:rsidR="004343A8" w:rsidRPr="00614EE1" w:rsidRDefault="0057677E" w:rsidP="0057677E">
            <w:pPr>
              <w:spacing w:before="120" w:after="120" w:line="360" w:lineRule="auto"/>
              <w:rPr>
                <w:rFonts w:eastAsiaTheme="minorHAnsi"/>
                <w:lang w:val="en-US"/>
              </w:rPr>
            </w:pPr>
            <m:oMathPara>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moy</m:t>
                    </m:r>
                  </m:sub>
                </m:sSub>
                <m:r>
                  <w:rPr>
                    <w:rFonts w:ascii="Cambria Math" w:hAnsi="Cambria Math"/>
                  </w:rPr>
                  <m:t xml:space="preserve"> </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den>
                </m:f>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lang w:val="en-US"/>
                      </w:rPr>
                      <m:t xml:space="preserve"> </m:t>
                    </m:r>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dynamique</m:t>
                        </m:r>
                      </m:sub>
                    </m:sSub>
                  </m:e>
                </m:nary>
              </m:oMath>
            </m:oMathPara>
          </w:p>
        </w:tc>
        <w:tc>
          <w:tcPr>
            <w:tcW w:w="1096" w:type="dxa"/>
            <w:vAlign w:val="center"/>
          </w:tcPr>
          <w:p w14:paraId="71321692" w14:textId="77777777" w:rsidR="004343A8" w:rsidRPr="00AE67EE" w:rsidRDefault="004343A8" w:rsidP="00142684">
            <w:pPr>
              <w:pStyle w:val="Paragraphedeliste"/>
              <w:numPr>
                <w:ilvl w:val="0"/>
                <w:numId w:val="3"/>
              </w:numPr>
              <w:overflowPunct/>
              <w:autoSpaceDE/>
              <w:autoSpaceDN/>
              <w:adjustRightInd/>
              <w:spacing w:before="120" w:after="120" w:line="360" w:lineRule="auto"/>
              <w:jc w:val="both"/>
              <w:textAlignment w:val="auto"/>
              <w:rPr>
                <w:rFonts w:eastAsiaTheme="minorHAnsi"/>
                <w:lang w:val="en-US"/>
              </w:rPr>
            </w:pPr>
          </w:p>
        </w:tc>
      </w:tr>
    </w:tbl>
    <w:p w14:paraId="692C1A18" w14:textId="61D56EE9" w:rsidR="004343A8" w:rsidRPr="00EE1D5E" w:rsidRDefault="00F43938" w:rsidP="004343A8">
      <w:pPr>
        <w:spacing w:line="360" w:lineRule="auto"/>
      </w:pPr>
      <w:r>
        <w:t>o</w:t>
      </w:r>
      <w:r w:rsidR="004343A8" w:rsidRPr="005467A8">
        <w:t xml:space="preserve">ù le pas de temps </w:t>
      </w:r>
      <w:r>
        <w:t xml:space="preserve">dynamique </w:t>
      </w:r>
      <w:r w:rsidR="004343A8" w:rsidRPr="005467A8">
        <w:t xml:space="preserve">est donnée par </w:t>
      </w:r>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dynamique</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num>
          <m:den>
            <m:r>
              <w:rPr>
                <w:rFonts w:ascii="Cambria Math" w:hAnsi="Cambria Math"/>
                <w:lang w:val="en-US"/>
              </w:rPr>
              <m:t>Nt</m:t>
            </m:r>
          </m:den>
        </m:f>
      </m:oMath>
    </w:p>
    <w:p w14:paraId="5BF2060D" w14:textId="2F282D49" w:rsidR="004343A8" w:rsidRDefault="004343A8" w:rsidP="004343A8">
      <w:pPr>
        <w:spacing w:line="360" w:lineRule="auto"/>
      </w:pPr>
      <w:r>
        <w:t xml:space="preserve">Ce flux thermique moyenné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moy</m:t>
            </m:r>
          </m:sub>
        </m:sSub>
      </m:oMath>
      <w:r>
        <w:t xml:space="preserve"> </w:t>
      </w:r>
      <w:r w:rsidR="000A5FFC">
        <w:t>est ensuite</w:t>
      </w:r>
      <w:r>
        <w:t xml:space="preserve"> appliqué </w:t>
      </w:r>
      <w:r w:rsidR="003E0F6A">
        <w:t xml:space="preserve">comme une condition aux limites </w:t>
      </w:r>
      <w:r>
        <w:t>au modèle thermique du rotor</w:t>
      </w:r>
      <w:r w:rsidR="003E0F6A">
        <w:t xml:space="preserve">. </w:t>
      </w:r>
      <w:r w:rsidR="00750DAB">
        <w:t xml:space="preserve">La résolution de l’équation de chaleur en régime transitoire </w:t>
      </w:r>
      <w:r>
        <w:t>permet d’avoir le champ de température à la surface du rotor</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T</m:t>
            </m:r>
            <m:ctrlPr>
              <w:rPr>
                <w:rFonts w:ascii="Cambria Math" w:hAnsi="Cambria Math"/>
                <w:i/>
              </w:rPr>
            </m:ctrlPr>
          </m:e>
          <m:sub>
            <m:r>
              <w:rPr>
                <w:rFonts w:ascii="Cambria Math" w:hAnsi="Cambria Math"/>
              </w:rPr>
              <m:t>rotor</m:t>
            </m:r>
          </m:sub>
        </m:sSub>
      </m:oMath>
      <w:r w:rsidR="00750DAB">
        <w:rPr>
          <w:b/>
        </w:rPr>
        <w:t xml:space="preserve"> </w:t>
      </w:r>
      <w:r w:rsidR="00750DAB" w:rsidRPr="00750DAB">
        <w:t>dans le temps</w:t>
      </w:r>
      <w:r>
        <w:t xml:space="preserve">.  </w:t>
      </w:r>
    </w:p>
    <w:p w14:paraId="207EF5C1" w14:textId="77777777" w:rsidR="00F15B89" w:rsidRDefault="00F15B89" w:rsidP="00F15B89">
      <w:pPr>
        <w:pStyle w:val="Titre2"/>
      </w:pPr>
      <w:r>
        <w:lastRenderedPageBreak/>
        <w:t xml:space="preserve">Algorithme de l’effet Morton </w:t>
      </w:r>
    </w:p>
    <w:p w14:paraId="0AB27DDA" w14:textId="797A7BB6" w:rsidR="00F15B89" w:rsidRDefault="00F15B89" w:rsidP="00A84027">
      <w:pPr>
        <w:spacing w:line="360" w:lineRule="auto"/>
      </w:pPr>
    </w:p>
    <w:p w14:paraId="5F82C227" w14:textId="19223601" w:rsidR="00456F30" w:rsidRDefault="00621498" w:rsidP="00A84027">
      <w:pPr>
        <w:spacing w:line="360" w:lineRule="auto"/>
        <w:rPr>
          <w:noProof/>
        </w:rPr>
      </w:pPr>
      <w:r>
        <w:t xml:space="preserve">La simulation </w:t>
      </w:r>
      <w:r w:rsidR="0058602C">
        <w:t xml:space="preserve">transitoire </w:t>
      </w:r>
      <w:r w:rsidR="00684913">
        <w:t>de l’effet Morton est effectuée</w:t>
      </w:r>
      <w:r>
        <w:t xml:space="preserve"> </w:t>
      </w:r>
      <w:r w:rsidR="00684913">
        <w:t xml:space="preserve">en utilisant </w:t>
      </w:r>
      <w:r w:rsidR="000A08F7">
        <w:t>un</w:t>
      </w:r>
      <w:r w:rsidR="00684913">
        <w:t xml:space="preserve"> schéma </w:t>
      </w:r>
      <w:r w:rsidR="00B77337">
        <w:t xml:space="preserve">illustré à </w:t>
      </w:r>
      <w:r w:rsidR="00B77337">
        <w:t xml:space="preserve">la </w:t>
      </w:r>
      <w:r w:rsidR="00B77337">
        <w:fldChar w:fldCharType="begin"/>
      </w:r>
      <w:r w:rsidR="00B77337">
        <w:instrText xml:space="preserve"> REF _Ref533260304 \h </w:instrText>
      </w:r>
      <w:r w:rsidR="00B77337">
        <w:instrText xml:space="preserve"> \* MERGEFORMAT </w:instrText>
      </w:r>
      <w:r w:rsidR="00B77337">
        <w:fldChar w:fldCharType="separate"/>
      </w:r>
      <w:r w:rsidR="00412ED1" w:rsidRPr="00412ED1">
        <w:t>Figure 2</w:t>
      </w:r>
      <w:r w:rsidR="00B77337">
        <w:fldChar w:fldCharType="end"/>
      </w:r>
      <w:r w:rsidR="00B77337">
        <w:t xml:space="preserve">. </w:t>
      </w:r>
      <w:r w:rsidR="00A84027">
        <w:t xml:space="preserve">Ce schéma </w:t>
      </w:r>
      <w:r>
        <w:t xml:space="preserve">couple </w:t>
      </w:r>
      <w:r w:rsidR="00795D2F">
        <w:t>le modèle thermomécanique du rotor et le modèle</w:t>
      </w:r>
      <w:r w:rsidR="00795D2F">
        <w:t xml:space="preserve"> dynamique</w:t>
      </w:r>
      <w:r w:rsidR="005E72A3">
        <w:t xml:space="preserve"> du système rotor-palier</w:t>
      </w:r>
      <w:r w:rsidR="00795D2F">
        <w:t xml:space="preserve"> </w:t>
      </w:r>
      <w:r w:rsidR="00795D2F">
        <w:t>à chaque pas de temps</w:t>
      </w:r>
      <w:r w:rsidR="000B502C">
        <w:t xml:space="preserve"> de l’effet Morton</w:t>
      </w:r>
      <m:oMath>
        <m:r>
          <w:rPr>
            <w:rFonts w:ascii="Cambria Math" w:hAnsi="Cambria Math"/>
          </w:rPr>
          <m:t xml:space="preserve"> d</m:t>
        </m:r>
        <m:sSub>
          <m:sSubPr>
            <m:ctrlPr>
              <w:rPr>
                <w:rFonts w:ascii="Cambria Math" w:hAnsi="Cambria Math"/>
                <w:i/>
              </w:rPr>
            </m:ctrlPr>
          </m:sSubPr>
          <m:e>
            <m:r>
              <w:rPr>
                <w:rFonts w:ascii="Cambria Math" w:hAnsi="Cambria Math"/>
              </w:rPr>
              <m:t>t</m:t>
            </m:r>
          </m:e>
          <m:sub>
            <m:r>
              <w:rPr>
                <w:rFonts w:ascii="Cambria Math" w:hAnsi="Cambria Math"/>
              </w:rPr>
              <m:t>EM</m:t>
            </m:r>
          </m:sub>
        </m:sSub>
      </m:oMath>
      <w:r w:rsidR="00795D2F">
        <w:t>.</w:t>
      </w:r>
      <w:r w:rsidR="00795D2F" w:rsidRPr="00DB57FF">
        <w:rPr>
          <w:noProof/>
        </w:rPr>
        <w:t xml:space="preserve"> </w:t>
      </w:r>
      <w:r w:rsidR="00A84027">
        <w:rPr>
          <w:noProof/>
        </w:rPr>
        <w:t xml:space="preserve">Ce pas de temps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EM</m:t>
            </m:r>
          </m:sub>
        </m:sSub>
      </m:oMath>
      <w:r w:rsidR="00A84027">
        <w:rPr>
          <w:noProof/>
        </w:rPr>
        <w:t xml:space="preserve"> </w:t>
      </w:r>
      <w:r w:rsidR="00A84027">
        <w:rPr>
          <w:noProof/>
        </w:rPr>
        <w:t xml:space="preserve">représente une durée courte dans laquelle le flux thermique moyenné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moy</m:t>
            </m:r>
          </m:sub>
        </m:sSub>
      </m:oMath>
      <w:r w:rsidR="00A84027" w:rsidRPr="00A84027">
        <w:rPr>
          <w:noProof/>
        </w:rPr>
        <w:t xml:space="preserve"> e</w:t>
      </w:r>
      <w:r w:rsidR="00A84027">
        <w:rPr>
          <w:noProof/>
        </w:rPr>
        <w:t xml:space="preserve">st supposé constant. </w:t>
      </w:r>
      <w:r w:rsidR="00C40DEF">
        <w:rPr>
          <w:noProof/>
        </w:rPr>
        <w:t>Le couplage est réalisé par un échange des informations thermo-mécaniques. Ces dernières contiennent</w:t>
      </w:r>
      <w:r w:rsidR="004011CF">
        <w:rPr>
          <w:noProof/>
        </w:rPr>
        <w:t> :</w:t>
      </w:r>
    </w:p>
    <w:p w14:paraId="6F3038F8" w14:textId="2F9AA84D" w:rsidR="00795D2F" w:rsidRDefault="00456F30" w:rsidP="00142684">
      <w:pPr>
        <w:pStyle w:val="Paragraphedeliste"/>
        <w:numPr>
          <w:ilvl w:val="0"/>
          <w:numId w:val="4"/>
        </w:numPr>
        <w:spacing w:line="360" w:lineRule="auto"/>
      </w:pPr>
      <w:r>
        <w:rPr>
          <w:noProof/>
        </w:rPr>
        <w:t xml:space="preserve">le champ de température à la surface du rotor </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T</m:t>
            </m:r>
            <m:ctrlPr>
              <w:rPr>
                <w:rFonts w:ascii="Cambria Math" w:hAnsi="Cambria Math"/>
                <w:i/>
              </w:rPr>
            </m:ctrlPr>
          </m:e>
          <m:sub>
            <m:r>
              <w:rPr>
                <w:rFonts w:ascii="Cambria Math" w:hAnsi="Cambria Math"/>
              </w:rPr>
              <m:t>rotor</m:t>
            </m:r>
          </m:sub>
        </m:sSub>
      </m:oMath>
      <w:r w:rsidRPr="00456F30">
        <w:rPr>
          <w:b/>
          <w:noProof/>
        </w:rPr>
        <w:t xml:space="preserve"> </w:t>
      </w:r>
      <w:r w:rsidRPr="00456F30">
        <w:rPr>
          <w:noProof/>
        </w:rPr>
        <w:t>à l’</w:t>
      </w:r>
      <w:r>
        <w:rPr>
          <w:noProof/>
        </w:rPr>
        <w:t>issu du modèle thermomécanique</w:t>
      </w:r>
    </w:p>
    <w:p w14:paraId="5B375EB3" w14:textId="611B4793" w:rsidR="00456F30" w:rsidRPr="00456F30" w:rsidRDefault="00456F30" w:rsidP="00142684">
      <w:pPr>
        <w:pStyle w:val="Paragraphedeliste"/>
        <w:numPr>
          <w:ilvl w:val="0"/>
          <w:numId w:val="4"/>
        </w:numPr>
        <w:spacing w:line="360" w:lineRule="auto"/>
      </w:pPr>
      <w:r>
        <w:rPr>
          <w:noProof/>
        </w:rPr>
        <w:t xml:space="preserve">la déforamtion thermique du rotor </w:t>
      </w:r>
      <m:oMath>
        <m:sSub>
          <m:sSubPr>
            <m:ctrlPr>
              <w:rPr>
                <w:rFonts w:ascii="Cambria Math" w:hAnsi="Cambria Math"/>
                <w:b/>
                <w:i/>
                <w:noProof/>
              </w:rPr>
            </m:ctrlPr>
          </m:sSubPr>
          <m:e>
            <m:r>
              <m:rPr>
                <m:sty m:val="bi"/>
              </m:rPr>
              <w:rPr>
                <w:rFonts w:ascii="Cambria Math" w:hAnsi="Cambria Math"/>
                <w:noProof/>
              </w:rPr>
              <m:t>q</m:t>
            </m:r>
          </m:e>
          <m:sub>
            <m:r>
              <m:rPr>
                <m:sty m:val="bi"/>
              </m:rPr>
              <w:rPr>
                <w:rFonts w:ascii="Cambria Math" w:hAnsi="Cambria Math"/>
                <w:noProof/>
              </w:rPr>
              <m:t>th</m:t>
            </m:r>
          </m:sub>
        </m:sSub>
      </m:oMath>
      <w:r w:rsidRPr="00456F30">
        <w:rPr>
          <w:noProof/>
        </w:rPr>
        <w:t xml:space="preserve"> à l</w:t>
      </w:r>
      <w:r>
        <w:rPr>
          <w:noProof/>
        </w:rPr>
        <w:t>’issu du modèle thermomécanique</w:t>
      </w:r>
    </w:p>
    <w:p w14:paraId="3F11C2B3" w14:textId="32DF23DC" w:rsidR="00456F30" w:rsidRDefault="004011CF" w:rsidP="00142684">
      <w:pPr>
        <w:pStyle w:val="Paragraphedeliste"/>
        <w:numPr>
          <w:ilvl w:val="0"/>
          <w:numId w:val="4"/>
        </w:numPr>
        <w:spacing w:line="360" w:lineRule="auto"/>
      </w:pPr>
      <w:r>
        <w:t xml:space="preserve">le flux thermique moyenné dans le temps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moy</m:t>
            </m:r>
          </m:sub>
        </m:sSub>
      </m:oMath>
      <w:r>
        <w:rPr>
          <w:b/>
        </w:rPr>
        <w:t xml:space="preserve"> </w:t>
      </w:r>
      <w:r>
        <w:t>calculé grâce aux modèles dynamique et du palier couplés.</w:t>
      </w:r>
    </w:p>
    <w:p w14:paraId="6624048A" w14:textId="3C923A52" w:rsidR="0058347B" w:rsidRDefault="00543CF9" w:rsidP="00B826EE">
      <w:pPr>
        <w:keepNext/>
        <w:jc w:val="center"/>
      </w:pPr>
      <w:r w:rsidRPr="00543CF9">
        <w:rPr>
          <w:lang w:val="en-US"/>
        </w:rPr>
        <w:drawing>
          <wp:inline distT="0" distB="0" distL="0" distR="0" wp14:anchorId="50D42A77" wp14:editId="402A843C">
            <wp:extent cx="5760720" cy="3007360"/>
            <wp:effectExtent l="0" t="0" r="0" b="0"/>
            <wp:docPr id="318" name="Imag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 317"/>
                    <pic:cNvPicPr>
                      <a:picLocks noChangeAspect="1"/>
                    </pic:cNvPicPr>
                  </pic:nvPicPr>
                  <pic:blipFill>
                    <a:blip r:embed="rId9"/>
                    <a:stretch>
                      <a:fillRect/>
                    </a:stretch>
                  </pic:blipFill>
                  <pic:spPr>
                    <a:xfrm>
                      <a:off x="0" y="0"/>
                      <a:ext cx="5760720" cy="3007360"/>
                    </a:xfrm>
                    <a:prstGeom prst="rect">
                      <a:avLst/>
                    </a:prstGeom>
                  </pic:spPr>
                </pic:pic>
              </a:graphicData>
            </a:graphic>
          </wp:inline>
        </w:drawing>
      </w:r>
    </w:p>
    <w:p w14:paraId="7B99FA1B" w14:textId="3CB8286A" w:rsidR="0058602C" w:rsidRPr="00733813" w:rsidRDefault="0058347B" w:rsidP="00733813">
      <w:pPr>
        <w:pStyle w:val="Lgende"/>
        <w:jc w:val="center"/>
        <w:rPr>
          <w:i w:val="0"/>
          <w:sz w:val="22"/>
        </w:rPr>
      </w:pPr>
      <w:bookmarkStart w:id="3" w:name="_Ref533260304"/>
      <w:r w:rsidRPr="0058347B">
        <w:rPr>
          <w:i w:val="0"/>
          <w:sz w:val="22"/>
        </w:rPr>
        <w:t xml:space="preserve">Figure </w:t>
      </w:r>
      <w:r w:rsidRPr="0058347B">
        <w:rPr>
          <w:i w:val="0"/>
          <w:sz w:val="22"/>
        </w:rPr>
        <w:fldChar w:fldCharType="begin"/>
      </w:r>
      <w:r w:rsidRPr="0058347B">
        <w:rPr>
          <w:i w:val="0"/>
          <w:sz w:val="22"/>
        </w:rPr>
        <w:instrText xml:space="preserve"> SEQ Figure \* ARABIC </w:instrText>
      </w:r>
      <w:r w:rsidRPr="0058347B">
        <w:rPr>
          <w:i w:val="0"/>
          <w:sz w:val="22"/>
        </w:rPr>
        <w:fldChar w:fldCharType="separate"/>
      </w:r>
      <w:r w:rsidR="00412ED1">
        <w:rPr>
          <w:i w:val="0"/>
          <w:noProof/>
          <w:sz w:val="22"/>
        </w:rPr>
        <w:t>2</w:t>
      </w:r>
      <w:r w:rsidRPr="0058347B">
        <w:rPr>
          <w:i w:val="0"/>
          <w:sz w:val="22"/>
        </w:rPr>
        <w:fldChar w:fldCharType="end"/>
      </w:r>
      <w:bookmarkEnd w:id="3"/>
      <w:r>
        <w:rPr>
          <w:i w:val="0"/>
          <w:sz w:val="22"/>
        </w:rPr>
        <w:t> :</w:t>
      </w:r>
      <w:r w:rsidR="00A00CE3">
        <w:rPr>
          <w:i w:val="0"/>
          <w:sz w:val="22"/>
        </w:rPr>
        <w:t xml:space="preserve"> </w:t>
      </w:r>
      <w:r w:rsidR="00733813">
        <w:rPr>
          <w:i w:val="0"/>
          <w:sz w:val="22"/>
        </w:rPr>
        <w:t>schéma</w:t>
      </w:r>
      <w:r w:rsidR="00B826EE">
        <w:rPr>
          <w:i w:val="0"/>
          <w:sz w:val="22"/>
        </w:rPr>
        <w:t xml:space="preserve"> de la simulation </w:t>
      </w:r>
      <w:r w:rsidR="005732BD">
        <w:rPr>
          <w:i w:val="0"/>
          <w:sz w:val="22"/>
        </w:rPr>
        <w:t>en régime transitoire de l’effet Morton</w:t>
      </w:r>
    </w:p>
    <w:p w14:paraId="1C1FE051" w14:textId="0F81E23E" w:rsidR="009C241F" w:rsidRDefault="00621498" w:rsidP="00FC453E">
      <w:pPr>
        <w:spacing w:line="360" w:lineRule="auto"/>
        <w:ind w:firstLine="708"/>
      </w:pPr>
      <w:r>
        <w:t>À l’instant</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i</m:t>
            </m:r>
          </m:sup>
        </m:sSup>
      </m:oMath>
      <w:r>
        <w:t xml:space="preserve"> , la température</w:t>
      </w:r>
      <w:r w:rsidR="00794320">
        <w:t xml:space="preserve"> </w:t>
      </w:r>
      <m:oMath>
        <m:sSubSup>
          <m:sSubSupPr>
            <m:ctrlPr>
              <w:rPr>
                <w:rFonts w:ascii="Cambria Math" w:hAnsi="Cambria Math"/>
                <w:i/>
              </w:rPr>
            </m:ctrlPr>
          </m:sSubSupPr>
          <m:e>
            <m:r>
              <m:rPr>
                <m:sty m:val="bi"/>
              </m:rPr>
              <w:rPr>
                <w:rFonts w:ascii="Cambria Math" w:hAnsi="Cambria Math"/>
              </w:rPr>
              <m:t>T</m:t>
            </m:r>
          </m:e>
          <m:sub>
            <m:r>
              <w:rPr>
                <w:rFonts w:ascii="Cambria Math" w:hAnsi="Cambria Math"/>
              </w:rPr>
              <m:t>rotor</m:t>
            </m:r>
          </m:sub>
          <m:sup>
            <m:r>
              <w:rPr>
                <w:rFonts w:ascii="Cambria Math" w:hAnsi="Cambria Math"/>
              </w:rPr>
              <m:t>i</m:t>
            </m:r>
          </m:sup>
        </m:sSubSup>
      </m:oMath>
      <w:r w:rsidR="00794320">
        <w:t xml:space="preserve"> et la déformation thermique</w:t>
      </w:r>
      <w:r>
        <w:t xml:space="preserve"> </w:t>
      </w:r>
      <m:oMath>
        <m:sSubSup>
          <m:sSubSupPr>
            <m:ctrlPr>
              <w:rPr>
                <w:rFonts w:ascii="Cambria Math" w:hAnsi="Cambria Math"/>
                <w:b/>
                <w:i/>
              </w:rPr>
            </m:ctrlPr>
          </m:sSubSupPr>
          <m:e>
            <m:r>
              <m:rPr>
                <m:sty m:val="bi"/>
              </m:rPr>
              <w:rPr>
                <w:rFonts w:ascii="Cambria Math" w:hAnsi="Cambria Math"/>
              </w:rPr>
              <m:t>q</m:t>
            </m:r>
          </m:e>
          <m:sub>
            <m:r>
              <w:rPr>
                <w:rFonts w:ascii="Cambria Math" w:hAnsi="Cambria Math"/>
              </w:rPr>
              <m:t>th</m:t>
            </m:r>
            <m:ctrlPr>
              <w:rPr>
                <w:rFonts w:ascii="Cambria Math" w:hAnsi="Cambria Math"/>
                <w:i/>
              </w:rPr>
            </m:ctrlPr>
          </m:sub>
          <m:sup>
            <m:r>
              <w:rPr>
                <w:rFonts w:ascii="Cambria Math" w:hAnsi="Cambria Math"/>
              </w:rPr>
              <m:t>i</m:t>
            </m:r>
          </m:sup>
        </m:sSubSup>
      </m:oMath>
      <w:r w:rsidR="00794320">
        <w:t xml:space="preserve"> provenant du modèle thermomécanique</w:t>
      </w:r>
      <w:r w:rsidR="009C241F">
        <w:t xml:space="preserve"> sont </w:t>
      </w:r>
      <w:r w:rsidR="00794320">
        <w:t>injecté</w:t>
      </w:r>
      <w:r w:rsidR="00DB0E08">
        <w:t>es</w:t>
      </w:r>
      <w:r w:rsidR="00794320">
        <w:t xml:space="preserve"> au </w:t>
      </w:r>
      <w:r w:rsidR="005E72A3">
        <w:t>modèle</w:t>
      </w:r>
      <w:r w:rsidR="00794320">
        <w:t xml:space="preserve"> dynamique</w:t>
      </w:r>
      <w:r w:rsidR="005E72A3">
        <w:t xml:space="preserve"> du système rotor-palier</w:t>
      </w:r>
      <w:r w:rsidR="00794320">
        <w:t xml:space="preserve">. La déformation thermique </w:t>
      </w:r>
      <m:oMath>
        <m:sSubSup>
          <m:sSubSupPr>
            <m:ctrlPr>
              <w:rPr>
                <w:rFonts w:ascii="Cambria Math" w:hAnsi="Cambria Math"/>
                <w:b/>
                <w:i/>
              </w:rPr>
            </m:ctrlPr>
          </m:sSubSupPr>
          <m:e>
            <m:r>
              <m:rPr>
                <m:sty m:val="bi"/>
              </m:rPr>
              <w:rPr>
                <w:rFonts w:ascii="Cambria Math" w:hAnsi="Cambria Math"/>
              </w:rPr>
              <m:t>q</m:t>
            </m:r>
          </m:e>
          <m:sub>
            <m:r>
              <w:rPr>
                <w:rFonts w:ascii="Cambria Math" w:hAnsi="Cambria Math"/>
              </w:rPr>
              <m:t>th</m:t>
            </m:r>
            <m:ctrlPr>
              <w:rPr>
                <w:rFonts w:ascii="Cambria Math" w:hAnsi="Cambria Math"/>
                <w:i/>
              </w:rPr>
            </m:ctrlPr>
          </m:sub>
          <m:sup>
            <m:r>
              <w:rPr>
                <w:rFonts w:ascii="Cambria Math" w:hAnsi="Cambria Math"/>
              </w:rPr>
              <m:t>i</m:t>
            </m:r>
          </m:sup>
        </m:sSubSup>
      </m:oMath>
      <w:r w:rsidR="00794320">
        <w:t xml:space="preserve"> crée une source d’excitation synchrone qui influence la réponse</w:t>
      </w:r>
      <w:r w:rsidR="00DB0E08">
        <w:t xml:space="preserve"> dynamique</w:t>
      </w:r>
      <w:r w:rsidR="00794320">
        <w:t xml:space="preserve"> au balourd</w:t>
      </w:r>
      <w:r w:rsidR="009C047A">
        <w:t>, alors que</w:t>
      </w:r>
      <w:r w:rsidR="00937C38">
        <w:t xml:space="preserve"> la température </w:t>
      </w:r>
      <m:oMath>
        <m:sSub>
          <m:sSubPr>
            <m:ctrlPr>
              <w:rPr>
                <w:rFonts w:ascii="Cambria Math" w:hAnsi="Cambria Math"/>
                <w:i/>
              </w:rPr>
            </m:ctrlPr>
          </m:sSubPr>
          <m:e>
            <m:r>
              <m:rPr>
                <m:sty m:val="bi"/>
              </m:rPr>
              <w:rPr>
                <w:rFonts w:ascii="Cambria Math" w:hAnsi="Cambria Math"/>
              </w:rPr>
              <m:t>T</m:t>
            </m:r>
          </m:e>
          <m:sub>
            <m:r>
              <w:rPr>
                <w:rFonts w:ascii="Cambria Math" w:hAnsi="Cambria Math"/>
              </w:rPr>
              <m:t>rotor</m:t>
            </m:r>
          </m:sub>
        </m:sSub>
      </m:oMath>
      <w:r w:rsidR="00937C38">
        <w:t xml:space="preserve"> est imposé</w:t>
      </w:r>
      <w:r w:rsidR="00797D56">
        <w:t xml:space="preserve"> à l’interface fluide-rotor</w:t>
      </w:r>
      <w:r w:rsidR="00937C38">
        <w:t xml:space="preserve"> comme une condition aux limites pour résoudre l’équation de l’énergie du film. </w:t>
      </w:r>
    </w:p>
    <w:p w14:paraId="7363A478" w14:textId="77777777" w:rsidR="00AB5D11" w:rsidRDefault="00FC453E" w:rsidP="00F07406">
      <w:pPr>
        <w:spacing w:line="360" w:lineRule="auto"/>
        <w:ind w:firstLine="708"/>
      </w:pPr>
      <w:r>
        <w:t>Dans un premier temps, l</w:t>
      </w:r>
      <w:r w:rsidR="006B3775">
        <w:t>es</w:t>
      </w:r>
      <w:r>
        <w:t xml:space="preserve"> méthode</w:t>
      </w:r>
      <w:r w:rsidR="006B3775">
        <w:t xml:space="preserve">s </w:t>
      </w:r>
      <w:r w:rsidR="006B3775">
        <w:t xml:space="preserve">pour </w:t>
      </w:r>
      <w:r w:rsidR="006B3775">
        <w:t>trouver</w:t>
      </w:r>
      <w:r w:rsidR="006B3775">
        <w:t xml:space="preserve"> la trajectoire périodique de la vibration synchrone du rotor</w:t>
      </w:r>
      <w:r w:rsidR="00D4566B">
        <w:t xml:space="preserve"> (méthode de shooting ou méhode classique cf. Ch.XX.X.X )</w:t>
      </w:r>
      <w:r>
        <w:t xml:space="preserve"> </w:t>
      </w:r>
      <w:r w:rsidR="006B3775">
        <w:t>sont</w:t>
      </w:r>
      <w:r>
        <w:t xml:space="preserve"> utilisée</w:t>
      </w:r>
      <w:r w:rsidR="006B3775">
        <w:t>s</w:t>
      </w:r>
      <w:r w:rsidR="0052169D">
        <w:t xml:space="preserve">. Dans cette méthode, </w:t>
      </w:r>
      <w:r w:rsidR="0052169D">
        <w:t xml:space="preserve">le schéma d’intégration temporelle de Newmark </w:t>
      </w:r>
      <w:r w:rsidR="00920239">
        <w:t xml:space="preserve">combiné </w:t>
      </w:r>
      <w:r w:rsidR="0052169D">
        <w:t>avec la méthode de Newton-Raphson</w:t>
      </w:r>
      <w:r w:rsidR="0052169D">
        <w:t xml:space="preserve"> </w:t>
      </w:r>
      <w:r>
        <w:t>est mise en place pour résoudre l’équation d</w:t>
      </w:r>
      <w:r w:rsidR="00895876">
        <w:t>e</w:t>
      </w:r>
      <w:r>
        <w:t xml:space="preserve"> mouvement.</w:t>
      </w:r>
      <w:r w:rsidR="00920239">
        <w:t xml:space="preserve"> A chaque pas de temps dynamique, </w:t>
      </w:r>
      <w:r w:rsidR="00B65E1D">
        <w:t xml:space="preserve">les efforts du palier sont calculés par </w:t>
      </w:r>
      <w:r w:rsidR="00B65E1D">
        <w:t>la résolution de l’équation de Reynolds couplée avec l’équation de l’énergie</w:t>
      </w:r>
      <w:r w:rsidR="00B65E1D">
        <w:t xml:space="preserve">. </w:t>
      </w:r>
      <w:r w:rsidR="00C145E5">
        <w:t xml:space="preserve"> En même temps, le</w:t>
      </w:r>
      <w:r w:rsidR="00C145E5">
        <w:t xml:space="preserve"> champ de flux thermique</w:t>
      </w:r>
      <w:r w:rsidR="00C145E5">
        <w:t xml:space="preserve"> </w:t>
      </w:r>
      <m:oMath>
        <m:r>
          <w:rPr>
            <w:rFonts w:ascii="Cambria Math" w:hAnsi="Cambria Math"/>
          </w:rPr>
          <m:t>Q</m:t>
        </m:r>
      </m:oMath>
      <w:r w:rsidR="00C145E5">
        <w:t xml:space="preserve"> à l’interface fluide-rotor</w:t>
      </w:r>
      <w:r w:rsidR="00C145E5">
        <w:t xml:space="preserve"> est </w:t>
      </w:r>
      <w:r w:rsidR="00C145E5">
        <w:lastRenderedPageBreak/>
        <w:t xml:space="preserve">calculé pendant la résolution thermo-hydrodynamique. Ce flux thermique </w:t>
      </w:r>
      <w:r w:rsidR="006F04EC">
        <w:t>instantané</w:t>
      </w:r>
      <w:r w:rsidR="006F04EC">
        <w:t xml:space="preserve"> est </w:t>
      </w:r>
      <w:r w:rsidR="00476D50">
        <w:t>enregistré</w:t>
      </w:r>
      <w:r w:rsidR="006F04EC">
        <w:t xml:space="preserve"> pour préparer l’approche du moyennage du flux thermique dans le temps. </w:t>
      </w:r>
    </w:p>
    <w:p w14:paraId="0BA58060" w14:textId="77777777" w:rsidR="00385E1E" w:rsidRDefault="00E84ED1" w:rsidP="000B502C">
      <w:pPr>
        <w:spacing w:line="360" w:lineRule="auto"/>
        <w:ind w:firstLine="708"/>
      </w:pPr>
      <w:r>
        <w:t>Ensuite, u</w:t>
      </w:r>
      <w:r w:rsidR="00476D50">
        <w:t xml:space="preserve">ne fois que </w:t>
      </w:r>
      <w:r w:rsidR="00476D50">
        <w:t xml:space="preserve">la trajectoire périodique de la vibration synchrone </w:t>
      </w:r>
      <w:r w:rsidR="00476D50">
        <w:t xml:space="preserve">est obtenue, </w:t>
      </w:r>
      <w:r>
        <w:t xml:space="preserve">le flux thermique moyenné pendent une période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moy</m:t>
            </m:r>
          </m:sub>
        </m:sSub>
      </m:oMath>
      <w:r w:rsidRPr="00E84ED1">
        <w:t xml:space="preserve"> est</w:t>
      </w:r>
      <w:r>
        <w:t xml:space="preserve"> évalué. </w:t>
      </w:r>
      <w:r w:rsidR="008C08A8">
        <w:t xml:space="preserve">Celui-ci est renvoyé au modèle </w:t>
      </w:r>
      <w:r w:rsidR="00977F82">
        <w:t>thermomécanique et est</w:t>
      </w:r>
      <w:r w:rsidR="008C08A8">
        <w:t xml:space="preserve"> appliqué comme une condition aux limites</w:t>
      </w:r>
      <w:r w:rsidR="00977F82">
        <w:t>.</w:t>
      </w:r>
      <w:r w:rsidR="002455E2">
        <w:t xml:space="preserve"> </w:t>
      </w:r>
      <w:r w:rsidR="008472ED">
        <w:t>L’intégration temporelle de l’équation de la chaleur permet ainsi d’</w:t>
      </w:r>
      <w:r w:rsidR="00F07406">
        <w:t xml:space="preserve">estimer </w:t>
      </w:r>
      <w:r w:rsidR="00722D2C">
        <w:t>l</w:t>
      </w:r>
      <w:r w:rsidR="00F07406">
        <w:t>e champ de température du rotor</w:t>
      </w:r>
      <w:r w:rsidR="008968F6">
        <w:t xml:space="preserve"> </w:t>
      </w:r>
      <m:oMath>
        <m:sSubSup>
          <m:sSubSupPr>
            <m:ctrlPr>
              <w:rPr>
                <w:rFonts w:ascii="Cambria Math" w:hAnsi="Cambria Math"/>
                <w:i/>
              </w:rPr>
            </m:ctrlPr>
          </m:sSubSupPr>
          <m:e>
            <m:r>
              <m:rPr>
                <m:sty m:val="bi"/>
              </m:rPr>
              <w:rPr>
                <w:rFonts w:ascii="Cambria Math" w:hAnsi="Cambria Math"/>
              </w:rPr>
              <m:t>T</m:t>
            </m:r>
          </m:e>
          <m:sub>
            <m:r>
              <w:rPr>
                <w:rFonts w:ascii="Cambria Math" w:hAnsi="Cambria Math"/>
              </w:rPr>
              <m:t>rotor</m:t>
            </m:r>
          </m:sub>
          <m:sup>
            <m:r>
              <w:rPr>
                <w:rFonts w:ascii="Cambria Math" w:hAnsi="Cambria Math"/>
              </w:rPr>
              <m:t>i</m:t>
            </m:r>
            <m:r>
              <w:rPr>
                <w:rFonts w:ascii="Cambria Math" w:hAnsi="Cambria Math"/>
              </w:rPr>
              <m:t>+1</m:t>
            </m:r>
          </m:sup>
        </m:sSubSup>
      </m:oMath>
      <w:r w:rsidR="008968F6">
        <w:t xml:space="preserve"> </w:t>
      </w:r>
      <w:r w:rsidR="00F07406">
        <w:t xml:space="preserve">à l’instant du temps </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i</m:t>
            </m:r>
            <m:r>
              <w:rPr>
                <w:rFonts w:ascii="Cambria Math" w:hAnsi="Cambria Math"/>
              </w:rPr>
              <m:t>+1</m:t>
            </m:r>
          </m:sup>
        </m:sSup>
      </m:oMath>
      <w:r w:rsidR="00E67CC1">
        <w:t>.</w:t>
      </w:r>
      <w:r w:rsidR="008968F6">
        <w:t xml:space="preserve"> En se basant sur ce champ de température, la déformation thermique </w:t>
      </w:r>
      <m:oMath>
        <m:sSubSup>
          <m:sSubSupPr>
            <m:ctrlPr>
              <w:rPr>
                <w:rFonts w:ascii="Cambria Math" w:hAnsi="Cambria Math"/>
                <w:b/>
                <w:i/>
              </w:rPr>
            </m:ctrlPr>
          </m:sSubSupPr>
          <m:e>
            <m:r>
              <m:rPr>
                <m:sty m:val="bi"/>
              </m:rPr>
              <w:rPr>
                <w:rFonts w:ascii="Cambria Math" w:hAnsi="Cambria Math"/>
              </w:rPr>
              <m:t>q</m:t>
            </m:r>
          </m:e>
          <m:sub>
            <m:r>
              <w:rPr>
                <w:rFonts w:ascii="Cambria Math" w:hAnsi="Cambria Math"/>
              </w:rPr>
              <m:t>th</m:t>
            </m:r>
            <m:ctrlPr>
              <w:rPr>
                <w:rFonts w:ascii="Cambria Math" w:hAnsi="Cambria Math"/>
                <w:i/>
              </w:rPr>
            </m:ctrlPr>
          </m:sub>
          <m:sup>
            <m:r>
              <w:rPr>
                <w:rFonts w:ascii="Cambria Math" w:hAnsi="Cambria Math"/>
              </w:rPr>
              <m:t>i</m:t>
            </m:r>
            <m:r>
              <w:rPr>
                <w:rFonts w:ascii="Cambria Math" w:hAnsi="Cambria Math"/>
              </w:rPr>
              <m:t>+1</m:t>
            </m:r>
          </m:sup>
        </m:sSubSup>
      </m:oMath>
      <w:r w:rsidR="008968F6">
        <w:t xml:space="preserve"> est calculé. </w:t>
      </w:r>
      <w:r w:rsidR="00F47662">
        <w:t xml:space="preserve">La procédure est répétée à </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i+1</m:t>
            </m:r>
          </m:sup>
        </m:sSup>
      </m:oMath>
      <w:r w:rsidR="00F47662">
        <w:t xml:space="preserve"> avec </w:t>
      </w:r>
      <w:r w:rsidR="00F47662">
        <w:t>c</w:t>
      </w:r>
      <w:r w:rsidR="00F47662">
        <w:t>es nouvelles informations thermomécanique</w:t>
      </w:r>
      <w:r w:rsidR="00385E1E">
        <w:t xml:space="preserve"> et l’algorithme de l’effet Morton est illustré grâce à la figure XX</w:t>
      </w:r>
      <w:r w:rsidR="00F47662">
        <w:t>.</w:t>
      </w:r>
    </w:p>
    <w:p w14:paraId="659C2169" w14:textId="77777777" w:rsidR="00CE45D8" w:rsidRDefault="00CE45D8" w:rsidP="00CE45D8">
      <w:pPr>
        <w:keepNext/>
        <w:spacing w:line="360" w:lineRule="auto"/>
      </w:pPr>
      <w:r w:rsidRPr="00CE45D8">
        <w:rPr>
          <w:lang w:val="en-US"/>
        </w:rPr>
        <w:drawing>
          <wp:inline distT="0" distB="0" distL="0" distR="0" wp14:anchorId="1E33F4D7" wp14:editId="7E5C656F">
            <wp:extent cx="5760720" cy="530415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0"/>
                    <a:stretch>
                      <a:fillRect/>
                    </a:stretch>
                  </pic:blipFill>
                  <pic:spPr>
                    <a:xfrm>
                      <a:off x="0" y="0"/>
                      <a:ext cx="5760720" cy="5304155"/>
                    </a:xfrm>
                    <a:prstGeom prst="rect">
                      <a:avLst/>
                    </a:prstGeom>
                  </pic:spPr>
                </pic:pic>
              </a:graphicData>
            </a:graphic>
          </wp:inline>
        </w:drawing>
      </w:r>
    </w:p>
    <w:p w14:paraId="0C39B0DC" w14:textId="59482662" w:rsidR="0082519A" w:rsidRDefault="00CE45D8" w:rsidP="00CE45D8">
      <w:pPr>
        <w:pStyle w:val="Lgende"/>
        <w:jc w:val="center"/>
      </w:pPr>
      <w:r w:rsidRPr="00CE45D8">
        <w:rPr>
          <w:i w:val="0"/>
          <w:sz w:val="22"/>
        </w:rPr>
        <w:t xml:space="preserve">Figure </w:t>
      </w:r>
      <w:r w:rsidRPr="00CE45D8">
        <w:rPr>
          <w:i w:val="0"/>
          <w:sz w:val="22"/>
        </w:rPr>
        <w:fldChar w:fldCharType="begin"/>
      </w:r>
      <w:r w:rsidRPr="00CE45D8">
        <w:rPr>
          <w:i w:val="0"/>
          <w:sz w:val="22"/>
        </w:rPr>
        <w:instrText xml:space="preserve"> SEQ Figure \* ARABIC </w:instrText>
      </w:r>
      <w:r w:rsidRPr="00CE45D8">
        <w:rPr>
          <w:i w:val="0"/>
          <w:sz w:val="22"/>
        </w:rPr>
        <w:fldChar w:fldCharType="separate"/>
      </w:r>
      <w:r w:rsidR="00412ED1">
        <w:rPr>
          <w:i w:val="0"/>
          <w:noProof/>
          <w:sz w:val="22"/>
        </w:rPr>
        <w:t>3</w:t>
      </w:r>
      <w:r w:rsidRPr="00CE45D8">
        <w:rPr>
          <w:i w:val="0"/>
          <w:sz w:val="22"/>
        </w:rPr>
        <w:fldChar w:fldCharType="end"/>
      </w:r>
      <w:r w:rsidRPr="00CE45D8">
        <w:rPr>
          <w:i w:val="0"/>
          <w:sz w:val="22"/>
        </w:rPr>
        <w:t> :</w:t>
      </w:r>
      <w:r>
        <w:rPr>
          <w:i w:val="0"/>
          <w:sz w:val="22"/>
        </w:rPr>
        <w:t xml:space="preserve"> Algorithme de l’effet Morton</w:t>
      </w:r>
    </w:p>
    <w:p w14:paraId="6AE8FE89" w14:textId="1A39590E" w:rsidR="00693D17" w:rsidRPr="00F15B89" w:rsidRDefault="00AB5D11" w:rsidP="00A63C7D">
      <w:pPr>
        <w:spacing w:line="360" w:lineRule="auto"/>
        <w:ind w:firstLine="708"/>
      </w:pPr>
      <w:r>
        <w:t xml:space="preserve">Il </w:t>
      </w:r>
      <w:r w:rsidR="000B502C">
        <w:t xml:space="preserve">faut </w:t>
      </w:r>
      <w:r w:rsidR="00857694">
        <w:t>souligner</w:t>
      </w:r>
      <w:r w:rsidR="000B502C">
        <w:t xml:space="preserve"> qu</w:t>
      </w:r>
      <w:r w:rsidR="000D1B24">
        <w:t>’en réel,</w:t>
      </w:r>
      <w:r w:rsidR="00857694">
        <w:t xml:space="preserve"> le flux thermique moyenné </w:t>
      </w:r>
      <m:oMath>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moy</m:t>
            </m:r>
          </m:sub>
          <m:sup>
            <m:r>
              <m:rPr>
                <m:sty m:val="bi"/>
              </m:rPr>
              <w:rPr>
                <w:rFonts w:ascii="Cambria Math" w:hAnsi="Cambria Math"/>
              </w:rPr>
              <m:t>i</m:t>
            </m:r>
          </m:sup>
        </m:sSubSup>
      </m:oMath>
      <w:r w:rsidR="00DB52C1">
        <w:rPr>
          <w:b/>
        </w:rPr>
        <w:t xml:space="preserve"> </w:t>
      </w:r>
      <w:r w:rsidR="00DB52C1" w:rsidRPr="00DB52C1">
        <w:t>utilisé</w:t>
      </w:r>
      <w:r w:rsidR="00857694" w:rsidRPr="00DB52C1">
        <w:t xml:space="preserve"> </w:t>
      </w:r>
      <w:r w:rsidR="000D1B24">
        <w:t xml:space="preserve">par le modèle thermique </w:t>
      </w:r>
      <w:r w:rsidR="00520C06">
        <w:t xml:space="preserve">est inconstant dans le pas de temps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EM</m:t>
            </m:r>
          </m:sub>
        </m:sSub>
      </m:oMath>
      <w:r w:rsidR="006C3DA2">
        <w:t>. L</w:t>
      </w:r>
      <w:r w:rsidR="00D624DE">
        <w:t xml:space="preserve">a température </w:t>
      </w:r>
      <m:oMath>
        <m:sSubSup>
          <m:sSubSupPr>
            <m:ctrlPr>
              <w:rPr>
                <w:rFonts w:ascii="Cambria Math" w:hAnsi="Cambria Math"/>
                <w:i/>
              </w:rPr>
            </m:ctrlPr>
          </m:sSubSupPr>
          <m:e>
            <m:r>
              <m:rPr>
                <m:sty m:val="bi"/>
              </m:rPr>
              <w:rPr>
                <w:rFonts w:ascii="Cambria Math" w:hAnsi="Cambria Math"/>
              </w:rPr>
              <m:t>T</m:t>
            </m:r>
          </m:e>
          <m:sub>
            <m:r>
              <w:rPr>
                <w:rFonts w:ascii="Cambria Math" w:hAnsi="Cambria Math"/>
              </w:rPr>
              <m:t>rotor</m:t>
            </m:r>
          </m:sub>
          <m:sup>
            <m:r>
              <w:rPr>
                <w:rFonts w:ascii="Cambria Math" w:hAnsi="Cambria Math"/>
              </w:rPr>
              <m:t>i+1</m:t>
            </m:r>
          </m:sup>
        </m:sSubSup>
      </m:oMath>
      <w:r w:rsidR="00D624DE">
        <w:t xml:space="preserve"> estimée à</w:t>
      </w:r>
      <w:r w:rsidR="0030619C">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i+1</m:t>
            </m:r>
          </m:sup>
        </m:sSup>
      </m:oMath>
      <w:r w:rsidR="00D624DE">
        <w:t xml:space="preserve"> </w:t>
      </w:r>
      <w:r w:rsidR="0030619C">
        <w:t xml:space="preserve"> </w:t>
      </w:r>
      <w:r w:rsidR="00D624DE">
        <w:t xml:space="preserve">est </w:t>
      </w:r>
      <w:r w:rsidR="0030619C">
        <w:t>obtenu uniquement</w:t>
      </w:r>
      <w:r w:rsidR="00D624DE">
        <w:t xml:space="preserve"> sur les </w:t>
      </w:r>
      <w:r w:rsidR="000E2492">
        <w:t>informations thermique</w:t>
      </w:r>
      <w:r w:rsidR="0030619C">
        <w:t xml:space="preserve"> </w:t>
      </w:r>
      <w:r w:rsidR="00D624DE">
        <w:t>à</w:t>
      </w:r>
      <w:r w:rsidR="0030619C">
        <w:t xml:space="preserve"> </w:t>
      </w:r>
      <m:oMath>
        <m:sSup>
          <m:sSupPr>
            <m:ctrlPr>
              <w:rPr>
                <w:rFonts w:ascii="Cambria Math" w:hAnsi="Cambria Math"/>
                <w:i/>
              </w:rPr>
            </m:ctrlPr>
          </m:sSupPr>
          <m:e>
            <m:r>
              <w:rPr>
                <w:rFonts w:ascii="Cambria Math" w:hAnsi="Cambria Math"/>
              </w:rPr>
              <m:t>t</m:t>
            </m:r>
          </m:e>
          <m:sup>
            <m:r>
              <w:rPr>
                <w:rFonts w:ascii="Cambria Math" w:hAnsi="Cambria Math"/>
              </w:rPr>
              <m:t>i</m:t>
            </m:r>
          </m:sup>
        </m:sSup>
      </m:oMath>
      <w:r w:rsidR="000E2492">
        <w:t>.</w:t>
      </w:r>
      <w:r w:rsidR="00876DE5">
        <w:t xml:space="preserve"> Par conséquent, </w:t>
      </w:r>
      <w:r w:rsidR="00876DE5">
        <w:t>l’intégration temporelle</w:t>
      </w:r>
      <w:r w:rsidR="00720D38">
        <w:t xml:space="preserve"> de </w:t>
      </w:r>
      <w:r w:rsidR="00720D38">
        <w:lastRenderedPageBreak/>
        <w:t xml:space="preserve">l’équation de la chaleur </w:t>
      </w:r>
      <w:r w:rsidR="00876DE5">
        <w:t xml:space="preserve">est </w:t>
      </w:r>
      <w:r w:rsidR="00720D38">
        <w:t>effectuée avec un</w:t>
      </w:r>
      <w:r w:rsidR="00720D38">
        <w:t xml:space="preserve"> schémas </w:t>
      </w:r>
      <w:r w:rsidR="00876DE5">
        <w:t xml:space="preserve">explicite. </w:t>
      </w:r>
      <w:r w:rsidR="009151ED">
        <w:t xml:space="preserve">Pour assurer la stabilité du schéma, </w:t>
      </w:r>
      <w:r w:rsidR="00C860AF">
        <w:t xml:space="preserve">il faut bien choisir le pas de temps </w:t>
      </w:r>
      <w:r w:rsidR="00652D92">
        <w:t xml:space="preserve">thermique en fonction </w:t>
      </w:r>
      <w:ins w:id="4" w:author="ZhangSilun" w:date="2018-12-22T18:12:00Z">
        <w:r w:rsidR="0018486C">
          <w:t>de l’équation (XXX)</w:t>
        </w:r>
      </w:ins>
      <w:r w:rsidR="0018486C">
        <w:t>.</w:t>
      </w:r>
      <w:r w:rsidR="002A4709">
        <w:t xml:space="preserve"> </w:t>
      </w:r>
    </w:p>
    <w:p w14:paraId="40F580E0" w14:textId="56B99138" w:rsidR="00730EDB" w:rsidRDefault="00A51F99" w:rsidP="00730EDB">
      <w:pPr>
        <w:pStyle w:val="Titre1"/>
      </w:pPr>
      <w:r>
        <w:t>Description du B</w:t>
      </w:r>
      <w:r w:rsidR="00730EDB">
        <w:t>anc de l’</w:t>
      </w:r>
      <w:r>
        <w:t>E</w:t>
      </w:r>
      <w:r w:rsidR="00730EDB">
        <w:t>ffet Morton</w:t>
      </w:r>
      <w:r>
        <w:t xml:space="preserve"> (BEM)</w:t>
      </w:r>
    </w:p>
    <w:p w14:paraId="2804E2F1" w14:textId="38081555" w:rsidR="0090183F" w:rsidRDefault="0090183F" w:rsidP="0090183F"/>
    <w:p w14:paraId="7317DC14" w14:textId="77777777" w:rsidR="00BF3797" w:rsidRDefault="00D946BE" w:rsidP="00BF3797">
      <w:pPr>
        <w:spacing w:line="360" w:lineRule="auto"/>
        <w:ind w:firstLine="708"/>
      </w:pPr>
      <w:r>
        <w:t>La simulation</w:t>
      </w:r>
      <w:r w:rsidR="003E77BC">
        <w:t xml:space="preserve"> </w:t>
      </w:r>
      <w:r w:rsidR="00081D2E">
        <w:t>complète</w:t>
      </w:r>
      <w:r>
        <w:t xml:space="preserve"> de l’effet Morton </w:t>
      </w:r>
      <w:r w:rsidR="00CD0BA9">
        <w:t xml:space="preserve">s’est basé </w:t>
      </w:r>
      <w:r w:rsidR="0074092F">
        <w:t xml:space="preserve">sur les configurations du </w:t>
      </w:r>
      <w:r w:rsidR="007E5AB4">
        <w:t>BEM</w:t>
      </w:r>
      <w:r w:rsidR="00CD0BA9">
        <w:t xml:space="preserve"> construit au laboratoire de l’institut Pprime.</w:t>
      </w:r>
      <w:r w:rsidR="007E5AB4">
        <w:t xml:space="preserve"> </w:t>
      </w:r>
      <w:r w:rsidR="00987ECF">
        <w:t xml:space="preserve">Ce banc d’essais </w:t>
      </w:r>
      <w:r w:rsidR="0070408C">
        <w:t>possède deux configuration : u</w:t>
      </w:r>
      <w:r w:rsidR="0070408C">
        <w:t>ne configuration courte du rotor</w:t>
      </w:r>
      <w:r w:rsidR="001140C3">
        <w:t xml:space="preserve"> </w:t>
      </w:r>
      <w:r w:rsidR="006B4E97">
        <w:t>creux</w:t>
      </w:r>
      <w:r w:rsidR="001140C3">
        <w:t xml:space="preserve"> de</w:t>
      </w:r>
      <w:r w:rsidR="0070408C">
        <w:t xml:space="preserve"> 430mm et une configuration longue du rotor</w:t>
      </w:r>
      <w:r w:rsidR="001140C3">
        <w:t xml:space="preserve"> </w:t>
      </w:r>
      <w:r w:rsidR="006B4E97">
        <w:t>creux</w:t>
      </w:r>
      <w:r w:rsidR="001140C3">
        <w:t xml:space="preserve"> de</w:t>
      </w:r>
      <w:r w:rsidR="0070408C">
        <w:t xml:space="preserve"> 700mm.</w:t>
      </w:r>
      <w:r w:rsidR="00660749">
        <w:t xml:space="preserve"> </w:t>
      </w:r>
      <w:r w:rsidR="00B815A9">
        <w:t>L’origine de la mise en place ces deux rotors</w:t>
      </w:r>
      <w:r w:rsidR="00D975E3">
        <w:t xml:space="preserve"> creux</w:t>
      </w:r>
      <w:r w:rsidR="00B815A9">
        <w:t xml:space="preserve"> était que le rotor de 430mm initialement conçu se comportait avec l’effet Morton stable</w:t>
      </w:r>
      <w:r w:rsidR="00FD79F7">
        <w:t xml:space="preserve"> pendant les essais</w:t>
      </w:r>
      <w:r w:rsidR="00B815A9">
        <w:t>. En espérant reproduire l’effet Morton instable, le deuxième rotor</w:t>
      </w:r>
      <w:r w:rsidR="00C15F84">
        <w:t xml:space="preserve"> qui </w:t>
      </w:r>
      <w:r w:rsidR="00273F91">
        <w:t>se mesurait</w:t>
      </w:r>
      <w:r w:rsidR="00C15F84">
        <w:t xml:space="preserve"> 700</w:t>
      </w:r>
      <w:r w:rsidR="001C0C6A">
        <w:t>mm a</w:t>
      </w:r>
      <w:r w:rsidR="00B815A9">
        <w:t xml:space="preserve"> été conçu</w:t>
      </w:r>
      <w:r w:rsidR="00073DBB">
        <w:t xml:space="preserve"> et fabriqué</w:t>
      </w:r>
      <w:r w:rsidR="00B815A9">
        <w:t>.</w:t>
      </w:r>
      <w:r w:rsidR="001C0C6A">
        <w:t xml:space="preserve"> </w:t>
      </w:r>
      <w:r w:rsidR="00B815A9">
        <w:t xml:space="preserve"> </w:t>
      </w:r>
    </w:p>
    <w:p w14:paraId="5F4DC28B" w14:textId="07A10AAE" w:rsidR="00940A46" w:rsidRDefault="00BF3797" w:rsidP="005F48B4">
      <w:pPr>
        <w:spacing w:line="360" w:lineRule="auto"/>
        <w:ind w:firstLine="708"/>
      </w:pPr>
      <w:r>
        <w:t>Pour</w:t>
      </w:r>
      <w:r w:rsidR="00660749">
        <w:t xml:space="preserve"> les deux configurations, </w:t>
      </w:r>
      <w:r>
        <w:t>les rotors sont creux afin d’avoir une</w:t>
      </w:r>
      <w:r w:rsidR="006F33E7">
        <w:t xml:space="preserve"> </w:t>
      </w:r>
      <w:r w:rsidR="006F33E7">
        <w:t>grande</w:t>
      </w:r>
      <w:r>
        <w:t xml:space="preserve"> différence de la température au rotor </w:t>
      </w:r>
      <m:oMath>
        <m:r>
          <m:rPr>
            <m:sty m:val="p"/>
          </m:rPr>
          <w:rPr>
            <w:rFonts w:ascii="Cambria Math" w:hAnsi="Cambria Math"/>
          </w:rPr>
          <m:t>Δ</m:t>
        </m:r>
        <m:r>
          <w:rPr>
            <w:rFonts w:ascii="Cambria Math" w:hAnsi="Cambria Math"/>
          </w:rPr>
          <m:t>T</m:t>
        </m:r>
      </m:oMath>
      <w:r>
        <w:t>. Le diamètre intérieur et extérieur</w:t>
      </w:r>
      <w:r w:rsidR="00B17D2C">
        <w:t xml:space="preserve"> des rotors</w:t>
      </w:r>
      <w:r>
        <w:t xml:space="preserve"> </w:t>
      </w:r>
      <w:r w:rsidR="00B17D2C">
        <w:t>est</w:t>
      </w:r>
      <w:r>
        <w:t xml:space="preserve"> respectivement 35mm et 45mm. </w:t>
      </w:r>
      <w:r w:rsidR="00B17D2C">
        <w:t>L</w:t>
      </w:r>
      <w:r w:rsidR="00B17D2C">
        <w:t xml:space="preserve">e </w:t>
      </w:r>
      <w:r w:rsidR="0044009E">
        <w:t xml:space="preserve">même </w:t>
      </w:r>
      <w:r w:rsidR="00B17D2C">
        <w:t>roulement à billes</w:t>
      </w:r>
      <w:r w:rsidR="00B17D2C">
        <w:t xml:space="preserve"> et l</w:t>
      </w:r>
      <w:r w:rsidR="00B17D2C">
        <w:t>e</w:t>
      </w:r>
      <w:r w:rsidR="0044009E">
        <w:t xml:space="preserve"> même</w:t>
      </w:r>
      <w:r w:rsidR="00B17D2C">
        <w:t xml:space="preserve"> palier circulaire</w:t>
      </w:r>
      <w:r w:rsidR="00B17D2C">
        <w:t xml:space="preserve"> </w:t>
      </w:r>
      <w:r w:rsidR="005F48B4">
        <w:t xml:space="preserve">servent à supporter les rotors. </w:t>
      </w:r>
      <w:r w:rsidR="00DD2FB7">
        <w:t xml:space="preserve">Le palier hydrodynamique se situe du côté opposé au moteur (NDE), alors que le roulement à billes </w:t>
      </w:r>
      <w:r w:rsidR="001B1C7D">
        <w:t>est installé sur</w:t>
      </w:r>
      <w:r w:rsidR="00DD2FB7">
        <w:t xml:space="preserve"> côté du moteur (DE)</w:t>
      </w:r>
      <w:r w:rsidR="00963040">
        <w:t xml:space="preserve">. </w:t>
      </w:r>
    </w:p>
    <w:p w14:paraId="78708543" w14:textId="4847F41C" w:rsidR="006B54BA" w:rsidRDefault="006B54BA" w:rsidP="006B54BA">
      <w:pPr>
        <w:pStyle w:val="Titre2"/>
      </w:pPr>
      <w:r>
        <w:t>Caractéristiques du palier testé</w:t>
      </w:r>
    </w:p>
    <w:p w14:paraId="0B6CADFE" w14:textId="77777777" w:rsidR="008C5415" w:rsidRPr="008C5415" w:rsidRDefault="008C5415" w:rsidP="008C5415"/>
    <w:p w14:paraId="21EC2132" w14:textId="77777777" w:rsidR="006224AB" w:rsidRDefault="006224AB" w:rsidP="006224AB">
      <w:pPr>
        <w:keepNext/>
        <w:jc w:val="center"/>
      </w:pPr>
      <w:r>
        <w:rPr>
          <w:noProof/>
          <w:lang w:val="en-US" w:eastAsia="zh-CN"/>
        </w:rPr>
        <w:drawing>
          <wp:inline distT="0" distB="0" distL="0" distR="0" wp14:anchorId="07FCAA50" wp14:editId="031E6F65">
            <wp:extent cx="2878373" cy="1291737"/>
            <wp:effectExtent l="0" t="0" r="0"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 du palier.png"/>
                    <pic:cNvPicPr/>
                  </pic:nvPicPr>
                  <pic:blipFill rotWithShape="1">
                    <a:blip r:embed="rId11" cstate="print">
                      <a:extLst>
                        <a:ext uri="{28A0092B-C50C-407E-A947-70E740481C1C}">
                          <a14:useLocalDpi xmlns:a14="http://schemas.microsoft.com/office/drawing/2010/main" val="0"/>
                        </a:ext>
                      </a:extLst>
                    </a:blip>
                    <a:srcRect l="3177" t="3508" r="1090" b="5556"/>
                    <a:stretch/>
                  </pic:blipFill>
                  <pic:spPr bwMode="auto">
                    <a:xfrm>
                      <a:off x="0" y="0"/>
                      <a:ext cx="2890160" cy="1297027"/>
                    </a:xfrm>
                    <a:prstGeom prst="rect">
                      <a:avLst/>
                    </a:prstGeom>
                    <a:ln>
                      <a:noFill/>
                    </a:ln>
                    <a:extLst>
                      <a:ext uri="{53640926-AAD7-44D8-BBD7-CCE9431645EC}">
                        <a14:shadowObscured xmlns:a14="http://schemas.microsoft.com/office/drawing/2010/main"/>
                      </a:ext>
                    </a:extLst>
                  </pic:spPr>
                </pic:pic>
              </a:graphicData>
            </a:graphic>
          </wp:inline>
        </w:drawing>
      </w:r>
    </w:p>
    <w:p w14:paraId="7AC23874" w14:textId="5A31FB50" w:rsidR="006224AB" w:rsidRPr="00D842A2" w:rsidRDefault="006224AB" w:rsidP="006224AB">
      <w:pPr>
        <w:pStyle w:val="Lgende"/>
        <w:jc w:val="center"/>
        <w:rPr>
          <w:rFonts w:ascii="Calibri" w:eastAsia="Times New Roman" w:hAnsi="Calibri" w:cs="Times New Roman"/>
          <w:i w:val="0"/>
          <w:iCs w:val="0"/>
          <w:color w:val="auto"/>
          <w:sz w:val="22"/>
          <w:szCs w:val="20"/>
          <w:lang w:eastAsia="fr-FR"/>
        </w:rPr>
      </w:pPr>
      <w:bookmarkStart w:id="5" w:name="_Ref496169139"/>
      <w:r w:rsidRPr="00D842A2">
        <w:rPr>
          <w:rFonts w:ascii="Calibri" w:eastAsia="Times New Roman" w:hAnsi="Calibri" w:cs="Times New Roman"/>
          <w:i w:val="0"/>
          <w:iCs w:val="0"/>
          <w:color w:val="auto"/>
          <w:sz w:val="22"/>
          <w:szCs w:val="20"/>
          <w:lang w:eastAsia="fr-FR"/>
        </w:rPr>
        <w:t xml:space="preserve">Figure </w:t>
      </w:r>
      <w:r w:rsidRPr="00D842A2">
        <w:rPr>
          <w:rFonts w:ascii="Calibri" w:eastAsia="Times New Roman" w:hAnsi="Calibri" w:cs="Times New Roman"/>
          <w:i w:val="0"/>
          <w:iCs w:val="0"/>
          <w:color w:val="auto"/>
          <w:sz w:val="22"/>
          <w:szCs w:val="20"/>
          <w:lang w:eastAsia="fr-FR"/>
        </w:rPr>
        <w:fldChar w:fldCharType="begin"/>
      </w:r>
      <w:r w:rsidRPr="00D842A2">
        <w:rPr>
          <w:rFonts w:ascii="Calibri" w:eastAsia="Times New Roman" w:hAnsi="Calibri" w:cs="Times New Roman"/>
          <w:i w:val="0"/>
          <w:iCs w:val="0"/>
          <w:color w:val="auto"/>
          <w:sz w:val="22"/>
          <w:szCs w:val="20"/>
          <w:lang w:eastAsia="fr-FR"/>
        </w:rPr>
        <w:instrText xml:space="preserve"> SEQ Figure \* ARABIC </w:instrText>
      </w:r>
      <w:r w:rsidRPr="00D842A2">
        <w:rPr>
          <w:rFonts w:ascii="Calibri" w:eastAsia="Times New Roman" w:hAnsi="Calibri" w:cs="Times New Roman"/>
          <w:i w:val="0"/>
          <w:iCs w:val="0"/>
          <w:color w:val="auto"/>
          <w:sz w:val="22"/>
          <w:szCs w:val="20"/>
          <w:lang w:eastAsia="fr-FR"/>
        </w:rPr>
        <w:fldChar w:fldCharType="separate"/>
      </w:r>
      <w:r w:rsidR="00412ED1">
        <w:rPr>
          <w:rFonts w:ascii="Calibri" w:eastAsia="Times New Roman" w:hAnsi="Calibri" w:cs="Times New Roman"/>
          <w:i w:val="0"/>
          <w:iCs w:val="0"/>
          <w:noProof/>
          <w:color w:val="auto"/>
          <w:sz w:val="22"/>
          <w:szCs w:val="20"/>
          <w:lang w:eastAsia="fr-FR"/>
        </w:rPr>
        <w:t>4</w:t>
      </w:r>
      <w:r w:rsidRPr="00D842A2">
        <w:rPr>
          <w:rFonts w:ascii="Calibri" w:eastAsia="Times New Roman" w:hAnsi="Calibri" w:cs="Times New Roman"/>
          <w:i w:val="0"/>
          <w:iCs w:val="0"/>
          <w:color w:val="auto"/>
          <w:sz w:val="22"/>
          <w:szCs w:val="20"/>
          <w:lang w:eastAsia="fr-FR"/>
        </w:rPr>
        <w:fldChar w:fldCharType="end"/>
      </w:r>
      <w:bookmarkEnd w:id="5"/>
      <w:r w:rsidRPr="00D842A2">
        <w:rPr>
          <w:rFonts w:ascii="Calibri" w:eastAsia="Times New Roman" w:hAnsi="Calibri" w:cs="Times New Roman"/>
          <w:i w:val="0"/>
          <w:iCs w:val="0"/>
          <w:color w:val="auto"/>
          <w:sz w:val="22"/>
          <w:szCs w:val="20"/>
          <w:lang w:eastAsia="fr-FR"/>
        </w:rPr>
        <w:t xml:space="preserve"> : Palier testé</w:t>
      </w:r>
    </w:p>
    <w:p w14:paraId="16D90C0E" w14:textId="3B88C84D" w:rsidR="008C5415" w:rsidRDefault="008C5415" w:rsidP="008C5415">
      <w:pPr>
        <w:spacing w:line="360" w:lineRule="auto"/>
      </w:pPr>
      <w:r>
        <w:t>Le palier testé est un palier lisse circulaire (</w:t>
      </w:r>
      <w:r>
        <w:fldChar w:fldCharType="begin"/>
      </w:r>
      <w:r>
        <w:instrText xml:space="preserve"> REF _Ref496169139 \h </w:instrText>
      </w:r>
      <w:r>
        <w:instrText xml:space="preserve"> \* MERGEFORMAT </w:instrText>
      </w:r>
      <w:r>
        <w:fldChar w:fldCharType="separate"/>
      </w:r>
      <w:r w:rsidR="00412ED1" w:rsidRPr="00412ED1">
        <w:t xml:space="preserve">Figure </w:t>
      </w:r>
      <w:r w:rsidR="00412ED1" w:rsidRPr="00412ED1">
        <w:rPr>
          <w:noProof/>
        </w:rPr>
        <w:t>4</w:t>
      </w:r>
      <w:r>
        <w:fldChar w:fldCharType="end"/>
      </w:r>
      <w:r>
        <w:t>) avec rainure axiale positionnée en haut du coussinet</w:t>
      </w:r>
      <w:r>
        <w:t>.</w:t>
      </w:r>
      <w:r>
        <w:t xml:space="preserve"> Il est réalisé en bronze fritté avec ajout de particules de Téflon (PTFE) améliorant ainsi les caractéristiques de frottement et d’usure. Sa longueur est de 15 mm et son jeu radial est de 50 µm, la portée en bronze est frettée dans une bague en acier. </w:t>
      </w:r>
      <w:r w:rsidR="005167F4">
        <w:t>Les</w:t>
      </w:r>
      <w:r w:rsidR="00434DF3">
        <w:t xml:space="preserve"> caractéristiques </w:t>
      </w:r>
      <w:r>
        <w:t xml:space="preserve">du palier </w:t>
      </w:r>
      <w:r w:rsidR="00434DF3">
        <w:t xml:space="preserve">sont synthétisé dans le </w:t>
      </w:r>
      <w:r w:rsidR="005167F4">
        <w:t>tableau.</w:t>
      </w:r>
    </w:p>
    <w:p w14:paraId="35E16E89" w14:textId="565A38F7" w:rsidR="00C87018" w:rsidRPr="002506CA" w:rsidRDefault="00F3738C" w:rsidP="002506CA">
      <w:r>
        <w:t>XXXX</w:t>
      </w:r>
    </w:p>
    <w:p w14:paraId="65C6B4B1" w14:textId="1555E9EF" w:rsidR="001E5CBF" w:rsidRDefault="001E5CBF" w:rsidP="001E5CBF">
      <w:pPr>
        <w:pStyle w:val="Titre2"/>
      </w:pPr>
      <w:r>
        <w:t xml:space="preserve">Caractéristiques du </w:t>
      </w:r>
      <w:r>
        <w:t>lubrifiant</w:t>
      </w:r>
    </w:p>
    <w:p w14:paraId="1BFC324B" w14:textId="77777777" w:rsidR="00412ED1" w:rsidRPr="00412ED1" w:rsidRDefault="00412ED1" w:rsidP="00412ED1"/>
    <w:p w14:paraId="5B41F11C" w14:textId="1553B5C5" w:rsidR="00360121" w:rsidRDefault="00082638" w:rsidP="00F87039">
      <w:pPr>
        <w:pStyle w:val="Titre2"/>
      </w:pPr>
      <w:r>
        <w:lastRenderedPageBreak/>
        <w:t>Configuration du rotor 430mm</w:t>
      </w:r>
    </w:p>
    <w:p w14:paraId="05CF5FD1" w14:textId="77777777" w:rsidR="00AF0743" w:rsidRDefault="00AF0743" w:rsidP="00AF0743">
      <w:pPr>
        <w:keepNext/>
        <w:jc w:val="center"/>
      </w:pPr>
      <w:r>
        <w:rPr>
          <w:noProof/>
          <w:lang w:val="en-US" w:eastAsia="zh-CN"/>
        </w:rPr>
        <w:drawing>
          <wp:inline distT="0" distB="0" distL="0" distR="0" wp14:anchorId="0ED4F1AF" wp14:editId="1A488F08">
            <wp:extent cx="5760000" cy="2487088"/>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922_180835.jpg"/>
                    <pic:cNvPicPr/>
                  </pic:nvPicPr>
                  <pic:blipFill rotWithShape="1">
                    <a:blip r:embed="rId12" cstate="print">
                      <a:extLst>
                        <a:ext uri="{28A0092B-C50C-407E-A947-70E740481C1C}">
                          <a14:useLocalDpi xmlns:a14="http://schemas.microsoft.com/office/drawing/2010/main" val="0"/>
                        </a:ext>
                      </a:extLst>
                    </a:blip>
                    <a:srcRect l="-1" t="2845" r="1263"/>
                    <a:stretch/>
                  </pic:blipFill>
                  <pic:spPr bwMode="auto">
                    <a:xfrm>
                      <a:off x="0" y="0"/>
                      <a:ext cx="5760000" cy="2487088"/>
                    </a:xfrm>
                    <a:prstGeom prst="rect">
                      <a:avLst/>
                    </a:prstGeom>
                    <a:ln>
                      <a:noFill/>
                    </a:ln>
                    <a:extLst>
                      <a:ext uri="{53640926-AAD7-44D8-BBD7-CCE9431645EC}">
                        <a14:shadowObscured xmlns:a14="http://schemas.microsoft.com/office/drawing/2010/main"/>
                      </a:ext>
                    </a:extLst>
                  </pic:spPr>
                </pic:pic>
              </a:graphicData>
            </a:graphic>
          </wp:inline>
        </w:drawing>
      </w:r>
    </w:p>
    <w:p w14:paraId="7F9B95F6" w14:textId="03579D90" w:rsidR="00AF0743" w:rsidRPr="00F114B2" w:rsidRDefault="00AF0743" w:rsidP="00AF0743">
      <w:pPr>
        <w:pStyle w:val="Lgende"/>
        <w:jc w:val="center"/>
        <w:rPr>
          <w:i w:val="0"/>
          <w:sz w:val="22"/>
        </w:rPr>
      </w:pPr>
      <w:bookmarkStart w:id="6" w:name="_Ref493954132"/>
      <w:r w:rsidRPr="00F114B2">
        <w:rPr>
          <w:i w:val="0"/>
          <w:sz w:val="22"/>
        </w:rPr>
        <w:t xml:space="preserve">Figure </w:t>
      </w:r>
      <w:r w:rsidRPr="00F114B2">
        <w:rPr>
          <w:i w:val="0"/>
          <w:sz w:val="22"/>
        </w:rPr>
        <w:fldChar w:fldCharType="begin"/>
      </w:r>
      <w:r w:rsidRPr="00F114B2">
        <w:rPr>
          <w:i w:val="0"/>
          <w:sz w:val="22"/>
        </w:rPr>
        <w:instrText xml:space="preserve"> SEQ Figure \* ARABIC </w:instrText>
      </w:r>
      <w:r w:rsidRPr="00F114B2">
        <w:rPr>
          <w:i w:val="0"/>
          <w:sz w:val="22"/>
        </w:rPr>
        <w:fldChar w:fldCharType="separate"/>
      </w:r>
      <w:r w:rsidR="00412ED1">
        <w:rPr>
          <w:i w:val="0"/>
          <w:noProof/>
          <w:sz w:val="22"/>
        </w:rPr>
        <w:t>5</w:t>
      </w:r>
      <w:r w:rsidRPr="00F114B2">
        <w:rPr>
          <w:i w:val="0"/>
          <w:sz w:val="22"/>
        </w:rPr>
        <w:fldChar w:fldCharType="end"/>
      </w:r>
      <w:bookmarkEnd w:id="6"/>
      <w:r w:rsidRPr="00F114B2">
        <w:rPr>
          <w:i w:val="0"/>
          <w:sz w:val="22"/>
        </w:rPr>
        <w:t xml:space="preserve"> : Description du banc d'essais </w:t>
      </w:r>
      <w:r>
        <w:rPr>
          <w:i w:val="0"/>
          <w:sz w:val="22"/>
        </w:rPr>
        <w:t xml:space="preserve">BEM </w:t>
      </w:r>
      <w:r w:rsidRPr="00F114B2">
        <w:rPr>
          <w:i w:val="0"/>
          <w:sz w:val="22"/>
        </w:rPr>
        <w:t>[]</w:t>
      </w:r>
    </w:p>
    <w:p w14:paraId="4771135E" w14:textId="77777777" w:rsidR="00AF0743" w:rsidRPr="00AF0743" w:rsidRDefault="00AF0743" w:rsidP="00AF0743"/>
    <w:p w14:paraId="410DC052" w14:textId="3562F736" w:rsidR="00021EF5" w:rsidRDefault="00021EF5" w:rsidP="00021EF5">
      <w:pPr>
        <w:pStyle w:val="Titre2"/>
      </w:pPr>
      <w:r>
        <w:t xml:space="preserve">Configuration du rotor </w:t>
      </w:r>
      <w:r w:rsidR="008651ED">
        <w:t>70</w:t>
      </w:r>
      <w:r>
        <w:t>0mm</w:t>
      </w:r>
    </w:p>
    <w:p w14:paraId="31B894A5" w14:textId="77777777" w:rsidR="006B54BA" w:rsidRDefault="006B54BA" w:rsidP="00F114B2">
      <w:pPr>
        <w:spacing w:line="360" w:lineRule="auto"/>
      </w:pPr>
    </w:p>
    <w:p w14:paraId="5406E173" w14:textId="29ACE099" w:rsidR="00F12530" w:rsidRPr="00F12530" w:rsidRDefault="00F12530" w:rsidP="00F12530"/>
    <w:p w14:paraId="048349E5" w14:textId="246D7985" w:rsidR="00730EDB" w:rsidRDefault="00125073" w:rsidP="005E69E7">
      <w:pPr>
        <w:pStyle w:val="Titre1"/>
      </w:pPr>
      <w:r>
        <w:t xml:space="preserve">Résultats </w:t>
      </w:r>
      <w:r w:rsidR="005E69E7">
        <w:t>du rotor 430mm</w:t>
      </w:r>
    </w:p>
    <w:p w14:paraId="0ABADDA1" w14:textId="34A477F5" w:rsidR="005E69E7" w:rsidRDefault="00125073" w:rsidP="00125073">
      <w:pPr>
        <w:pStyle w:val="Titre1"/>
      </w:pPr>
      <w:r>
        <w:t>Résultats du rotor 700mm</w:t>
      </w:r>
    </w:p>
    <w:p w14:paraId="54EF841A" w14:textId="50D24679" w:rsidR="005F1A3E" w:rsidRDefault="005F1A3E" w:rsidP="005F1A3E"/>
    <w:p w14:paraId="2DE66AFF" w14:textId="075BA5C8" w:rsidR="005F1A3E" w:rsidRDefault="005F1A3E">
      <w:pPr>
        <w:overflowPunct/>
        <w:autoSpaceDE/>
        <w:autoSpaceDN/>
        <w:adjustRightInd/>
        <w:spacing w:after="160" w:line="259" w:lineRule="auto"/>
        <w:jc w:val="left"/>
        <w:textAlignment w:val="auto"/>
      </w:pPr>
    </w:p>
    <w:p w14:paraId="7A4F12E2" w14:textId="1D96F838" w:rsidR="005E69E7" w:rsidRPr="005E69E7" w:rsidRDefault="009E0788" w:rsidP="009E0788">
      <w:pPr>
        <w:pStyle w:val="Titre1"/>
      </w:pPr>
      <w:r>
        <w:t>Conclusion</w:t>
      </w:r>
    </w:p>
    <w:p w14:paraId="48B5DA57" w14:textId="77777777" w:rsidR="005E69E7" w:rsidRDefault="005E69E7" w:rsidP="005E69E7"/>
    <w:p w14:paraId="1246A75A" w14:textId="397428CD" w:rsidR="00442989" w:rsidRDefault="00C67DB1" w:rsidP="005F1A3E">
      <w:pPr>
        <w:pStyle w:val="Titre1"/>
      </w:pPr>
      <w:r>
        <w:t>Référence</w:t>
      </w:r>
    </w:p>
    <w:p w14:paraId="0C151870" w14:textId="43B8C6C4" w:rsidR="00442989" w:rsidRDefault="00442989" w:rsidP="005E69E7"/>
    <w:p w14:paraId="22AE2C5D" w14:textId="773EB03D" w:rsidR="00EC64DF" w:rsidRPr="005E69E7" w:rsidRDefault="00EC64DF" w:rsidP="005E69E7">
      <w:r>
        <w:t>Thibaud</w:t>
      </w:r>
      <w:r w:rsidR="00E63BF0">
        <w:t>….</w:t>
      </w:r>
      <w:bookmarkStart w:id="7" w:name="_GoBack"/>
      <w:bookmarkEnd w:id="7"/>
    </w:p>
    <w:sectPr w:rsidR="00EC64DF" w:rsidRPr="005E69E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D535B" w14:textId="77777777" w:rsidR="00142684" w:rsidRDefault="00142684" w:rsidP="00EA4CDE">
      <w:r>
        <w:separator/>
      </w:r>
    </w:p>
  </w:endnote>
  <w:endnote w:type="continuationSeparator" w:id="0">
    <w:p w14:paraId="3A4AF752" w14:textId="77777777" w:rsidR="00142684" w:rsidRDefault="00142684"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302581"/>
      <w:docPartObj>
        <w:docPartGallery w:val="Page Numbers (Bottom of Page)"/>
        <w:docPartUnique/>
      </w:docPartObj>
    </w:sdtPr>
    <w:sdtContent>
      <w:p w14:paraId="3F7A42D4" w14:textId="5884F42D" w:rsidR="00701F33" w:rsidRDefault="00701F33">
        <w:pPr>
          <w:pStyle w:val="Pieddepage"/>
          <w:jc w:val="right"/>
        </w:pPr>
        <w:r>
          <w:fldChar w:fldCharType="begin"/>
        </w:r>
        <w:r>
          <w:instrText>PAGE   \* MERGEFORMAT</w:instrText>
        </w:r>
        <w:r>
          <w:fldChar w:fldCharType="separate"/>
        </w:r>
        <w:r w:rsidR="00E63BF0">
          <w:rPr>
            <w:noProof/>
          </w:rPr>
          <w:t>6</w:t>
        </w:r>
        <w:r>
          <w:fldChar w:fldCharType="end"/>
        </w:r>
      </w:p>
    </w:sdtContent>
  </w:sdt>
  <w:p w14:paraId="58628903" w14:textId="77777777" w:rsidR="00701F33" w:rsidRDefault="00701F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0FC70" w14:textId="77777777" w:rsidR="00142684" w:rsidRDefault="00142684" w:rsidP="00EA4CDE">
      <w:r>
        <w:separator/>
      </w:r>
    </w:p>
  </w:footnote>
  <w:footnote w:type="continuationSeparator" w:id="0">
    <w:p w14:paraId="450A73F9" w14:textId="77777777" w:rsidR="00142684" w:rsidRDefault="00142684" w:rsidP="00EA4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DACD5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BE411A"/>
    <w:multiLevelType w:val="multilevel"/>
    <w:tmpl w:val="3F9E1E4E"/>
    <w:numStyleLink w:val="Style1"/>
  </w:abstractNum>
  <w:abstractNum w:abstractNumId="3" w15:restartNumberingAfterBreak="0">
    <w:nsid w:val="5F7F4C6A"/>
    <w:multiLevelType w:val="hybridMultilevel"/>
    <w:tmpl w:val="81A88D4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Silun">
    <w15:presenceInfo w15:providerId="None" w15:userId="ZhangSi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0A7D"/>
    <w:rsid w:val="00001B45"/>
    <w:rsid w:val="00001C88"/>
    <w:rsid w:val="00001FCF"/>
    <w:rsid w:val="000024FE"/>
    <w:rsid w:val="00002CE6"/>
    <w:rsid w:val="00003860"/>
    <w:rsid w:val="0000388F"/>
    <w:rsid w:val="00003960"/>
    <w:rsid w:val="00003981"/>
    <w:rsid w:val="00003ABE"/>
    <w:rsid w:val="00003C0C"/>
    <w:rsid w:val="00003D29"/>
    <w:rsid w:val="00003D89"/>
    <w:rsid w:val="000048B9"/>
    <w:rsid w:val="00004B9B"/>
    <w:rsid w:val="00005B2D"/>
    <w:rsid w:val="00006577"/>
    <w:rsid w:val="0000664D"/>
    <w:rsid w:val="00006694"/>
    <w:rsid w:val="00006B40"/>
    <w:rsid w:val="00006D6D"/>
    <w:rsid w:val="00007156"/>
    <w:rsid w:val="000073F8"/>
    <w:rsid w:val="0000771E"/>
    <w:rsid w:val="00007AB7"/>
    <w:rsid w:val="00007B34"/>
    <w:rsid w:val="00007C0B"/>
    <w:rsid w:val="00010068"/>
    <w:rsid w:val="00010326"/>
    <w:rsid w:val="00010785"/>
    <w:rsid w:val="0001078B"/>
    <w:rsid w:val="00010A24"/>
    <w:rsid w:val="00010F6E"/>
    <w:rsid w:val="00011162"/>
    <w:rsid w:val="00011792"/>
    <w:rsid w:val="00012A5E"/>
    <w:rsid w:val="00012F19"/>
    <w:rsid w:val="00013231"/>
    <w:rsid w:val="00013A4D"/>
    <w:rsid w:val="00013BF8"/>
    <w:rsid w:val="000140F3"/>
    <w:rsid w:val="0001474C"/>
    <w:rsid w:val="00015085"/>
    <w:rsid w:val="0001513F"/>
    <w:rsid w:val="0001519A"/>
    <w:rsid w:val="0001547D"/>
    <w:rsid w:val="00015625"/>
    <w:rsid w:val="000156A3"/>
    <w:rsid w:val="00015F25"/>
    <w:rsid w:val="000161E5"/>
    <w:rsid w:val="0001632E"/>
    <w:rsid w:val="0001683A"/>
    <w:rsid w:val="000169CF"/>
    <w:rsid w:val="00016B6B"/>
    <w:rsid w:val="00016ED7"/>
    <w:rsid w:val="00017020"/>
    <w:rsid w:val="000171FB"/>
    <w:rsid w:val="0001723E"/>
    <w:rsid w:val="00017378"/>
    <w:rsid w:val="00017CAC"/>
    <w:rsid w:val="00017CB7"/>
    <w:rsid w:val="00017F13"/>
    <w:rsid w:val="00020037"/>
    <w:rsid w:val="0002003A"/>
    <w:rsid w:val="00020870"/>
    <w:rsid w:val="000211DC"/>
    <w:rsid w:val="0002157A"/>
    <w:rsid w:val="000216E1"/>
    <w:rsid w:val="00021E52"/>
    <w:rsid w:val="00021EF5"/>
    <w:rsid w:val="00022497"/>
    <w:rsid w:val="00022669"/>
    <w:rsid w:val="000227DB"/>
    <w:rsid w:val="00022918"/>
    <w:rsid w:val="00022D17"/>
    <w:rsid w:val="00022F1A"/>
    <w:rsid w:val="00023129"/>
    <w:rsid w:val="000234F5"/>
    <w:rsid w:val="0002350D"/>
    <w:rsid w:val="000244A2"/>
    <w:rsid w:val="00024FA1"/>
    <w:rsid w:val="00025562"/>
    <w:rsid w:val="000256B3"/>
    <w:rsid w:val="00025AB1"/>
    <w:rsid w:val="00025DF0"/>
    <w:rsid w:val="00026245"/>
    <w:rsid w:val="000265AF"/>
    <w:rsid w:val="0002664B"/>
    <w:rsid w:val="00027CE5"/>
    <w:rsid w:val="00030067"/>
    <w:rsid w:val="00030138"/>
    <w:rsid w:val="0003029C"/>
    <w:rsid w:val="0003061B"/>
    <w:rsid w:val="000306BD"/>
    <w:rsid w:val="000306C1"/>
    <w:rsid w:val="00030C76"/>
    <w:rsid w:val="00030CD0"/>
    <w:rsid w:val="00030DED"/>
    <w:rsid w:val="00031256"/>
    <w:rsid w:val="0003126A"/>
    <w:rsid w:val="00031789"/>
    <w:rsid w:val="0003215D"/>
    <w:rsid w:val="000323C8"/>
    <w:rsid w:val="000324FE"/>
    <w:rsid w:val="000329E0"/>
    <w:rsid w:val="00032CE3"/>
    <w:rsid w:val="00033446"/>
    <w:rsid w:val="00033A09"/>
    <w:rsid w:val="00033FF6"/>
    <w:rsid w:val="00034058"/>
    <w:rsid w:val="0003497B"/>
    <w:rsid w:val="00034D6A"/>
    <w:rsid w:val="00035384"/>
    <w:rsid w:val="000354E2"/>
    <w:rsid w:val="00036A3E"/>
    <w:rsid w:val="00036A97"/>
    <w:rsid w:val="00037095"/>
    <w:rsid w:val="00037E15"/>
    <w:rsid w:val="0004139E"/>
    <w:rsid w:val="000418F5"/>
    <w:rsid w:val="0004265C"/>
    <w:rsid w:val="00042752"/>
    <w:rsid w:val="00042AEC"/>
    <w:rsid w:val="00042C4B"/>
    <w:rsid w:val="00042F4D"/>
    <w:rsid w:val="000431BB"/>
    <w:rsid w:val="000445C1"/>
    <w:rsid w:val="00044942"/>
    <w:rsid w:val="00044964"/>
    <w:rsid w:val="00044D08"/>
    <w:rsid w:val="00045415"/>
    <w:rsid w:val="00045A69"/>
    <w:rsid w:val="0004668F"/>
    <w:rsid w:val="0004684D"/>
    <w:rsid w:val="0004691D"/>
    <w:rsid w:val="000477E1"/>
    <w:rsid w:val="00050542"/>
    <w:rsid w:val="00050696"/>
    <w:rsid w:val="0005143E"/>
    <w:rsid w:val="00051489"/>
    <w:rsid w:val="00052359"/>
    <w:rsid w:val="0005290E"/>
    <w:rsid w:val="000529AB"/>
    <w:rsid w:val="00053C50"/>
    <w:rsid w:val="00054389"/>
    <w:rsid w:val="000547C9"/>
    <w:rsid w:val="00054BD6"/>
    <w:rsid w:val="00055373"/>
    <w:rsid w:val="00055933"/>
    <w:rsid w:val="00055A06"/>
    <w:rsid w:val="00055FFB"/>
    <w:rsid w:val="000561E2"/>
    <w:rsid w:val="0005630D"/>
    <w:rsid w:val="00056435"/>
    <w:rsid w:val="000564A1"/>
    <w:rsid w:val="000568C9"/>
    <w:rsid w:val="00060242"/>
    <w:rsid w:val="000604FA"/>
    <w:rsid w:val="00060A02"/>
    <w:rsid w:val="00061756"/>
    <w:rsid w:val="00061913"/>
    <w:rsid w:val="00061A67"/>
    <w:rsid w:val="000628C3"/>
    <w:rsid w:val="00062D1C"/>
    <w:rsid w:val="00063437"/>
    <w:rsid w:val="0006359F"/>
    <w:rsid w:val="00063613"/>
    <w:rsid w:val="00064089"/>
    <w:rsid w:val="000645E4"/>
    <w:rsid w:val="000649AB"/>
    <w:rsid w:val="00064CFD"/>
    <w:rsid w:val="00065935"/>
    <w:rsid w:val="000659BC"/>
    <w:rsid w:val="00066122"/>
    <w:rsid w:val="00066668"/>
    <w:rsid w:val="0006694C"/>
    <w:rsid w:val="00066A7A"/>
    <w:rsid w:val="0006719C"/>
    <w:rsid w:val="00067244"/>
    <w:rsid w:val="000677BC"/>
    <w:rsid w:val="00067A42"/>
    <w:rsid w:val="00067CC8"/>
    <w:rsid w:val="00070365"/>
    <w:rsid w:val="00070410"/>
    <w:rsid w:val="000707C9"/>
    <w:rsid w:val="00070913"/>
    <w:rsid w:val="00070AC4"/>
    <w:rsid w:val="00070DFE"/>
    <w:rsid w:val="00071AC6"/>
    <w:rsid w:val="00072DBC"/>
    <w:rsid w:val="0007315B"/>
    <w:rsid w:val="00073366"/>
    <w:rsid w:val="00073466"/>
    <w:rsid w:val="00073DBB"/>
    <w:rsid w:val="0007443E"/>
    <w:rsid w:val="000748D6"/>
    <w:rsid w:val="00075882"/>
    <w:rsid w:val="00075A62"/>
    <w:rsid w:val="00075B43"/>
    <w:rsid w:val="00075F78"/>
    <w:rsid w:val="00075FE5"/>
    <w:rsid w:val="000761A3"/>
    <w:rsid w:val="00076590"/>
    <w:rsid w:val="00077A1C"/>
    <w:rsid w:val="0008019D"/>
    <w:rsid w:val="0008057A"/>
    <w:rsid w:val="00080736"/>
    <w:rsid w:val="00081595"/>
    <w:rsid w:val="00081D2E"/>
    <w:rsid w:val="000820C1"/>
    <w:rsid w:val="000823EB"/>
    <w:rsid w:val="00082638"/>
    <w:rsid w:val="000829A3"/>
    <w:rsid w:val="00082F7F"/>
    <w:rsid w:val="00083269"/>
    <w:rsid w:val="000834AD"/>
    <w:rsid w:val="000836E9"/>
    <w:rsid w:val="00084767"/>
    <w:rsid w:val="00084903"/>
    <w:rsid w:val="00084B33"/>
    <w:rsid w:val="000852CA"/>
    <w:rsid w:val="000855C0"/>
    <w:rsid w:val="000857D6"/>
    <w:rsid w:val="00085E5C"/>
    <w:rsid w:val="00085F39"/>
    <w:rsid w:val="0008669F"/>
    <w:rsid w:val="000866E5"/>
    <w:rsid w:val="00087513"/>
    <w:rsid w:val="00087627"/>
    <w:rsid w:val="00087C1E"/>
    <w:rsid w:val="00087C8A"/>
    <w:rsid w:val="00087D8C"/>
    <w:rsid w:val="00087FAB"/>
    <w:rsid w:val="00087FB5"/>
    <w:rsid w:val="00090048"/>
    <w:rsid w:val="0009029B"/>
    <w:rsid w:val="0009060C"/>
    <w:rsid w:val="000906CC"/>
    <w:rsid w:val="000906D5"/>
    <w:rsid w:val="00090D6F"/>
    <w:rsid w:val="00090F1B"/>
    <w:rsid w:val="00091761"/>
    <w:rsid w:val="000921A9"/>
    <w:rsid w:val="00092593"/>
    <w:rsid w:val="00092B23"/>
    <w:rsid w:val="00092CDA"/>
    <w:rsid w:val="00092E24"/>
    <w:rsid w:val="00092EA5"/>
    <w:rsid w:val="00092F1D"/>
    <w:rsid w:val="000934EF"/>
    <w:rsid w:val="00093732"/>
    <w:rsid w:val="00093AF0"/>
    <w:rsid w:val="00093FA8"/>
    <w:rsid w:val="00094199"/>
    <w:rsid w:val="000941E6"/>
    <w:rsid w:val="00094784"/>
    <w:rsid w:val="000957B5"/>
    <w:rsid w:val="00095895"/>
    <w:rsid w:val="000966B9"/>
    <w:rsid w:val="0009678B"/>
    <w:rsid w:val="00096A68"/>
    <w:rsid w:val="000971A1"/>
    <w:rsid w:val="000971EF"/>
    <w:rsid w:val="000976FA"/>
    <w:rsid w:val="00097795"/>
    <w:rsid w:val="00097EBF"/>
    <w:rsid w:val="000A01F8"/>
    <w:rsid w:val="000A08F7"/>
    <w:rsid w:val="000A145D"/>
    <w:rsid w:val="000A16CB"/>
    <w:rsid w:val="000A1A79"/>
    <w:rsid w:val="000A27E8"/>
    <w:rsid w:val="000A2D58"/>
    <w:rsid w:val="000A2D61"/>
    <w:rsid w:val="000A2EB4"/>
    <w:rsid w:val="000A391D"/>
    <w:rsid w:val="000A39B8"/>
    <w:rsid w:val="000A3C20"/>
    <w:rsid w:val="000A3FAE"/>
    <w:rsid w:val="000A3FEE"/>
    <w:rsid w:val="000A4600"/>
    <w:rsid w:val="000A49BE"/>
    <w:rsid w:val="000A4DC1"/>
    <w:rsid w:val="000A4F5E"/>
    <w:rsid w:val="000A5446"/>
    <w:rsid w:val="000A57CE"/>
    <w:rsid w:val="000A5894"/>
    <w:rsid w:val="000A5A32"/>
    <w:rsid w:val="000A5CFA"/>
    <w:rsid w:val="000A5FFC"/>
    <w:rsid w:val="000A611A"/>
    <w:rsid w:val="000A618E"/>
    <w:rsid w:val="000A6733"/>
    <w:rsid w:val="000A6B2F"/>
    <w:rsid w:val="000A75C5"/>
    <w:rsid w:val="000A77AE"/>
    <w:rsid w:val="000A7AA3"/>
    <w:rsid w:val="000B02B0"/>
    <w:rsid w:val="000B03A2"/>
    <w:rsid w:val="000B0C9B"/>
    <w:rsid w:val="000B0E3D"/>
    <w:rsid w:val="000B14EB"/>
    <w:rsid w:val="000B19C0"/>
    <w:rsid w:val="000B1EF3"/>
    <w:rsid w:val="000B230A"/>
    <w:rsid w:val="000B2891"/>
    <w:rsid w:val="000B2D2F"/>
    <w:rsid w:val="000B2F6C"/>
    <w:rsid w:val="000B322B"/>
    <w:rsid w:val="000B3D3D"/>
    <w:rsid w:val="000B4125"/>
    <w:rsid w:val="000B466C"/>
    <w:rsid w:val="000B47E9"/>
    <w:rsid w:val="000B502C"/>
    <w:rsid w:val="000B53FD"/>
    <w:rsid w:val="000B59C0"/>
    <w:rsid w:val="000B5B7B"/>
    <w:rsid w:val="000B5FAF"/>
    <w:rsid w:val="000B63BF"/>
    <w:rsid w:val="000B63CB"/>
    <w:rsid w:val="000B6951"/>
    <w:rsid w:val="000B6E52"/>
    <w:rsid w:val="000B74DE"/>
    <w:rsid w:val="000B75E9"/>
    <w:rsid w:val="000B775F"/>
    <w:rsid w:val="000B7A25"/>
    <w:rsid w:val="000B7B5A"/>
    <w:rsid w:val="000B7D10"/>
    <w:rsid w:val="000B7ED1"/>
    <w:rsid w:val="000C0377"/>
    <w:rsid w:val="000C0572"/>
    <w:rsid w:val="000C1693"/>
    <w:rsid w:val="000C1E99"/>
    <w:rsid w:val="000C2941"/>
    <w:rsid w:val="000C3087"/>
    <w:rsid w:val="000C3172"/>
    <w:rsid w:val="000C33CC"/>
    <w:rsid w:val="000C3571"/>
    <w:rsid w:val="000C3A52"/>
    <w:rsid w:val="000C445E"/>
    <w:rsid w:val="000C4719"/>
    <w:rsid w:val="000C4DB5"/>
    <w:rsid w:val="000C4E9F"/>
    <w:rsid w:val="000C5827"/>
    <w:rsid w:val="000C6423"/>
    <w:rsid w:val="000C663B"/>
    <w:rsid w:val="000C664F"/>
    <w:rsid w:val="000C66F6"/>
    <w:rsid w:val="000C679B"/>
    <w:rsid w:val="000C69B5"/>
    <w:rsid w:val="000D128A"/>
    <w:rsid w:val="000D15D9"/>
    <w:rsid w:val="000D1B24"/>
    <w:rsid w:val="000D1FEF"/>
    <w:rsid w:val="000D229C"/>
    <w:rsid w:val="000D2A7C"/>
    <w:rsid w:val="000D2A99"/>
    <w:rsid w:val="000D2D2C"/>
    <w:rsid w:val="000D2F51"/>
    <w:rsid w:val="000D339E"/>
    <w:rsid w:val="000D40BA"/>
    <w:rsid w:val="000D4584"/>
    <w:rsid w:val="000D4FF2"/>
    <w:rsid w:val="000D531E"/>
    <w:rsid w:val="000D55AE"/>
    <w:rsid w:val="000D58BD"/>
    <w:rsid w:val="000D597D"/>
    <w:rsid w:val="000D59C3"/>
    <w:rsid w:val="000D5ACD"/>
    <w:rsid w:val="000D5BE6"/>
    <w:rsid w:val="000D731F"/>
    <w:rsid w:val="000D7C02"/>
    <w:rsid w:val="000D7C20"/>
    <w:rsid w:val="000E0028"/>
    <w:rsid w:val="000E089C"/>
    <w:rsid w:val="000E0AE9"/>
    <w:rsid w:val="000E0C02"/>
    <w:rsid w:val="000E0C4C"/>
    <w:rsid w:val="000E0FAC"/>
    <w:rsid w:val="000E10ED"/>
    <w:rsid w:val="000E13C1"/>
    <w:rsid w:val="000E1673"/>
    <w:rsid w:val="000E1AAF"/>
    <w:rsid w:val="000E1C35"/>
    <w:rsid w:val="000E1C40"/>
    <w:rsid w:val="000E1F82"/>
    <w:rsid w:val="000E2201"/>
    <w:rsid w:val="000E2492"/>
    <w:rsid w:val="000E279E"/>
    <w:rsid w:val="000E2BD6"/>
    <w:rsid w:val="000E2C63"/>
    <w:rsid w:val="000E2E84"/>
    <w:rsid w:val="000E2FC5"/>
    <w:rsid w:val="000E31DC"/>
    <w:rsid w:val="000E3C2C"/>
    <w:rsid w:val="000E461E"/>
    <w:rsid w:val="000E4E28"/>
    <w:rsid w:val="000E574F"/>
    <w:rsid w:val="000E5D11"/>
    <w:rsid w:val="000E5D54"/>
    <w:rsid w:val="000E6474"/>
    <w:rsid w:val="000E74F3"/>
    <w:rsid w:val="000E7B8F"/>
    <w:rsid w:val="000E7CBA"/>
    <w:rsid w:val="000E7EF7"/>
    <w:rsid w:val="000F06F5"/>
    <w:rsid w:val="000F0B32"/>
    <w:rsid w:val="000F11A5"/>
    <w:rsid w:val="000F146E"/>
    <w:rsid w:val="000F15DD"/>
    <w:rsid w:val="000F1860"/>
    <w:rsid w:val="000F1CBC"/>
    <w:rsid w:val="000F1D0C"/>
    <w:rsid w:val="000F1F82"/>
    <w:rsid w:val="000F200B"/>
    <w:rsid w:val="000F283F"/>
    <w:rsid w:val="000F28D3"/>
    <w:rsid w:val="000F2C2E"/>
    <w:rsid w:val="000F2C7B"/>
    <w:rsid w:val="000F2E19"/>
    <w:rsid w:val="000F3421"/>
    <w:rsid w:val="000F349C"/>
    <w:rsid w:val="000F34D3"/>
    <w:rsid w:val="000F3F7E"/>
    <w:rsid w:val="000F44A3"/>
    <w:rsid w:val="000F49C0"/>
    <w:rsid w:val="000F4A40"/>
    <w:rsid w:val="000F54A2"/>
    <w:rsid w:val="000F556F"/>
    <w:rsid w:val="000F5645"/>
    <w:rsid w:val="000F567A"/>
    <w:rsid w:val="000F5CDA"/>
    <w:rsid w:val="000F5D72"/>
    <w:rsid w:val="000F6417"/>
    <w:rsid w:val="000F643F"/>
    <w:rsid w:val="000F6937"/>
    <w:rsid w:val="000F6BBF"/>
    <w:rsid w:val="000F6CD2"/>
    <w:rsid w:val="000F6CFC"/>
    <w:rsid w:val="000F7471"/>
    <w:rsid w:val="000F7BC9"/>
    <w:rsid w:val="000F7F7C"/>
    <w:rsid w:val="0010061D"/>
    <w:rsid w:val="00100F04"/>
    <w:rsid w:val="00100FAC"/>
    <w:rsid w:val="001010D3"/>
    <w:rsid w:val="001011E4"/>
    <w:rsid w:val="001015CF"/>
    <w:rsid w:val="00101975"/>
    <w:rsid w:val="00101F40"/>
    <w:rsid w:val="0010243D"/>
    <w:rsid w:val="0010265B"/>
    <w:rsid w:val="00102B4C"/>
    <w:rsid w:val="00102EC2"/>
    <w:rsid w:val="001032D0"/>
    <w:rsid w:val="0010350E"/>
    <w:rsid w:val="00103660"/>
    <w:rsid w:val="001038F4"/>
    <w:rsid w:val="00103CA0"/>
    <w:rsid w:val="00103F3E"/>
    <w:rsid w:val="00104A92"/>
    <w:rsid w:val="00104F4C"/>
    <w:rsid w:val="00105141"/>
    <w:rsid w:val="00105162"/>
    <w:rsid w:val="00105940"/>
    <w:rsid w:val="00105A27"/>
    <w:rsid w:val="0010634E"/>
    <w:rsid w:val="001066DE"/>
    <w:rsid w:val="001068C0"/>
    <w:rsid w:val="00106928"/>
    <w:rsid w:val="00106BE1"/>
    <w:rsid w:val="00106F98"/>
    <w:rsid w:val="001074B4"/>
    <w:rsid w:val="00107C5B"/>
    <w:rsid w:val="00107D92"/>
    <w:rsid w:val="00107E22"/>
    <w:rsid w:val="0011090B"/>
    <w:rsid w:val="00110E36"/>
    <w:rsid w:val="00111448"/>
    <w:rsid w:val="0011186B"/>
    <w:rsid w:val="00111FDE"/>
    <w:rsid w:val="00112AFB"/>
    <w:rsid w:val="001133EF"/>
    <w:rsid w:val="00113523"/>
    <w:rsid w:val="00113BDF"/>
    <w:rsid w:val="00113D2C"/>
    <w:rsid w:val="00113D65"/>
    <w:rsid w:val="00113E4B"/>
    <w:rsid w:val="001140C3"/>
    <w:rsid w:val="001141F8"/>
    <w:rsid w:val="00115AC1"/>
    <w:rsid w:val="00116066"/>
    <w:rsid w:val="0011612E"/>
    <w:rsid w:val="00116932"/>
    <w:rsid w:val="00116D02"/>
    <w:rsid w:val="00117077"/>
    <w:rsid w:val="00117820"/>
    <w:rsid w:val="00117CB8"/>
    <w:rsid w:val="0012010B"/>
    <w:rsid w:val="0012091A"/>
    <w:rsid w:val="00120A1D"/>
    <w:rsid w:val="00121369"/>
    <w:rsid w:val="001214CD"/>
    <w:rsid w:val="0012168D"/>
    <w:rsid w:val="001217FC"/>
    <w:rsid w:val="00121D47"/>
    <w:rsid w:val="001224A5"/>
    <w:rsid w:val="00123886"/>
    <w:rsid w:val="001243A0"/>
    <w:rsid w:val="001245DA"/>
    <w:rsid w:val="0012493F"/>
    <w:rsid w:val="00124DBE"/>
    <w:rsid w:val="00124FE2"/>
    <w:rsid w:val="00125073"/>
    <w:rsid w:val="00125784"/>
    <w:rsid w:val="00125FFE"/>
    <w:rsid w:val="0012645F"/>
    <w:rsid w:val="001265D4"/>
    <w:rsid w:val="001268AE"/>
    <w:rsid w:val="00126E4E"/>
    <w:rsid w:val="001272BE"/>
    <w:rsid w:val="001278B9"/>
    <w:rsid w:val="00127A64"/>
    <w:rsid w:val="00127D02"/>
    <w:rsid w:val="00127DC9"/>
    <w:rsid w:val="001307BB"/>
    <w:rsid w:val="001308D1"/>
    <w:rsid w:val="00130A5C"/>
    <w:rsid w:val="00130B0B"/>
    <w:rsid w:val="00130D71"/>
    <w:rsid w:val="00130EBC"/>
    <w:rsid w:val="00131198"/>
    <w:rsid w:val="001313A4"/>
    <w:rsid w:val="0013190C"/>
    <w:rsid w:val="001320A6"/>
    <w:rsid w:val="00132A70"/>
    <w:rsid w:val="00132AAC"/>
    <w:rsid w:val="00132ABE"/>
    <w:rsid w:val="00132E72"/>
    <w:rsid w:val="001331E6"/>
    <w:rsid w:val="00133A46"/>
    <w:rsid w:val="00133A71"/>
    <w:rsid w:val="00133BFF"/>
    <w:rsid w:val="00133F97"/>
    <w:rsid w:val="00133FCF"/>
    <w:rsid w:val="0013484E"/>
    <w:rsid w:val="00134AE6"/>
    <w:rsid w:val="00134F70"/>
    <w:rsid w:val="001353AB"/>
    <w:rsid w:val="00135C65"/>
    <w:rsid w:val="001360D7"/>
    <w:rsid w:val="0013670A"/>
    <w:rsid w:val="00136871"/>
    <w:rsid w:val="0013717E"/>
    <w:rsid w:val="001371D6"/>
    <w:rsid w:val="00137398"/>
    <w:rsid w:val="00137481"/>
    <w:rsid w:val="00137558"/>
    <w:rsid w:val="00137928"/>
    <w:rsid w:val="00137B26"/>
    <w:rsid w:val="00137FBE"/>
    <w:rsid w:val="00140151"/>
    <w:rsid w:val="00140561"/>
    <w:rsid w:val="00140C02"/>
    <w:rsid w:val="00140C8D"/>
    <w:rsid w:val="001410F2"/>
    <w:rsid w:val="00141142"/>
    <w:rsid w:val="001411F6"/>
    <w:rsid w:val="001413C9"/>
    <w:rsid w:val="00141A41"/>
    <w:rsid w:val="00142684"/>
    <w:rsid w:val="00142E69"/>
    <w:rsid w:val="00143B33"/>
    <w:rsid w:val="00143CBF"/>
    <w:rsid w:val="00143E8F"/>
    <w:rsid w:val="001440A9"/>
    <w:rsid w:val="0014477C"/>
    <w:rsid w:val="00144DF8"/>
    <w:rsid w:val="00144F60"/>
    <w:rsid w:val="00145209"/>
    <w:rsid w:val="00145526"/>
    <w:rsid w:val="0014560E"/>
    <w:rsid w:val="00145E8D"/>
    <w:rsid w:val="001465D3"/>
    <w:rsid w:val="001469CD"/>
    <w:rsid w:val="0014717B"/>
    <w:rsid w:val="001473ED"/>
    <w:rsid w:val="00147470"/>
    <w:rsid w:val="00147627"/>
    <w:rsid w:val="001476C0"/>
    <w:rsid w:val="0014777C"/>
    <w:rsid w:val="00147F11"/>
    <w:rsid w:val="0015092D"/>
    <w:rsid w:val="00150B80"/>
    <w:rsid w:val="00150E3E"/>
    <w:rsid w:val="00150FFE"/>
    <w:rsid w:val="0015139F"/>
    <w:rsid w:val="0015166C"/>
    <w:rsid w:val="001518F6"/>
    <w:rsid w:val="00151EC9"/>
    <w:rsid w:val="001523D4"/>
    <w:rsid w:val="00152FEC"/>
    <w:rsid w:val="00153141"/>
    <w:rsid w:val="001531A3"/>
    <w:rsid w:val="001532BD"/>
    <w:rsid w:val="0015344D"/>
    <w:rsid w:val="0015363D"/>
    <w:rsid w:val="00153D29"/>
    <w:rsid w:val="00154789"/>
    <w:rsid w:val="00154964"/>
    <w:rsid w:val="00154BA5"/>
    <w:rsid w:val="00154CA9"/>
    <w:rsid w:val="00154E4B"/>
    <w:rsid w:val="00154E8B"/>
    <w:rsid w:val="00154EA0"/>
    <w:rsid w:val="00155382"/>
    <w:rsid w:val="0015554D"/>
    <w:rsid w:val="001558C3"/>
    <w:rsid w:val="00155DF3"/>
    <w:rsid w:val="00156CCA"/>
    <w:rsid w:val="001606AC"/>
    <w:rsid w:val="00160941"/>
    <w:rsid w:val="00160CEC"/>
    <w:rsid w:val="00161700"/>
    <w:rsid w:val="00161768"/>
    <w:rsid w:val="0016182B"/>
    <w:rsid w:val="00161A97"/>
    <w:rsid w:val="001624E6"/>
    <w:rsid w:val="00162B25"/>
    <w:rsid w:val="00162D8D"/>
    <w:rsid w:val="0016300D"/>
    <w:rsid w:val="00163CFE"/>
    <w:rsid w:val="00164795"/>
    <w:rsid w:val="00164934"/>
    <w:rsid w:val="00164BC2"/>
    <w:rsid w:val="00164CB9"/>
    <w:rsid w:val="00164F57"/>
    <w:rsid w:val="00165124"/>
    <w:rsid w:val="00165765"/>
    <w:rsid w:val="00165EFE"/>
    <w:rsid w:val="00166BC5"/>
    <w:rsid w:val="00166E96"/>
    <w:rsid w:val="001670C9"/>
    <w:rsid w:val="00167650"/>
    <w:rsid w:val="00167C2D"/>
    <w:rsid w:val="00170233"/>
    <w:rsid w:val="00170752"/>
    <w:rsid w:val="00170D38"/>
    <w:rsid w:val="00170F29"/>
    <w:rsid w:val="00172040"/>
    <w:rsid w:val="00172596"/>
    <w:rsid w:val="0017296D"/>
    <w:rsid w:val="00172A74"/>
    <w:rsid w:val="00172ABD"/>
    <w:rsid w:val="00172DEB"/>
    <w:rsid w:val="00173180"/>
    <w:rsid w:val="0017377C"/>
    <w:rsid w:val="00173850"/>
    <w:rsid w:val="00173B2E"/>
    <w:rsid w:val="0017415D"/>
    <w:rsid w:val="00174209"/>
    <w:rsid w:val="001743E0"/>
    <w:rsid w:val="001749CF"/>
    <w:rsid w:val="00174FF9"/>
    <w:rsid w:val="00175165"/>
    <w:rsid w:val="00175649"/>
    <w:rsid w:val="00175CBA"/>
    <w:rsid w:val="001763A3"/>
    <w:rsid w:val="0017646D"/>
    <w:rsid w:val="00176BAE"/>
    <w:rsid w:val="00176EB5"/>
    <w:rsid w:val="0017722D"/>
    <w:rsid w:val="0017743E"/>
    <w:rsid w:val="00177494"/>
    <w:rsid w:val="00177C99"/>
    <w:rsid w:val="0018039A"/>
    <w:rsid w:val="001804BB"/>
    <w:rsid w:val="001808D6"/>
    <w:rsid w:val="00180AA1"/>
    <w:rsid w:val="00182165"/>
    <w:rsid w:val="00182A16"/>
    <w:rsid w:val="00182D00"/>
    <w:rsid w:val="00183382"/>
    <w:rsid w:val="00183716"/>
    <w:rsid w:val="00183EC5"/>
    <w:rsid w:val="00183FFF"/>
    <w:rsid w:val="001841D5"/>
    <w:rsid w:val="0018486C"/>
    <w:rsid w:val="001852F5"/>
    <w:rsid w:val="00185B26"/>
    <w:rsid w:val="00185C38"/>
    <w:rsid w:val="00186325"/>
    <w:rsid w:val="001866FA"/>
    <w:rsid w:val="00186968"/>
    <w:rsid w:val="0018698A"/>
    <w:rsid w:val="00186A02"/>
    <w:rsid w:val="00187500"/>
    <w:rsid w:val="00187CE6"/>
    <w:rsid w:val="00187D88"/>
    <w:rsid w:val="0019024C"/>
    <w:rsid w:val="001905C1"/>
    <w:rsid w:val="00190AAD"/>
    <w:rsid w:val="00190E90"/>
    <w:rsid w:val="00191037"/>
    <w:rsid w:val="0019182B"/>
    <w:rsid w:val="001919DD"/>
    <w:rsid w:val="00191CD3"/>
    <w:rsid w:val="00191E4A"/>
    <w:rsid w:val="001920CA"/>
    <w:rsid w:val="0019228A"/>
    <w:rsid w:val="0019247D"/>
    <w:rsid w:val="001927BD"/>
    <w:rsid w:val="0019291E"/>
    <w:rsid w:val="00192BF1"/>
    <w:rsid w:val="00192C42"/>
    <w:rsid w:val="0019322E"/>
    <w:rsid w:val="00193644"/>
    <w:rsid w:val="001936C8"/>
    <w:rsid w:val="00193D17"/>
    <w:rsid w:val="00194B8F"/>
    <w:rsid w:val="00194C70"/>
    <w:rsid w:val="00194C8E"/>
    <w:rsid w:val="001950AA"/>
    <w:rsid w:val="001955DC"/>
    <w:rsid w:val="00195D4A"/>
    <w:rsid w:val="00195D6C"/>
    <w:rsid w:val="001960A6"/>
    <w:rsid w:val="001969E0"/>
    <w:rsid w:val="00197EFF"/>
    <w:rsid w:val="001A089D"/>
    <w:rsid w:val="001A0912"/>
    <w:rsid w:val="001A0B7A"/>
    <w:rsid w:val="001A0D19"/>
    <w:rsid w:val="001A0E3E"/>
    <w:rsid w:val="001A1092"/>
    <w:rsid w:val="001A10A3"/>
    <w:rsid w:val="001A11B7"/>
    <w:rsid w:val="001A19B6"/>
    <w:rsid w:val="001A1F30"/>
    <w:rsid w:val="001A1FAF"/>
    <w:rsid w:val="001A2E9B"/>
    <w:rsid w:val="001A2FEC"/>
    <w:rsid w:val="001A32FA"/>
    <w:rsid w:val="001A339E"/>
    <w:rsid w:val="001A3610"/>
    <w:rsid w:val="001A4E0E"/>
    <w:rsid w:val="001A5073"/>
    <w:rsid w:val="001A5434"/>
    <w:rsid w:val="001A548B"/>
    <w:rsid w:val="001A59B9"/>
    <w:rsid w:val="001A5C60"/>
    <w:rsid w:val="001A6171"/>
    <w:rsid w:val="001A642A"/>
    <w:rsid w:val="001A6491"/>
    <w:rsid w:val="001A6B97"/>
    <w:rsid w:val="001A6E70"/>
    <w:rsid w:val="001A7ABC"/>
    <w:rsid w:val="001A7F53"/>
    <w:rsid w:val="001B04AD"/>
    <w:rsid w:val="001B0CE1"/>
    <w:rsid w:val="001B1428"/>
    <w:rsid w:val="001B1567"/>
    <w:rsid w:val="001B161F"/>
    <w:rsid w:val="001B1C7D"/>
    <w:rsid w:val="001B22A7"/>
    <w:rsid w:val="001B266C"/>
    <w:rsid w:val="001B2B93"/>
    <w:rsid w:val="001B328A"/>
    <w:rsid w:val="001B3673"/>
    <w:rsid w:val="001B3D01"/>
    <w:rsid w:val="001B4BFB"/>
    <w:rsid w:val="001B5057"/>
    <w:rsid w:val="001B586C"/>
    <w:rsid w:val="001B5C1E"/>
    <w:rsid w:val="001B5FAE"/>
    <w:rsid w:val="001B63B5"/>
    <w:rsid w:val="001B643A"/>
    <w:rsid w:val="001B79C7"/>
    <w:rsid w:val="001B7E3C"/>
    <w:rsid w:val="001B7E63"/>
    <w:rsid w:val="001C00DE"/>
    <w:rsid w:val="001C0419"/>
    <w:rsid w:val="001C0737"/>
    <w:rsid w:val="001C0C6A"/>
    <w:rsid w:val="001C0E84"/>
    <w:rsid w:val="001C1749"/>
    <w:rsid w:val="001C2115"/>
    <w:rsid w:val="001C2750"/>
    <w:rsid w:val="001C278A"/>
    <w:rsid w:val="001C32F3"/>
    <w:rsid w:val="001C34F5"/>
    <w:rsid w:val="001C38DF"/>
    <w:rsid w:val="001C3AD8"/>
    <w:rsid w:val="001C41D7"/>
    <w:rsid w:val="001C4688"/>
    <w:rsid w:val="001C4EF9"/>
    <w:rsid w:val="001C51AC"/>
    <w:rsid w:val="001C5321"/>
    <w:rsid w:val="001C578B"/>
    <w:rsid w:val="001C57AC"/>
    <w:rsid w:val="001C5887"/>
    <w:rsid w:val="001C5C2E"/>
    <w:rsid w:val="001C5C78"/>
    <w:rsid w:val="001C5F89"/>
    <w:rsid w:val="001C668D"/>
    <w:rsid w:val="001C73B9"/>
    <w:rsid w:val="001C7C78"/>
    <w:rsid w:val="001D037E"/>
    <w:rsid w:val="001D248D"/>
    <w:rsid w:val="001D259B"/>
    <w:rsid w:val="001D2F83"/>
    <w:rsid w:val="001D31C8"/>
    <w:rsid w:val="001D3D5B"/>
    <w:rsid w:val="001D414D"/>
    <w:rsid w:val="001D4437"/>
    <w:rsid w:val="001D4749"/>
    <w:rsid w:val="001D50D6"/>
    <w:rsid w:val="001D537B"/>
    <w:rsid w:val="001D552C"/>
    <w:rsid w:val="001D6482"/>
    <w:rsid w:val="001D6B5C"/>
    <w:rsid w:val="001D77C7"/>
    <w:rsid w:val="001D7A8F"/>
    <w:rsid w:val="001D7E7A"/>
    <w:rsid w:val="001E0325"/>
    <w:rsid w:val="001E0A99"/>
    <w:rsid w:val="001E0ACD"/>
    <w:rsid w:val="001E1EBE"/>
    <w:rsid w:val="001E20D8"/>
    <w:rsid w:val="001E27B4"/>
    <w:rsid w:val="001E2829"/>
    <w:rsid w:val="001E3098"/>
    <w:rsid w:val="001E366E"/>
    <w:rsid w:val="001E3795"/>
    <w:rsid w:val="001E3F8B"/>
    <w:rsid w:val="001E4067"/>
    <w:rsid w:val="001E45C5"/>
    <w:rsid w:val="001E4BE6"/>
    <w:rsid w:val="001E4D46"/>
    <w:rsid w:val="001E4F5A"/>
    <w:rsid w:val="001E4F68"/>
    <w:rsid w:val="001E5322"/>
    <w:rsid w:val="001E5386"/>
    <w:rsid w:val="001E597A"/>
    <w:rsid w:val="001E5CBF"/>
    <w:rsid w:val="001E64C4"/>
    <w:rsid w:val="001E6F6E"/>
    <w:rsid w:val="001E7072"/>
    <w:rsid w:val="001E780D"/>
    <w:rsid w:val="001E786F"/>
    <w:rsid w:val="001E7DD6"/>
    <w:rsid w:val="001E7E4F"/>
    <w:rsid w:val="001F0A18"/>
    <w:rsid w:val="001F0F3E"/>
    <w:rsid w:val="001F148A"/>
    <w:rsid w:val="001F15B3"/>
    <w:rsid w:val="001F195F"/>
    <w:rsid w:val="001F19D3"/>
    <w:rsid w:val="001F1A0C"/>
    <w:rsid w:val="001F1A12"/>
    <w:rsid w:val="001F1E37"/>
    <w:rsid w:val="001F20E6"/>
    <w:rsid w:val="001F2577"/>
    <w:rsid w:val="001F2589"/>
    <w:rsid w:val="001F2F0A"/>
    <w:rsid w:val="001F420D"/>
    <w:rsid w:val="001F4766"/>
    <w:rsid w:val="001F4FD2"/>
    <w:rsid w:val="001F53EC"/>
    <w:rsid w:val="001F5542"/>
    <w:rsid w:val="001F5F98"/>
    <w:rsid w:val="001F60C1"/>
    <w:rsid w:val="001F61B8"/>
    <w:rsid w:val="001F6562"/>
    <w:rsid w:val="001F6920"/>
    <w:rsid w:val="001F7138"/>
    <w:rsid w:val="001F7552"/>
    <w:rsid w:val="00200564"/>
    <w:rsid w:val="002008D2"/>
    <w:rsid w:val="0020107F"/>
    <w:rsid w:val="00201BC6"/>
    <w:rsid w:val="002021C6"/>
    <w:rsid w:val="002026DE"/>
    <w:rsid w:val="00202B42"/>
    <w:rsid w:val="00202E59"/>
    <w:rsid w:val="002030A9"/>
    <w:rsid w:val="002030B2"/>
    <w:rsid w:val="002037B6"/>
    <w:rsid w:val="00203BBF"/>
    <w:rsid w:val="00203D15"/>
    <w:rsid w:val="00203DC0"/>
    <w:rsid w:val="00204238"/>
    <w:rsid w:val="00204CF6"/>
    <w:rsid w:val="00205707"/>
    <w:rsid w:val="00205D66"/>
    <w:rsid w:val="00205E81"/>
    <w:rsid w:val="002070EF"/>
    <w:rsid w:val="00207928"/>
    <w:rsid w:val="00207A7A"/>
    <w:rsid w:val="00207AA3"/>
    <w:rsid w:val="00207FC1"/>
    <w:rsid w:val="002103E7"/>
    <w:rsid w:val="002104CA"/>
    <w:rsid w:val="00210D93"/>
    <w:rsid w:val="00210E7E"/>
    <w:rsid w:val="00211378"/>
    <w:rsid w:val="0021147D"/>
    <w:rsid w:val="0021165B"/>
    <w:rsid w:val="00211F11"/>
    <w:rsid w:val="002123FD"/>
    <w:rsid w:val="00212644"/>
    <w:rsid w:val="00212D43"/>
    <w:rsid w:val="00212EA1"/>
    <w:rsid w:val="0021328B"/>
    <w:rsid w:val="00213472"/>
    <w:rsid w:val="002144C2"/>
    <w:rsid w:val="002150EB"/>
    <w:rsid w:val="00215101"/>
    <w:rsid w:val="002154A9"/>
    <w:rsid w:val="00215F19"/>
    <w:rsid w:val="00216589"/>
    <w:rsid w:val="00216F98"/>
    <w:rsid w:val="00216FFD"/>
    <w:rsid w:val="002171D5"/>
    <w:rsid w:val="002174D4"/>
    <w:rsid w:val="00217BF0"/>
    <w:rsid w:val="00217E44"/>
    <w:rsid w:val="00220924"/>
    <w:rsid w:val="00220CD8"/>
    <w:rsid w:val="002210E9"/>
    <w:rsid w:val="002216E7"/>
    <w:rsid w:val="00221B84"/>
    <w:rsid w:val="0022211E"/>
    <w:rsid w:val="0022266A"/>
    <w:rsid w:val="00222715"/>
    <w:rsid w:val="002229DA"/>
    <w:rsid w:val="00222B33"/>
    <w:rsid w:val="00222B71"/>
    <w:rsid w:val="00222FBC"/>
    <w:rsid w:val="00223460"/>
    <w:rsid w:val="002234F6"/>
    <w:rsid w:val="002247E9"/>
    <w:rsid w:val="0022481C"/>
    <w:rsid w:val="00224896"/>
    <w:rsid w:val="00224A22"/>
    <w:rsid w:val="00224E76"/>
    <w:rsid w:val="00225309"/>
    <w:rsid w:val="0022611B"/>
    <w:rsid w:val="00226388"/>
    <w:rsid w:val="002265C5"/>
    <w:rsid w:val="002265F4"/>
    <w:rsid w:val="0022684B"/>
    <w:rsid w:val="00227034"/>
    <w:rsid w:val="002273D2"/>
    <w:rsid w:val="002275EA"/>
    <w:rsid w:val="00227635"/>
    <w:rsid w:val="00227686"/>
    <w:rsid w:val="0022775A"/>
    <w:rsid w:val="00227A3D"/>
    <w:rsid w:val="00227BCA"/>
    <w:rsid w:val="0023213B"/>
    <w:rsid w:val="00232620"/>
    <w:rsid w:val="00232B19"/>
    <w:rsid w:val="002330B4"/>
    <w:rsid w:val="00233254"/>
    <w:rsid w:val="00233E80"/>
    <w:rsid w:val="00233F52"/>
    <w:rsid w:val="002340B8"/>
    <w:rsid w:val="00234350"/>
    <w:rsid w:val="00234619"/>
    <w:rsid w:val="00234F06"/>
    <w:rsid w:val="00235082"/>
    <w:rsid w:val="00235748"/>
    <w:rsid w:val="002360C9"/>
    <w:rsid w:val="0023665E"/>
    <w:rsid w:val="002366D6"/>
    <w:rsid w:val="002367B1"/>
    <w:rsid w:val="00236935"/>
    <w:rsid w:val="002372DA"/>
    <w:rsid w:val="00237334"/>
    <w:rsid w:val="00237AA2"/>
    <w:rsid w:val="00237B6F"/>
    <w:rsid w:val="00237F2D"/>
    <w:rsid w:val="00240032"/>
    <w:rsid w:val="00240C33"/>
    <w:rsid w:val="00241077"/>
    <w:rsid w:val="002416CA"/>
    <w:rsid w:val="00241FFC"/>
    <w:rsid w:val="00242161"/>
    <w:rsid w:val="00242CB5"/>
    <w:rsid w:val="00242EA3"/>
    <w:rsid w:val="002432C6"/>
    <w:rsid w:val="00243D07"/>
    <w:rsid w:val="00244234"/>
    <w:rsid w:val="002444BA"/>
    <w:rsid w:val="002444F2"/>
    <w:rsid w:val="00244DEA"/>
    <w:rsid w:val="00244EB1"/>
    <w:rsid w:val="002455E2"/>
    <w:rsid w:val="002459BB"/>
    <w:rsid w:val="00245C10"/>
    <w:rsid w:val="00245ECB"/>
    <w:rsid w:val="00245F64"/>
    <w:rsid w:val="002467D1"/>
    <w:rsid w:val="002467E8"/>
    <w:rsid w:val="00246F58"/>
    <w:rsid w:val="00247631"/>
    <w:rsid w:val="00247AD7"/>
    <w:rsid w:val="00247BB2"/>
    <w:rsid w:val="00247D2C"/>
    <w:rsid w:val="00247FF7"/>
    <w:rsid w:val="0025020A"/>
    <w:rsid w:val="002506CA"/>
    <w:rsid w:val="002507B6"/>
    <w:rsid w:val="00250BAE"/>
    <w:rsid w:val="00250E89"/>
    <w:rsid w:val="0025147E"/>
    <w:rsid w:val="00251542"/>
    <w:rsid w:val="0025186E"/>
    <w:rsid w:val="0025196F"/>
    <w:rsid w:val="00252019"/>
    <w:rsid w:val="0025267D"/>
    <w:rsid w:val="00253B20"/>
    <w:rsid w:val="002540BE"/>
    <w:rsid w:val="00254657"/>
    <w:rsid w:val="002546A3"/>
    <w:rsid w:val="00254A6F"/>
    <w:rsid w:val="00254BAE"/>
    <w:rsid w:val="00254DAA"/>
    <w:rsid w:val="00255A93"/>
    <w:rsid w:val="00255BE4"/>
    <w:rsid w:val="0025625E"/>
    <w:rsid w:val="00256416"/>
    <w:rsid w:val="002564D5"/>
    <w:rsid w:val="002568EA"/>
    <w:rsid w:val="002571F4"/>
    <w:rsid w:val="00257709"/>
    <w:rsid w:val="00257E7C"/>
    <w:rsid w:val="00260D53"/>
    <w:rsid w:val="0026166D"/>
    <w:rsid w:val="00261759"/>
    <w:rsid w:val="002617C3"/>
    <w:rsid w:val="00261C12"/>
    <w:rsid w:val="00261E96"/>
    <w:rsid w:val="002625F3"/>
    <w:rsid w:val="00262F4D"/>
    <w:rsid w:val="002636B3"/>
    <w:rsid w:val="0026430D"/>
    <w:rsid w:val="002648B7"/>
    <w:rsid w:val="0026511E"/>
    <w:rsid w:val="00265B86"/>
    <w:rsid w:val="00266072"/>
    <w:rsid w:val="002660A7"/>
    <w:rsid w:val="00266173"/>
    <w:rsid w:val="0026649D"/>
    <w:rsid w:val="002665C8"/>
    <w:rsid w:val="002666A7"/>
    <w:rsid w:val="002670F8"/>
    <w:rsid w:val="0026763C"/>
    <w:rsid w:val="00270060"/>
    <w:rsid w:val="0027090F"/>
    <w:rsid w:val="00270ABF"/>
    <w:rsid w:val="00270BE9"/>
    <w:rsid w:val="00270E5C"/>
    <w:rsid w:val="002711B9"/>
    <w:rsid w:val="00271413"/>
    <w:rsid w:val="0027174C"/>
    <w:rsid w:val="0027186B"/>
    <w:rsid w:val="00272255"/>
    <w:rsid w:val="00272E02"/>
    <w:rsid w:val="00273489"/>
    <w:rsid w:val="00273F91"/>
    <w:rsid w:val="002740AA"/>
    <w:rsid w:val="0027432C"/>
    <w:rsid w:val="00274D1E"/>
    <w:rsid w:val="00275779"/>
    <w:rsid w:val="002761DB"/>
    <w:rsid w:val="00276278"/>
    <w:rsid w:val="0027671D"/>
    <w:rsid w:val="002767B5"/>
    <w:rsid w:val="00276815"/>
    <w:rsid w:val="00276B2D"/>
    <w:rsid w:val="00276CD8"/>
    <w:rsid w:val="00277107"/>
    <w:rsid w:val="00277820"/>
    <w:rsid w:val="002778C3"/>
    <w:rsid w:val="0027793D"/>
    <w:rsid w:val="00277992"/>
    <w:rsid w:val="00277ADF"/>
    <w:rsid w:val="00280169"/>
    <w:rsid w:val="00280F64"/>
    <w:rsid w:val="00280FDE"/>
    <w:rsid w:val="00280FE8"/>
    <w:rsid w:val="00281219"/>
    <w:rsid w:val="00281338"/>
    <w:rsid w:val="00281361"/>
    <w:rsid w:val="00281720"/>
    <w:rsid w:val="00281868"/>
    <w:rsid w:val="00282210"/>
    <w:rsid w:val="00282D02"/>
    <w:rsid w:val="002834A7"/>
    <w:rsid w:val="002835EB"/>
    <w:rsid w:val="00283B56"/>
    <w:rsid w:val="00283BC5"/>
    <w:rsid w:val="0028409C"/>
    <w:rsid w:val="00284540"/>
    <w:rsid w:val="002846B8"/>
    <w:rsid w:val="00284CEC"/>
    <w:rsid w:val="0028506D"/>
    <w:rsid w:val="0028513E"/>
    <w:rsid w:val="00285143"/>
    <w:rsid w:val="0028556B"/>
    <w:rsid w:val="00285679"/>
    <w:rsid w:val="00285BB8"/>
    <w:rsid w:val="00286122"/>
    <w:rsid w:val="0028614E"/>
    <w:rsid w:val="002863CA"/>
    <w:rsid w:val="002867B8"/>
    <w:rsid w:val="002868A9"/>
    <w:rsid w:val="00286989"/>
    <w:rsid w:val="0028764F"/>
    <w:rsid w:val="00287A8E"/>
    <w:rsid w:val="00287CF2"/>
    <w:rsid w:val="002904C6"/>
    <w:rsid w:val="002908D4"/>
    <w:rsid w:val="0029095A"/>
    <w:rsid w:val="00290DF5"/>
    <w:rsid w:val="00291150"/>
    <w:rsid w:val="0029214A"/>
    <w:rsid w:val="00292739"/>
    <w:rsid w:val="002929AA"/>
    <w:rsid w:val="00292BE2"/>
    <w:rsid w:val="00292E1B"/>
    <w:rsid w:val="002930E1"/>
    <w:rsid w:val="0029373A"/>
    <w:rsid w:val="00293B3C"/>
    <w:rsid w:val="00293C9C"/>
    <w:rsid w:val="00294187"/>
    <w:rsid w:val="00294888"/>
    <w:rsid w:val="002949CC"/>
    <w:rsid w:val="00295A0B"/>
    <w:rsid w:val="00295C43"/>
    <w:rsid w:val="0029627F"/>
    <w:rsid w:val="00296433"/>
    <w:rsid w:val="00297D47"/>
    <w:rsid w:val="002A0192"/>
    <w:rsid w:val="002A04D9"/>
    <w:rsid w:val="002A04E2"/>
    <w:rsid w:val="002A0CDE"/>
    <w:rsid w:val="002A0F4D"/>
    <w:rsid w:val="002A1527"/>
    <w:rsid w:val="002A1ACA"/>
    <w:rsid w:val="002A1AD4"/>
    <w:rsid w:val="002A1B44"/>
    <w:rsid w:val="002A1EAB"/>
    <w:rsid w:val="002A3257"/>
    <w:rsid w:val="002A34BC"/>
    <w:rsid w:val="002A3B08"/>
    <w:rsid w:val="002A4038"/>
    <w:rsid w:val="002A42D4"/>
    <w:rsid w:val="002A45DA"/>
    <w:rsid w:val="002A4709"/>
    <w:rsid w:val="002A4BB8"/>
    <w:rsid w:val="002A4FE6"/>
    <w:rsid w:val="002A5175"/>
    <w:rsid w:val="002A53F7"/>
    <w:rsid w:val="002A5C65"/>
    <w:rsid w:val="002A5D7B"/>
    <w:rsid w:val="002A69B0"/>
    <w:rsid w:val="002A6D03"/>
    <w:rsid w:val="002A6E4A"/>
    <w:rsid w:val="002A70CC"/>
    <w:rsid w:val="002A7432"/>
    <w:rsid w:val="002A7F67"/>
    <w:rsid w:val="002A7F9D"/>
    <w:rsid w:val="002B0851"/>
    <w:rsid w:val="002B0DEC"/>
    <w:rsid w:val="002B104D"/>
    <w:rsid w:val="002B1292"/>
    <w:rsid w:val="002B1AE4"/>
    <w:rsid w:val="002B1D63"/>
    <w:rsid w:val="002B24B3"/>
    <w:rsid w:val="002B3604"/>
    <w:rsid w:val="002B42AF"/>
    <w:rsid w:val="002B4D0D"/>
    <w:rsid w:val="002B4F8B"/>
    <w:rsid w:val="002B516C"/>
    <w:rsid w:val="002B5B72"/>
    <w:rsid w:val="002B5D81"/>
    <w:rsid w:val="002B5F3F"/>
    <w:rsid w:val="002B6071"/>
    <w:rsid w:val="002B60F3"/>
    <w:rsid w:val="002B7609"/>
    <w:rsid w:val="002B7680"/>
    <w:rsid w:val="002C09F5"/>
    <w:rsid w:val="002C11F8"/>
    <w:rsid w:val="002C12E1"/>
    <w:rsid w:val="002C197B"/>
    <w:rsid w:val="002C292B"/>
    <w:rsid w:val="002C2959"/>
    <w:rsid w:val="002C2D3B"/>
    <w:rsid w:val="002C2DBC"/>
    <w:rsid w:val="002C300D"/>
    <w:rsid w:val="002C34BB"/>
    <w:rsid w:val="002C38DB"/>
    <w:rsid w:val="002C3A28"/>
    <w:rsid w:val="002C3B66"/>
    <w:rsid w:val="002C51F6"/>
    <w:rsid w:val="002C5C5B"/>
    <w:rsid w:val="002C5E18"/>
    <w:rsid w:val="002C6544"/>
    <w:rsid w:val="002C657A"/>
    <w:rsid w:val="002C671D"/>
    <w:rsid w:val="002C6B2A"/>
    <w:rsid w:val="002C7F8C"/>
    <w:rsid w:val="002D0301"/>
    <w:rsid w:val="002D04F9"/>
    <w:rsid w:val="002D0935"/>
    <w:rsid w:val="002D0D7E"/>
    <w:rsid w:val="002D10E3"/>
    <w:rsid w:val="002D1272"/>
    <w:rsid w:val="002D12BB"/>
    <w:rsid w:val="002D17EA"/>
    <w:rsid w:val="002D1BFC"/>
    <w:rsid w:val="002D224E"/>
    <w:rsid w:val="002D2731"/>
    <w:rsid w:val="002D27F5"/>
    <w:rsid w:val="002D2F0D"/>
    <w:rsid w:val="002D31CB"/>
    <w:rsid w:val="002D3905"/>
    <w:rsid w:val="002D4047"/>
    <w:rsid w:val="002D4710"/>
    <w:rsid w:val="002D4BE9"/>
    <w:rsid w:val="002D4C6C"/>
    <w:rsid w:val="002D5052"/>
    <w:rsid w:val="002D5364"/>
    <w:rsid w:val="002D53F3"/>
    <w:rsid w:val="002D57B2"/>
    <w:rsid w:val="002D58F5"/>
    <w:rsid w:val="002D5A41"/>
    <w:rsid w:val="002D6F8D"/>
    <w:rsid w:val="002D78A9"/>
    <w:rsid w:val="002D7A89"/>
    <w:rsid w:val="002D7A8A"/>
    <w:rsid w:val="002E0066"/>
    <w:rsid w:val="002E00B2"/>
    <w:rsid w:val="002E0805"/>
    <w:rsid w:val="002E132C"/>
    <w:rsid w:val="002E15EC"/>
    <w:rsid w:val="002E1F3A"/>
    <w:rsid w:val="002E260A"/>
    <w:rsid w:val="002E2A71"/>
    <w:rsid w:val="002E302B"/>
    <w:rsid w:val="002E3106"/>
    <w:rsid w:val="002E37BF"/>
    <w:rsid w:val="002E3807"/>
    <w:rsid w:val="002E3D34"/>
    <w:rsid w:val="002E3DEC"/>
    <w:rsid w:val="002E3FB2"/>
    <w:rsid w:val="002E4AAC"/>
    <w:rsid w:val="002E4B06"/>
    <w:rsid w:val="002E50CF"/>
    <w:rsid w:val="002E51F4"/>
    <w:rsid w:val="002E534E"/>
    <w:rsid w:val="002E5902"/>
    <w:rsid w:val="002E5BBE"/>
    <w:rsid w:val="002E6712"/>
    <w:rsid w:val="002E6756"/>
    <w:rsid w:val="002E734C"/>
    <w:rsid w:val="002E7AB3"/>
    <w:rsid w:val="002E7B45"/>
    <w:rsid w:val="002E7D15"/>
    <w:rsid w:val="002F00C6"/>
    <w:rsid w:val="002F0276"/>
    <w:rsid w:val="002F05FC"/>
    <w:rsid w:val="002F092D"/>
    <w:rsid w:val="002F0ACE"/>
    <w:rsid w:val="002F0DFC"/>
    <w:rsid w:val="002F10C4"/>
    <w:rsid w:val="002F18A6"/>
    <w:rsid w:val="002F2005"/>
    <w:rsid w:val="002F218A"/>
    <w:rsid w:val="002F22EE"/>
    <w:rsid w:val="002F23AB"/>
    <w:rsid w:val="002F25BC"/>
    <w:rsid w:val="002F2BFA"/>
    <w:rsid w:val="002F2D34"/>
    <w:rsid w:val="002F333D"/>
    <w:rsid w:val="002F3BB7"/>
    <w:rsid w:val="002F3D5B"/>
    <w:rsid w:val="002F40E7"/>
    <w:rsid w:val="002F464C"/>
    <w:rsid w:val="002F49D2"/>
    <w:rsid w:val="002F4B1C"/>
    <w:rsid w:val="002F4FD7"/>
    <w:rsid w:val="002F522D"/>
    <w:rsid w:val="002F53C9"/>
    <w:rsid w:val="002F5CF2"/>
    <w:rsid w:val="002F5E0C"/>
    <w:rsid w:val="002F600C"/>
    <w:rsid w:val="002F6089"/>
    <w:rsid w:val="002F6210"/>
    <w:rsid w:val="002F62E6"/>
    <w:rsid w:val="002F64AD"/>
    <w:rsid w:val="002F6C9C"/>
    <w:rsid w:val="002F6D9B"/>
    <w:rsid w:val="002F6E02"/>
    <w:rsid w:val="002F7223"/>
    <w:rsid w:val="002F7FD4"/>
    <w:rsid w:val="00300601"/>
    <w:rsid w:val="003006D3"/>
    <w:rsid w:val="00300759"/>
    <w:rsid w:val="00300824"/>
    <w:rsid w:val="003008C9"/>
    <w:rsid w:val="0030121A"/>
    <w:rsid w:val="00301306"/>
    <w:rsid w:val="00301368"/>
    <w:rsid w:val="003014F6"/>
    <w:rsid w:val="00301871"/>
    <w:rsid w:val="00302378"/>
    <w:rsid w:val="003026FD"/>
    <w:rsid w:val="003027F7"/>
    <w:rsid w:val="0030287D"/>
    <w:rsid w:val="00302FAA"/>
    <w:rsid w:val="00302FEB"/>
    <w:rsid w:val="0030319E"/>
    <w:rsid w:val="00303F20"/>
    <w:rsid w:val="0030479A"/>
    <w:rsid w:val="00304924"/>
    <w:rsid w:val="00304BF5"/>
    <w:rsid w:val="00305B49"/>
    <w:rsid w:val="0030619C"/>
    <w:rsid w:val="00306CCF"/>
    <w:rsid w:val="00306EEE"/>
    <w:rsid w:val="003076DD"/>
    <w:rsid w:val="00307A34"/>
    <w:rsid w:val="00310778"/>
    <w:rsid w:val="00310799"/>
    <w:rsid w:val="00310C37"/>
    <w:rsid w:val="003110A1"/>
    <w:rsid w:val="00312907"/>
    <w:rsid w:val="00312E05"/>
    <w:rsid w:val="00313036"/>
    <w:rsid w:val="0031307F"/>
    <w:rsid w:val="0031346B"/>
    <w:rsid w:val="0031372A"/>
    <w:rsid w:val="00314060"/>
    <w:rsid w:val="00314342"/>
    <w:rsid w:val="003144EC"/>
    <w:rsid w:val="00314776"/>
    <w:rsid w:val="00314DCF"/>
    <w:rsid w:val="003150DA"/>
    <w:rsid w:val="003166F7"/>
    <w:rsid w:val="003168ED"/>
    <w:rsid w:val="0031698A"/>
    <w:rsid w:val="00316AA3"/>
    <w:rsid w:val="00316DC1"/>
    <w:rsid w:val="0031744B"/>
    <w:rsid w:val="00317673"/>
    <w:rsid w:val="003204AE"/>
    <w:rsid w:val="003205E6"/>
    <w:rsid w:val="00320F8E"/>
    <w:rsid w:val="0032139B"/>
    <w:rsid w:val="003213ED"/>
    <w:rsid w:val="00322FBA"/>
    <w:rsid w:val="00323048"/>
    <w:rsid w:val="003230C4"/>
    <w:rsid w:val="00323177"/>
    <w:rsid w:val="00323405"/>
    <w:rsid w:val="00323724"/>
    <w:rsid w:val="003237B0"/>
    <w:rsid w:val="00323AD1"/>
    <w:rsid w:val="00324A50"/>
    <w:rsid w:val="00324C12"/>
    <w:rsid w:val="00324E96"/>
    <w:rsid w:val="0032515F"/>
    <w:rsid w:val="00325BED"/>
    <w:rsid w:val="00325C5A"/>
    <w:rsid w:val="00325CF6"/>
    <w:rsid w:val="00325E43"/>
    <w:rsid w:val="0032618C"/>
    <w:rsid w:val="00326B34"/>
    <w:rsid w:val="00326BF9"/>
    <w:rsid w:val="00326F70"/>
    <w:rsid w:val="003271B3"/>
    <w:rsid w:val="003271BD"/>
    <w:rsid w:val="00327C5C"/>
    <w:rsid w:val="00327CCE"/>
    <w:rsid w:val="00327DC8"/>
    <w:rsid w:val="00330128"/>
    <w:rsid w:val="003301E3"/>
    <w:rsid w:val="003307FF"/>
    <w:rsid w:val="003310A6"/>
    <w:rsid w:val="0033124F"/>
    <w:rsid w:val="003313EF"/>
    <w:rsid w:val="00331433"/>
    <w:rsid w:val="00331E44"/>
    <w:rsid w:val="0033208B"/>
    <w:rsid w:val="003320CA"/>
    <w:rsid w:val="0033229C"/>
    <w:rsid w:val="00332779"/>
    <w:rsid w:val="0033288D"/>
    <w:rsid w:val="00332B61"/>
    <w:rsid w:val="00332D42"/>
    <w:rsid w:val="003331A9"/>
    <w:rsid w:val="00333471"/>
    <w:rsid w:val="00333534"/>
    <w:rsid w:val="00333687"/>
    <w:rsid w:val="003345BF"/>
    <w:rsid w:val="00334C9E"/>
    <w:rsid w:val="003353D6"/>
    <w:rsid w:val="00335C26"/>
    <w:rsid w:val="00335E4B"/>
    <w:rsid w:val="00336174"/>
    <w:rsid w:val="00336AC8"/>
    <w:rsid w:val="00336D8E"/>
    <w:rsid w:val="0033750F"/>
    <w:rsid w:val="003375CF"/>
    <w:rsid w:val="00337771"/>
    <w:rsid w:val="0033777B"/>
    <w:rsid w:val="00337B2C"/>
    <w:rsid w:val="00337B58"/>
    <w:rsid w:val="00337C21"/>
    <w:rsid w:val="00340632"/>
    <w:rsid w:val="00340B8C"/>
    <w:rsid w:val="0034132F"/>
    <w:rsid w:val="00341477"/>
    <w:rsid w:val="00341933"/>
    <w:rsid w:val="00341E7A"/>
    <w:rsid w:val="0034244B"/>
    <w:rsid w:val="0034249B"/>
    <w:rsid w:val="0034272D"/>
    <w:rsid w:val="003427E8"/>
    <w:rsid w:val="00342E1E"/>
    <w:rsid w:val="00344372"/>
    <w:rsid w:val="003443FF"/>
    <w:rsid w:val="00344B51"/>
    <w:rsid w:val="00345164"/>
    <w:rsid w:val="003460C0"/>
    <w:rsid w:val="00346290"/>
    <w:rsid w:val="00346D1C"/>
    <w:rsid w:val="003470FA"/>
    <w:rsid w:val="003471D2"/>
    <w:rsid w:val="003472AD"/>
    <w:rsid w:val="00347584"/>
    <w:rsid w:val="0034758D"/>
    <w:rsid w:val="0034796E"/>
    <w:rsid w:val="00347D90"/>
    <w:rsid w:val="00350383"/>
    <w:rsid w:val="00350DC1"/>
    <w:rsid w:val="003510CB"/>
    <w:rsid w:val="003513DE"/>
    <w:rsid w:val="00351810"/>
    <w:rsid w:val="003518BC"/>
    <w:rsid w:val="0035218B"/>
    <w:rsid w:val="00352B2E"/>
    <w:rsid w:val="00352C45"/>
    <w:rsid w:val="0035356B"/>
    <w:rsid w:val="00353712"/>
    <w:rsid w:val="00353D5B"/>
    <w:rsid w:val="003541DE"/>
    <w:rsid w:val="00354CEB"/>
    <w:rsid w:val="0035538B"/>
    <w:rsid w:val="003555A3"/>
    <w:rsid w:val="00355A98"/>
    <w:rsid w:val="00355CDB"/>
    <w:rsid w:val="003568EE"/>
    <w:rsid w:val="003578C8"/>
    <w:rsid w:val="00357A66"/>
    <w:rsid w:val="00360121"/>
    <w:rsid w:val="003602F6"/>
    <w:rsid w:val="00360453"/>
    <w:rsid w:val="00360AF0"/>
    <w:rsid w:val="00360E33"/>
    <w:rsid w:val="0036103E"/>
    <w:rsid w:val="003617CC"/>
    <w:rsid w:val="0036220D"/>
    <w:rsid w:val="00362227"/>
    <w:rsid w:val="0036276F"/>
    <w:rsid w:val="00362AF9"/>
    <w:rsid w:val="00363057"/>
    <w:rsid w:val="003630A1"/>
    <w:rsid w:val="00363557"/>
    <w:rsid w:val="003637CF"/>
    <w:rsid w:val="00363DD2"/>
    <w:rsid w:val="0036419B"/>
    <w:rsid w:val="0036432B"/>
    <w:rsid w:val="003648AA"/>
    <w:rsid w:val="00364C96"/>
    <w:rsid w:val="00364D81"/>
    <w:rsid w:val="00364F5E"/>
    <w:rsid w:val="00365A7C"/>
    <w:rsid w:val="00366481"/>
    <w:rsid w:val="00370188"/>
    <w:rsid w:val="0037019B"/>
    <w:rsid w:val="00370216"/>
    <w:rsid w:val="003703CB"/>
    <w:rsid w:val="0037065F"/>
    <w:rsid w:val="0037070B"/>
    <w:rsid w:val="00370CD3"/>
    <w:rsid w:val="00370D4B"/>
    <w:rsid w:val="00370E4A"/>
    <w:rsid w:val="003711AB"/>
    <w:rsid w:val="0037159E"/>
    <w:rsid w:val="00371FA9"/>
    <w:rsid w:val="00372E88"/>
    <w:rsid w:val="0037358F"/>
    <w:rsid w:val="00373EE4"/>
    <w:rsid w:val="003746C8"/>
    <w:rsid w:val="003748F5"/>
    <w:rsid w:val="00374F2C"/>
    <w:rsid w:val="003757C3"/>
    <w:rsid w:val="00375A17"/>
    <w:rsid w:val="00375B58"/>
    <w:rsid w:val="00375DC7"/>
    <w:rsid w:val="00376505"/>
    <w:rsid w:val="00376772"/>
    <w:rsid w:val="00376DB9"/>
    <w:rsid w:val="00376ECC"/>
    <w:rsid w:val="003770EB"/>
    <w:rsid w:val="00377BBE"/>
    <w:rsid w:val="00377F4E"/>
    <w:rsid w:val="003803B0"/>
    <w:rsid w:val="0038044C"/>
    <w:rsid w:val="00380C6F"/>
    <w:rsid w:val="00380C84"/>
    <w:rsid w:val="00380CD0"/>
    <w:rsid w:val="0038127A"/>
    <w:rsid w:val="003816FB"/>
    <w:rsid w:val="00381C01"/>
    <w:rsid w:val="00381E81"/>
    <w:rsid w:val="00381F86"/>
    <w:rsid w:val="0038209D"/>
    <w:rsid w:val="003820A3"/>
    <w:rsid w:val="00382E5D"/>
    <w:rsid w:val="003832A8"/>
    <w:rsid w:val="0038343D"/>
    <w:rsid w:val="003849C1"/>
    <w:rsid w:val="00385271"/>
    <w:rsid w:val="00385286"/>
    <w:rsid w:val="003853BF"/>
    <w:rsid w:val="0038599C"/>
    <w:rsid w:val="00385A1D"/>
    <w:rsid w:val="00385E1E"/>
    <w:rsid w:val="00386198"/>
    <w:rsid w:val="0038648A"/>
    <w:rsid w:val="00386F7D"/>
    <w:rsid w:val="003873BB"/>
    <w:rsid w:val="003879C8"/>
    <w:rsid w:val="003879D9"/>
    <w:rsid w:val="00387E2F"/>
    <w:rsid w:val="00387EA3"/>
    <w:rsid w:val="00387F2D"/>
    <w:rsid w:val="003902BA"/>
    <w:rsid w:val="00391760"/>
    <w:rsid w:val="00391FEA"/>
    <w:rsid w:val="003924CD"/>
    <w:rsid w:val="00392574"/>
    <w:rsid w:val="0039266F"/>
    <w:rsid w:val="003926E9"/>
    <w:rsid w:val="00392963"/>
    <w:rsid w:val="003929B6"/>
    <w:rsid w:val="00393232"/>
    <w:rsid w:val="00393601"/>
    <w:rsid w:val="003936AB"/>
    <w:rsid w:val="00393CA6"/>
    <w:rsid w:val="00394094"/>
    <w:rsid w:val="003943E9"/>
    <w:rsid w:val="00394825"/>
    <w:rsid w:val="00394BFA"/>
    <w:rsid w:val="003951C5"/>
    <w:rsid w:val="003956C2"/>
    <w:rsid w:val="003956EE"/>
    <w:rsid w:val="00395BB2"/>
    <w:rsid w:val="0039657F"/>
    <w:rsid w:val="00396A11"/>
    <w:rsid w:val="003970C0"/>
    <w:rsid w:val="003976FB"/>
    <w:rsid w:val="00397769"/>
    <w:rsid w:val="00397B3D"/>
    <w:rsid w:val="003A0415"/>
    <w:rsid w:val="003A0A95"/>
    <w:rsid w:val="003A1183"/>
    <w:rsid w:val="003A11C9"/>
    <w:rsid w:val="003A16B5"/>
    <w:rsid w:val="003A1BFA"/>
    <w:rsid w:val="003A1D84"/>
    <w:rsid w:val="003A2178"/>
    <w:rsid w:val="003A2A2D"/>
    <w:rsid w:val="003A2C00"/>
    <w:rsid w:val="003A2C49"/>
    <w:rsid w:val="003A2C52"/>
    <w:rsid w:val="003A3B08"/>
    <w:rsid w:val="003A3E7B"/>
    <w:rsid w:val="003A3EF4"/>
    <w:rsid w:val="003A40AF"/>
    <w:rsid w:val="003A4385"/>
    <w:rsid w:val="003A47A8"/>
    <w:rsid w:val="003A4DEB"/>
    <w:rsid w:val="003A4EB9"/>
    <w:rsid w:val="003A5006"/>
    <w:rsid w:val="003A5213"/>
    <w:rsid w:val="003A54AD"/>
    <w:rsid w:val="003A55C1"/>
    <w:rsid w:val="003A5E05"/>
    <w:rsid w:val="003A62E0"/>
    <w:rsid w:val="003A686B"/>
    <w:rsid w:val="003A6DC0"/>
    <w:rsid w:val="003A71AF"/>
    <w:rsid w:val="003A781B"/>
    <w:rsid w:val="003B000A"/>
    <w:rsid w:val="003B091B"/>
    <w:rsid w:val="003B0ABF"/>
    <w:rsid w:val="003B0F5D"/>
    <w:rsid w:val="003B10E6"/>
    <w:rsid w:val="003B1112"/>
    <w:rsid w:val="003B2155"/>
    <w:rsid w:val="003B2745"/>
    <w:rsid w:val="003B2BB2"/>
    <w:rsid w:val="003B32E2"/>
    <w:rsid w:val="003B36B8"/>
    <w:rsid w:val="003B37F4"/>
    <w:rsid w:val="003B392B"/>
    <w:rsid w:val="003B3B06"/>
    <w:rsid w:val="003B3E8B"/>
    <w:rsid w:val="003B3F7F"/>
    <w:rsid w:val="003B4247"/>
    <w:rsid w:val="003B4675"/>
    <w:rsid w:val="003B4DA0"/>
    <w:rsid w:val="003B52F9"/>
    <w:rsid w:val="003B550D"/>
    <w:rsid w:val="003B5708"/>
    <w:rsid w:val="003B6A38"/>
    <w:rsid w:val="003B6E5A"/>
    <w:rsid w:val="003B7D04"/>
    <w:rsid w:val="003B7F09"/>
    <w:rsid w:val="003C0BE3"/>
    <w:rsid w:val="003C19E0"/>
    <w:rsid w:val="003C2454"/>
    <w:rsid w:val="003C2494"/>
    <w:rsid w:val="003C2A03"/>
    <w:rsid w:val="003C30A1"/>
    <w:rsid w:val="003C34B3"/>
    <w:rsid w:val="003C3CD1"/>
    <w:rsid w:val="003C3E63"/>
    <w:rsid w:val="003C3E93"/>
    <w:rsid w:val="003C4C95"/>
    <w:rsid w:val="003C5FF8"/>
    <w:rsid w:val="003C6388"/>
    <w:rsid w:val="003C6495"/>
    <w:rsid w:val="003C64E1"/>
    <w:rsid w:val="003C688F"/>
    <w:rsid w:val="003C68FE"/>
    <w:rsid w:val="003C6A63"/>
    <w:rsid w:val="003C6B9B"/>
    <w:rsid w:val="003C6EBD"/>
    <w:rsid w:val="003C7B0E"/>
    <w:rsid w:val="003C7DD0"/>
    <w:rsid w:val="003C7F02"/>
    <w:rsid w:val="003D03B6"/>
    <w:rsid w:val="003D0B8A"/>
    <w:rsid w:val="003D0EFE"/>
    <w:rsid w:val="003D0FCB"/>
    <w:rsid w:val="003D1444"/>
    <w:rsid w:val="003D145F"/>
    <w:rsid w:val="003D1469"/>
    <w:rsid w:val="003D151E"/>
    <w:rsid w:val="003D1860"/>
    <w:rsid w:val="003D18E9"/>
    <w:rsid w:val="003D1904"/>
    <w:rsid w:val="003D21D1"/>
    <w:rsid w:val="003D24CD"/>
    <w:rsid w:val="003D2C47"/>
    <w:rsid w:val="003D2DAD"/>
    <w:rsid w:val="003D2F3E"/>
    <w:rsid w:val="003D331F"/>
    <w:rsid w:val="003D391D"/>
    <w:rsid w:val="003D421B"/>
    <w:rsid w:val="003D4663"/>
    <w:rsid w:val="003D49D1"/>
    <w:rsid w:val="003D4B70"/>
    <w:rsid w:val="003D5858"/>
    <w:rsid w:val="003D60D7"/>
    <w:rsid w:val="003D644C"/>
    <w:rsid w:val="003D7084"/>
    <w:rsid w:val="003D71AC"/>
    <w:rsid w:val="003D769C"/>
    <w:rsid w:val="003D7AA5"/>
    <w:rsid w:val="003D7B77"/>
    <w:rsid w:val="003E024D"/>
    <w:rsid w:val="003E0A69"/>
    <w:rsid w:val="003E0F6A"/>
    <w:rsid w:val="003E1234"/>
    <w:rsid w:val="003E2016"/>
    <w:rsid w:val="003E21B5"/>
    <w:rsid w:val="003E22D6"/>
    <w:rsid w:val="003E2A9F"/>
    <w:rsid w:val="003E2ADF"/>
    <w:rsid w:val="003E2BBE"/>
    <w:rsid w:val="003E2D8A"/>
    <w:rsid w:val="003E3530"/>
    <w:rsid w:val="003E3B83"/>
    <w:rsid w:val="003E417D"/>
    <w:rsid w:val="003E42AA"/>
    <w:rsid w:val="003E463A"/>
    <w:rsid w:val="003E4F56"/>
    <w:rsid w:val="003E512E"/>
    <w:rsid w:val="003E5436"/>
    <w:rsid w:val="003E5994"/>
    <w:rsid w:val="003E5A65"/>
    <w:rsid w:val="003E64F7"/>
    <w:rsid w:val="003E6FDB"/>
    <w:rsid w:val="003E709B"/>
    <w:rsid w:val="003E709C"/>
    <w:rsid w:val="003E7262"/>
    <w:rsid w:val="003E77BC"/>
    <w:rsid w:val="003E7B59"/>
    <w:rsid w:val="003E7FE2"/>
    <w:rsid w:val="003F0151"/>
    <w:rsid w:val="003F033F"/>
    <w:rsid w:val="003F05F3"/>
    <w:rsid w:val="003F0BE4"/>
    <w:rsid w:val="003F19A5"/>
    <w:rsid w:val="003F1A04"/>
    <w:rsid w:val="003F1F95"/>
    <w:rsid w:val="003F20B7"/>
    <w:rsid w:val="003F2381"/>
    <w:rsid w:val="003F2FE8"/>
    <w:rsid w:val="003F30C1"/>
    <w:rsid w:val="003F323F"/>
    <w:rsid w:val="003F419C"/>
    <w:rsid w:val="003F4DDC"/>
    <w:rsid w:val="003F51E2"/>
    <w:rsid w:val="003F597D"/>
    <w:rsid w:val="003F63A7"/>
    <w:rsid w:val="003F6479"/>
    <w:rsid w:val="003F647F"/>
    <w:rsid w:val="003F6ABB"/>
    <w:rsid w:val="003F6F14"/>
    <w:rsid w:val="003F728C"/>
    <w:rsid w:val="003F734A"/>
    <w:rsid w:val="003F75F9"/>
    <w:rsid w:val="003F7637"/>
    <w:rsid w:val="0040034E"/>
    <w:rsid w:val="00400C4B"/>
    <w:rsid w:val="004011CF"/>
    <w:rsid w:val="004019D7"/>
    <w:rsid w:val="004019E9"/>
    <w:rsid w:val="00401A07"/>
    <w:rsid w:val="00401CF7"/>
    <w:rsid w:val="004027C1"/>
    <w:rsid w:val="004028F6"/>
    <w:rsid w:val="00402A5D"/>
    <w:rsid w:val="00402EB5"/>
    <w:rsid w:val="00402FA2"/>
    <w:rsid w:val="0040330A"/>
    <w:rsid w:val="00403BA5"/>
    <w:rsid w:val="004040D3"/>
    <w:rsid w:val="004046B2"/>
    <w:rsid w:val="004053C9"/>
    <w:rsid w:val="004059D9"/>
    <w:rsid w:val="00405B2B"/>
    <w:rsid w:val="0040648B"/>
    <w:rsid w:val="00406961"/>
    <w:rsid w:val="0040707E"/>
    <w:rsid w:val="004075F4"/>
    <w:rsid w:val="00407763"/>
    <w:rsid w:val="004077A6"/>
    <w:rsid w:val="0040783B"/>
    <w:rsid w:val="00407C3E"/>
    <w:rsid w:val="00410111"/>
    <w:rsid w:val="004101AA"/>
    <w:rsid w:val="00410F8F"/>
    <w:rsid w:val="004112A4"/>
    <w:rsid w:val="00411508"/>
    <w:rsid w:val="00411E3A"/>
    <w:rsid w:val="00411F21"/>
    <w:rsid w:val="00412416"/>
    <w:rsid w:val="00412503"/>
    <w:rsid w:val="00412689"/>
    <w:rsid w:val="0041269B"/>
    <w:rsid w:val="00412975"/>
    <w:rsid w:val="004129F7"/>
    <w:rsid w:val="00412ED1"/>
    <w:rsid w:val="004131A1"/>
    <w:rsid w:val="004131DD"/>
    <w:rsid w:val="004135D7"/>
    <w:rsid w:val="00413F3A"/>
    <w:rsid w:val="00414849"/>
    <w:rsid w:val="0041520B"/>
    <w:rsid w:val="0041571A"/>
    <w:rsid w:val="004159CF"/>
    <w:rsid w:val="00415B75"/>
    <w:rsid w:val="00415F96"/>
    <w:rsid w:val="00415FCC"/>
    <w:rsid w:val="004160EF"/>
    <w:rsid w:val="004165F7"/>
    <w:rsid w:val="00416964"/>
    <w:rsid w:val="00416A2B"/>
    <w:rsid w:val="004174D8"/>
    <w:rsid w:val="0042035C"/>
    <w:rsid w:val="004204F9"/>
    <w:rsid w:val="004214DC"/>
    <w:rsid w:val="00421A37"/>
    <w:rsid w:val="00421D75"/>
    <w:rsid w:val="00421F30"/>
    <w:rsid w:val="00421F97"/>
    <w:rsid w:val="004220E8"/>
    <w:rsid w:val="004221F0"/>
    <w:rsid w:val="00422C32"/>
    <w:rsid w:val="00422DE2"/>
    <w:rsid w:val="0042316D"/>
    <w:rsid w:val="00423C2A"/>
    <w:rsid w:val="00423D60"/>
    <w:rsid w:val="0042590D"/>
    <w:rsid w:val="00425E83"/>
    <w:rsid w:val="00425E8B"/>
    <w:rsid w:val="00426CBA"/>
    <w:rsid w:val="00426D23"/>
    <w:rsid w:val="00426D37"/>
    <w:rsid w:val="00427187"/>
    <w:rsid w:val="00427AB0"/>
    <w:rsid w:val="00427BF5"/>
    <w:rsid w:val="004300BA"/>
    <w:rsid w:val="00430470"/>
    <w:rsid w:val="00430AD6"/>
    <w:rsid w:val="00430B4F"/>
    <w:rsid w:val="00430F6A"/>
    <w:rsid w:val="00431A07"/>
    <w:rsid w:val="00432261"/>
    <w:rsid w:val="004324EC"/>
    <w:rsid w:val="004328EE"/>
    <w:rsid w:val="00432BC4"/>
    <w:rsid w:val="00432D13"/>
    <w:rsid w:val="004335A5"/>
    <w:rsid w:val="00433BC8"/>
    <w:rsid w:val="0043415B"/>
    <w:rsid w:val="00434305"/>
    <w:rsid w:val="004343A8"/>
    <w:rsid w:val="00434623"/>
    <w:rsid w:val="00434A8C"/>
    <w:rsid w:val="00434C0D"/>
    <w:rsid w:val="00434DF3"/>
    <w:rsid w:val="00435121"/>
    <w:rsid w:val="004351E2"/>
    <w:rsid w:val="0043539B"/>
    <w:rsid w:val="0043549D"/>
    <w:rsid w:val="00435938"/>
    <w:rsid w:val="00435A7C"/>
    <w:rsid w:val="004364DA"/>
    <w:rsid w:val="00437672"/>
    <w:rsid w:val="0043796F"/>
    <w:rsid w:val="00437C49"/>
    <w:rsid w:val="0044009E"/>
    <w:rsid w:val="004402B7"/>
    <w:rsid w:val="004405F0"/>
    <w:rsid w:val="0044085C"/>
    <w:rsid w:val="00440B4E"/>
    <w:rsid w:val="00440FDE"/>
    <w:rsid w:val="00441397"/>
    <w:rsid w:val="0044147E"/>
    <w:rsid w:val="0044176F"/>
    <w:rsid w:val="00441969"/>
    <w:rsid w:val="00441BF6"/>
    <w:rsid w:val="004423BE"/>
    <w:rsid w:val="00442511"/>
    <w:rsid w:val="0044273B"/>
    <w:rsid w:val="00442989"/>
    <w:rsid w:val="00442C02"/>
    <w:rsid w:val="00443173"/>
    <w:rsid w:val="004438AB"/>
    <w:rsid w:val="0044396E"/>
    <w:rsid w:val="00443973"/>
    <w:rsid w:val="004445AC"/>
    <w:rsid w:val="00445207"/>
    <w:rsid w:val="00445864"/>
    <w:rsid w:val="00445D4E"/>
    <w:rsid w:val="004463A5"/>
    <w:rsid w:val="00446F3B"/>
    <w:rsid w:val="00446F9A"/>
    <w:rsid w:val="004473FF"/>
    <w:rsid w:val="00447B20"/>
    <w:rsid w:val="00447CA4"/>
    <w:rsid w:val="00447E23"/>
    <w:rsid w:val="00450389"/>
    <w:rsid w:val="00450DD3"/>
    <w:rsid w:val="0045121B"/>
    <w:rsid w:val="004515DC"/>
    <w:rsid w:val="004518CE"/>
    <w:rsid w:val="00451FB2"/>
    <w:rsid w:val="004520EF"/>
    <w:rsid w:val="0045287C"/>
    <w:rsid w:val="00452B67"/>
    <w:rsid w:val="00453126"/>
    <w:rsid w:val="004539DE"/>
    <w:rsid w:val="00453A92"/>
    <w:rsid w:val="00453D08"/>
    <w:rsid w:val="00455AEB"/>
    <w:rsid w:val="00455FE7"/>
    <w:rsid w:val="00456291"/>
    <w:rsid w:val="00456309"/>
    <w:rsid w:val="00456363"/>
    <w:rsid w:val="004564EF"/>
    <w:rsid w:val="004569AA"/>
    <w:rsid w:val="00456F30"/>
    <w:rsid w:val="004575B3"/>
    <w:rsid w:val="004576E0"/>
    <w:rsid w:val="00457D7D"/>
    <w:rsid w:val="00460574"/>
    <w:rsid w:val="00460700"/>
    <w:rsid w:val="00460E6B"/>
    <w:rsid w:val="00461012"/>
    <w:rsid w:val="00461784"/>
    <w:rsid w:val="004617C5"/>
    <w:rsid w:val="0046225F"/>
    <w:rsid w:val="00462537"/>
    <w:rsid w:val="004625C1"/>
    <w:rsid w:val="00462962"/>
    <w:rsid w:val="00463152"/>
    <w:rsid w:val="004639F7"/>
    <w:rsid w:val="00463A92"/>
    <w:rsid w:val="00463D27"/>
    <w:rsid w:val="00463EB8"/>
    <w:rsid w:val="00464703"/>
    <w:rsid w:val="00464AFD"/>
    <w:rsid w:val="00464CF1"/>
    <w:rsid w:val="00464EE4"/>
    <w:rsid w:val="004654F5"/>
    <w:rsid w:val="00465D9B"/>
    <w:rsid w:val="00465FC3"/>
    <w:rsid w:val="00465FDE"/>
    <w:rsid w:val="0046602A"/>
    <w:rsid w:val="00466275"/>
    <w:rsid w:val="0046760F"/>
    <w:rsid w:val="004676A4"/>
    <w:rsid w:val="0046791C"/>
    <w:rsid w:val="00467B6F"/>
    <w:rsid w:val="00467C65"/>
    <w:rsid w:val="00470B84"/>
    <w:rsid w:val="00471031"/>
    <w:rsid w:val="00471160"/>
    <w:rsid w:val="0047196C"/>
    <w:rsid w:val="00472024"/>
    <w:rsid w:val="00472547"/>
    <w:rsid w:val="00472966"/>
    <w:rsid w:val="004729B4"/>
    <w:rsid w:val="00472AB9"/>
    <w:rsid w:val="00472DDA"/>
    <w:rsid w:val="004742F0"/>
    <w:rsid w:val="0047430D"/>
    <w:rsid w:val="00474435"/>
    <w:rsid w:val="00474763"/>
    <w:rsid w:val="004754C0"/>
    <w:rsid w:val="00475A0B"/>
    <w:rsid w:val="00475C4A"/>
    <w:rsid w:val="0047656C"/>
    <w:rsid w:val="00476587"/>
    <w:rsid w:val="0047672A"/>
    <w:rsid w:val="004768A4"/>
    <w:rsid w:val="00476D50"/>
    <w:rsid w:val="00477273"/>
    <w:rsid w:val="00477510"/>
    <w:rsid w:val="00477959"/>
    <w:rsid w:val="00477B63"/>
    <w:rsid w:val="004802B3"/>
    <w:rsid w:val="004807C2"/>
    <w:rsid w:val="00480AAF"/>
    <w:rsid w:val="004815E3"/>
    <w:rsid w:val="00481663"/>
    <w:rsid w:val="004820C4"/>
    <w:rsid w:val="004823A6"/>
    <w:rsid w:val="00483213"/>
    <w:rsid w:val="004837CF"/>
    <w:rsid w:val="00483BA9"/>
    <w:rsid w:val="00483C7C"/>
    <w:rsid w:val="00483F08"/>
    <w:rsid w:val="00484165"/>
    <w:rsid w:val="004841A6"/>
    <w:rsid w:val="00484536"/>
    <w:rsid w:val="0048459A"/>
    <w:rsid w:val="00484842"/>
    <w:rsid w:val="00484B7C"/>
    <w:rsid w:val="00484B80"/>
    <w:rsid w:val="00484B86"/>
    <w:rsid w:val="00484CE5"/>
    <w:rsid w:val="00484DDD"/>
    <w:rsid w:val="00484FEE"/>
    <w:rsid w:val="00485259"/>
    <w:rsid w:val="004860AE"/>
    <w:rsid w:val="00486C90"/>
    <w:rsid w:val="0048701A"/>
    <w:rsid w:val="00487192"/>
    <w:rsid w:val="004876ED"/>
    <w:rsid w:val="00487F39"/>
    <w:rsid w:val="004902E7"/>
    <w:rsid w:val="00490752"/>
    <w:rsid w:val="00490D55"/>
    <w:rsid w:val="0049124F"/>
    <w:rsid w:val="004917A7"/>
    <w:rsid w:val="004917E9"/>
    <w:rsid w:val="004919C2"/>
    <w:rsid w:val="00491A8E"/>
    <w:rsid w:val="00491B36"/>
    <w:rsid w:val="00491FE5"/>
    <w:rsid w:val="00492874"/>
    <w:rsid w:val="004934AA"/>
    <w:rsid w:val="00493A77"/>
    <w:rsid w:val="00493C57"/>
    <w:rsid w:val="00493F5C"/>
    <w:rsid w:val="00494795"/>
    <w:rsid w:val="004949A4"/>
    <w:rsid w:val="004949CE"/>
    <w:rsid w:val="00494D0C"/>
    <w:rsid w:val="00494F33"/>
    <w:rsid w:val="004950DA"/>
    <w:rsid w:val="004951C4"/>
    <w:rsid w:val="00496CEF"/>
    <w:rsid w:val="00497563"/>
    <w:rsid w:val="004977DB"/>
    <w:rsid w:val="00497A4D"/>
    <w:rsid w:val="00497CB0"/>
    <w:rsid w:val="00497D1B"/>
    <w:rsid w:val="004A049B"/>
    <w:rsid w:val="004A0820"/>
    <w:rsid w:val="004A090D"/>
    <w:rsid w:val="004A0C24"/>
    <w:rsid w:val="004A0D0D"/>
    <w:rsid w:val="004A2AC1"/>
    <w:rsid w:val="004A2BFF"/>
    <w:rsid w:val="004A3C95"/>
    <w:rsid w:val="004A490B"/>
    <w:rsid w:val="004A4E31"/>
    <w:rsid w:val="004A529B"/>
    <w:rsid w:val="004A5380"/>
    <w:rsid w:val="004A5F72"/>
    <w:rsid w:val="004A5F85"/>
    <w:rsid w:val="004A6388"/>
    <w:rsid w:val="004A638C"/>
    <w:rsid w:val="004A6EF5"/>
    <w:rsid w:val="004A715E"/>
    <w:rsid w:val="004A7195"/>
    <w:rsid w:val="004A7262"/>
    <w:rsid w:val="004A7A56"/>
    <w:rsid w:val="004A7BE6"/>
    <w:rsid w:val="004A7BFF"/>
    <w:rsid w:val="004A7DC8"/>
    <w:rsid w:val="004B0019"/>
    <w:rsid w:val="004B01C3"/>
    <w:rsid w:val="004B0238"/>
    <w:rsid w:val="004B0286"/>
    <w:rsid w:val="004B07F5"/>
    <w:rsid w:val="004B0B88"/>
    <w:rsid w:val="004B0BBF"/>
    <w:rsid w:val="004B1B84"/>
    <w:rsid w:val="004B1B8A"/>
    <w:rsid w:val="004B1CED"/>
    <w:rsid w:val="004B21BE"/>
    <w:rsid w:val="004B21CD"/>
    <w:rsid w:val="004B3178"/>
    <w:rsid w:val="004B3C07"/>
    <w:rsid w:val="004B4631"/>
    <w:rsid w:val="004B4B7B"/>
    <w:rsid w:val="004B4FB8"/>
    <w:rsid w:val="004B54E1"/>
    <w:rsid w:val="004B57E5"/>
    <w:rsid w:val="004B59DF"/>
    <w:rsid w:val="004B5AB3"/>
    <w:rsid w:val="004B60A3"/>
    <w:rsid w:val="004B6201"/>
    <w:rsid w:val="004B67E5"/>
    <w:rsid w:val="004B6D66"/>
    <w:rsid w:val="004B7252"/>
    <w:rsid w:val="004B72E8"/>
    <w:rsid w:val="004B775A"/>
    <w:rsid w:val="004B7890"/>
    <w:rsid w:val="004B7D30"/>
    <w:rsid w:val="004B7E21"/>
    <w:rsid w:val="004C14EA"/>
    <w:rsid w:val="004C1A25"/>
    <w:rsid w:val="004C1C01"/>
    <w:rsid w:val="004C1D59"/>
    <w:rsid w:val="004C2621"/>
    <w:rsid w:val="004C27C8"/>
    <w:rsid w:val="004C28F3"/>
    <w:rsid w:val="004C3034"/>
    <w:rsid w:val="004C3111"/>
    <w:rsid w:val="004C352D"/>
    <w:rsid w:val="004C359B"/>
    <w:rsid w:val="004C365B"/>
    <w:rsid w:val="004C37BA"/>
    <w:rsid w:val="004C3865"/>
    <w:rsid w:val="004C3BD1"/>
    <w:rsid w:val="004C42DE"/>
    <w:rsid w:val="004C4392"/>
    <w:rsid w:val="004C4760"/>
    <w:rsid w:val="004C48F4"/>
    <w:rsid w:val="004C4A95"/>
    <w:rsid w:val="004C4FE0"/>
    <w:rsid w:val="004C58DB"/>
    <w:rsid w:val="004C5D1E"/>
    <w:rsid w:val="004C665C"/>
    <w:rsid w:val="004C6A5E"/>
    <w:rsid w:val="004C717A"/>
    <w:rsid w:val="004C78F8"/>
    <w:rsid w:val="004C7AA4"/>
    <w:rsid w:val="004C7BE1"/>
    <w:rsid w:val="004C7F1B"/>
    <w:rsid w:val="004D025E"/>
    <w:rsid w:val="004D0760"/>
    <w:rsid w:val="004D13BB"/>
    <w:rsid w:val="004D1624"/>
    <w:rsid w:val="004D17B1"/>
    <w:rsid w:val="004D1A61"/>
    <w:rsid w:val="004D1B52"/>
    <w:rsid w:val="004D1D7B"/>
    <w:rsid w:val="004D1E4A"/>
    <w:rsid w:val="004D1FDE"/>
    <w:rsid w:val="004D208A"/>
    <w:rsid w:val="004D212A"/>
    <w:rsid w:val="004D21C3"/>
    <w:rsid w:val="004D3D97"/>
    <w:rsid w:val="004D3DBC"/>
    <w:rsid w:val="004D3FCF"/>
    <w:rsid w:val="004D4C7B"/>
    <w:rsid w:val="004D68EB"/>
    <w:rsid w:val="004D6973"/>
    <w:rsid w:val="004D6BEC"/>
    <w:rsid w:val="004D740F"/>
    <w:rsid w:val="004D7AE9"/>
    <w:rsid w:val="004D7F03"/>
    <w:rsid w:val="004E0295"/>
    <w:rsid w:val="004E0537"/>
    <w:rsid w:val="004E0BF5"/>
    <w:rsid w:val="004E0D0D"/>
    <w:rsid w:val="004E0E3A"/>
    <w:rsid w:val="004E104F"/>
    <w:rsid w:val="004E10BA"/>
    <w:rsid w:val="004E1482"/>
    <w:rsid w:val="004E1E86"/>
    <w:rsid w:val="004E256F"/>
    <w:rsid w:val="004E2A66"/>
    <w:rsid w:val="004E33C0"/>
    <w:rsid w:val="004E46EE"/>
    <w:rsid w:val="004E470D"/>
    <w:rsid w:val="004E4746"/>
    <w:rsid w:val="004E4AF7"/>
    <w:rsid w:val="004E5125"/>
    <w:rsid w:val="004E5272"/>
    <w:rsid w:val="004E539A"/>
    <w:rsid w:val="004E57BF"/>
    <w:rsid w:val="004E5B01"/>
    <w:rsid w:val="004E6038"/>
    <w:rsid w:val="004E635A"/>
    <w:rsid w:val="004E6672"/>
    <w:rsid w:val="004E6774"/>
    <w:rsid w:val="004E6852"/>
    <w:rsid w:val="004E690B"/>
    <w:rsid w:val="004E6A8D"/>
    <w:rsid w:val="004E7A84"/>
    <w:rsid w:val="004F04D8"/>
    <w:rsid w:val="004F060F"/>
    <w:rsid w:val="004F0761"/>
    <w:rsid w:val="004F0806"/>
    <w:rsid w:val="004F0B44"/>
    <w:rsid w:val="004F12CA"/>
    <w:rsid w:val="004F1782"/>
    <w:rsid w:val="004F1BF3"/>
    <w:rsid w:val="004F29C8"/>
    <w:rsid w:val="004F2E29"/>
    <w:rsid w:val="004F321B"/>
    <w:rsid w:val="004F3798"/>
    <w:rsid w:val="004F3C82"/>
    <w:rsid w:val="004F3F1A"/>
    <w:rsid w:val="004F426A"/>
    <w:rsid w:val="004F48A1"/>
    <w:rsid w:val="004F4A70"/>
    <w:rsid w:val="004F4D0F"/>
    <w:rsid w:val="004F4D6C"/>
    <w:rsid w:val="004F4FE4"/>
    <w:rsid w:val="004F5834"/>
    <w:rsid w:val="004F6368"/>
    <w:rsid w:val="004F6461"/>
    <w:rsid w:val="004F65F8"/>
    <w:rsid w:val="004F6A40"/>
    <w:rsid w:val="004F6A9D"/>
    <w:rsid w:val="004F6F0B"/>
    <w:rsid w:val="004F779F"/>
    <w:rsid w:val="004F7A7D"/>
    <w:rsid w:val="00500863"/>
    <w:rsid w:val="005008CA"/>
    <w:rsid w:val="00500C87"/>
    <w:rsid w:val="00500FFD"/>
    <w:rsid w:val="00501598"/>
    <w:rsid w:val="00501B56"/>
    <w:rsid w:val="00501F74"/>
    <w:rsid w:val="00502328"/>
    <w:rsid w:val="005029DF"/>
    <w:rsid w:val="00502E26"/>
    <w:rsid w:val="00502FC5"/>
    <w:rsid w:val="00503A85"/>
    <w:rsid w:val="00503D26"/>
    <w:rsid w:val="00504E2E"/>
    <w:rsid w:val="0050548B"/>
    <w:rsid w:val="00505BC6"/>
    <w:rsid w:val="00505CE3"/>
    <w:rsid w:val="00505DBB"/>
    <w:rsid w:val="00505DF3"/>
    <w:rsid w:val="0050618A"/>
    <w:rsid w:val="005063D0"/>
    <w:rsid w:val="00506C21"/>
    <w:rsid w:val="005072AA"/>
    <w:rsid w:val="005073FF"/>
    <w:rsid w:val="0050773B"/>
    <w:rsid w:val="0050784E"/>
    <w:rsid w:val="00507FD1"/>
    <w:rsid w:val="00507FF5"/>
    <w:rsid w:val="0051016C"/>
    <w:rsid w:val="005101B7"/>
    <w:rsid w:val="005106C4"/>
    <w:rsid w:val="0051070C"/>
    <w:rsid w:val="00510D5C"/>
    <w:rsid w:val="00510F22"/>
    <w:rsid w:val="00511048"/>
    <w:rsid w:val="005110A6"/>
    <w:rsid w:val="005119F0"/>
    <w:rsid w:val="00511CD6"/>
    <w:rsid w:val="0051277D"/>
    <w:rsid w:val="0051282C"/>
    <w:rsid w:val="005130AC"/>
    <w:rsid w:val="0051316B"/>
    <w:rsid w:val="00513208"/>
    <w:rsid w:val="005133F4"/>
    <w:rsid w:val="00513412"/>
    <w:rsid w:val="005136F1"/>
    <w:rsid w:val="00513EEA"/>
    <w:rsid w:val="00514049"/>
    <w:rsid w:val="00514190"/>
    <w:rsid w:val="005149EE"/>
    <w:rsid w:val="00515563"/>
    <w:rsid w:val="005156CD"/>
    <w:rsid w:val="005159AD"/>
    <w:rsid w:val="00515F84"/>
    <w:rsid w:val="00516391"/>
    <w:rsid w:val="00516765"/>
    <w:rsid w:val="005167F4"/>
    <w:rsid w:val="005171DB"/>
    <w:rsid w:val="005177B0"/>
    <w:rsid w:val="005177E5"/>
    <w:rsid w:val="00517E4E"/>
    <w:rsid w:val="00517EC1"/>
    <w:rsid w:val="0052021B"/>
    <w:rsid w:val="00520293"/>
    <w:rsid w:val="00520837"/>
    <w:rsid w:val="005208DF"/>
    <w:rsid w:val="005208F4"/>
    <w:rsid w:val="00520A56"/>
    <w:rsid w:val="00520AB6"/>
    <w:rsid w:val="00520B0A"/>
    <w:rsid w:val="00520C06"/>
    <w:rsid w:val="00520D43"/>
    <w:rsid w:val="00520E9A"/>
    <w:rsid w:val="005212EC"/>
    <w:rsid w:val="0052169D"/>
    <w:rsid w:val="00521B4D"/>
    <w:rsid w:val="00521C96"/>
    <w:rsid w:val="00522112"/>
    <w:rsid w:val="0052235B"/>
    <w:rsid w:val="00522521"/>
    <w:rsid w:val="005227E3"/>
    <w:rsid w:val="00522E9E"/>
    <w:rsid w:val="00522FD4"/>
    <w:rsid w:val="00523BDA"/>
    <w:rsid w:val="0052416E"/>
    <w:rsid w:val="00524242"/>
    <w:rsid w:val="005243DC"/>
    <w:rsid w:val="00524895"/>
    <w:rsid w:val="00524EC3"/>
    <w:rsid w:val="00524FD5"/>
    <w:rsid w:val="005250EC"/>
    <w:rsid w:val="00525408"/>
    <w:rsid w:val="0052581D"/>
    <w:rsid w:val="00525889"/>
    <w:rsid w:val="00525AB0"/>
    <w:rsid w:val="00525F38"/>
    <w:rsid w:val="00526412"/>
    <w:rsid w:val="005270CF"/>
    <w:rsid w:val="0052733B"/>
    <w:rsid w:val="0053092A"/>
    <w:rsid w:val="00530D73"/>
    <w:rsid w:val="00531578"/>
    <w:rsid w:val="005317BC"/>
    <w:rsid w:val="00531874"/>
    <w:rsid w:val="0053198E"/>
    <w:rsid w:val="00532B34"/>
    <w:rsid w:val="00532E23"/>
    <w:rsid w:val="005333AE"/>
    <w:rsid w:val="005337AB"/>
    <w:rsid w:val="00533800"/>
    <w:rsid w:val="005340D1"/>
    <w:rsid w:val="005360F7"/>
    <w:rsid w:val="0053615E"/>
    <w:rsid w:val="005368B8"/>
    <w:rsid w:val="00536C5D"/>
    <w:rsid w:val="0053787A"/>
    <w:rsid w:val="00537965"/>
    <w:rsid w:val="00537ABD"/>
    <w:rsid w:val="00537ABE"/>
    <w:rsid w:val="00537DD5"/>
    <w:rsid w:val="00540088"/>
    <w:rsid w:val="005406A4"/>
    <w:rsid w:val="005408C7"/>
    <w:rsid w:val="00540A4D"/>
    <w:rsid w:val="00540ACA"/>
    <w:rsid w:val="00540C0D"/>
    <w:rsid w:val="00541149"/>
    <w:rsid w:val="00541644"/>
    <w:rsid w:val="00541652"/>
    <w:rsid w:val="00541862"/>
    <w:rsid w:val="00541A2F"/>
    <w:rsid w:val="00541CF2"/>
    <w:rsid w:val="005420C3"/>
    <w:rsid w:val="00543CF9"/>
    <w:rsid w:val="00543E76"/>
    <w:rsid w:val="00544255"/>
    <w:rsid w:val="00544559"/>
    <w:rsid w:val="00544C1A"/>
    <w:rsid w:val="00545206"/>
    <w:rsid w:val="00545523"/>
    <w:rsid w:val="00545EEA"/>
    <w:rsid w:val="00546603"/>
    <w:rsid w:val="00546BC0"/>
    <w:rsid w:val="00546D4E"/>
    <w:rsid w:val="00547235"/>
    <w:rsid w:val="00547526"/>
    <w:rsid w:val="00547956"/>
    <w:rsid w:val="0054799E"/>
    <w:rsid w:val="00547D00"/>
    <w:rsid w:val="00550222"/>
    <w:rsid w:val="00550498"/>
    <w:rsid w:val="00550704"/>
    <w:rsid w:val="0055070C"/>
    <w:rsid w:val="00550879"/>
    <w:rsid w:val="00550A2B"/>
    <w:rsid w:val="00550C9E"/>
    <w:rsid w:val="00551233"/>
    <w:rsid w:val="00551CF4"/>
    <w:rsid w:val="00551D1A"/>
    <w:rsid w:val="00551FD2"/>
    <w:rsid w:val="0055211E"/>
    <w:rsid w:val="00552344"/>
    <w:rsid w:val="00552417"/>
    <w:rsid w:val="00552F01"/>
    <w:rsid w:val="00552F10"/>
    <w:rsid w:val="005530DA"/>
    <w:rsid w:val="00553679"/>
    <w:rsid w:val="005538F1"/>
    <w:rsid w:val="00553F2A"/>
    <w:rsid w:val="00554BAB"/>
    <w:rsid w:val="00554CA9"/>
    <w:rsid w:val="0055589D"/>
    <w:rsid w:val="00555BEC"/>
    <w:rsid w:val="00557374"/>
    <w:rsid w:val="00557475"/>
    <w:rsid w:val="00557E31"/>
    <w:rsid w:val="00557E6E"/>
    <w:rsid w:val="0056042D"/>
    <w:rsid w:val="00561070"/>
    <w:rsid w:val="005612EB"/>
    <w:rsid w:val="00561B3A"/>
    <w:rsid w:val="00562091"/>
    <w:rsid w:val="00562B13"/>
    <w:rsid w:val="0056336E"/>
    <w:rsid w:val="005634CC"/>
    <w:rsid w:val="005636FD"/>
    <w:rsid w:val="00563CE5"/>
    <w:rsid w:val="00563E92"/>
    <w:rsid w:val="00564CAA"/>
    <w:rsid w:val="00565015"/>
    <w:rsid w:val="005652C6"/>
    <w:rsid w:val="0056541E"/>
    <w:rsid w:val="00565427"/>
    <w:rsid w:val="005659E7"/>
    <w:rsid w:val="00565B1D"/>
    <w:rsid w:val="00565C01"/>
    <w:rsid w:val="005663DE"/>
    <w:rsid w:val="00566426"/>
    <w:rsid w:val="00566A8B"/>
    <w:rsid w:val="00566D71"/>
    <w:rsid w:val="00567767"/>
    <w:rsid w:val="00567A0D"/>
    <w:rsid w:val="00570040"/>
    <w:rsid w:val="005703AB"/>
    <w:rsid w:val="00570723"/>
    <w:rsid w:val="00570B61"/>
    <w:rsid w:val="00570CF6"/>
    <w:rsid w:val="00571066"/>
    <w:rsid w:val="0057126C"/>
    <w:rsid w:val="005717FC"/>
    <w:rsid w:val="00571C14"/>
    <w:rsid w:val="00572196"/>
    <w:rsid w:val="0057239B"/>
    <w:rsid w:val="00572F57"/>
    <w:rsid w:val="005732BD"/>
    <w:rsid w:val="005735B4"/>
    <w:rsid w:val="005741E4"/>
    <w:rsid w:val="00574C74"/>
    <w:rsid w:val="00574CD3"/>
    <w:rsid w:val="00574EBA"/>
    <w:rsid w:val="00575B96"/>
    <w:rsid w:val="00575CF4"/>
    <w:rsid w:val="00576387"/>
    <w:rsid w:val="0057677E"/>
    <w:rsid w:val="00576D0F"/>
    <w:rsid w:val="00576D1D"/>
    <w:rsid w:val="005771F1"/>
    <w:rsid w:val="00577389"/>
    <w:rsid w:val="00577D1D"/>
    <w:rsid w:val="00577DF1"/>
    <w:rsid w:val="00577E88"/>
    <w:rsid w:val="00577FDA"/>
    <w:rsid w:val="00580472"/>
    <w:rsid w:val="00580872"/>
    <w:rsid w:val="00580909"/>
    <w:rsid w:val="00580987"/>
    <w:rsid w:val="00580E0F"/>
    <w:rsid w:val="00580E97"/>
    <w:rsid w:val="00580F60"/>
    <w:rsid w:val="00581282"/>
    <w:rsid w:val="005816CC"/>
    <w:rsid w:val="00581E93"/>
    <w:rsid w:val="005824D2"/>
    <w:rsid w:val="00582639"/>
    <w:rsid w:val="00582ACC"/>
    <w:rsid w:val="00582E1E"/>
    <w:rsid w:val="00582E6F"/>
    <w:rsid w:val="00582F8A"/>
    <w:rsid w:val="00582FC7"/>
    <w:rsid w:val="00583117"/>
    <w:rsid w:val="0058347B"/>
    <w:rsid w:val="00583483"/>
    <w:rsid w:val="005841B5"/>
    <w:rsid w:val="0058494F"/>
    <w:rsid w:val="00584CB2"/>
    <w:rsid w:val="00585633"/>
    <w:rsid w:val="00585DBE"/>
    <w:rsid w:val="0058602C"/>
    <w:rsid w:val="005861BA"/>
    <w:rsid w:val="005864A5"/>
    <w:rsid w:val="0058661F"/>
    <w:rsid w:val="00586C8F"/>
    <w:rsid w:val="00586DDD"/>
    <w:rsid w:val="005871D0"/>
    <w:rsid w:val="00587723"/>
    <w:rsid w:val="0058783F"/>
    <w:rsid w:val="00587944"/>
    <w:rsid w:val="00587DA7"/>
    <w:rsid w:val="0059066A"/>
    <w:rsid w:val="00590AB7"/>
    <w:rsid w:val="00590D0A"/>
    <w:rsid w:val="00591104"/>
    <w:rsid w:val="005916C3"/>
    <w:rsid w:val="00591FDC"/>
    <w:rsid w:val="005926F6"/>
    <w:rsid w:val="00592A0D"/>
    <w:rsid w:val="00593339"/>
    <w:rsid w:val="00593466"/>
    <w:rsid w:val="005937A4"/>
    <w:rsid w:val="00593F92"/>
    <w:rsid w:val="00594082"/>
    <w:rsid w:val="005940AE"/>
    <w:rsid w:val="00594186"/>
    <w:rsid w:val="00594988"/>
    <w:rsid w:val="00594D25"/>
    <w:rsid w:val="00594E83"/>
    <w:rsid w:val="005951FB"/>
    <w:rsid w:val="0059524C"/>
    <w:rsid w:val="005958C4"/>
    <w:rsid w:val="00595FF6"/>
    <w:rsid w:val="005966D4"/>
    <w:rsid w:val="0059677B"/>
    <w:rsid w:val="0059741A"/>
    <w:rsid w:val="005979BF"/>
    <w:rsid w:val="00597B13"/>
    <w:rsid w:val="00597F38"/>
    <w:rsid w:val="005A0299"/>
    <w:rsid w:val="005A052B"/>
    <w:rsid w:val="005A0689"/>
    <w:rsid w:val="005A06A1"/>
    <w:rsid w:val="005A0D3D"/>
    <w:rsid w:val="005A0E29"/>
    <w:rsid w:val="005A0E9B"/>
    <w:rsid w:val="005A15B7"/>
    <w:rsid w:val="005A15BF"/>
    <w:rsid w:val="005A167B"/>
    <w:rsid w:val="005A1C27"/>
    <w:rsid w:val="005A1F04"/>
    <w:rsid w:val="005A29F3"/>
    <w:rsid w:val="005A2CEF"/>
    <w:rsid w:val="005A2E9C"/>
    <w:rsid w:val="005A347E"/>
    <w:rsid w:val="005A3AED"/>
    <w:rsid w:val="005A3CC0"/>
    <w:rsid w:val="005A40DC"/>
    <w:rsid w:val="005A43B7"/>
    <w:rsid w:val="005A468F"/>
    <w:rsid w:val="005A4C4B"/>
    <w:rsid w:val="005A4F92"/>
    <w:rsid w:val="005A50BA"/>
    <w:rsid w:val="005A58FC"/>
    <w:rsid w:val="005A66C5"/>
    <w:rsid w:val="005A6745"/>
    <w:rsid w:val="005A67E1"/>
    <w:rsid w:val="005A6951"/>
    <w:rsid w:val="005A6F4E"/>
    <w:rsid w:val="005A7420"/>
    <w:rsid w:val="005A74BC"/>
    <w:rsid w:val="005A7ACC"/>
    <w:rsid w:val="005A7B69"/>
    <w:rsid w:val="005A7BB3"/>
    <w:rsid w:val="005A7DC0"/>
    <w:rsid w:val="005B02E7"/>
    <w:rsid w:val="005B076A"/>
    <w:rsid w:val="005B0ED6"/>
    <w:rsid w:val="005B1130"/>
    <w:rsid w:val="005B2176"/>
    <w:rsid w:val="005B2BC2"/>
    <w:rsid w:val="005B2C5B"/>
    <w:rsid w:val="005B2D9D"/>
    <w:rsid w:val="005B2E63"/>
    <w:rsid w:val="005B30F7"/>
    <w:rsid w:val="005B3F25"/>
    <w:rsid w:val="005B4313"/>
    <w:rsid w:val="005B4381"/>
    <w:rsid w:val="005B44D7"/>
    <w:rsid w:val="005B52B8"/>
    <w:rsid w:val="005B5BB7"/>
    <w:rsid w:val="005B5DDB"/>
    <w:rsid w:val="005B62EF"/>
    <w:rsid w:val="005B686B"/>
    <w:rsid w:val="005B694A"/>
    <w:rsid w:val="005B6BD2"/>
    <w:rsid w:val="005B6F4D"/>
    <w:rsid w:val="005B7008"/>
    <w:rsid w:val="005B7155"/>
    <w:rsid w:val="005B78FE"/>
    <w:rsid w:val="005C06BF"/>
    <w:rsid w:val="005C173C"/>
    <w:rsid w:val="005C1D79"/>
    <w:rsid w:val="005C25E7"/>
    <w:rsid w:val="005C28AB"/>
    <w:rsid w:val="005C2D6C"/>
    <w:rsid w:val="005C2DA0"/>
    <w:rsid w:val="005C2E48"/>
    <w:rsid w:val="005C34A8"/>
    <w:rsid w:val="005C3AD6"/>
    <w:rsid w:val="005C3D21"/>
    <w:rsid w:val="005C3F04"/>
    <w:rsid w:val="005C3FE5"/>
    <w:rsid w:val="005C443C"/>
    <w:rsid w:val="005C4ADA"/>
    <w:rsid w:val="005C4EDF"/>
    <w:rsid w:val="005C50BA"/>
    <w:rsid w:val="005C537E"/>
    <w:rsid w:val="005C53DC"/>
    <w:rsid w:val="005C5632"/>
    <w:rsid w:val="005C5BC1"/>
    <w:rsid w:val="005C6201"/>
    <w:rsid w:val="005C63E6"/>
    <w:rsid w:val="005C769A"/>
    <w:rsid w:val="005C7E23"/>
    <w:rsid w:val="005D0346"/>
    <w:rsid w:val="005D0651"/>
    <w:rsid w:val="005D0AEE"/>
    <w:rsid w:val="005D0D70"/>
    <w:rsid w:val="005D1062"/>
    <w:rsid w:val="005D15B1"/>
    <w:rsid w:val="005D16B4"/>
    <w:rsid w:val="005D1AEC"/>
    <w:rsid w:val="005D1CD1"/>
    <w:rsid w:val="005D1FC0"/>
    <w:rsid w:val="005D252D"/>
    <w:rsid w:val="005D272E"/>
    <w:rsid w:val="005D28C3"/>
    <w:rsid w:val="005D38A3"/>
    <w:rsid w:val="005D3973"/>
    <w:rsid w:val="005D3AFD"/>
    <w:rsid w:val="005D3EC7"/>
    <w:rsid w:val="005D423D"/>
    <w:rsid w:val="005D4AD7"/>
    <w:rsid w:val="005D4C4E"/>
    <w:rsid w:val="005D4D7A"/>
    <w:rsid w:val="005D4DFE"/>
    <w:rsid w:val="005D5014"/>
    <w:rsid w:val="005D52CB"/>
    <w:rsid w:val="005D580F"/>
    <w:rsid w:val="005D5BEB"/>
    <w:rsid w:val="005D5D5F"/>
    <w:rsid w:val="005D6B1B"/>
    <w:rsid w:val="005D6FD0"/>
    <w:rsid w:val="005D72B3"/>
    <w:rsid w:val="005D73B9"/>
    <w:rsid w:val="005D765A"/>
    <w:rsid w:val="005D7982"/>
    <w:rsid w:val="005D7F8D"/>
    <w:rsid w:val="005E002B"/>
    <w:rsid w:val="005E01A9"/>
    <w:rsid w:val="005E07EE"/>
    <w:rsid w:val="005E0805"/>
    <w:rsid w:val="005E154B"/>
    <w:rsid w:val="005E1D68"/>
    <w:rsid w:val="005E2055"/>
    <w:rsid w:val="005E228F"/>
    <w:rsid w:val="005E2307"/>
    <w:rsid w:val="005E255D"/>
    <w:rsid w:val="005E2F32"/>
    <w:rsid w:val="005E32E8"/>
    <w:rsid w:val="005E38E9"/>
    <w:rsid w:val="005E44D3"/>
    <w:rsid w:val="005E5235"/>
    <w:rsid w:val="005E5AAE"/>
    <w:rsid w:val="005E5CE0"/>
    <w:rsid w:val="005E5D3F"/>
    <w:rsid w:val="005E69E7"/>
    <w:rsid w:val="005E6E43"/>
    <w:rsid w:val="005E723C"/>
    <w:rsid w:val="005E72A3"/>
    <w:rsid w:val="005E79A7"/>
    <w:rsid w:val="005E7A32"/>
    <w:rsid w:val="005F0034"/>
    <w:rsid w:val="005F0D87"/>
    <w:rsid w:val="005F1496"/>
    <w:rsid w:val="005F18BB"/>
    <w:rsid w:val="005F1A32"/>
    <w:rsid w:val="005F1A3E"/>
    <w:rsid w:val="005F1B6D"/>
    <w:rsid w:val="005F1C66"/>
    <w:rsid w:val="005F25C0"/>
    <w:rsid w:val="005F27C5"/>
    <w:rsid w:val="005F2C29"/>
    <w:rsid w:val="005F2C67"/>
    <w:rsid w:val="005F30C2"/>
    <w:rsid w:val="005F3632"/>
    <w:rsid w:val="005F3702"/>
    <w:rsid w:val="005F39EF"/>
    <w:rsid w:val="005F4005"/>
    <w:rsid w:val="005F4023"/>
    <w:rsid w:val="005F44A0"/>
    <w:rsid w:val="005F4597"/>
    <w:rsid w:val="005F464E"/>
    <w:rsid w:val="005F48B4"/>
    <w:rsid w:val="005F5146"/>
    <w:rsid w:val="005F554A"/>
    <w:rsid w:val="005F5D38"/>
    <w:rsid w:val="005F5F9E"/>
    <w:rsid w:val="005F63A7"/>
    <w:rsid w:val="005F6582"/>
    <w:rsid w:val="005F6AA5"/>
    <w:rsid w:val="005F6B2F"/>
    <w:rsid w:val="005F7D0D"/>
    <w:rsid w:val="00600C03"/>
    <w:rsid w:val="00600E01"/>
    <w:rsid w:val="00600F80"/>
    <w:rsid w:val="006010D6"/>
    <w:rsid w:val="00601CD6"/>
    <w:rsid w:val="006026D5"/>
    <w:rsid w:val="00602844"/>
    <w:rsid w:val="00602AB0"/>
    <w:rsid w:val="00602F48"/>
    <w:rsid w:val="0060352D"/>
    <w:rsid w:val="006036A2"/>
    <w:rsid w:val="00603B6C"/>
    <w:rsid w:val="00604841"/>
    <w:rsid w:val="006055AC"/>
    <w:rsid w:val="00605783"/>
    <w:rsid w:val="00606B4B"/>
    <w:rsid w:val="00606E7D"/>
    <w:rsid w:val="00607146"/>
    <w:rsid w:val="00607580"/>
    <w:rsid w:val="00607674"/>
    <w:rsid w:val="006078AD"/>
    <w:rsid w:val="00607BDF"/>
    <w:rsid w:val="00607C90"/>
    <w:rsid w:val="00610C4F"/>
    <w:rsid w:val="006117DA"/>
    <w:rsid w:val="006117E5"/>
    <w:rsid w:val="0061192D"/>
    <w:rsid w:val="006119EE"/>
    <w:rsid w:val="00611A1D"/>
    <w:rsid w:val="00611AAD"/>
    <w:rsid w:val="00611C55"/>
    <w:rsid w:val="00611EA4"/>
    <w:rsid w:val="006124B1"/>
    <w:rsid w:val="00612F1B"/>
    <w:rsid w:val="006130BE"/>
    <w:rsid w:val="00613D1F"/>
    <w:rsid w:val="00613EF8"/>
    <w:rsid w:val="00613F03"/>
    <w:rsid w:val="00614EEF"/>
    <w:rsid w:val="0061516B"/>
    <w:rsid w:val="00615544"/>
    <w:rsid w:val="00615EED"/>
    <w:rsid w:val="006163D9"/>
    <w:rsid w:val="00616612"/>
    <w:rsid w:val="0061746E"/>
    <w:rsid w:val="00617777"/>
    <w:rsid w:val="00617784"/>
    <w:rsid w:val="006177E2"/>
    <w:rsid w:val="00617FF0"/>
    <w:rsid w:val="00620A58"/>
    <w:rsid w:val="00620FAA"/>
    <w:rsid w:val="0062114C"/>
    <w:rsid w:val="006213AA"/>
    <w:rsid w:val="00621498"/>
    <w:rsid w:val="00621810"/>
    <w:rsid w:val="00621AB2"/>
    <w:rsid w:val="00621C4B"/>
    <w:rsid w:val="00621D84"/>
    <w:rsid w:val="006224AB"/>
    <w:rsid w:val="006224E7"/>
    <w:rsid w:val="00622505"/>
    <w:rsid w:val="0062290C"/>
    <w:rsid w:val="006233D3"/>
    <w:rsid w:val="00623A65"/>
    <w:rsid w:val="00623D2C"/>
    <w:rsid w:val="00624922"/>
    <w:rsid w:val="00624BDA"/>
    <w:rsid w:val="00625264"/>
    <w:rsid w:val="00625357"/>
    <w:rsid w:val="0062538C"/>
    <w:rsid w:val="00625C0F"/>
    <w:rsid w:val="006265C8"/>
    <w:rsid w:val="006267F9"/>
    <w:rsid w:val="00626B7B"/>
    <w:rsid w:val="00626E19"/>
    <w:rsid w:val="00626FDB"/>
    <w:rsid w:val="006270EE"/>
    <w:rsid w:val="00627A23"/>
    <w:rsid w:val="006305A1"/>
    <w:rsid w:val="00630D23"/>
    <w:rsid w:val="00631249"/>
    <w:rsid w:val="00631295"/>
    <w:rsid w:val="00631A31"/>
    <w:rsid w:val="00631BA6"/>
    <w:rsid w:val="00631FBE"/>
    <w:rsid w:val="0063201F"/>
    <w:rsid w:val="00632C49"/>
    <w:rsid w:val="00632D5F"/>
    <w:rsid w:val="006330C9"/>
    <w:rsid w:val="006330E0"/>
    <w:rsid w:val="0063314B"/>
    <w:rsid w:val="006333C6"/>
    <w:rsid w:val="00633952"/>
    <w:rsid w:val="0063410F"/>
    <w:rsid w:val="00634EFF"/>
    <w:rsid w:val="00634FED"/>
    <w:rsid w:val="00635132"/>
    <w:rsid w:val="0063544A"/>
    <w:rsid w:val="00635535"/>
    <w:rsid w:val="00635607"/>
    <w:rsid w:val="006357F3"/>
    <w:rsid w:val="00635991"/>
    <w:rsid w:val="00635A77"/>
    <w:rsid w:val="00635DDB"/>
    <w:rsid w:val="0063628C"/>
    <w:rsid w:val="00636323"/>
    <w:rsid w:val="00636721"/>
    <w:rsid w:val="006367F3"/>
    <w:rsid w:val="00637001"/>
    <w:rsid w:val="006370B4"/>
    <w:rsid w:val="006375B9"/>
    <w:rsid w:val="006376C9"/>
    <w:rsid w:val="0064007D"/>
    <w:rsid w:val="006400A3"/>
    <w:rsid w:val="00640B61"/>
    <w:rsid w:val="00640D59"/>
    <w:rsid w:val="00640F7B"/>
    <w:rsid w:val="006412A4"/>
    <w:rsid w:val="006415C1"/>
    <w:rsid w:val="0064194F"/>
    <w:rsid w:val="00641E9B"/>
    <w:rsid w:val="00642602"/>
    <w:rsid w:val="006426A9"/>
    <w:rsid w:val="006426CA"/>
    <w:rsid w:val="006429D8"/>
    <w:rsid w:val="00642B81"/>
    <w:rsid w:val="00643017"/>
    <w:rsid w:val="00643034"/>
    <w:rsid w:val="00643DC1"/>
    <w:rsid w:val="00644199"/>
    <w:rsid w:val="00644300"/>
    <w:rsid w:val="00644873"/>
    <w:rsid w:val="00644B2D"/>
    <w:rsid w:val="0064576F"/>
    <w:rsid w:val="00645DD3"/>
    <w:rsid w:val="00646059"/>
    <w:rsid w:val="006464E5"/>
    <w:rsid w:val="006467C6"/>
    <w:rsid w:val="00646861"/>
    <w:rsid w:val="00646AEE"/>
    <w:rsid w:val="0064707E"/>
    <w:rsid w:val="0064718D"/>
    <w:rsid w:val="006502A1"/>
    <w:rsid w:val="006503E8"/>
    <w:rsid w:val="00650535"/>
    <w:rsid w:val="006509FE"/>
    <w:rsid w:val="00650D70"/>
    <w:rsid w:val="00651527"/>
    <w:rsid w:val="0065156B"/>
    <w:rsid w:val="0065157E"/>
    <w:rsid w:val="0065198D"/>
    <w:rsid w:val="00651A67"/>
    <w:rsid w:val="00652021"/>
    <w:rsid w:val="006522C6"/>
    <w:rsid w:val="0065249A"/>
    <w:rsid w:val="006525E5"/>
    <w:rsid w:val="00652642"/>
    <w:rsid w:val="00652739"/>
    <w:rsid w:val="00652D92"/>
    <w:rsid w:val="0065315D"/>
    <w:rsid w:val="006536A7"/>
    <w:rsid w:val="00653846"/>
    <w:rsid w:val="00653A3A"/>
    <w:rsid w:val="00654754"/>
    <w:rsid w:val="00654760"/>
    <w:rsid w:val="00654AE0"/>
    <w:rsid w:val="00654E87"/>
    <w:rsid w:val="006551C5"/>
    <w:rsid w:val="00655279"/>
    <w:rsid w:val="00655332"/>
    <w:rsid w:val="00655A44"/>
    <w:rsid w:val="00655D31"/>
    <w:rsid w:val="00656366"/>
    <w:rsid w:val="006564D8"/>
    <w:rsid w:val="00656675"/>
    <w:rsid w:val="00656AAA"/>
    <w:rsid w:val="00656BE1"/>
    <w:rsid w:val="00657B07"/>
    <w:rsid w:val="00657E81"/>
    <w:rsid w:val="00660109"/>
    <w:rsid w:val="00660455"/>
    <w:rsid w:val="00660749"/>
    <w:rsid w:val="006607DC"/>
    <w:rsid w:val="006617C0"/>
    <w:rsid w:val="00662525"/>
    <w:rsid w:val="00662563"/>
    <w:rsid w:val="0066377C"/>
    <w:rsid w:val="00663B1E"/>
    <w:rsid w:val="00663CAD"/>
    <w:rsid w:val="006643C9"/>
    <w:rsid w:val="00664457"/>
    <w:rsid w:val="00664618"/>
    <w:rsid w:val="00664D21"/>
    <w:rsid w:val="00664D8D"/>
    <w:rsid w:val="00664FD6"/>
    <w:rsid w:val="00665115"/>
    <w:rsid w:val="0066544E"/>
    <w:rsid w:val="00665B56"/>
    <w:rsid w:val="00665D11"/>
    <w:rsid w:val="00665FD6"/>
    <w:rsid w:val="00666245"/>
    <w:rsid w:val="006668FC"/>
    <w:rsid w:val="00667090"/>
    <w:rsid w:val="00667894"/>
    <w:rsid w:val="00670A5C"/>
    <w:rsid w:val="00670A73"/>
    <w:rsid w:val="00670DE0"/>
    <w:rsid w:val="00670F32"/>
    <w:rsid w:val="006715B3"/>
    <w:rsid w:val="006719FF"/>
    <w:rsid w:val="00671C3A"/>
    <w:rsid w:val="00671F41"/>
    <w:rsid w:val="006724CD"/>
    <w:rsid w:val="00672747"/>
    <w:rsid w:val="00672C30"/>
    <w:rsid w:val="00672F35"/>
    <w:rsid w:val="0067311F"/>
    <w:rsid w:val="00673BE1"/>
    <w:rsid w:val="00674E80"/>
    <w:rsid w:val="00675ADC"/>
    <w:rsid w:val="00675D4A"/>
    <w:rsid w:val="00675FEC"/>
    <w:rsid w:val="00676249"/>
    <w:rsid w:val="00676288"/>
    <w:rsid w:val="00676712"/>
    <w:rsid w:val="00677306"/>
    <w:rsid w:val="00677511"/>
    <w:rsid w:val="0067791C"/>
    <w:rsid w:val="00680143"/>
    <w:rsid w:val="006801AD"/>
    <w:rsid w:val="006806DA"/>
    <w:rsid w:val="00680FF5"/>
    <w:rsid w:val="00681243"/>
    <w:rsid w:val="00681303"/>
    <w:rsid w:val="006818D8"/>
    <w:rsid w:val="006818F3"/>
    <w:rsid w:val="006819F8"/>
    <w:rsid w:val="006839A4"/>
    <w:rsid w:val="00684219"/>
    <w:rsid w:val="0068461D"/>
    <w:rsid w:val="00684913"/>
    <w:rsid w:val="00685861"/>
    <w:rsid w:val="00685A01"/>
    <w:rsid w:val="00685A63"/>
    <w:rsid w:val="00686223"/>
    <w:rsid w:val="0068629D"/>
    <w:rsid w:val="006867F9"/>
    <w:rsid w:val="00686D71"/>
    <w:rsid w:val="006871C8"/>
    <w:rsid w:val="0068734D"/>
    <w:rsid w:val="00690410"/>
    <w:rsid w:val="00690426"/>
    <w:rsid w:val="006914C8"/>
    <w:rsid w:val="00691FFC"/>
    <w:rsid w:val="00692395"/>
    <w:rsid w:val="0069287B"/>
    <w:rsid w:val="00692BEF"/>
    <w:rsid w:val="00693929"/>
    <w:rsid w:val="006939F9"/>
    <w:rsid w:val="00693A31"/>
    <w:rsid w:val="00693D17"/>
    <w:rsid w:val="00693D66"/>
    <w:rsid w:val="006948CF"/>
    <w:rsid w:val="00694EA2"/>
    <w:rsid w:val="0069501D"/>
    <w:rsid w:val="006952ED"/>
    <w:rsid w:val="0069590F"/>
    <w:rsid w:val="006961F5"/>
    <w:rsid w:val="006966D4"/>
    <w:rsid w:val="0069732B"/>
    <w:rsid w:val="00697335"/>
    <w:rsid w:val="00697611"/>
    <w:rsid w:val="00697ACB"/>
    <w:rsid w:val="00697E2D"/>
    <w:rsid w:val="00697E68"/>
    <w:rsid w:val="00697F30"/>
    <w:rsid w:val="00697FE8"/>
    <w:rsid w:val="006A0952"/>
    <w:rsid w:val="006A146B"/>
    <w:rsid w:val="006A1EC1"/>
    <w:rsid w:val="006A2AAB"/>
    <w:rsid w:val="006A2BE6"/>
    <w:rsid w:val="006A2D1A"/>
    <w:rsid w:val="006A2F43"/>
    <w:rsid w:val="006A2FFE"/>
    <w:rsid w:val="006A3FAC"/>
    <w:rsid w:val="006A51B5"/>
    <w:rsid w:val="006A51BF"/>
    <w:rsid w:val="006A5532"/>
    <w:rsid w:val="006A55B0"/>
    <w:rsid w:val="006A5689"/>
    <w:rsid w:val="006A5787"/>
    <w:rsid w:val="006A5A85"/>
    <w:rsid w:val="006A6039"/>
    <w:rsid w:val="006A6047"/>
    <w:rsid w:val="006A61A9"/>
    <w:rsid w:val="006A6678"/>
    <w:rsid w:val="006A6823"/>
    <w:rsid w:val="006A71C2"/>
    <w:rsid w:val="006A75A9"/>
    <w:rsid w:val="006A761B"/>
    <w:rsid w:val="006A77FA"/>
    <w:rsid w:val="006A7F91"/>
    <w:rsid w:val="006B02AE"/>
    <w:rsid w:val="006B0301"/>
    <w:rsid w:val="006B0596"/>
    <w:rsid w:val="006B090B"/>
    <w:rsid w:val="006B0910"/>
    <w:rsid w:val="006B1AF9"/>
    <w:rsid w:val="006B1C4A"/>
    <w:rsid w:val="006B21B2"/>
    <w:rsid w:val="006B27CE"/>
    <w:rsid w:val="006B2936"/>
    <w:rsid w:val="006B2ED3"/>
    <w:rsid w:val="006B31DB"/>
    <w:rsid w:val="006B3775"/>
    <w:rsid w:val="006B398E"/>
    <w:rsid w:val="006B3CB6"/>
    <w:rsid w:val="006B44D2"/>
    <w:rsid w:val="006B470B"/>
    <w:rsid w:val="006B4E97"/>
    <w:rsid w:val="006B54BA"/>
    <w:rsid w:val="006B5522"/>
    <w:rsid w:val="006B56A3"/>
    <w:rsid w:val="006B58AA"/>
    <w:rsid w:val="006B5E49"/>
    <w:rsid w:val="006B61A5"/>
    <w:rsid w:val="006B679B"/>
    <w:rsid w:val="006B767C"/>
    <w:rsid w:val="006B7A3A"/>
    <w:rsid w:val="006C1D5F"/>
    <w:rsid w:val="006C1DBD"/>
    <w:rsid w:val="006C2D35"/>
    <w:rsid w:val="006C3347"/>
    <w:rsid w:val="006C3685"/>
    <w:rsid w:val="006C380B"/>
    <w:rsid w:val="006C38CE"/>
    <w:rsid w:val="006C3DA2"/>
    <w:rsid w:val="006C4104"/>
    <w:rsid w:val="006C42D8"/>
    <w:rsid w:val="006C5058"/>
    <w:rsid w:val="006C5494"/>
    <w:rsid w:val="006C578D"/>
    <w:rsid w:val="006C593D"/>
    <w:rsid w:val="006C597C"/>
    <w:rsid w:val="006C5D68"/>
    <w:rsid w:val="006C619D"/>
    <w:rsid w:val="006C6391"/>
    <w:rsid w:val="006C6406"/>
    <w:rsid w:val="006C66F3"/>
    <w:rsid w:val="006C6BBB"/>
    <w:rsid w:val="006C71A3"/>
    <w:rsid w:val="006C75E1"/>
    <w:rsid w:val="006D02AB"/>
    <w:rsid w:val="006D032F"/>
    <w:rsid w:val="006D0807"/>
    <w:rsid w:val="006D08DE"/>
    <w:rsid w:val="006D09CC"/>
    <w:rsid w:val="006D0B44"/>
    <w:rsid w:val="006D1445"/>
    <w:rsid w:val="006D284B"/>
    <w:rsid w:val="006D2F4A"/>
    <w:rsid w:val="006D346D"/>
    <w:rsid w:val="006D3BCE"/>
    <w:rsid w:val="006D3D15"/>
    <w:rsid w:val="006D442A"/>
    <w:rsid w:val="006D4999"/>
    <w:rsid w:val="006D4C5D"/>
    <w:rsid w:val="006D4CE3"/>
    <w:rsid w:val="006D4DF4"/>
    <w:rsid w:val="006D4F36"/>
    <w:rsid w:val="006D51E3"/>
    <w:rsid w:val="006D5223"/>
    <w:rsid w:val="006D53CC"/>
    <w:rsid w:val="006D5DEE"/>
    <w:rsid w:val="006D5E07"/>
    <w:rsid w:val="006D5F8B"/>
    <w:rsid w:val="006D62D9"/>
    <w:rsid w:val="006D62FE"/>
    <w:rsid w:val="006D637C"/>
    <w:rsid w:val="006D685B"/>
    <w:rsid w:val="006D75D7"/>
    <w:rsid w:val="006D7680"/>
    <w:rsid w:val="006D7A70"/>
    <w:rsid w:val="006E0A19"/>
    <w:rsid w:val="006E0EAA"/>
    <w:rsid w:val="006E1114"/>
    <w:rsid w:val="006E1146"/>
    <w:rsid w:val="006E2812"/>
    <w:rsid w:val="006E290B"/>
    <w:rsid w:val="006E29E2"/>
    <w:rsid w:val="006E3173"/>
    <w:rsid w:val="006E4E17"/>
    <w:rsid w:val="006E596A"/>
    <w:rsid w:val="006E5C4E"/>
    <w:rsid w:val="006E5E96"/>
    <w:rsid w:val="006E7256"/>
    <w:rsid w:val="006E780B"/>
    <w:rsid w:val="006E78E0"/>
    <w:rsid w:val="006E78F9"/>
    <w:rsid w:val="006E7BC0"/>
    <w:rsid w:val="006F00A5"/>
    <w:rsid w:val="006F0243"/>
    <w:rsid w:val="006F04EC"/>
    <w:rsid w:val="006F0743"/>
    <w:rsid w:val="006F09CA"/>
    <w:rsid w:val="006F0AF3"/>
    <w:rsid w:val="006F120B"/>
    <w:rsid w:val="006F1356"/>
    <w:rsid w:val="006F1587"/>
    <w:rsid w:val="006F18CD"/>
    <w:rsid w:val="006F1E56"/>
    <w:rsid w:val="006F20C1"/>
    <w:rsid w:val="006F223F"/>
    <w:rsid w:val="006F25EB"/>
    <w:rsid w:val="006F28F3"/>
    <w:rsid w:val="006F3222"/>
    <w:rsid w:val="006F334B"/>
    <w:rsid w:val="006F33E7"/>
    <w:rsid w:val="006F33F8"/>
    <w:rsid w:val="006F35C8"/>
    <w:rsid w:val="006F404B"/>
    <w:rsid w:val="006F4277"/>
    <w:rsid w:val="006F48B7"/>
    <w:rsid w:val="006F52DA"/>
    <w:rsid w:val="006F6575"/>
    <w:rsid w:val="006F65B0"/>
    <w:rsid w:val="006F674B"/>
    <w:rsid w:val="006F6790"/>
    <w:rsid w:val="006F6EEB"/>
    <w:rsid w:val="006F6F3C"/>
    <w:rsid w:val="006F7102"/>
    <w:rsid w:val="006F7346"/>
    <w:rsid w:val="006F7453"/>
    <w:rsid w:val="006F7F3D"/>
    <w:rsid w:val="00700210"/>
    <w:rsid w:val="00700CCA"/>
    <w:rsid w:val="00701F33"/>
    <w:rsid w:val="00701FD7"/>
    <w:rsid w:val="007020EE"/>
    <w:rsid w:val="0070227B"/>
    <w:rsid w:val="00702D93"/>
    <w:rsid w:val="00703180"/>
    <w:rsid w:val="007037E2"/>
    <w:rsid w:val="00703BEC"/>
    <w:rsid w:val="00703FBB"/>
    <w:rsid w:val="0070408C"/>
    <w:rsid w:val="00704287"/>
    <w:rsid w:val="00704301"/>
    <w:rsid w:val="007048B7"/>
    <w:rsid w:val="00704D2E"/>
    <w:rsid w:val="00705162"/>
    <w:rsid w:val="00705468"/>
    <w:rsid w:val="00705AA3"/>
    <w:rsid w:val="00705C8E"/>
    <w:rsid w:val="00705D99"/>
    <w:rsid w:val="00706342"/>
    <w:rsid w:val="007070DB"/>
    <w:rsid w:val="007071D5"/>
    <w:rsid w:val="007075EA"/>
    <w:rsid w:val="007076A9"/>
    <w:rsid w:val="00707FAA"/>
    <w:rsid w:val="0071001E"/>
    <w:rsid w:val="007108C4"/>
    <w:rsid w:val="00710B91"/>
    <w:rsid w:val="00710BF1"/>
    <w:rsid w:val="00710C1F"/>
    <w:rsid w:val="00710C4E"/>
    <w:rsid w:val="0071108C"/>
    <w:rsid w:val="00711162"/>
    <w:rsid w:val="007111ED"/>
    <w:rsid w:val="0071158A"/>
    <w:rsid w:val="00711935"/>
    <w:rsid w:val="00711BF7"/>
    <w:rsid w:val="00712095"/>
    <w:rsid w:val="0071234C"/>
    <w:rsid w:val="00712358"/>
    <w:rsid w:val="00712562"/>
    <w:rsid w:val="00712BC6"/>
    <w:rsid w:val="00712BF4"/>
    <w:rsid w:val="00712C26"/>
    <w:rsid w:val="007136CD"/>
    <w:rsid w:val="00713FAB"/>
    <w:rsid w:val="007145AE"/>
    <w:rsid w:val="00714B8F"/>
    <w:rsid w:val="00715164"/>
    <w:rsid w:val="0071536C"/>
    <w:rsid w:val="00715A12"/>
    <w:rsid w:val="00715CA7"/>
    <w:rsid w:val="007163A5"/>
    <w:rsid w:val="007170ED"/>
    <w:rsid w:val="0071791A"/>
    <w:rsid w:val="00717B8C"/>
    <w:rsid w:val="00717BA7"/>
    <w:rsid w:val="00717BFB"/>
    <w:rsid w:val="00717D18"/>
    <w:rsid w:val="00717DE5"/>
    <w:rsid w:val="00720524"/>
    <w:rsid w:val="00720A5D"/>
    <w:rsid w:val="00720D38"/>
    <w:rsid w:val="0072179C"/>
    <w:rsid w:val="00721A28"/>
    <w:rsid w:val="00721A45"/>
    <w:rsid w:val="00721BD4"/>
    <w:rsid w:val="00721E89"/>
    <w:rsid w:val="007227DE"/>
    <w:rsid w:val="007229AC"/>
    <w:rsid w:val="00722D2C"/>
    <w:rsid w:val="007230D3"/>
    <w:rsid w:val="0072363D"/>
    <w:rsid w:val="007236CA"/>
    <w:rsid w:val="00723861"/>
    <w:rsid w:val="00723BC5"/>
    <w:rsid w:val="00723E8C"/>
    <w:rsid w:val="00723F99"/>
    <w:rsid w:val="00724797"/>
    <w:rsid w:val="0072504E"/>
    <w:rsid w:val="007255A0"/>
    <w:rsid w:val="00725C1C"/>
    <w:rsid w:val="00726040"/>
    <w:rsid w:val="00726320"/>
    <w:rsid w:val="00726D06"/>
    <w:rsid w:val="00726F2C"/>
    <w:rsid w:val="007270B6"/>
    <w:rsid w:val="00727238"/>
    <w:rsid w:val="007272E2"/>
    <w:rsid w:val="00727395"/>
    <w:rsid w:val="007276F7"/>
    <w:rsid w:val="00727C9E"/>
    <w:rsid w:val="00730EDB"/>
    <w:rsid w:val="007312B0"/>
    <w:rsid w:val="00731A33"/>
    <w:rsid w:val="00731A7A"/>
    <w:rsid w:val="00731D56"/>
    <w:rsid w:val="00731DF3"/>
    <w:rsid w:val="007327B7"/>
    <w:rsid w:val="00733353"/>
    <w:rsid w:val="007333A1"/>
    <w:rsid w:val="007333FB"/>
    <w:rsid w:val="00733813"/>
    <w:rsid w:val="00733D2A"/>
    <w:rsid w:val="007342CE"/>
    <w:rsid w:val="007345A0"/>
    <w:rsid w:val="007348E3"/>
    <w:rsid w:val="00734EF3"/>
    <w:rsid w:val="00735F22"/>
    <w:rsid w:val="00736240"/>
    <w:rsid w:val="0073688B"/>
    <w:rsid w:val="007368C8"/>
    <w:rsid w:val="007375EC"/>
    <w:rsid w:val="00737A20"/>
    <w:rsid w:val="00737E81"/>
    <w:rsid w:val="0074092F"/>
    <w:rsid w:val="00740DDC"/>
    <w:rsid w:val="0074101E"/>
    <w:rsid w:val="007410EE"/>
    <w:rsid w:val="00741428"/>
    <w:rsid w:val="00741817"/>
    <w:rsid w:val="00741B55"/>
    <w:rsid w:val="00741D09"/>
    <w:rsid w:val="00741FF2"/>
    <w:rsid w:val="007422C6"/>
    <w:rsid w:val="007424D4"/>
    <w:rsid w:val="0074267B"/>
    <w:rsid w:val="00742A37"/>
    <w:rsid w:val="00742BBE"/>
    <w:rsid w:val="00742C3E"/>
    <w:rsid w:val="00742E09"/>
    <w:rsid w:val="0074342A"/>
    <w:rsid w:val="00743486"/>
    <w:rsid w:val="00743845"/>
    <w:rsid w:val="0074438F"/>
    <w:rsid w:val="007447B7"/>
    <w:rsid w:val="00744806"/>
    <w:rsid w:val="00745012"/>
    <w:rsid w:val="007453B9"/>
    <w:rsid w:val="00745D76"/>
    <w:rsid w:val="00745EF3"/>
    <w:rsid w:val="00746D48"/>
    <w:rsid w:val="00746EB2"/>
    <w:rsid w:val="00746FD9"/>
    <w:rsid w:val="00747D82"/>
    <w:rsid w:val="00747F44"/>
    <w:rsid w:val="00747FEF"/>
    <w:rsid w:val="007501D0"/>
    <w:rsid w:val="007501E3"/>
    <w:rsid w:val="007508F4"/>
    <w:rsid w:val="00750DAB"/>
    <w:rsid w:val="00750E54"/>
    <w:rsid w:val="0075198B"/>
    <w:rsid w:val="00751E0A"/>
    <w:rsid w:val="00751F78"/>
    <w:rsid w:val="00752DA5"/>
    <w:rsid w:val="007532C7"/>
    <w:rsid w:val="00753D5B"/>
    <w:rsid w:val="007549E9"/>
    <w:rsid w:val="00754CA7"/>
    <w:rsid w:val="00754CFF"/>
    <w:rsid w:val="007550EA"/>
    <w:rsid w:val="0075519E"/>
    <w:rsid w:val="007562B3"/>
    <w:rsid w:val="007565C6"/>
    <w:rsid w:val="00756A20"/>
    <w:rsid w:val="00756AA4"/>
    <w:rsid w:val="00756B2F"/>
    <w:rsid w:val="00756D35"/>
    <w:rsid w:val="00756FFB"/>
    <w:rsid w:val="00757D5C"/>
    <w:rsid w:val="00757F1B"/>
    <w:rsid w:val="00757F51"/>
    <w:rsid w:val="00760210"/>
    <w:rsid w:val="00760B99"/>
    <w:rsid w:val="00760C0F"/>
    <w:rsid w:val="00760DD2"/>
    <w:rsid w:val="00760DDC"/>
    <w:rsid w:val="00761106"/>
    <w:rsid w:val="00761548"/>
    <w:rsid w:val="00762076"/>
    <w:rsid w:val="00762322"/>
    <w:rsid w:val="0076246C"/>
    <w:rsid w:val="007625E4"/>
    <w:rsid w:val="00762AC6"/>
    <w:rsid w:val="00762D05"/>
    <w:rsid w:val="007633D6"/>
    <w:rsid w:val="00763EDC"/>
    <w:rsid w:val="00764120"/>
    <w:rsid w:val="00764C15"/>
    <w:rsid w:val="00764DAD"/>
    <w:rsid w:val="0076524C"/>
    <w:rsid w:val="00765325"/>
    <w:rsid w:val="0076590D"/>
    <w:rsid w:val="00766280"/>
    <w:rsid w:val="00766429"/>
    <w:rsid w:val="00766630"/>
    <w:rsid w:val="007668AF"/>
    <w:rsid w:val="00766A66"/>
    <w:rsid w:val="00767401"/>
    <w:rsid w:val="00767558"/>
    <w:rsid w:val="00767755"/>
    <w:rsid w:val="007678E2"/>
    <w:rsid w:val="007700C1"/>
    <w:rsid w:val="00770196"/>
    <w:rsid w:val="007701F7"/>
    <w:rsid w:val="0077045F"/>
    <w:rsid w:val="007708BB"/>
    <w:rsid w:val="00770BEB"/>
    <w:rsid w:val="00771096"/>
    <w:rsid w:val="0077150F"/>
    <w:rsid w:val="00771CB3"/>
    <w:rsid w:val="00772961"/>
    <w:rsid w:val="00773043"/>
    <w:rsid w:val="00773484"/>
    <w:rsid w:val="007735EF"/>
    <w:rsid w:val="0077375E"/>
    <w:rsid w:val="00773A22"/>
    <w:rsid w:val="00773B08"/>
    <w:rsid w:val="007745B8"/>
    <w:rsid w:val="00774628"/>
    <w:rsid w:val="007749A7"/>
    <w:rsid w:val="00774AAD"/>
    <w:rsid w:val="00774AD6"/>
    <w:rsid w:val="00774BE3"/>
    <w:rsid w:val="00774EFC"/>
    <w:rsid w:val="0077549A"/>
    <w:rsid w:val="00775C67"/>
    <w:rsid w:val="00775E67"/>
    <w:rsid w:val="00775EA8"/>
    <w:rsid w:val="007769D4"/>
    <w:rsid w:val="00776C7E"/>
    <w:rsid w:val="007770DD"/>
    <w:rsid w:val="0077716F"/>
    <w:rsid w:val="007772CB"/>
    <w:rsid w:val="00777D08"/>
    <w:rsid w:val="007803B1"/>
    <w:rsid w:val="00780995"/>
    <w:rsid w:val="00780B83"/>
    <w:rsid w:val="00780BBA"/>
    <w:rsid w:val="00780FF4"/>
    <w:rsid w:val="00781301"/>
    <w:rsid w:val="00781476"/>
    <w:rsid w:val="00781CC8"/>
    <w:rsid w:val="00781D27"/>
    <w:rsid w:val="00781E46"/>
    <w:rsid w:val="007822D2"/>
    <w:rsid w:val="00782A71"/>
    <w:rsid w:val="00782BC1"/>
    <w:rsid w:val="00782DD5"/>
    <w:rsid w:val="00782E42"/>
    <w:rsid w:val="00783435"/>
    <w:rsid w:val="00783D49"/>
    <w:rsid w:val="00784852"/>
    <w:rsid w:val="00784C05"/>
    <w:rsid w:val="00784E88"/>
    <w:rsid w:val="00785034"/>
    <w:rsid w:val="00785127"/>
    <w:rsid w:val="0078566B"/>
    <w:rsid w:val="007856FF"/>
    <w:rsid w:val="007860B9"/>
    <w:rsid w:val="00786750"/>
    <w:rsid w:val="00786D18"/>
    <w:rsid w:val="00786F8F"/>
    <w:rsid w:val="00787419"/>
    <w:rsid w:val="0078767F"/>
    <w:rsid w:val="007877AD"/>
    <w:rsid w:val="00787C03"/>
    <w:rsid w:val="00787D27"/>
    <w:rsid w:val="00790716"/>
    <w:rsid w:val="00790BD8"/>
    <w:rsid w:val="00790F14"/>
    <w:rsid w:val="00791036"/>
    <w:rsid w:val="00791254"/>
    <w:rsid w:val="00791574"/>
    <w:rsid w:val="007915FF"/>
    <w:rsid w:val="00792607"/>
    <w:rsid w:val="00792633"/>
    <w:rsid w:val="0079270A"/>
    <w:rsid w:val="00793189"/>
    <w:rsid w:val="0079346C"/>
    <w:rsid w:val="007934C0"/>
    <w:rsid w:val="00793506"/>
    <w:rsid w:val="0079382D"/>
    <w:rsid w:val="007939C6"/>
    <w:rsid w:val="00793B11"/>
    <w:rsid w:val="00794031"/>
    <w:rsid w:val="00794320"/>
    <w:rsid w:val="00794CBA"/>
    <w:rsid w:val="00794E70"/>
    <w:rsid w:val="00795177"/>
    <w:rsid w:val="00795355"/>
    <w:rsid w:val="007953A3"/>
    <w:rsid w:val="00795D2F"/>
    <w:rsid w:val="007960DF"/>
    <w:rsid w:val="00796C4B"/>
    <w:rsid w:val="00796F07"/>
    <w:rsid w:val="007970B6"/>
    <w:rsid w:val="00797D56"/>
    <w:rsid w:val="007A00AC"/>
    <w:rsid w:val="007A01AF"/>
    <w:rsid w:val="007A0AFF"/>
    <w:rsid w:val="007A0B38"/>
    <w:rsid w:val="007A0BBC"/>
    <w:rsid w:val="007A0D3D"/>
    <w:rsid w:val="007A1674"/>
    <w:rsid w:val="007A176C"/>
    <w:rsid w:val="007A18B9"/>
    <w:rsid w:val="007A1924"/>
    <w:rsid w:val="007A1BFA"/>
    <w:rsid w:val="007A212A"/>
    <w:rsid w:val="007A23FA"/>
    <w:rsid w:val="007A2723"/>
    <w:rsid w:val="007A277C"/>
    <w:rsid w:val="007A2A02"/>
    <w:rsid w:val="007A2E39"/>
    <w:rsid w:val="007A2F1E"/>
    <w:rsid w:val="007A2FC3"/>
    <w:rsid w:val="007A300D"/>
    <w:rsid w:val="007A33F7"/>
    <w:rsid w:val="007A3978"/>
    <w:rsid w:val="007A3E53"/>
    <w:rsid w:val="007A4032"/>
    <w:rsid w:val="007A460D"/>
    <w:rsid w:val="007A52F5"/>
    <w:rsid w:val="007A53CE"/>
    <w:rsid w:val="007A5658"/>
    <w:rsid w:val="007A58D4"/>
    <w:rsid w:val="007A5B2F"/>
    <w:rsid w:val="007A5B53"/>
    <w:rsid w:val="007A5EF2"/>
    <w:rsid w:val="007A6A8A"/>
    <w:rsid w:val="007A6B26"/>
    <w:rsid w:val="007A6B3B"/>
    <w:rsid w:val="007A6C4A"/>
    <w:rsid w:val="007A6D08"/>
    <w:rsid w:val="007A6D93"/>
    <w:rsid w:val="007A7244"/>
    <w:rsid w:val="007A7340"/>
    <w:rsid w:val="007A747E"/>
    <w:rsid w:val="007A76DE"/>
    <w:rsid w:val="007A7E6D"/>
    <w:rsid w:val="007B0217"/>
    <w:rsid w:val="007B0452"/>
    <w:rsid w:val="007B0781"/>
    <w:rsid w:val="007B0CAF"/>
    <w:rsid w:val="007B156B"/>
    <w:rsid w:val="007B1886"/>
    <w:rsid w:val="007B1B52"/>
    <w:rsid w:val="007B2797"/>
    <w:rsid w:val="007B27E8"/>
    <w:rsid w:val="007B2DA1"/>
    <w:rsid w:val="007B3AA5"/>
    <w:rsid w:val="007B41B8"/>
    <w:rsid w:val="007B4208"/>
    <w:rsid w:val="007B446F"/>
    <w:rsid w:val="007B4EF0"/>
    <w:rsid w:val="007B4F50"/>
    <w:rsid w:val="007B4FE8"/>
    <w:rsid w:val="007B5024"/>
    <w:rsid w:val="007B50ED"/>
    <w:rsid w:val="007B52AE"/>
    <w:rsid w:val="007B5D6F"/>
    <w:rsid w:val="007B63E0"/>
    <w:rsid w:val="007B662C"/>
    <w:rsid w:val="007B6841"/>
    <w:rsid w:val="007B6954"/>
    <w:rsid w:val="007B729C"/>
    <w:rsid w:val="007B7805"/>
    <w:rsid w:val="007B7879"/>
    <w:rsid w:val="007B7BF1"/>
    <w:rsid w:val="007B7DF0"/>
    <w:rsid w:val="007C0063"/>
    <w:rsid w:val="007C0A6C"/>
    <w:rsid w:val="007C0AF9"/>
    <w:rsid w:val="007C1F20"/>
    <w:rsid w:val="007C22BB"/>
    <w:rsid w:val="007C22CC"/>
    <w:rsid w:val="007C23D7"/>
    <w:rsid w:val="007C25E0"/>
    <w:rsid w:val="007C3034"/>
    <w:rsid w:val="007C36F5"/>
    <w:rsid w:val="007C4899"/>
    <w:rsid w:val="007C4E5F"/>
    <w:rsid w:val="007C53C4"/>
    <w:rsid w:val="007C5C76"/>
    <w:rsid w:val="007C5F7D"/>
    <w:rsid w:val="007C664A"/>
    <w:rsid w:val="007C73ED"/>
    <w:rsid w:val="007C77B1"/>
    <w:rsid w:val="007C7F65"/>
    <w:rsid w:val="007D01F1"/>
    <w:rsid w:val="007D0333"/>
    <w:rsid w:val="007D0FA8"/>
    <w:rsid w:val="007D1045"/>
    <w:rsid w:val="007D177D"/>
    <w:rsid w:val="007D17ED"/>
    <w:rsid w:val="007D1A8A"/>
    <w:rsid w:val="007D267D"/>
    <w:rsid w:val="007D26AC"/>
    <w:rsid w:val="007D2CA8"/>
    <w:rsid w:val="007D3564"/>
    <w:rsid w:val="007D3669"/>
    <w:rsid w:val="007D4228"/>
    <w:rsid w:val="007D4262"/>
    <w:rsid w:val="007D48E0"/>
    <w:rsid w:val="007D4B77"/>
    <w:rsid w:val="007D4CE4"/>
    <w:rsid w:val="007D4D72"/>
    <w:rsid w:val="007D5904"/>
    <w:rsid w:val="007D5F54"/>
    <w:rsid w:val="007D68F7"/>
    <w:rsid w:val="007D6EB5"/>
    <w:rsid w:val="007D7284"/>
    <w:rsid w:val="007E0075"/>
    <w:rsid w:val="007E0077"/>
    <w:rsid w:val="007E0280"/>
    <w:rsid w:val="007E0D62"/>
    <w:rsid w:val="007E0E3F"/>
    <w:rsid w:val="007E0EEB"/>
    <w:rsid w:val="007E1344"/>
    <w:rsid w:val="007E1416"/>
    <w:rsid w:val="007E160F"/>
    <w:rsid w:val="007E1648"/>
    <w:rsid w:val="007E18C7"/>
    <w:rsid w:val="007E1CB2"/>
    <w:rsid w:val="007E1EBD"/>
    <w:rsid w:val="007E204F"/>
    <w:rsid w:val="007E2AAB"/>
    <w:rsid w:val="007E2B7F"/>
    <w:rsid w:val="007E2E6A"/>
    <w:rsid w:val="007E33DE"/>
    <w:rsid w:val="007E3571"/>
    <w:rsid w:val="007E3891"/>
    <w:rsid w:val="007E40F4"/>
    <w:rsid w:val="007E4567"/>
    <w:rsid w:val="007E4E7C"/>
    <w:rsid w:val="007E5618"/>
    <w:rsid w:val="007E56A6"/>
    <w:rsid w:val="007E5AB4"/>
    <w:rsid w:val="007E6D57"/>
    <w:rsid w:val="007E769C"/>
    <w:rsid w:val="007E7706"/>
    <w:rsid w:val="007E7820"/>
    <w:rsid w:val="007E782E"/>
    <w:rsid w:val="007E7C39"/>
    <w:rsid w:val="007F017C"/>
    <w:rsid w:val="007F0972"/>
    <w:rsid w:val="007F1024"/>
    <w:rsid w:val="007F16BC"/>
    <w:rsid w:val="007F18FF"/>
    <w:rsid w:val="007F1D40"/>
    <w:rsid w:val="007F23A6"/>
    <w:rsid w:val="007F254E"/>
    <w:rsid w:val="007F2554"/>
    <w:rsid w:val="007F2F92"/>
    <w:rsid w:val="007F4398"/>
    <w:rsid w:val="007F517B"/>
    <w:rsid w:val="007F5D34"/>
    <w:rsid w:val="007F60AD"/>
    <w:rsid w:val="007F67F7"/>
    <w:rsid w:val="007F681C"/>
    <w:rsid w:val="007F70E9"/>
    <w:rsid w:val="007F7899"/>
    <w:rsid w:val="007F7D1E"/>
    <w:rsid w:val="00800090"/>
    <w:rsid w:val="00800B9D"/>
    <w:rsid w:val="00800D19"/>
    <w:rsid w:val="008011B6"/>
    <w:rsid w:val="00801382"/>
    <w:rsid w:val="00801CBE"/>
    <w:rsid w:val="00801D62"/>
    <w:rsid w:val="00801FE0"/>
    <w:rsid w:val="008020F2"/>
    <w:rsid w:val="008027B7"/>
    <w:rsid w:val="00802AE5"/>
    <w:rsid w:val="008034E5"/>
    <w:rsid w:val="008039B6"/>
    <w:rsid w:val="00803E1C"/>
    <w:rsid w:val="0080462C"/>
    <w:rsid w:val="008048A8"/>
    <w:rsid w:val="008049F8"/>
    <w:rsid w:val="00804A3B"/>
    <w:rsid w:val="00804C85"/>
    <w:rsid w:val="00804D69"/>
    <w:rsid w:val="00804DC2"/>
    <w:rsid w:val="00805049"/>
    <w:rsid w:val="008056BA"/>
    <w:rsid w:val="00805E6C"/>
    <w:rsid w:val="00806191"/>
    <w:rsid w:val="0080623B"/>
    <w:rsid w:val="0080626C"/>
    <w:rsid w:val="00806E68"/>
    <w:rsid w:val="00807624"/>
    <w:rsid w:val="008079DC"/>
    <w:rsid w:val="00807C4E"/>
    <w:rsid w:val="00807F05"/>
    <w:rsid w:val="0081008D"/>
    <w:rsid w:val="0081027D"/>
    <w:rsid w:val="00810879"/>
    <w:rsid w:val="00810AA4"/>
    <w:rsid w:val="00810E2B"/>
    <w:rsid w:val="00811418"/>
    <w:rsid w:val="00811FC1"/>
    <w:rsid w:val="008121E5"/>
    <w:rsid w:val="008123E9"/>
    <w:rsid w:val="00812694"/>
    <w:rsid w:val="00812C87"/>
    <w:rsid w:val="008131D1"/>
    <w:rsid w:val="008133F9"/>
    <w:rsid w:val="00814147"/>
    <w:rsid w:val="00814937"/>
    <w:rsid w:val="0081516C"/>
    <w:rsid w:val="00815375"/>
    <w:rsid w:val="008155A9"/>
    <w:rsid w:val="008155F3"/>
    <w:rsid w:val="0081570D"/>
    <w:rsid w:val="00815E82"/>
    <w:rsid w:val="008165CD"/>
    <w:rsid w:val="0081661B"/>
    <w:rsid w:val="00816744"/>
    <w:rsid w:val="008173F0"/>
    <w:rsid w:val="00817C35"/>
    <w:rsid w:val="00817E67"/>
    <w:rsid w:val="0082061C"/>
    <w:rsid w:val="008207E2"/>
    <w:rsid w:val="00820A14"/>
    <w:rsid w:val="008210E4"/>
    <w:rsid w:val="0082159B"/>
    <w:rsid w:val="00821709"/>
    <w:rsid w:val="0082173A"/>
    <w:rsid w:val="00822109"/>
    <w:rsid w:val="0082221C"/>
    <w:rsid w:val="00822945"/>
    <w:rsid w:val="00822CDB"/>
    <w:rsid w:val="00823385"/>
    <w:rsid w:val="008234C7"/>
    <w:rsid w:val="008234D8"/>
    <w:rsid w:val="00823A55"/>
    <w:rsid w:val="00823BFC"/>
    <w:rsid w:val="00823E01"/>
    <w:rsid w:val="008241B4"/>
    <w:rsid w:val="00824392"/>
    <w:rsid w:val="00824AAF"/>
    <w:rsid w:val="00824B5D"/>
    <w:rsid w:val="0082519A"/>
    <w:rsid w:val="00825501"/>
    <w:rsid w:val="00825D07"/>
    <w:rsid w:val="00826075"/>
    <w:rsid w:val="00826963"/>
    <w:rsid w:val="00826BB0"/>
    <w:rsid w:val="008277F9"/>
    <w:rsid w:val="008278DF"/>
    <w:rsid w:val="0082796C"/>
    <w:rsid w:val="00827AE1"/>
    <w:rsid w:val="00827C45"/>
    <w:rsid w:val="00827C9A"/>
    <w:rsid w:val="008301D8"/>
    <w:rsid w:val="008305E5"/>
    <w:rsid w:val="008308B4"/>
    <w:rsid w:val="00830EE5"/>
    <w:rsid w:val="0083108A"/>
    <w:rsid w:val="00831213"/>
    <w:rsid w:val="00831785"/>
    <w:rsid w:val="00831789"/>
    <w:rsid w:val="00832508"/>
    <w:rsid w:val="00832BFE"/>
    <w:rsid w:val="00832FA9"/>
    <w:rsid w:val="008330AE"/>
    <w:rsid w:val="00833480"/>
    <w:rsid w:val="008359E5"/>
    <w:rsid w:val="008362AD"/>
    <w:rsid w:val="00836B99"/>
    <w:rsid w:val="00836C32"/>
    <w:rsid w:val="00836CA0"/>
    <w:rsid w:val="0083709F"/>
    <w:rsid w:val="008370CF"/>
    <w:rsid w:val="0083743A"/>
    <w:rsid w:val="00837810"/>
    <w:rsid w:val="00837B28"/>
    <w:rsid w:val="00840224"/>
    <w:rsid w:val="00840C07"/>
    <w:rsid w:val="008416F4"/>
    <w:rsid w:val="0084188A"/>
    <w:rsid w:val="008418BD"/>
    <w:rsid w:val="00841DD1"/>
    <w:rsid w:val="00842E87"/>
    <w:rsid w:val="00842FD6"/>
    <w:rsid w:val="00843758"/>
    <w:rsid w:val="00843C70"/>
    <w:rsid w:val="00843D49"/>
    <w:rsid w:val="0084406D"/>
    <w:rsid w:val="0084486D"/>
    <w:rsid w:val="0084599F"/>
    <w:rsid w:val="00845E78"/>
    <w:rsid w:val="008462ED"/>
    <w:rsid w:val="008463B9"/>
    <w:rsid w:val="00846A45"/>
    <w:rsid w:val="00847114"/>
    <w:rsid w:val="008472ED"/>
    <w:rsid w:val="0084760A"/>
    <w:rsid w:val="00847676"/>
    <w:rsid w:val="0085014C"/>
    <w:rsid w:val="008501CF"/>
    <w:rsid w:val="008505C1"/>
    <w:rsid w:val="0085083F"/>
    <w:rsid w:val="00850947"/>
    <w:rsid w:val="00850BDE"/>
    <w:rsid w:val="00850EFD"/>
    <w:rsid w:val="0085107A"/>
    <w:rsid w:val="00851336"/>
    <w:rsid w:val="0085192B"/>
    <w:rsid w:val="00851DC6"/>
    <w:rsid w:val="00851E90"/>
    <w:rsid w:val="008521B5"/>
    <w:rsid w:val="008524AE"/>
    <w:rsid w:val="0085291E"/>
    <w:rsid w:val="00852B18"/>
    <w:rsid w:val="00852F86"/>
    <w:rsid w:val="00853EDC"/>
    <w:rsid w:val="0085432E"/>
    <w:rsid w:val="0085554C"/>
    <w:rsid w:val="00855722"/>
    <w:rsid w:val="0085575E"/>
    <w:rsid w:val="008560E4"/>
    <w:rsid w:val="008560F2"/>
    <w:rsid w:val="00856480"/>
    <w:rsid w:val="00856555"/>
    <w:rsid w:val="0085673A"/>
    <w:rsid w:val="00856792"/>
    <w:rsid w:val="008570DB"/>
    <w:rsid w:val="00857694"/>
    <w:rsid w:val="00857E14"/>
    <w:rsid w:val="00857FF7"/>
    <w:rsid w:val="00860F3D"/>
    <w:rsid w:val="008611E1"/>
    <w:rsid w:val="00861214"/>
    <w:rsid w:val="00861761"/>
    <w:rsid w:val="008621F7"/>
    <w:rsid w:val="00862753"/>
    <w:rsid w:val="00862F7A"/>
    <w:rsid w:val="00862F82"/>
    <w:rsid w:val="00863170"/>
    <w:rsid w:val="008631DC"/>
    <w:rsid w:val="00863256"/>
    <w:rsid w:val="008635C5"/>
    <w:rsid w:val="00864143"/>
    <w:rsid w:val="008646D7"/>
    <w:rsid w:val="00864BED"/>
    <w:rsid w:val="008651ED"/>
    <w:rsid w:val="008652C6"/>
    <w:rsid w:val="008652F2"/>
    <w:rsid w:val="0086591F"/>
    <w:rsid w:val="00865958"/>
    <w:rsid w:val="00865C32"/>
    <w:rsid w:val="00865C9C"/>
    <w:rsid w:val="008660CE"/>
    <w:rsid w:val="00866239"/>
    <w:rsid w:val="0086670F"/>
    <w:rsid w:val="00866AB4"/>
    <w:rsid w:val="00866CA8"/>
    <w:rsid w:val="00866FE3"/>
    <w:rsid w:val="0086729D"/>
    <w:rsid w:val="008676CD"/>
    <w:rsid w:val="00867EB8"/>
    <w:rsid w:val="0087085A"/>
    <w:rsid w:val="00870AAC"/>
    <w:rsid w:val="00870D91"/>
    <w:rsid w:val="00871654"/>
    <w:rsid w:val="00872140"/>
    <w:rsid w:val="00872467"/>
    <w:rsid w:val="008733CC"/>
    <w:rsid w:val="00873C0C"/>
    <w:rsid w:val="008745AE"/>
    <w:rsid w:val="00874EF2"/>
    <w:rsid w:val="0087507E"/>
    <w:rsid w:val="0087539F"/>
    <w:rsid w:val="008756F9"/>
    <w:rsid w:val="00875E6D"/>
    <w:rsid w:val="008761B9"/>
    <w:rsid w:val="00876857"/>
    <w:rsid w:val="00876DE5"/>
    <w:rsid w:val="00876E53"/>
    <w:rsid w:val="00876F69"/>
    <w:rsid w:val="008801A5"/>
    <w:rsid w:val="008802C1"/>
    <w:rsid w:val="00880C76"/>
    <w:rsid w:val="00881098"/>
    <w:rsid w:val="00881698"/>
    <w:rsid w:val="00881902"/>
    <w:rsid w:val="00882065"/>
    <w:rsid w:val="00882564"/>
    <w:rsid w:val="00882647"/>
    <w:rsid w:val="00882711"/>
    <w:rsid w:val="00882BF3"/>
    <w:rsid w:val="00882F58"/>
    <w:rsid w:val="0088357E"/>
    <w:rsid w:val="00883AF6"/>
    <w:rsid w:val="00883C66"/>
    <w:rsid w:val="00883EC4"/>
    <w:rsid w:val="00884653"/>
    <w:rsid w:val="00884AFD"/>
    <w:rsid w:val="00884E8D"/>
    <w:rsid w:val="00884EB3"/>
    <w:rsid w:val="00884F0F"/>
    <w:rsid w:val="00885378"/>
    <w:rsid w:val="00885A41"/>
    <w:rsid w:val="00885C4F"/>
    <w:rsid w:val="008864CC"/>
    <w:rsid w:val="0088653C"/>
    <w:rsid w:val="008869D2"/>
    <w:rsid w:val="00887063"/>
    <w:rsid w:val="008871DE"/>
    <w:rsid w:val="00887692"/>
    <w:rsid w:val="00887A32"/>
    <w:rsid w:val="00887B1E"/>
    <w:rsid w:val="00890435"/>
    <w:rsid w:val="008905F7"/>
    <w:rsid w:val="008906E4"/>
    <w:rsid w:val="00890D7C"/>
    <w:rsid w:val="00890EF0"/>
    <w:rsid w:val="008910A0"/>
    <w:rsid w:val="008914A7"/>
    <w:rsid w:val="00891B6F"/>
    <w:rsid w:val="00892792"/>
    <w:rsid w:val="00892903"/>
    <w:rsid w:val="00893976"/>
    <w:rsid w:val="00893ACA"/>
    <w:rsid w:val="00893D19"/>
    <w:rsid w:val="00894129"/>
    <w:rsid w:val="008943C8"/>
    <w:rsid w:val="0089473F"/>
    <w:rsid w:val="00894A32"/>
    <w:rsid w:val="00894C52"/>
    <w:rsid w:val="008950E3"/>
    <w:rsid w:val="00895676"/>
    <w:rsid w:val="00895756"/>
    <w:rsid w:val="00895876"/>
    <w:rsid w:val="00895DA1"/>
    <w:rsid w:val="008967EB"/>
    <w:rsid w:val="008968F6"/>
    <w:rsid w:val="00896928"/>
    <w:rsid w:val="008969BA"/>
    <w:rsid w:val="00896B7E"/>
    <w:rsid w:val="00896D1F"/>
    <w:rsid w:val="00896EE7"/>
    <w:rsid w:val="00897257"/>
    <w:rsid w:val="00897D26"/>
    <w:rsid w:val="008A183F"/>
    <w:rsid w:val="008A19AD"/>
    <w:rsid w:val="008A269E"/>
    <w:rsid w:val="008A3035"/>
    <w:rsid w:val="008A37B7"/>
    <w:rsid w:val="008A37D0"/>
    <w:rsid w:val="008A410F"/>
    <w:rsid w:val="008A47A4"/>
    <w:rsid w:val="008A47F7"/>
    <w:rsid w:val="008A59A9"/>
    <w:rsid w:val="008A610D"/>
    <w:rsid w:val="008A6444"/>
    <w:rsid w:val="008A6F3C"/>
    <w:rsid w:val="008A766B"/>
    <w:rsid w:val="008A7910"/>
    <w:rsid w:val="008A7F4B"/>
    <w:rsid w:val="008B0197"/>
    <w:rsid w:val="008B1121"/>
    <w:rsid w:val="008B13E0"/>
    <w:rsid w:val="008B152A"/>
    <w:rsid w:val="008B1641"/>
    <w:rsid w:val="008B197B"/>
    <w:rsid w:val="008B1B5F"/>
    <w:rsid w:val="008B2276"/>
    <w:rsid w:val="008B26CB"/>
    <w:rsid w:val="008B2F7E"/>
    <w:rsid w:val="008B4001"/>
    <w:rsid w:val="008B483E"/>
    <w:rsid w:val="008B4954"/>
    <w:rsid w:val="008B4A25"/>
    <w:rsid w:val="008B4AE4"/>
    <w:rsid w:val="008B5686"/>
    <w:rsid w:val="008B5951"/>
    <w:rsid w:val="008B6598"/>
    <w:rsid w:val="008B6778"/>
    <w:rsid w:val="008B67F2"/>
    <w:rsid w:val="008B7228"/>
    <w:rsid w:val="008B7516"/>
    <w:rsid w:val="008B7B39"/>
    <w:rsid w:val="008B7DED"/>
    <w:rsid w:val="008B7FF9"/>
    <w:rsid w:val="008C06D9"/>
    <w:rsid w:val="008C08A8"/>
    <w:rsid w:val="008C0D18"/>
    <w:rsid w:val="008C0E6A"/>
    <w:rsid w:val="008C1006"/>
    <w:rsid w:val="008C2B76"/>
    <w:rsid w:val="008C3468"/>
    <w:rsid w:val="008C3CC8"/>
    <w:rsid w:val="008C410D"/>
    <w:rsid w:val="008C4594"/>
    <w:rsid w:val="008C50CC"/>
    <w:rsid w:val="008C5415"/>
    <w:rsid w:val="008C5690"/>
    <w:rsid w:val="008C61CF"/>
    <w:rsid w:val="008C6AE3"/>
    <w:rsid w:val="008C6CE6"/>
    <w:rsid w:val="008C72FE"/>
    <w:rsid w:val="008C7913"/>
    <w:rsid w:val="008C7A8C"/>
    <w:rsid w:val="008C7FC2"/>
    <w:rsid w:val="008D046F"/>
    <w:rsid w:val="008D070C"/>
    <w:rsid w:val="008D0E50"/>
    <w:rsid w:val="008D0E6A"/>
    <w:rsid w:val="008D11FA"/>
    <w:rsid w:val="008D1427"/>
    <w:rsid w:val="008D497D"/>
    <w:rsid w:val="008D5107"/>
    <w:rsid w:val="008D56B7"/>
    <w:rsid w:val="008D5B98"/>
    <w:rsid w:val="008D5BCA"/>
    <w:rsid w:val="008D601E"/>
    <w:rsid w:val="008D6CFA"/>
    <w:rsid w:val="008D70B1"/>
    <w:rsid w:val="008D7265"/>
    <w:rsid w:val="008D7AF8"/>
    <w:rsid w:val="008D7EBB"/>
    <w:rsid w:val="008E002F"/>
    <w:rsid w:val="008E0469"/>
    <w:rsid w:val="008E09D9"/>
    <w:rsid w:val="008E0A5B"/>
    <w:rsid w:val="008E1663"/>
    <w:rsid w:val="008E16E1"/>
    <w:rsid w:val="008E18CF"/>
    <w:rsid w:val="008E18DE"/>
    <w:rsid w:val="008E1CFF"/>
    <w:rsid w:val="008E23D1"/>
    <w:rsid w:val="008E283B"/>
    <w:rsid w:val="008E2E5D"/>
    <w:rsid w:val="008E3480"/>
    <w:rsid w:val="008E3864"/>
    <w:rsid w:val="008E3C21"/>
    <w:rsid w:val="008E3EC8"/>
    <w:rsid w:val="008E406F"/>
    <w:rsid w:val="008E44C7"/>
    <w:rsid w:val="008E4BEE"/>
    <w:rsid w:val="008E4D0C"/>
    <w:rsid w:val="008E55BC"/>
    <w:rsid w:val="008E5A8A"/>
    <w:rsid w:val="008E611E"/>
    <w:rsid w:val="008E61D2"/>
    <w:rsid w:val="008E6512"/>
    <w:rsid w:val="008E749A"/>
    <w:rsid w:val="008E74B1"/>
    <w:rsid w:val="008E7913"/>
    <w:rsid w:val="008E79BB"/>
    <w:rsid w:val="008F0C27"/>
    <w:rsid w:val="008F0DA9"/>
    <w:rsid w:val="008F0DCC"/>
    <w:rsid w:val="008F0F1F"/>
    <w:rsid w:val="008F134E"/>
    <w:rsid w:val="008F1BE7"/>
    <w:rsid w:val="008F1CC8"/>
    <w:rsid w:val="008F2162"/>
    <w:rsid w:val="008F2287"/>
    <w:rsid w:val="008F2E66"/>
    <w:rsid w:val="008F2F09"/>
    <w:rsid w:val="008F3006"/>
    <w:rsid w:val="008F35E9"/>
    <w:rsid w:val="008F3617"/>
    <w:rsid w:val="008F37AA"/>
    <w:rsid w:val="008F3A92"/>
    <w:rsid w:val="008F4754"/>
    <w:rsid w:val="008F4C18"/>
    <w:rsid w:val="008F5A63"/>
    <w:rsid w:val="008F5BC3"/>
    <w:rsid w:val="008F5E6E"/>
    <w:rsid w:val="008F5FA2"/>
    <w:rsid w:val="008F6125"/>
    <w:rsid w:val="008F72E2"/>
    <w:rsid w:val="008F75AE"/>
    <w:rsid w:val="008F768D"/>
    <w:rsid w:val="00900A9A"/>
    <w:rsid w:val="00900FB7"/>
    <w:rsid w:val="0090183F"/>
    <w:rsid w:val="00901A00"/>
    <w:rsid w:val="00901B16"/>
    <w:rsid w:val="00901B92"/>
    <w:rsid w:val="00901BDC"/>
    <w:rsid w:val="00902E55"/>
    <w:rsid w:val="00902E7C"/>
    <w:rsid w:val="00903248"/>
    <w:rsid w:val="0090333E"/>
    <w:rsid w:val="00903D16"/>
    <w:rsid w:val="00904954"/>
    <w:rsid w:val="00904CD9"/>
    <w:rsid w:val="009056BC"/>
    <w:rsid w:val="00905A3F"/>
    <w:rsid w:val="009067A1"/>
    <w:rsid w:val="00906FB4"/>
    <w:rsid w:val="00907398"/>
    <w:rsid w:val="00907469"/>
    <w:rsid w:val="0090792D"/>
    <w:rsid w:val="00907D98"/>
    <w:rsid w:val="00910462"/>
    <w:rsid w:val="00910E99"/>
    <w:rsid w:val="00910F00"/>
    <w:rsid w:val="00911225"/>
    <w:rsid w:val="00911398"/>
    <w:rsid w:val="009115DF"/>
    <w:rsid w:val="00912058"/>
    <w:rsid w:val="009122D7"/>
    <w:rsid w:val="00912850"/>
    <w:rsid w:val="00912864"/>
    <w:rsid w:val="00912E0F"/>
    <w:rsid w:val="00913279"/>
    <w:rsid w:val="009132E7"/>
    <w:rsid w:val="009138E3"/>
    <w:rsid w:val="00913F2A"/>
    <w:rsid w:val="00914175"/>
    <w:rsid w:val="009143C5"/>
    <w:rsid w:val="009151ED"/>
    <w:rsid w:val="00915319"/>
    <w:rsid w:val="00915BC4"/>
    <w:rsid w:val="0091639A"/>
    <w:rsid w:val="00916AC9"/>
    <w:rsid w:val="00916B56"/>
    <w:rsid w:val="00916DB0"/>
    <w:rsid w:val="00916F81"/>
    <w:rsid w:val="00917A64"/>
    <w:rsid w:val="00917D98"/>
    <w:rsid w:val="00920176"/>
    <w:rsid w:val="00920239"/>
    <w:rsid w:val="0092116A"/>
    <w:rsid w:val="00921889"/>
    <w:rsid w:val="00921ACA"/>
    <w:rsid w:val="00921BC5"/>
    <w:rsid w:val="009224E0"/>
    <w:rsid w:val="009226B8"/>
    <w:rsid w:val="009228B2"/>
    <w:rsid w:val="009232DC"/>
    <w:rsid w:val="009234CF"/>
    <w:rsid w:val="00923830"/>
    <w:rsid w:val="00924264"/>
    <w:rsid w:val="00924B3E"/>
    <w:rsid w:val="00924BBE"/>
    <w:rsid w:val="00924E4F"/>
    <w:rsid w:val="009252B6"/>
    <w:rsid w:val="009252D7"/>
    <w:rsid w:val="00925978"/>
    <w:rsid w:val="00926436"/>
    <w:rsid w:val="00926476"/>
    <w:rsid w:val="009264FF"/>
    <w:rsid w:val="009266A2"/>
    <w:rsid w:val="00926777"/>
    <w:rsid w:val="00926807"/>
    <w:rsid w:val="00927368"/>
    <w:rsid w:val="009275D3"/>
    <w:rsid w:val="0092789D"/>
    <w:rsid w:val="009279CD"/>
    <w:rsid w:val="00927A76"/>
    <w:rsid w:val="00927E0E"/>
    <w:rsid w:val="0093065C"/>
    <w:rsid w:val="0093099E"/>
    <w:rsid w:val="00930A08"/>
    <w:rsid w:val="009310C1"/>
    <w:rsid w:val="00932B91"/>
    <w:rsid w:val="00933984"/>
    <w:rsid w:val="009339EB"/>
    <w:rsid w:val="00934071"/>
    <w:rsid w:val="00934143"/>
    <w:rsid w:val="0093430E"/>
    <w:rsid w:val="0093432C"/>
    <w:rsid w:val="0093449E"/>
    <w:rsid w:val="0093465B"/>
    <w:rsid w:val="00934D2B"/>
    <w:rsid w:val="00934D49"/>
    <w:rsid w:val="00934F68"/>
    <w:rsid w:val="009353D9"/>
    <w:rsid w:val="0093559A"/>
    <w:rsid w:val="00935A0C"/>
    <w:rsid w:val="00936201"/>
    <w:rsid w:val="00936386"/>
    <w:rsid w:val="0093646A"/>
    <w:rsid w:val="0093671D"/>
    <w:rsid w:val="00936A8F"/>
    <w:rsid w:val="00936EB8"/>
    <w:rsid w:val="00936F35"/>
    <w:rsid w:val="00937209"/>
    <w:rsid w:val="009373F5"/>
    <w:rsid w:val="00937534"/>
    <w:rsid w:val="009376D0"/>
    <w:rsid w:val="009377CE"/>
    <w:rsid w:val="00937C38"/>
    <w:rsid w:val="0094081F"/>
    <w:rsid w:val="00940A46"/>
    <w:rsid w:val="00941169"/>
    <w:rsid w:val="00941381"/>
    <w:rsid w:val="00941707"/>
    <w:rsid w:val="0094215C"/>
    <w:rsid w:val="00942666"/>
    <w:rsid w:val="00943779"/>
    <w:rsid w:val="009439D9"/>
    <w:rsid w:val="00943A1A"/>
    <w:rsid w:val="00943E83"/>
    <w:rsid w:val="00944607"/>
    <w:rsid w:val="00945362"/>
    <w:rsid w:val="00945866"/>
    <w:rsid w:val="00945A01"/>
    <w:rsid w:val="00945A1D"/>
    <w:rsid w:val="009462F8"/>
    <w:rsid w:val="0094634C"/>
    <w:rsid w:val="009469B1"/>
    <w:rsid w:val="00946FC5"/>
    <w:rsid w:val="00947138"/>
    <w:rsid w:val="00947341"/>
    <w:rsid w:val="00947E6B"/>
    <w:rsid w:val="009505F8"/>
    <w:rsid w:val="0095144D"/>
    <w:rsid w:val="0095161A"/>
    <w:rsid w:val="009518E0"/>
    <w:rsid w:val="00951957"/>
    <w:rsid w:val="00951A94"/>
    <w:rsid w:val="0095307F"/>
    <w:rsid w:val="00953F7C"/>
    <w:rsid w:val="009541A4"/>
    <w:rsid w:val="00954416"/>
    <w:rsid w:val="00954A5B"/>
    <w:rsid w:val="00954E84"/>
    <w:rsid w:val="009550C8"/>
    <w:rsid w:val="00955653"/>
    <w:rsid w:val="00956152"/>
    <w:rsid w:val="00957123"/>
    <w:rsid w:val="00957491"/>
    <w:rsid w:val="009574A7"/>
    <w:rsid w:val="00957541"/>
    <w:rsid w:val="00957B30"/>
    <w:rsid w:val="00957EBA"/>
    <w:rsid w:val="009610DE"/>
    <w:rsid w:val="00961319"/>
    <w:rsid w:val="009614E3"/>
    <w:rsid w:val="00961C24"/>
    <w:rsid w:val="00961E62"/>
    <w:rsid w:val="00961EDD"/>
    <w:rsid w:val="00961FF7"/>
    <w:rsid w:val="0096206B"/>
    <w:rsid w:val="009620FB"/>
    <w:rsid w:val="00962177"/>
    <w:rsid w:val="009626DB"/>
    <w:rsid w:val="00962791"/>
    <w:rsid w:val="00962C23"/>
    <w:rsid w:val="00962FDE"/>
    <w:rsid w:val="00962FE6"/>
    <w:rsid w:val="00963040"/>
    <w:rsid w:val="009636C3"/>
    <w:rsid w:val="00963FF9"/>
    <w:rsid w:val="0096411D"/>
    <w:rsid w:val="00964368"/>
    <w:rsid w:val="009648C0"/>
    <w:rsid w:val="00964943"/>
    <w:rsid w:val="00964B72"/>
    <w:rsid w:val="00964D12"/>
    <w:rsid w:val="00964EF5"/>
    <w:rsid w:val="00965494"/>
    <w:rsid w:val="00965550"/>
    <w:rsid w:val="00965A4D"/>
    <w:rsid w:val="00965CD7"/>
    <w:rsid w:val="00965D44"/>
    <w:rsid w:val="009666A0"/>
    <w:rsid w:val="00966AD5"/>
    <w:rsid w:val="00966C66"/>
    <w:rsid w:val="00967016"/>
    <w:rsid w:val="009673CB"/>
    <w:rsid w:val="00967905"/>
    <w:rsid w:val="00967B4F"/>
    <w:rsid w:val="00967C5A"/>
    <w:rsid w:val="00967C98"/>
    <w:rsid w:val="00967D17"/>
    <w:rsid w:val="009701B3"/>
    <w:rsid w:val="0097065B"/>
    <w:rsid w:val="00970AFC"/>
    <w:rsid w:val="00970E8F"/>
    <w:rsid w:val="00971504"/>
    <w:rsid w:val="0097195A"/>
    <w:rsid w:val="00971AB6"/>
    <w:rsid w:val="00971D5F"/>
    <w:rsid w:val="0097215B"/>
    <w:rsid w:val="00972D06"/>
    <w:rsid w:val="00973568"/>
    <w:rsid w:val="00974352"/>
    <w:rsid w:val="0097450D"/>
    <w:rsid w:val="00975533"/>
    <w:rsid w:val="009760F0"/>
    <w:rsid w:val="009772A1"/>
    <w:rsid w:val="0097740F"/>
    <w:rsid w:val="009778FB"/>
    <w:rsid w:val="009779E0"/>
    <w:rsid w:val="00977BFA"/>
    <w:rsid w:val="00977C6B"/>
    <w:rsid w:val="00977E05"/>
    <w:rsid w:val="00977F82"/>
    <w:rsid w:val="009807A8"/>
    <w:rsid w:val="009813B2"/>
    <w:rsid w:val="0098156B"/>
    <w:rsid w:val="009817C3"/>
    <w:rsid w:val="00981ABB"/>
    <w:rsid w:val="00981CBB"/>
    <w:rsid w:val="00981FDA"/>
    <w:rsid w:val="00981FF4"/>
    <w:rsid w:val="0098201A"/>
    <w:rsid w:val="00982296"/>
    <w:rsid w:val="009822C8"/>
    <w:rsid w:val="00982317"/>
    <w:rsid w:val="00982D7E"/>
    <w:rsid w:val="00982E9F"/>
    <w:rsid w:val="009833CA"/>
    <w:rsid w:val="00983A1C"/>
    <w:rsid w:val="00983AF5"/>
    <w:rsid w:val="00983C9B"/>
    <w:rsid w:val="009845C6"/>
    <w:rsid w:val="009847AE"/>
    <w:rsid w:val="00984CCE"/>
    <w:rsid w:val="00984D62"/>
    <w:rsid w:val="00984F08"/>
    <w:rsid w:val="00985200"/>
    <w:rsid w:val="0098536C"/>
    <w:rsid w:val="009867AE"/>
    <w:rsid w:val="0098691E"/>
    <w:rsid w:val="0098738D"/>
    <w:rsid w:val="00987D87"/>
    <w:rsid w:val="00987ECF"/>
    <w:rsid w:val="00990293"/>
    <w:rsid w:val="00990A3F"/>
    <w:rsid w:val="009911BD"/>
    <w:rsid w:val="00991655"/>
    <w:rsid w:val="00991B7A"/>
    <w:rsid w:val="0099206B"/>
    <w:rsid w:val="0099215E"/>
    <w:rsid w:val="00992CB0"/>
    <w:rsid w:val="00993431"/>
    <w:rsid w:val="00993523"/>
    <w:rsid w:val="00993607"/>
    <w:rsid w:val="00994CA4"/>
    <w:rsid w:val="0099535E"/>
    <w:rsid w:val="0099580F"/>
    <w:rsid w:val="00995851"/>
    <w:rsid w:val="00995CFD"/>
    <w:rsid w:val="00996FF1"/>
    <w:rsid w:val="00997558"/>
    <w:rsid w:val="00997BD6"/>
    <w:rsid w:val="00997F2F"/>
    <w:rsid w:val="009A095B"/>
    <w:rsid w:val="009A0BAA"/>
    <w:rsid w:val="009A1090"/>
    <w:rsid w:val="009A1310"/>
    <w:rsid w:val="009A1680"/>
    <w:rsid w:val="009A1951"/>
    <w:rsid w:val="009A1AE9"/>
    <w:rsid w:val="009A1BC7"/>
    <w:rsid w:val="009A1CB5"/>
    <w:rsid w:val="009A2117"/>
    <w:rsid w:val="009A219E"/>
    <w:rsid w:val="009A23E3"/>
    <w:rsid w:val="009A25E8"/>
    <w:rsid w:val="009A2881"/>
    <w:rsid w:val="009A2A5B"/>
    <w:rsid w:val="009A3378"/>
    <w:rsid w:val="009A3D72"/>
    <w:rsid w:val="009A4352"/>
    <w:rsid w:val="009A449E"/>
    <w:rsid w:val="009A45D4"/>
    <w:rsid w:val="009A46F1"/>
    <w:rsid w:val="009A474E"/>
    <w:rsid w:val="009A4E33"/>
    <w:rsid w:val="009A53D5"/>
    <w:rsid w:val="009A55B3"/>
    <w:rsid w:val="009A598D"/>
    <w:rsid w:val="009A5EF0"/>
    <w:rsid w:val="009A657F"/>
    <w:rsid w:val="009A684A"/>
    <w:rsid w:val="009A6B22"/>
    <w:rsid w:val="009A717F"/>
    <w:rsid w:val="009A72CB"/>
    <w:rsid w:val="009A7BC9"/>
    <w:rsid w:val="009A7FBB"/>
    <w:rsid w:val="009B013B"/>
    <w:rsid w:val="009B04D0"/>
    <w:rsid w:val="009B0634"/>
    <w:rsid w:val="009B08BA"/>
    <w:rsid w:val="009B0945"/>
    <w:rsid w:val="009B0ACC"/>
    <w:rsid w:val="009B1403"/>
    <w:rsid w:val="009B1676"/>
    <w:rsid w:val="009B1C98"/>
    <w:rsid w:val="009B1D5D"/>
    <w:rsid w:val="009B203C"/>
    <w:rsid w:val="009B217B"/>
    <w:rsid w:val="009B2419"/>
    <w:rsid w:val="009B27CE"/>
    <w:rsid w:val="009B2EAF"/>
    <w:rsid w:val="009B380F"/>
    <w:rsid w:val="009B3A20"/>
    <w:rsid w:val="009B4133"/>
    <w:rsid w:val="009B423C"/>
    <w:rsid w:val="009B4689"/>
    <w:rsid w:val="009B4A57"/>
    <w:rsid w:val="009B4C0F"/>
    <w:rsid w:val="009B4CCE"/>
    <w:rsid w:val="009B53DD"/>
    <w:rsid w:val="009B7296"/>
    <w:rsid w:val="009B7470"/>
    <w:rsid w:val="009C02AC"/>
    <w:rsid w:val="009C047A"/>
    <w:rsid w:val="009C0CB2"/>
    <w:rsid w:val="009C13C0"/>
    <w:rsid w:val="009C16CE"/>
    <w:rsid w:val="009C1E71"/>
    <w:rsid w:val="009C21E8"/>
    <w:rsid w:val="009C241F"/>
    <w:rsid w:val="009C2B07"/>
    <w:rsid w:val="009C313F"/>
    <w:rsid w:val="009C384E"/>
    <w:rsid w:val="009C3D93"/>
    <w:rsid w:val="009C427C"/>
    <w:rsid w:val="009C45CB"/>
    <w:rsid w:val="009C48E1"/>
    <w:rsid w:val="009C4B70"/>
    <w:rsid w:val="009C5459"/>
    <w:rsid w:val="009C557E"/>
    <w:rsid w:val="009C5615"/>
    <w:rsid w:val="009C5738"/>
    <w:rsid w:val="009C5AD1"/>
    <w:rsid w:val="009C5DC8"/>
    <w:rsid w:val="009C61E9"/>
    <w:rsid w:val="009C63A3"/>
    <w:rsid w:val="009C63D2"/>
    <w:rsid w:val="009C64EA"/>
    <w:rsid w:val="009C673B"/>
    <w:rsid w:val="009C7333"/>
    <w:rsid w:val="009C7487"/>
    <w:rsid w:val="009C7734"/>
    <w:rsid w:val="009C7C7D"/>
    <w:rsid w:val="009C7F6E"/>
    <w:rsid w:val="009D0A29"/>
    <w:rsid w:val="009D0A6E"/>
    <w:rsid w:val="009D0BE6"/>
    <w:rsid w:val="009D0C23"/>
    <w:rsid w:val="009D107C"/>
    <w:rsid w:val="009D1392"/>
    <w:rsid w:val="009D1615"/>
    <w:rsid w:val="009D179D"/>
    <w:rsid w:val="009D1873"/>
    <w:rsid w:val="009D1B9D"/>
    <w:rsid w:val="009D1F3F"/>
    <w:rsid w:val="009D202E"/>
    <w:rsid w:val="009D20A7"/>
    <w:rsid w:val="009D224F"/>
    <w:rsid w:val="009D25CE"/>
    <w:rsid w:val="009D25D8"/>
    <w:rsid w:val="009D38DF"/>
    <w:rsid w:val="009D42ED"/>
    <w:rsid w:val="009D47CD"/>
    <w:rsid w:val="009D4C67"/>
    <w:rsid w:val="009D4EA1"/>
    <w:rsid w:val="009D4EFF"/>
    <w:rsid w:val="009D4F2D"/>
    <w:rsid w:val="009D503B"/>
    <w:rsid w:val="009D5505"/>
    <w:rsid w:val="009D5538"/>
    <w:rsid w:val="009D6074"/>
    <w:rsid w:val="009D6A33"/>
    <w:rsid w:val="009D6F95"/>
    <w:rsid w:val="009D71AC"/>
    <w:rsid w:val="009D737E"/>
    <w:rsid w:val="009D7509"/>
    <w:rsid w:val="009D794B"/>
    <w:rsid w:val="009D7DC1"/>
    <w:rsid w:val="009E0120"/>
    <w:rsid w:val="009E02D5"/>
    <w:rsid w:val="009E06B1"/>
    <w:rsid w:val="009E0788"/>
    <w:rsid w:val="009E07AC"/>
    <w:rsid w:val="009E16CA"/>
    <w:rsid w:val="009E18D2"/>
    <w:rsid w:val="009E1B3E"/>
    <w:rsid w:val="009E1CA7"/>
    <w:rsid w:val="009E1F12"/>
    <w:rsid w:val="009E228A"/>
    <w:rsid w:val="009E26A2"/>
    <w:rsid w:val="009E270E"/>
    <w:rsid w:val="009E2883"/>
    <w:rsid w:val="009E2F6E"/>
    <w:rsid w:val="009E32BA"/>
    <w:rsid w:val="009E33D6"/>
    <w:rsid w:val="009E383A"/>
    <w:rsid w:val="009E398B"/>
    <w:rsid w:val="009E3AFC"/>
    <w:rsid w:val="009E3F3E"/>
    <w:rsid w:val="009E403E"/>
    <w:rsid w:val="009E41DA"/>
    <w:rsid w:val="009E488F"/>
    <w:rsid w:val="009E4E24"/>
    <w:rsid w:val="009E53E2"/>
    <w:rsid w:val="009E6070"/>
    <w:rsid w:val="009E6A7C"/>
    <w:rsid w:val="009E6B59"/>
    <w:rsid w:val="009E6D65"/>
    <w:rsid w:val="009E6DE0"/>
    <w:rsid w:val="009E6E65"/>
    <w:rsid w:val="009E707E"/>
    <w:rsid w:val="009E7BE4"/>
    <w:rsid w:val="009E7CAD"/>
    <w:rsid w:val="009F016A"/>
    <w:rsid w:val="009F0355"/>
    <w:rsid w:val="009F055C"/>
    <w:rsid w:val="009F05F5"/>
    <w:rsid w:val="009F1FB6"/>
    <w:rsid w:val="009F21A9"/>
    <w:rsid w:val="009F24AD"/>
    <w:rsid w:val="009F25F7"/>
    <w:rsid w:val="009F2BC9"/>
    <w:rsid w:val="009F2E73"/>
    <w:rsid w:val="009F2EE5"/>
    <w:rsid w:val="009F2F3E"/>
    <w:rsid w:val="009F31A1"/>
    <w:rsid w:val="009F3420"/>
    <w:rsid w:val="009F35A5"/>
    <w:rsid w:val="009F3859"/>
    <w:rsid w:val="009F38BC"/>
    <w:rsid w:val="009F3D54"/>
    <w:rsid w:val="009F44E4"/>
    <w:rsid w:val="009F529B"/>
    <w:rsid w:val="009F5FE9"/>
    <w:rsid w:val="009F6423"/>
    <w:rsid w:val="009F65B9"/>
    <w:rsid w:val="009F77FB"/>
    <w:rsid w:val="009F7DE3"/>
    <w:rsid w:val="009F7E9B"/>
    <w:rsid w:val="009F7FF7"/>
    <w:rsid w:val="00A001B1"/>
    <w:rsid w:val="00A003CD"/>
    <w:rsid w:val="00A004EE"/>
    <w:rsid w:val="00A00CE3"/>
    <w:rsid w:val="00A00F15"/>
    <w:rsid w:val="00A012CC"/>
    <w:rsid w:val="00A0136E"/>
    <w:rsid w:val="00A013FE"/>
    <w:rsid w:val="00A0156C"/>
    <w:rsid w:val="00A01EB4"/>
    <w:rsid w:val="00A01ECF"/>
    <w:rsid w:val="00A01F22"/>
    <w:rsid w:val="00A02532"/>
    <w:rsid w:val="00A027A3"/>
    <w:rsid w:val="00A02D10"/>
    <w:rsid w:val="00A02D1E"/>
    <w:rsid w:val="00A02DC1"/>
    <w:rsid w:val="00A031CF"/>
    <w:rsid w:val="00A049ED"/>
    <w:rsid w:val="00A04A19"/>
    <w:rsid w:val="00A04CC1"/>
    <w:rsid w:val="00A0522E"/>
    <w:rsid w:val="00A05871"/>
    <w:rsid w:val="00A05C53"/>
    <w:rsid w:val="00A05D89"/>
    <w:rsid w:val="00A06149"/>
    <w:rsid w:val="00A064E4"/>
    <w:rsid w:val="00A065C6"/>
    <w:rsid w:val="00A0678F"/>
    <w:rsid w:val="00A068D7"/>
    <w:rsid w:val="00A06AFD"/>
    <w:rsid w:val="00A06C92"/>
    <w:rsid w:val="00A07620"/>
    <w:rsid w:val="00A078FF"/>
    <w:rsid w:val="00A0793E"/>
    <w:rsid w:val="00A07CDF"/>
    <w:rsid w:val="00A07EF3"/>
    <w:rsid w:val="00A101A6"/>
    <w:rsid w:val="00A10430"/>
    <w:rsid w:val="00A10555"/>
    <w:rsid w:val="00A10737"/>
    <w:rsid w:val="00A11039"/>
    <w:rsid w:val="00A116D4"/>
    <w:rsid w:val="00A11A5C"/>
    <w:rsid w:val="00A11C64"/>
    <w:rsid w:val="00A128A0"/>
    <w:rsid w:val="00A12A3E"/>
    <w:rsid w:val="00A13326"/>
    <w:rsid w:val="00A13554"/>
    <w:rsid w:val="00A1355E"/>
    <w:rsid w:val="00A1381D"/>
    <w:rsid w:val="00A13E4F"/>
    <w:rsid w:val="00A14105"/>
    <w:rsid w:val="00A145FD"/>
    <w:rsid w:val="00A14A34"/>
    <w:rsid w:val="00A14AE7"/>
    <w:rsid w:val="00A14D4E"/>
    <w:rsid w:val="00A15496"/>
    <w:rsid w:val="00A159A2"/>
    <w:rsid w:val="00A15B71"/>
    <w:rsid w:val="00A16AEC"/>
    <w:rsid w:val="00A16F10"/>
    <w:rsid w:val="00A17511"/>
    <w:rsid w:val="00A17BD8"/>
    <w:rsid w:val="00A21220"/>
    <w:rsid w:val="00A2132C"/>
    <w:rsid w:val="00A21583"/>
    <w:rsid w:val="00A22002"/>
    <w:rsid w:val="00A22273"/>
    <w:rsid w:val="00A22509"/>
    <w:rsid w:val="00A22C63"/>
    <w:rsid w:val="00A232BC"/>
    <w:rsid w:val="00A239AE"/>
    <w:rsid w:val="00A23AF5"/>
    <w:rsid w:val="00A23BD1"/>
    <w:rsid w:val="00A24058"/>
    <w:rsid w:val="00A24213"/>
    <w:rsid w:val="00A25784"/>
    <w:rsid w:val="00A25AF7"/>
    <w:rsid w:val="00A25CBA"/>
    <w:rsid w:val="00A26566"/>
    <w:rsid w:val="00A26BF4"/>
    <w:rsid w:val="00A26C03"/>
    <w:rsid w:val="00A27FA1"/>
    <w:rsid w:val="00A30ADC"/>
    <w:rsid w:val="00A30FC5"/>
    <w:rsid w:val="00A31245"/>
    <w:rsid w:val="00A319A2"/>
    <w:rsid w:val="00A31B05"/>
    <w:rsid w:val="00A31B26"/>
    <w:rsid w:val="00A31DDA"/>
    <w:rsid w:val="00A3297A"/>
    <w:rsid w:val="00A32F76"/>
    <w:rsid w:val="00A330A2"/>
    <w:rsid w:val="00A33188"/>
    <w:rsid w:val="00A336E2"/>
    <w:rsid w:val="00A3394B"/>
    <w:rsid w:val="00A3394D"/>
    <w:rsid w:val="00A33A0D"/>
    <w:rsid w:val="00A33AEC"/>
    <w:rsid w:val="00A34000"/>
    <w:rsid w:val="00A34034"/>
    <w:rsid w:val="00A3403F"/>
    <w:rsid w:val="00A345ED"/>
    <w:rsid w:val="00A3462A"/>
    <w:rsid w:val="00A3496D"/>
    <w:rsid w:val="00A34DD7"/>
    <w:rsid w:val="00A35CB1"/>
    <w:rsid w:val="00A36205"/>
    <w:rsid w:val="00A36EF8"/>
    <w:rsid w:val="00A36F83"/>
    <w:rsid w:val="00A37488"/>
    <w:rsid w:val="00A374AB"/>
    <w:rsid w:val="00A378D3"/>
    <w:rsid w:val="00A403AF"/>
    <w:rsid w:val="00A40449"/>
    <w:rsid w:val="00A40547"/>
    <w:rsid w:val="00A4091E"/>
    <w:rsid w:val="00A40F43"/>
    <w:rsid w:val="00A41355"/>
    <w:rsid w:val="00A41861"/>
    <w:rsid w:val="00A41B24"/>
    <w:rsid w:val="00A421AB"/>
    <w:rsid w:val="00A4268D"/>
    <w:rsid w:val="00A428BF"/>
    <w:rsid w:val="00A42A03"/>
    <w:rsid w:val="00A42B8A"/>
    <w:rsid w:val="00A4330F"/>
    <w:rsid w:val="00A43712"/>
    <w:rsid w:val="00A4404B"/>
    <w:rsid w:val="00A442D3"/>
    <w:rsid w:val="00A44836"/>
    <w:rsid w:val="00A44C2F"/>
    <w:rsid w:val="00A44FC4"/>
    <w:rsid w:val="00A460E8"/>
    <w:rsid w:val="00A46B63"/>
    <w:rsid w:val="00A46F84"/>
    <w:rsid w:val="00A477EF"/>
    <w:rsid w:val="00A50489"/>
    <w:rsid w:val="00A50588"/>
    <w:rsid w:val="00A5077E"/>
    <w:rsid w:val="00A507B9"/>
    <w:rsid w:val="00A51101"/>
    <w:rsid w:val="00A51577"/>
    <w:rsid w:val="00A51882"/>
    <w:rsid w:val="00A5197F"/>
    <w:rsid w:val="00A51E5E"/>
    <w:rsid w:val="00A51F99"/>
    <w:rsid w:val="00A5203C"/>
    <w:rsid w:val="00A5287D"/>
    <w:rsid w:val="00A52928"/>
    <w:rsid w:val="00A52997"/>
    <w:rsid w:val="00A532B5"/>
    <w:rsid w:val="00A535AB"/>
    <w:rsid w:val="00A53A7A"/>
    <w:rsid w:val="00A54303"/>
    <w:rsid w:val="00A546BB"/>
    <w:rsid w:val="00A548E9"/>
    <w:rsid w:val="00A54F55"/>
    <w:rsid w:val="00A55055"/>
    <w:rsid w:val="00A550FE"/>
    <w:rsid w:val="00A5514F"/>
    <w:rsid w:val="00A554FC"/>
    <w:rsid w:val="00A5561B"/>
    <w:rsid w:val="00A55ACC"/>
    <w:rsid w:val="00A55C61"/>
    <w:rsid w:val="00A55EE8"/>
    <w:rsid w:val="00A55F65"/>
    <w:rsid w:val="00A55FC0"/>
    <w:rsid w:val="00A56003"/>
    <w:rsid w:val="00A566FD"/>
    <w:rsid w:val="00A56AA6"/>
    <w:rsid w:val="00A56D8C"/>
    <w:rsid w:val="00A5713B"/>
    <w:rsid w:val="00A576E5"/>
    <w:rsid w:val="00A57DDF"/>
    <w:rsid w:val="00A57E4A"/>
    <w:rsid w:val="00A60048"/>
    <w:rsid w:val="00A601EF"/>
    <w:rsid w:val="00A605CC"/>
    <w:rsid w:val="00A606F6"/>
    <w:rsid w:val="00A60CE8"/>
    <w:rsid w:val="00A61C0B"/>
    <w:rsid w:val="00A62574"/>
    <w:rsid w:val="00A62EAE"/>
    <w:rsid w:val="00A6322C"/>
    <w:rsid w:val="00A63528"/>
    <w:rsid w:val="00A63C7D"/>
    <w:rsid w:val="00A63FCE"/>
    <w:rsid w:val="00A64686"/>
    <w:rsid w:val="00A64F10"/>
    <w:rsid w:val="00A650B3"/>
    <w:rsid w:val="00A65250"/>
    <w:rsid w:val="00A65982"/>
    <w:rsid w:val="00A66517"/>
    <w:rsid w:val="00A66CC7"/>
    <w:rsid w:val="00A66DB9"/>
    <w:rsid w:val="00A66EBC"/>
    <w:rsid w:val="00A674B4"/>
    <w:rsid w:val="00A6787B"/>
    <w:rsid w:val="00A679E7"/>
    <w:rsid w:val="00A67F13"/>
    <w:rsid w:val="00A70027"/>
    <w:rsid w:val="00A7071A"/>
    <w:rsid w:val="00A70866"/>
    <w:rsid w:val="00A7101A"/>
    <w:rsid w:val="00A7104C"/>
    <w:rsid w:val="00A722C8"/>
    <w:rsid w:val="00A728ED"/>
    <w:rsid w:val="00A72DB9"/>
    <w:rsid w:val="00A7392E"/>
    <w:rsid w:val="00A73CF0"/>
    <w:rsid w:val="00A73D00"/>
    <w:rsid w:val="00A740F6"/>
    <w:rsid w:val="00A7431D"/>
    <w:rsid w:val="00A748F0"/>
    <w:rsid w:val="00A74962"/>
    <w:rsid w:val="00A74AA7"/>
    <w:rsid w:val="00A74B26"/>
    <w:rsid w:val="00A750EE"/>
    <w:rsid w:val="00A7523D"/>
    <w:rsid w:val="00A75263"/>
    <w:rsid w:val="00A75E60"/>
    <w:rsid w:val="00A760A1"/>
    <w:rsid w:val="00A761B4"/>
    <w:rsid w:val="00A762B8"/>
    <w:rsid w:val="00A7636D"/>
    <w:rsid w:val="00A769E8"/>
    <w:rsid w:val="00A76A5B"/>
    <w:rsid w:val="00A7760A"/>
    <w:rsid w:val="00A7782E"/>
    <w:rsid w:val="00A801DE"/>
    <w:rsid w:val="00A809B3"/>
    <w:rsid w:val="00A80C4B"/>
    <w:rsid w:val="00A80EE2"/>
    <w:rsid w:val="00A82C0D"/>
    <w:rsid w:val="00A833A9"/>
    <w:rsid w:val="00A83CCE"/>
    <w:rsid w:val="00A84027"/>
    <w:rsid w:val="00A848FA"/>
    <w:rsid w:val="00A84905"/>
    <w:rsid w:val="00A84AA1"/>
    <w:rsid w:val="00A84BAA"/>
    <w:rsid w:val="00A84F48"/>
    <w:rsid w:val="00A8548D"/>
    <w:rsid w:val="00A8572C"/>
    <w:rsid w:val="00A85D1F"/>
    <w:rsid w:val="00A85F1A"/>
    <w:rsid w:val="00A85F98"/>
    <w:rsid w:val="00A87093"/>
    <w:rsid w:val="00A8764B"/>
    <w:rsid w:val="00A87864"/>
    <w:rsid w:val="00A90216"/>
    <w:rsid w:val="00A907C3"/>
    <w:rsid w:val="00A908D5"/>
    <w:rsid w:val="00A90CED"/>
    <w:rsid w:val="00A911C1"/>
    <w:rsid w:val="00A91365"/>
    <w:rsid w:val="00A9142C"/>
    <w:rsid w:val="00A91E4A"/>
    <w:rsid w:val="00A92F1C"/>
    <w:rsid w:val="00A93057"/>
    <w:rsid w:val="00A938F0"/>
    <w:rsid w:val="00A938FA"/>
    <w:rsid w:val="00A93BF1"/>
    <w:rsid w:val="00A93DCC"/>
    <w:rsid w:val="00A93E5D"/>
    <w:rsid w:val="00A93ECD"/>
    <w:rsid w:val="00A940A7"/>
    <w:rsid w:val="00A941A6"/>
    <w:rsid w:val="00A948FB"/>
    <w:rsid w:val="00A9566E"/>
    <w:rsid w:val="00A95E3D"/>
    <w:rsid w:val="00A9618A"/>
    <w:rsid w:val="00A96964"/>
    <w:rsid w:val="00A96ED1"/>
    <w:rsid w:val="00A96F1A"/>
    <w:rsid w:val="00AA0583"/>
    <w:rsid w:val="00AA0874"/>
    <w:rsid w:val="00AA0B7E"/>
    <w:rsid w:val="00AA0BDD"/>
    <w:rsid w:val="00AA10D1"/>
    <w:rsid w:val="00AA142B"/>
    <w:rsid w:val="00AA157D"/>
    <w:rsid w:val="00AA17B1"/>
    <w:rsid w:val="00AA1B8B"/>
    <w:rsid w:val="00AA21D2"/>
    <w:rsid w:val="00AA2233"/>
    <w:rsid w:val="00AA2249"/>
    <w:rsid w:val="00AA3E68"/>
    <w:rsid w:val="00AA3FF6"/>
    <w:rsid w:val="00AA4219"/>
    <w:rsid w:val="00AA475A"/>
    <w:rsid w:val="00AA4A9C"/>
    <w:rsid w:val="00AA525B"/>
    <w:rsid w:val="00AA5B39"/>
    <w:rsid w:val="00AA6103"/>
    <w:rsid w:val="00AA6466"/>
    <w:rsid w:val="00AA6D74"/>
    <w:rsid w:val="00AA75D1"/>
    <w:rsid w:val="00AA790D"/>
    <w:rsid w:val="00AB03AF"/>
    <w:rsid w:val="00AB06CF"/>
    <w:rsid w:val="00AB1197"/>
    <w:rsid w:val="00AB1497"/>
    <w:rsid w:val="00AB1CA2"/>
    <w:rsid w:val="00AB1E93"/>
    <w:rsid w:val="00AB28DB"/>
    <w:rsid w:val="00AB301D"/>
    <w:rsid w:val="00AB31D5"/>
    <w:rsid w:val="00AB32D7"/>
    <w:rsid w:val="00AB3332"/>
    <w:rsid w:val="00AB3462"/>
    <w:rsid w:val="00AB34AC"/>
    <w:rsid w:val="00AB3688"/>
    <w:rsid w:val="00AB378C"/>
    <w:rsid w:val="00AB388A"/>
    <w:rsid w:val="00AB3A3D"/>
    <w:rsid w:val="00AB43CE"/>
    <w:rsid w:val="00AB448D"/>
    <w:rsid w:val="00AB5413"/>
    <w:rsid w:val="00AB5790"/>
    <w:rsid w:val="00AB57C1"/>
    <w:rsid w:val="00AB5D11"/>
    <w:rsid w:val="00AB5F44"/>
    <w:rsid w:val="00AB604F"/>
    <w:rsid w:val="00AB60C1"/>
    <w:rsid w:val="00AB6556"/>
    <w:rsid w:val="00AB74BC"/>
    <w:rsid w:val="00AB7829"/>
    <w:rsid w:val="00AB7DDD"/>
    <w:rsid w:val="00AC019F"/>
    <w:rsid w:val="00AC150E"/>
    <w:rsid w:val="00AC20EC"/>
    <w:rsid w:val="00AC248C"/>
    <w:rsid w:val="00AC27E4"/>
    <w:rsid w:val="00AC2D5F"/>
    <w:rsid w:val="00AC2F0F"/>
    <w:rsid w:val="00AC308F"/>
    <w:rsid w:val="00AC37F9"/>
    <w:rsid w:val="00AC40EA"/>
    <w:rsid w:val="00AC43D6"/>
    <w:rsid w:val="00AC53D2"/>
    <w:rsid w:val="00AC5957"/>
    <w:rsid w:val="00AC5A9D"/>
    <w:rsid w:val="00AC616A"/>
    <w:rsid w:val="00AC6548"/>
    <w:rsid w:val="00AC66BA"/>
    <w:rsid w:val="00AC6C8F"/>
    <w:rsid w:val="00AC6EAA"/>
    <w:rsid w:val="00AC70A5"/>
    <w:rsid w:val="00AC7A3B"/>
    <w:rsid w:val="00AC7C79"/>
    <w:rsid w:val="00AD006B"/>
    <w:rsid w:val="00AD0079"/>
    <w:rsid w:val="00AD0285"/>
    <w:rsid w:val="00AD0645"/>
    <w:rsid w:val="00AD08BF"/>
    <w:rsid w:val="00AD0A45"/>
    <w:rsid w:val="00AD1690"/>
    <w:rsid w:val="00AD17F6"/>
    <w:rsid w:val="00AD1C35"/>
    <w:rsid w:val="00AD1FB6"/>
    <w:rsid w:val="00AD205E"/>
    <w:rsid w:val="00AD2117"/>
    <w:rsid w:val="00AD2B66"/>
    <w:rsid w:val="00AD319A"/>
    <w:rsid w:val="00AD3272"/>
    <w:rsid w:val="00AD3E30"/>
    <w:rsid w:val="00AD50A0"/>
    <w:rsid w:val="00AD5487"/>
    <w:rsid w:val="00AD5FF5"/>
    <w:rsid w:val="00AD614C"/>
    <w:rsid w:val="00AD6292"/>
    <w:rsid w:val="00AD6805"/>
    <w:rsid w:val="00AD691D"/>
    <w:rsid w:val="00AD6B85"/>
    <w:rsid w:val="00AD6BA7"/>
    <w:rsid w:val="00AD71A9"/>
    <w:rsid w:val="00AD7D21"/>
    <w:rsid w:val="00AE0798"/>
    <w:rsid w:val="00AE08FA"/>
    <w:rsid w:val="00AE0989"/>
    <w:rsid w:val="00AE1253"/>
    <w:rsid w:val="00AE22EA"/>
    <w:rsid w:val="00AE28FB"/>
    <w:rsid w:val="00AE292C"/>
    <w:rsid w:val="00AE2D92"/>
    <w:rsid w:val="00AE2EA6"/>
    <w:rsid w:val="00AE3076"/>
    <w:rsid w:val="00AE30BB"/>
    <w:rsid w:val="00AE331A"/>
    <w:rsid w:val="00AE3448"/>
    <w:rsid w:val="00AE3560"/>
    <w:rsid w:val="00AE35DB"/>
    <w:rsid w:val="00AE361E"/>
    <w:rsid w:val="00AE416A"/>
    <w:rsid w:val="00AE4496"/>
    <w:rsid w:val="00AE4574"/>
    <w:rsid w:val="00AE471C"/>
    <w:rsid w:val="00AE4D10"/>
    <w:rsid w:val="00AE52F1"/>
    <w:rsid w:val="00AE54CC"/>
    <w:rsid w:val="00AE5582"/>
    <w:rsid w:val="00AE583D"/>
    <w:rsid w:val="00AE6261"/>
    <w:rsid w:val="00AE64D3"/>
    <w:rsid w:val="00AE661C"/>
    <w:rsid w:val="00AE7247"/>
    <w:rsid w:val="00AE7634"/>
    <w:rsid w:val="00AE79F6"/>
    <w:rsid w:val="00AF0116"/>
    <w:rsid w:val="00AF01CD"/>
    <w:rsid w:val="00AF0743"/>
    <w:rsid w:val="00AF0EB6"/>
    <w:rsid w:val="00AF1209"/>
    <w:rsid w:val="00AF12E0"/>
    <w:rsid w:val="00AF1594"/>
    <w:rsid w:val="00AF15F3"/>
    <w:rsid w:val="00AF1AA4"/>
    <w:rsid w:val="00AF1B14"/>
    <w:rsid w:val="00AF1E1E"/>
    <w:rsid w:val="00AF2703"/>
    <w:rsid w:val="00AF272F"/>
    <w:rsid w:val="00AF2D9A"/>
    <w:rsid w:val="00AF2FE1"/>
    <w:rsid w:val="00AF3069"/>
    <w:rsid w:val="00AF36F4"/>
    <w:rsid w:val="00AF42E5"/>
    <w:rsid w:val="00AF43B2"/>
    <w:rsid w:val="00AF46C7"/>
    <w:rsid w:val="00AF4BDB"/>
    <w:rsid w:val="00AF4DB1"/>
    <w:rsid w:val="00AF4F0C"/>
    <w:rsid w:val="00AF5801"/>
    <w:rsid w:val="00AF5C44"/>
    <w:rsid w:val="00AF5D2B"/>
    <w:rsid w:val="00AF5DAF"/>
    <w:rsid w:val="00AF65E1"/>
    <w:rsid w:val="00AF6D8A"/>
    <w:rsid w:val="00AF6EC2"/>
    <w:rsid w:val="00B00633"/>
    <w:rsid w:val="00B00B49"/>
    <w:rsid w:val="00B00E31"/>
    <w:rsid w:val="00B014EC"/>
    <w:rsid w:val="00B01BA4"/>
    <w:rsid w:val="00B02168"/>
    <w:rsid w:val="00B0282A"/>
    <w:rsid w:val="00B029C8"/>
    <w:rsid w:val="00B02F58"/>
    <w:rsid w:val="00B03278"/>
    <w:rsid w:val="00B03805"/>
    <w:rsid w:val="00B03EE8"/>
    <w:rsid w:val="00B03EF8"/>
    <w:rsid w:val="00B03F4E"/>
    <w:rsid w:val="00B0477C"/>
    <w:rsid w:val="00B04789"/>
    <w:rsid w:val="00B048F8"/>
    <w:rsid w:val="00B04E6F"/>
    <w:rsid w:val="00B052CD"/>
    <w:rsid w:val="00B06095"/>
    <w:rsid w:val="00B0642F"/>
    <w:rsid w:val="00B067E6"/>
    <w:rsid w:val="00B06941"/>
    <w:rsid w:val="00B07129"/>
    <w:rsid w:val="00B07C10"/>
    <w:rsid w:val="00B1024A"/>
    <w:rsid w:val="00B106F2"/>
    <w:rsid w:val="00B10A0C"/>
    <w:rsid w:val="00B1162F"/>
    <w:rsid w:val="00B11E74"/>
    <w:rsid w:val="00B12B1B"/>
    <w:rsid w:val="00B12F00"/>
    <w:rsid w:val="00B13593"/>
    <w:rsid w:val="00B13FCC"/>
    <w:rsid w:val="00B14100"/>
    <w:rsid w:val="00B141E0"/>
    <w:rsid w:val="00B144BD"/>
    <w:rsid w:val="00B14B65"/>
    <w:rsid w:val="00B14EDE"/>
    <w:rsid w:val="00B1521C"/>
    <w:rsid w:val="00B15227"/>
    <w:rsid w:val="00B158DB"/>
    <w:rsid w:val="00B15BF1"/>
    <w:rsid w:val="00B15ED4"/>
    <w:rsid w:val="00B162AC"/>
    <w:rsid w:val="00B16500"/>
    <w:rsid w:val="00B1692B"/>
    <w:rsid w:val="00B1700A"/>
    <w:rsid w:val="00B17D2C"/>
    <w:rsid w:val="00B202A1"/>
    <w:rsid w:val="00B205BB"/>
    <w:rsid w:val="00B20E8A"/>
    <w:rsid w:val="00B21E8B"/>
    <w:rsid w:val="00B220D8"/>
    <w:rsid w:val="00B22377"/>
    <w:rsid w:val="00B22436"/>
    <w:rsid w:val="00B22A53"/>
    <w:rsid w:val="00B22CFD"/>
    <w:rsid w:val="00B2315E"/>
    <w:rsid w:val="00B23573"/>
    <w:rsid w:val="00B2373F"/>
    <w:rsid w:val="00B2380A"/>
    <w:rsid w:val="00B239CF"/>
    <w:rsid w:val="00B23F96"/>
    <w:rsid w:val="00B24138"/>
    <w:rsid w:val="00B24692"/>
    <w:rsid w:val="00B25590"/>
    <w:rsid w:val="00B25668"/>
    <w:rsid w:val="00B2586B"/>
    <w:rsid w:val="00B25FA0"/>
    <w:rsid w:val="00B260CA"/>
    <w:rsid w:val="00B26168"/>
    <w:rsid w:val="00B270B5"/>
    <w:rsid w:val="00B27266"/>
    <w:rsid w:val="00B272E9"/>
    <w:rsid w:val="00B27615"/>
    <w:rsid w:val="00B27728"/>
    <w:rsid w:val="00B27AC4"/>
    <w:rsid w:val="00B27C21"/>
    <w:rsid w:val="00B27D0F"/>
    <w:rsid w:val="00B27E0A"/>
    <w:rsid w:val="00B301E1"/>
    <w:rsid w:val="00B3061F"/>
    <w:rsid w:val="00B30FD8"/>
    <w:rsid w:val="00B31047"/>
    <w:rsid w:val="00B314D0"/>
    <w:rsid w:val="00B31796"/>
    <w:rsid w:val="00B31AE0"/>
    <w:rsid w:val="00B31D06"/>
    <w:rsid w:val="00B32F3F"/>
    <w:rsid w:val="00B33211"/>
    <w:rsid w:val="00B33212"/>
    <w:rsid w:val="00B332E3"/>
    <w:rsid w:val="00B33904"/>
    <w:rsid w:val="00B33B67"/>
    <w:rsid w:val="00B33DFE"/>
    <w:rsid w:val="00B343AC"/>
    <w:rsid w:val="00B34AD0"/>
    <w:rsid w:val="00B34AE4"/>
    <w:rsid w:val="00B35038"/>
    <w:rsid w:val="00B3540E"/>
    <w:rsid w:val="00B354E2"/>
    <w:rsid w:val="00B357B1"/>
    <w:rsid w:val="00B36BB6"/>
    <w:rsid w:val="00B36BF9"/>
    <w:rsid w:val="00B37082"/>
    <w:rsid w:val="00B373C9"/>
    <w:rsid w:val="00B37885"/>
    <w:rsid w:val="00B379A2"/>
    <w:rsid w:val="00B4002D"/>
    <w:rsid w:val="00B40039"/>
    <w:rsid w:val="00B40062"/>
    <w:rsid w:val="00B40311"/>
    <w:rsid w:val="00B409AB"/>
    <w:rsid w:val="00B40DAA"/>
    <w:rsid w:val="00B4122E"/>
    <w:rsid w:val="00B41289"/>
    <w:rsid w:val="00B414F5"/>
    <w:rsid w:val="00B41576"/>
    <w:rsid w:val="00B41752"/>
    <w:rsid w:val="00B41B15"/>
    <w:rsid w:val="00B41C44"/>
    <w:rsid w:val="00B421E6"/>
    <w:rsid w:val="00B42960"/>
    <w:rsid w:val="00B4299D"/>
    <w:rsid w:val="00B42E08"/>
    <w:rsid w:val="00B430A2"/>
    <w:rsid w:val="00B430E6"/>
    <w:rsid w:val="00B432FD"/>
    <w:rsid w:val="00B43495"/>
    <w:rsid w:val="00B448FF"/>
    <w:rsid w:val="00B44CBB"/>
    <w:rsid w:val="00B452C6"/>
    <w:rsid w:val="00B45354"/>
    <w:rsid w:val="00B453C9"/>
    <w:rsid w:val="00B457FE"/>
    <w:rsid w:val="00B466F3"/>
    <w:rsid w:val="00B46768"/>
    <w:rsid w:val="00B468DB"/>
    <w:rsid w:val="00B46AF8"/>
    <w:rsid w:val="00B46F08"/>
    <w:rsid w:val="00B4701A"/>
    <w:rsid w:val="00B4704A"/>
    <w:rsid w:val="00B47D87"/>
    <w:rsid w:val="00B50293"/>
    <w:rsid w:val="00B50628"/>
    <w:rsid w:val="00B50A6F"/>
    <w:rsid w:val="00B51286"/>
    <w:rsid w:val="00B51396"/>
    <w:rsid w:val="00B513E5"/>
    <w:rsid w:val="00B515E4"/>
    <w:rsid w:val="00B51B31"/>
    <w:rsid w:val="00B51CB5"/>
    <w:rsid w:val="00B52113"/>
    <w:rsid w:val="00B5388D"/>
    <w:rsid w:val="00B53E35"/>
    <w:rsid w:val="00B540AB"/>
    <w:rsid w:val="00B545EE"/>
    <w:rsid w:val="00B54B81"/>
    <w:rsid w:val="00B55DF6"/>
    <w:rsid w:val="00B560AF"/>
    <w:rsid w:val="00B565AE"/>
    <w:rsid w:val="00B565FB"/>
    <w:rsid w:val="00B5671D"/>
    <w:rsid w:val="00B56939"/>
    <w:rsid w:val="00B56E97"/>
    <w:rsid w:val="00B5703F"/>
    <w:rsid w:val="00B578E8"/>
    <w:rsid w:val="00B57A3A"/>
    <w:rsid w:val="00B57BB8"/>
    <w:rsid w:val="00B57E1F"/>
    <w:rsid w:val="00B60007"/>
    <w:rsid w:val="00B60084"/>
    <w:rsid w:val="00B60D85"/>
    <w:rsid w:val="00B60E19"/>
    <w:rsid w:val="00B610A6"/>
    <w:rsid w:val="00B612B2"/>
    <w:rsid w:val="00B613DA"/>
    <w:rsid w:val="00B61492"/>
    <w:rsid w:val="00B6159C"/>
    <w:rsid w:val="00B61717"/>
    <w:rsid w:val="00B619D2"/>
    <w:rsid w:val="00B61AE3"/>
    <w:rsid w:val="00B61CBF"/>
    <w:rsid w:val="00B6216E"/>
    <w:rsid w:val="00B62432"/>
    <w:rsid w:val="00B624C8"/>
    <w:rsid w:val="00B62B2D"/>
    <w:rsid w:val="00B633D5"/>
    <w:rsid w:val="00B63483"/>
    <w:rsid w:val="00B639C4"/>
    <w:rsid w:val="00B63B3E"/>
    <w:rsid w:val="00B63C77"/>
    <w:rsid w:val="00B63CCC"/>
    <w:rsid w:val="00B63E6D"/>
    <w:rsid w:val="00B64700"/>
    <w:rsid w:val="00B64826"/>
    <w:rsid w:val="00B64FB3"/>
    <w:rsid w:val="00B658EC"/>
    <w:rsid w:val="00B65A6C"/>
    <w:rsid w:val="00B65CD9"/>
    <w:rsid w:val="00B65D97"/>
    <w:rsid w:val="00B65E1D"/>
    <w:rsid w:val="00B668B1"/>
    <w:rsid w:val="00B6695F"/>
    <w:rsid w:val="00B67500"/>
    <w:rsid w:val="00B676DD"/>
    <w:rsid w:val="00B6790E"/>
    <w:rsid w:val="00B679B9"/>
    <w:rsid w:val="00B67BAA"/>
    <w:rsid w:val="00B67ECA"/>
    <w:rsid w:val="00B67F58"/>
    <w:rsid w:val="00B7002D"/>
    <w:rsid w:val="00B70666"/>
    <w:rsid w:val="00B706F6"/>
    <w:rsid w:val="00B710F0"/>
    <w:rsid w:val="00B7212A"/>
    <w:rsid w:val="00B724E8"/>
    <w:rsid w:val="00B72BF5"/>
    <w:rsid w:val="00B72C66"/>
    <w:rsid w:val="00B72E1B"/>
    <w:rsid w:val="00B73499"/>
    <w:rsid w:val="00B734C2"/>
    <w:rsid w:val="00B736F3"/>
    <w:rsid w:val="00B73769"/>
    <w:rsid w:val="00B73A1B"/>
    <w:rsid w:val="00B73E97"/>
    <w:rsid w:val="00B740BB"/>
    <w:rsid w:val="00B747D3"/>
    <w:rsid w:val="00B74A30"/>
    <w:rsid w:val="00B74DF4"/>
    <w:rsid w:val="00B74F8F"/>
    <w:rsid w:val="00B75121"/>
    <w:rsid w:val="00B75399"/>
    <w:rsid w:val="00B755FD"/>
    <w:rsid w:val="00B759F9"/>
    <w:rsid w:val="00B76220"/>
    <w:rsid w:val="00B762D3"/>
    <w:rsid w:val="00B762FD"/>
    <w:rsid w:val="00B767B7"/>
    <w:rsid w:val="00B77337"/>
    <w:rsid w:val="00B80039"/>
    <w:rsid w:val="00B80B41"/>
    <w:rsid w:val="00B80D12"/>
    <w:rsid w:val="00B80DD8"/>
    <w:rsid w:val="00B815A9"/>
    <w:rsid w:val="00B81710"/>
    <w:rsid w:val="00B81AA7"/>
    <w:rsid w:val="00B81C93"/>
    <w:rsid w:val="00B81E12"/>
    <w:rsid w:val="00B8224A"/>
    <w:rsid w:val="00B826EE"/>
    <w:rsid w:val="00B82B6C"/>
    <w:rsid w:val="00B82E9D"/>
    <w:rsid w:val="00B83092"/>
    <w:rsid w:val="00B8353A"/>
    <w:rsid w:val="00B836F8"/>
    <w:rsid w:val="00B84854"/>
    <w:rsid w:val="00B8490E"/>
    <w:rsid w:val="00B85481"/>
    <w:rsid w:val="00B85559"/>
    <w:rsid w:val="00B86337"/>
    <w:rsid w:val="00B863C0"/>
    <w:rsid w:val="00B863FB"/>
    <w:rsid w:val="00B86674"/>
    <w:rsid w:val="00B86746"/>
    <w:rsid w:val="00B86A0E"/>
    <w:rsid w:val="00B86DAC"/>
    <w:rsid w:val="00B86EC5"/>
    <w:rsid w:val="00B9044A"/>
    <w:rsid w:val="00B904C0"/>
    <w:rsid w:val="00B904FB"/>
    <w:rsid w:val="00B90532"/>
    <w:rsid w:val="00B907DA"/>
    <w:rsid w:val="00B90CEA"/>
    <w:rsid w:val="00B90FE0"/>
    <w:rsid w:val="00B9180E"/>
    <w:rsid w:val="00B91F8C"/>
    <w:rsid w:val="00B9294A"/>
    <w:rsid w:val="00B92BAF"/>
    <w:rsid w:val="00B933A7"/>
    <w:rsid w:val="00B93504"/>
    <w:rsid w:val="00B9374A"/>
    <w:rsid w:val="00B93806"/>
    <w:rsid w:val="00B94504"/>
    <w:rsid w:val="00B94506"/>
    <w:rsid w:val="00B94EA9"/>
    <w:rsid w:val="00B95678"/>
    <w:rsid w:val="00B957D0"/>
    <w:rsid w:val="00B95B8D"/>
    <w:rsid w:val="00B95BF6"/>
    <w:rsid w:val="00B95CB7"/>
    <w:rsid w:val="00B95FE6"/>
    <w:rsid w:val="00B96147"/>
    <w:rsid w:val="00B9636D"/>
    <w:rsid w:val="00B96839"/>
    <w:rsid w:val="00B96D08"/>
    <w:rsid w:val="00B96FF6"/>
    <w:rsid w:val="00B971DE"/>
    <w:rsid w:val="00B9720E"/>
    <w:rsid w:val="00B97216"/>
    <w:rsid w:val="00B97258"/>
    <w:rsid w:val="00B972DE"/>
    <w:rsid w:val="00B97776"/>
    <w:rsid w:val="00B97AB5"/>
    <w:rsid w:val="00B97FC9"/>
    <w:rsid w:val="00BA02B1"/>
    <w:rsid w:val="00BA07EB"/>
    <w:rsid w:val="00BA0BDB"/>
    <w:rsid w:val="00BA0CF9"/>
    <w:rsid w:val="00BA0E8F"/>
    <w:rsid w:val="00BA1130"/>
    <w:rsid w:val="00BA179C"/>
    <w:rsid w:val="00BA1ACA"/>
    <w:rsid w:val="00BA1CBE"/>
    <w:rsid w:val="00BA1DF1"/>
    <w:rsid w:val="00BA1E64"/>
    <w:rsid w:val="00BA294D"/>
    <w:rsid w:val="00BA29F0"/>
    <w:rsid w:val="00BA2C25"/>
    <w:rsid w:val="00BA2F64"/>
    <w:rsid w:val="00BA2F6D"/>
    <w:rsid w:val="00BA3090"/>
    <w:rsid w:val="00BA461C"/>
    <w:rsid w:val="00BA4896"/>
    <w:rsid w:val="00BA4D0F"/>
    <w:rsid w:val="00BA4E90"/>
    <w:rsid w:val="00BA5047"/>
    <w:rsid w:val="00BA5188"/>
    <w:rsid w:val="00BA5487"/>
    <w:rsid w:val="00BA57E0"/>
    <w:rsid w:val="00BA5B49"/>
    <w:rsid w:val="00BA63CC"/>
    <w:rsid w:val="00BA688F"/>
    <w:rsid w:val="00BA6AAE"/>
    <w:rsid w:val="00BA6D05"/>
    <w:rsid w:val="00BA7558"/>
    <w:rsid w:val="00BA768B"/>
    <w:rsid w:val="00BA7D64"/>
    <w:rsid w:val="00BB0051"/>
    <w:rsid w:val="00BB04D3"/>
    <w:rsid w:val="00BB0CF6"/>
    <w:rsid w:val="00BB0D1C"/>
    <w:rsid w:val="00BB1153"/>
    <w:rsid w:val="00BB166D"/>
    <w:rsid w:val="00BB16D6"/>
    <w:rsid w:val="00BB1C07"/>
    <w:rsid w:val="00BB1C08"/>
    <w:rsid w:val="00BB21B6"/>
    <w:rsid w:val="00BB26BB"/>
    <w:rsid w:val="00BB2F9C"/>
    <w:rsid w:val="00BB3611"/>
    <w:rsid w:val="00BB3F77"/>
    <w:rsid w:val="00BB4293"/>
    <w:rsid w:val="00BB4379"/>
    <w:rsid w:val="00BB4BF7"/>
    <w:rsid w:val="00BB5F87"/>
    <w:rsid w:val="00BB6074"/>
    <w:rsid w:val="00BB61DD"/>
    <w:rsid w:val="00BB6555"/>
    <w:rsid w:val="00BB6652"/>
    <w:rsid w:val="00BB6961"/>
    <w:rsid w:val="00BB6AC6"/>
    <w:rsid w:val="00BB7182"/>
    <w:rsid w:val="00BB78A6"/>
    <w:rsid w:val="00BB7F1B"/>
    <w:rsid w:val="00BC0038"/>
    <w:rsid w:val="00BC0064"/>
    <w:rsid w:val="00BC01B5"/>
    <w:rsid w:val="00BC02BE"/>
    <w:rsid w:val="00BC03E3"/>
    <w:rsid w:val="00BC0E80"/>
    <w:rsid w:val="00BC1054"/>
    <w:rsid w:val="00BC1B26"/>
    <w:rsid w:val="00BC1EB8"/>
    <w:rsid w:val="00BC1EBA"/>
    <w:rsid w:val="00BC2072"/>
    <w:rsid w:val="00BC22D1"/>
    <w:rsid w:val="00BC23D7"/>
    <w:rsid w:val="00BC241C"/>
    <w:rsid w:val="00BC3A9B"/>
    <w:rsid w:val="00BC3CC3"/>
    <w:rsid w:val="00BC40B8"/>
    <w:rsid w:val="00BC4613"/>
    <w:rsid w:val="00BC482B"/>
    <w:rsid w:val="00BC58BA"/>
    <w:rsid w:val="00BC5AD7"/>
    <w:rsid w:val="00BC6279"/>
    <w:rsid w:val="00BC6582"/>
    <w:rsid w:val="00BC67A0"/>
    <w:rsid w:val="00BC68FA"/>
    <w:rsid w:val="00BC6DB6"/>
    <w:rsid w:val="00BC71DA"/>
    <w:rsid w:val="00BC7921"/>
    <w:rsid w:val="00BD0036"/>
    <w:rsid w:val="00BD02CD"/>
    <w:rsid w:val="00BD0636"/>
    <w:rsid w:val="00BD0802"/>
    <w:rsid w:val="00BD15CE"/>
    <w:rsid w:val="00BD1703"/>
    <w:rsid w:val="00BD19D9"/>
    <w:rsid w:val="00BD1E99"/>
    <w:rsid w:val="00BD247D"/>
    <w:rsid w:val="00BD2B58"/>
    <w:rsid w:val="00BD300D"/>
    <w:rsid w:val="00BD3338"/>
    <w:rsid w:val="00BD34E1"/>
    <w:rsid w:val="00BD3A21"/>
    <w:rsid w:val="00BD3A4B"/>
    <w:rsid w:val="00BD3FBA"/>
    <w:rsid w:val="00BD424B"/>
    <w:rsid w:val="00BD4765"/>
    <w:rsid w:val="00BD4770"/>
    <w:rsid w:val="00BD4C21"/>
    <w:rsid w:val="00BD4C47"/>
    <w:rsid w:val="00BD4D13"/>
    <w:rsid w:val="00BD56EA"/>
    <w:rsid w:val="00BD5AB6"/>
    <w:rsid w:val="00BD5C39"/>
    <w:rsid w:val="00BD5EEC"/>
    <w:rsid w:val="00BD5F3C"/>
    <w:rsid w:val="00BD628B"/>
    <w:rsid w:val="00BD69F2"/>
    <w:rsid w:val="00BD6A93"/>
    <w:rsid w:val="00BD72BB"/>
    <w:rsid w:val="00BD7300"/>
    <w:rsid w:val="00BD75E7"/>
    <w:rsid w:val="00BD7AF9"/>
    <w:rsid w:val="00BD7D32"/>
    <w:rsid w:val="00BD7F85"/>
    <w:rsid w:val="00BD7FB1"/>
    <w:rsid w:val="00BE02D3"/>
    <w:rsid w:val="00BE0AFC"/>
    <w:rsid w:val="00BE1124"/>
    <w:rsid w:val="00BE1175"/>
    <w:rsid w:val="00BE1515"/>
    <w:rsid w:val="00BE1BA4"/>
    <w:rsid w:val="00BE2735"/>
    <w:rsid w:val="00BE28B8"/>
    <w:rsid w:val="00BE28C0"/>
    <w:rsid w:val="00BE2945"/>
    <w:rsid w:val="00BE2CA4"/>
    <w:rsid w:val="00BE3117"/>
    <w:rsid w:val="00BE339A"/>
    <w:rsid w:val="00BE3446"/>
    <w:rsid w:val="00BE3B95"/>
    <w:rsid w:val="00BE3D89"/>
    <w:rsid w:val="00BE4125"/>
    <w:rsid w:val="00BE4168"/>
    <w:rsid w:val="00BE46C1"/>
    <w:rsid w:val="00BE4800"/>
    <w:rsid w:val="00BE48B4"/>
    <w:rsid w:val="00BE4B4B"/>
    <w:rsid w:val="00BE565B"/>
    <w:rsid w:val="00BE5796"/>
    <w:rsid w:val="00BE59A2"/>
    <w:rsid w:val="00BE5B3D"/>
    <w:rsid w:val="00BE5B4F"/>
    <w:rsid w:val="00BE5E07"/>
    <w:rsid w:val="00BE5F87"/>
    <w:rsid w:val="00BE614E"/>
    <w:rsid w:val="00BE63E1"/>
    <w:rsid w:val="00BE740E"/>
    <w:rsid w:val="00BF0107"/>
    <w:rsid w:val="00BF0138"/>
    <w:rsid w:val="00BF076C"/>
    <w:rsid w:val="00BF0C3B"/>
    <w:rsid w:val="00BF0EAA"/>
    <w:rsid w:val="00BF135B"/>
    <w:rsid w:val="00BF14BE"/>
    <w:rsid w:val="00BF1BB0"/>
    <w:rsid w:val="00BF1BB8"/>
    <w:rsid w:val="00BF1FA4"/>
    <w:rsid w:val="00BF21B2"/>
    <w:rsid w:val="00BF22C9"/>
    <w:rsid w:val="00BF259B"/>
    <w:rsid w:val="00BF266B"/>
    <w:rsid w:val="00BF2677"/>
    <w:rsid w:val="00BF26B6"/>
    <w:rsid w:val="00BF28A6"/>
    <w:rsid w:val="00BF2DF3"/>
    <w:rsid w:val="00BF2F6F"/>
    <w:rsid w:val="00BF30FD"/>
    <w:rsid w:val="00BF3126"/>
    <w:rsid w:val="00BF34C7"/>
    <w:rsid w:val="00BF3797"/>
    <w:rsid w:val="00BF4BBD"/>
    <w:rsid w:val="00BF4CE2"/>
    <w:rsid w:val="00BF51C2"/>
    <w:rsid w:val="00BF521D"/>
    <w:rsid w:val="00BF5B55"/>
    <w:rsid w:val="00BF6117"/>
    <w:rsid w:val="00BF6C62"/>
    <w:rsid w:val="00BF6D4F"/>
    <w:rsid w:val="00BF753D"/>
    <w:rsid w:val="00BF7935"/>
    <w:rsid w:val="00BF7EF6"/>
    <w:rsid w:val="00C00239"/>
    <w:rsid w:val="00C006B2"/>
    <w:rsid w:val="00C011B8"/>
    <w:rsid w:val="00C011BF"/>
    <w:rsid w:val="00C01605"/>
    <w:rsid w:val="00C01C1C"/>
    <w:rsid w:val="00C02012"/>
    <w:rsid w:val="00C02167"/>
    <w:rsid w:val="00C023E4"/>
    <w:rsid w:val="00C02867"/>
    <w:rsid w:val="00C029F7"/>
    <w:rsid w:val="00C02F70"/>
    <w:rsid w:val="00C0303D"/>
    <w:rsid w:val="00C03261"/>
    <w:rsid w:val="00C03964"/>
    <w:rsid w:val="00C03D48"/>
    <w:rsid w:val="00C04150"/>
    <w:rsid w:val="00C042D9"/>
    <w:rsid w:val="00C04A7A"/>
    <w:rsid w:val="00C05042"/>
    <w:rsid w:val="00C057E5"/>
    <w:rsid w:val="00C05959"/>
    <w:rsid w:val="00C06119"/>
    <w:rsid w:val="00C0623D"/>
    <w:rsid w:val="00C0627C"/>
    <w:rsid w:val="00C0673C"/>
    <w:rsid w:val="00C068A0"/>
    <w:rsid w:val="00C06EAD"/>
    <w:rsid w:val="00C076AF"/>
    <w:rsid w:val="00C0774D"/>
    <w:rsid w:val="00C07993"/>
    <w:rsid w:val="00C07DC5"/>
    <w:rsid w:val="00C1026C"/>
    <w:rsid w:val="00C10524"/>
    <w:rsid w:val="00C114BF"/>
    <w:rsid w:val="00C11572"/>
    <w:rsid w:val="00C11A39"/>
    <w:rsid w:val="00C11D51"/>
    <w:rsid w:val="00C11FF3"/>
    <w:rsid w:val="00C12347"/>
    <w:rsid w:val="00C12CC7"/>
    <w:rsid w:val="00C1306F"/>
    <w:rsid w:val="00C13151"/>
    <w:rsid w:val="00C136B6"/>
    <w:rsid w:val="00C13896"/>
    <w:rsid w:val="00C1421A"/>
    <w:rsid w:val="00C14293"/>
    <w:rsid w:val="00C145E5"/>
    <w:rsid w:val="00C14F4C"/>
    <w:rsid w:val="00C15B15"/>
    <w:rsid w:val="00C15D1F"/>
    <w:rsid w:val="00C15D6A"/>
    <w:rsid w:val="00C15F84"/>
    <w:rsid w:val="00C16016"/>
    <w:rsid w:val="00C163F0"/>
    <w:rsid w:val="00C16719"/>
    <w:rsid w:val="00C16A07"/>
    <w:rsid w:val="00C16A77"/>
    <w:rsid w:val="00C16D00"/>
    <w:rsid w:val="00C17088"/>
    <w:rsid w:val="00C1717F"/>
    <w:rsid w:val="00C173B5"/>
    <w:rsid w:val="00C20063"/>
    <w:rsid w:val="00C206B8"/>
    <w:rsid w:val="00C20B21"/>
    <w:rsid w:val="00C20B50"/>
    <w:rsid w:val="00C20CB0"/>
    <w:rsid w:val="00C20D88"/>
    <w:rsid w:val="00C20EF1"/>
    <w:rsid w:val="00C210DA"/>
    <w:rsid w:val="00C2175D"/>
    <w:rsid w:val="00C21E98"/>
    <w:rsid w:val="00C223F3"/>
    <w:rsid w:val="00C2265B"/>
    <w:rsid w:val="00C22AD2"/>
    <w:rsid w:val="00C22F7E"/>
    <w:rsid w:val="00C23645"/>
    <w:rsid w:val="00C23D61"/>
    <w:rsid w:val="00C240DB"/>
    <w:rsid w:val="00C247DF"/>
    <w:rsid w:val="00C24A03"/>
    <w:rsid w:val="00C2523A"/>
    <w:rsid w:val="00C253B5"/>
    <w:rsid w:val="00C25500"/>
    <w:rsid w:val="00C25798"/>
    <w:rsid w:val="00C2644B"/>
    <w:rsid w:val="00C267F9"/>
    <w:rsid w:val="00C269B2"/>
    <w:rsid w:val="00C269CB"/>
    <w:rsid w:val="00C27124"/>
    <w:rsid w:val="00C272F3"/>
    <w:rsid w:val="00C277B5"/>
    <w:rsid w:val="00C27A77"/>
    <w:rsid w:val="00C27D6C"/>
    <w:rsid w:val="00C27E1F"/>
    <w:rsid w:val="00C306FB"/>
    <w:rsid w:val="00C309AD"/>
    <w:rsid w:val="00C30A8D"/>
    <w:rsid w:val="00C3123A"/>
    <w:rsid w:val="00C31886"/>
    <w:rsid w:val="00C3210A"/>
    <w:rsid w:val="00C32EA7"/>
    <w:rsid w:val="00C32FD5"/>
    <w:rsid w:val="00C336F4"/>
    <w:rsid w:val="00C33A54"/>
    <w:rsid w:val="00C33AD8"/>
    <w:rsid w:val="00C33D70"/>
    <w:rsid w:val="00C33F29"/>
    <w:rsid w:val="00C34217"/>
    <w:rsid w:val="00C35904"/>
    <w:rsid w:val="00C36001"/>
    <w:rsid w:val="00C36180"/>
    <w:rsid w:val="00C36376"/>
    <w:rsid w:val="00C3716A"/>
    <w:rsid w:val="00C37636"/>
    <w:rsid w:val="00C377AB"/>
    <w:rsid w:val="00C377D3"/>
    <w:rsid w:val="00C3793F"/>
    <w:rsid w:val="00C4037A"/>
    <w:rsid w:val="00C40505"/>
    <w:rsid w:val="00C40736"/>
    <w:rsid w:val="00C40CCB"/>
    <w:rsid w:val="00C40DEF"/>
    <w:rsid w:val="00C414B1"/>
    <w:rsid w:val="00C41A75"/>
    <w:rsid w:val="00C41AE9"/>
    <w:rsid w:val="00C41CA6"/>
    <w:rsid w:val="00C424EC"/>
    <w:rsid w:val="00C427A0"/>
    <w:rsid w:val="00C42AFE"/>
    <w:rsid w:val="00C42BB6"/>
    <w:rsid w:val="00C42BF5"/>
    <w:rsid w:val="00C42DCB"/>
    <w:rsid w:val="00C4337C"/>
    <w:rsid w:val="00C43B4C"/>
    <w:rsid w:val="00C440AC"/>
    <w:rsid w:val="00C44141"/>
    <w:rsid w:val="00C44668"/>
    <w:rsid w:val="00C44A85"/>
    <w:rsid w:val="00C45F93"/>
    <w:rsid w:val="00C46922"/>
    <w:rsid w:val="00C46C86"/>
    <w:rsid w:val="00C46DF0"/>
    <w:rsid w:val="00C47336"/>
    <w:rsid w:val="00C47557"/>
    <w:rsid w:val="00C479EC"/>
    <w:rsid w:val="00C47D84"/>
    <w:rsid w:val="00C50321"/>
    <w:rsid w:val="00C5061F"/>
    <w:rsid w:val="00C50BE4"/>
    <w:rsid w:val="00C50C99"/>
    <w:rsid w:val="00C50E42"/>
    <w:rsid w:val="00C5150E"/>
    <w:rsid w:val="00C51694"/>
    <w:rsid w:val="00C51799"/>
    <w:rsid w:val="00C51D57"/>
    <w:rsid w:val="00C52184"/>
    <w:rsid w:val="00C5240B"/>
    <w:rsid w:val="00C52695"/>
    <w:rsid w:val="00C52777"/>
    <w:rsid w:val="00C52AE1"/>
    <w:rsid w:val="00C5387A"/>
    <w:rsid w:val="00C53930"/>
    <w:rsid w:val="00C539D0"/>
    <w:rsid w:val="00C53A43"/>
    <w:rsid w:val="00C54057"/>
    <w:rsid w:val="00C5474C"/>
    <w:rsid w:val="00C549BD"/>
    <w:rsid w:val="00C54A8E"/>
    <w:rsid w:val="00C54C06"/>
    <w:rsid w:val="00C553CA"/>
    <w:rsid w:val="00C554E3"/>
    <w:rsid w:val="00C5556D"/>
    <w:rsid w:val="00C557A7"/>
    <w:rsid w:val="00C5582A"/>
    <w:rsid w:val="00C55CF8"/>
    <w:rsid w:val="00C55F4E"/>
    <w:rsid w:val="00C566E7"/>
    <w:rsid w:val="00C56CEA"/>
    <w:rsid w:val="00C5718E"/>
    <w:rsid w:val="00C573B8"/>
    <w:rsid w:val="00C577FF"/>
    <w:rsid w:val="00C60586"/>
    <w:rsid w:val="00C6059E"/>
    <w:rsid w:val="00C60EEF"/>
    <w:rsid w:val="00C61161"/>
    <w:rsid w:val="00C61925"/>
    <w:rsid w:val="00C61DC0"/>
    <w:rsid w:val="00C61FA4"/>
    <w:rsid w:val="00C6226F"/>
    <w:rsid w:val="00C62D5B"/>
    <w:rsid w:val="00C62E3B"/>
    <w:rsid w:val="00C63180"/>
    <w:rsid w:val="00C635F4"/>
    <w:rsid w:val="00C64189"/>
    <w:rsid w:val="00C641CB"/>
    <w:rsid w:val="00C641FB"/>
    <w:rsid w:val="00C64275"/>
    <w:rsid w:val="00C6443F"/>
    <w:rsid w:val="00C64500"/>
    <w:rsid w:val="00C6489F"/>
    <w:rsid w:val="00C648BC"/>
    <w:rsid w:val="00C64ED3"/>
    <w:rsid w:val="00C65044"/>
    <w:rsid w:val="00C6556D"/>
    <w:rsid w:val="00C65620"/>
    <w:rsid w:val="00C657E5"/>
    <w:rsid w:val="00C65A25"/>
    <w:rsid w:val="00C66278"/>
    <w:rsid w:val="00C665F9"/>
    <w:rsid w:val="00C666C1"/>
    <w:rsid w:val="00C66F0C"/>
    <w:rsid w:val="00C67522"/>
    <w:rsid w:val="00C67DB1"/>
    <w:rsid w:val="00C702E2"/>
    <w:rsid w:val="00C706EF"/>
    <w:rsid w:val="00C7158E"/>
    <w:rsid w:val="00C71774"/>
    <w:rsid w:val="00C718CA"/>
    <w:rsid w:val="00C7235F"/>
    <w:rsid w:val="00C7268F"/>
    <w:rsid w:val="00C72BD1"/>
    <w:rsid w:val="00C73569"/>
    <w:rsid w:val="00C739CB"/>
    <w:rsid w:val="00C73CC5"/>
    <w:rsid w:val="00C73EBB"/>
    <w:rsid w:val="00C74AFC"/>
    <w:rsid w:val="00C750EF"/>
    <w:rsid w:val="00C751E7"/>
    <w:rsid w:val="00C7524F"/>
    <w:rsid w:val="00C758F5"/>
    <w:rsid w:val="00C75E5B"/>
    <w:rsid w:val="00C76355"/>
    <w:rsid w:val="00C76629"/>
    <w:rsid w:val="00C767F5"/>
    <w:rsid w:val="00C76C90"/>
    <w:rsid w:val="00C7738A"/>
    <w:rsid w:val="00C777E6"/>
    <w:rsid w:val="00C77DAE"/>
    <w:rsid w:val="00C805EA"/>
    <w:rsid w:val="00C809AE"/>
    <w:rsid w:val="00C80AA6"/>
    <w:rsid w:val="00C81850"/>
    <w:rsid w:val="00C81B24"/>
    <w:rsid w:val="00C81DB5"/>
    <w:rsid w:val="00C82099"/>
    <w:rsid w:val="00C82419"/>
    <w:rsid w:val="00C824E3"/>
    <w:rsid w:val="00C82537"/>
    <w:rsid w:val="00C8282B"/>
    <w:rsid w:val="00C835AC"/>
    <w:rsid w:val="00C83C4A"/>
    <w:rsid w:val="00C840F5"/>
    <w:rsid w:val="00C84334"/>
    <w:rsid w:val="00C843FD"/>
    <w:rsid w:val="00C84752"/>
    <w:rsid w:val="00C84CFD"/>
    <w:rsid w:val="00C85354"/>
    <w:rsid w:val="00C85B48"/>
    <w:rsid w:val="00C85DD3"/>
    <w:rsid w:val="00C85EF9"/>
    <w:rsid w:val="00C860AF"/>
    <w:rsid w:val="00C864E7"/>
    <w:rsid w:val="00C869D0"/>
    <w:rsid w:val="00C86CC3"/>
    <w:rsid w:val="00C87018"/>
    <w:rsid w:val="00C875FA"/>
    <w:rsid w:val="00C87A8B"/>
    <w:rsid w:val="00C90AC5"/>
    <w:rsid w:val="00C90AC8"/>
    <w:rsid w:val="00C90D43"/>
    <w:rsid w:val="00C90E7B"/>
    <w:rsid w:val="00C92EA0"/>
    <w:rsid w:val="00C934C8"/>
    <w:rsid w:val="00C93746"/>
    <w:rsid w:val="00C93851"/>
    <w:rsid w:val="00C9390B"/>
    <w:rsid w:val="00C93C85"/>
    <w:rsid w:val="00C93DB1"/>
    <w:rsid w:val="00C93E88"/>
    <w:rsid w:val="00C94AEB"/>
    <w:rsid w:val="00C94F79"/>
    <w:rsid w:val="00C9574A"/>
    <w:rsid w:val="00C965C5"/>
    <w:rsid w:val="00C96B68"/>
    <w:rsid w:val="00C97E56"/>
    <w:rsid w:val="00C97EE0"/>
    <w:rsid w:val="00CA03F0"/>
    <w:rsid w:val="00CA1549"/>
    <w:rsid w:val="00CA1A8E"/>
    <w:rsid w:val="00CA1BAC"/>
    <w:rsid w:val="00CA1E16"/>
    <w:rsid w:val="00CA2071"/>
    <w:rsid w:val="00CA250C"/>
    <w:rsid w:val="00CA273D"/>
    <w:rsid w:val="00CA2ADF"/>
    <w:rsid w:val="00CA3285"/>
    <w:rsid w:val="00CA332C"/>
    <w:rsid w:val="00CA3474"/>
    <w:rsid w:val="00CA349D"/>
    <w:rsid w:val="00CA4005"/>
    <w:rsid w:val="00CA40AF"/>
    <w:rsid w:val="00CA40C5"/>
    <w:rsid w:val="00CA4537"/>
    <w:rsid w:val="00CA466F"/>
    <w:rsid w:val="00CA4DAE"/>
    <w:rsid w:val="00CA5297"/>
    <w:rsid w:val="00CA5B62"/>
    <w:rsid w:val="00CA5E9E"/>
    <w:rsid w:val="00CA5EBF"/>
    <w:rsid w:val="00CA6102"/>
    <w:rsid w:val="00CA68E0"/>
    <w:rsid w:val="00CA6DC2"/>
    <w:rsid w:val="00CA6DCB"/>
    <w:rsid w:val="00CA710B"/>
    <w:rsid w:val="00CA7A96"/>
    <w:rsid w:val="00CA7C73"/>
    <w:rsid w:val="00CA7F8C"/>
    <w:rsid w:val="00CB0133"/>
    <w:rsid w:val="00CB046F"/>
    <w:rsid w:val="00CB04BF"/>
    <w:rsid w:val="00CB0B79"/>
    <w:rsid w:val="00CB1077"/>
    <w:rsid w:val="00CB10E8"/>
    <w:rsid w:val="00CB1179"/>
    <w:rsid w:val="00CB16EF"/>
    <w:rsid w:val="00CB172B"/>
    <w:rsid w:val="00CB1D21"/>
    <w:rsid w:val="00CB1DB3"/>
    <w:rsid w:val="00CB24CA"/>
    <w:rsid w:val="00CB24F0"/>
    <w:rsid w:val="00CB2588"/>
    <w:rsid w:val="00CB291A"/>
    <w:rsid w:val="00CB320D"/>
    <w:rsid w:val="00CB3325"/>
    <w:rsid w:val="00CB36E6"/>
    <w:rsid w:val="00CB3801"/>
    <w:rsid w:val="00CB39D7"/>
    <w:rsid w:val="00CB3E9B"/>
    <w:rsid w:val="00CB3F57"/>
    <w:rsid w:val="00CB3FDE"/>
    <w:rsid w:val="00CB4449"/>
    <w:rsid w:val="00CB44A3"/>
    <w:rsid w:val="00CB4741"/>
    <w:rsid w:val="00CB4AB2"/>
    <w:rsid w:val="00CB4C0A"/>
    <w:rsid w:val="00CB505F"/>
    <w:rsid w:val="00CB5299"/>
    <w:rsid w:val="00CB56B3"/>
    <w:rsid w:val="00CB5A60"/>
    <w:rsid w:val="00CB5A97"/>
    <w:rsid w:val="00CB690B"/>
    <w:rsid w:val="00CB6E95"/>
    <w:rsid w:val="00CB75FC"/>
    <w:rsid w:val="00CB7731"/>
    <w:rsid w:val="00CB7867"/>
    <w:rsid w:val="00CB7D3D"/>
    <w:rsid w:val="00CC11A0"/>
    <w:rsid w:val="00CC1389"/>
    <w:rsid w:val="00CC16EF"/>
    <w:rsid w:val="00CC180B"/>
    <w:rsid w:val="00CC1DCD"/>
    <w:rsid w:val="00CC27B5"/>
    <w:rsid w:val="00CC2B88"/>
    <w:rsid w:val="00CC36DE"/>
    <w:rsid w:val="00CC40A7"/>
    <w:rsid w:val="00CC46CF"/>
    <w:rsid w:val="00CC4707"/>
    <w:rsid w:val="00CC4AE5"/>
    <w:rsid w:val="00CC4F4B"/>
    <w:rsid w:val="00CC4FED"/>
    <w:rsid w:val="00CC505F"/>
    <w:rsid w:val="00CC53AF"/>
    <w:rsid w:val="00CC5578"/>
    <w:rsid w:val="00CC568E"/>
    <w:rsid w:val="00CC5718"/>
    <w:rsid w:val="00CC5F29"/>
    <w:rsid w:val="00CC5FB8"/>
    <w:rsid w:val="00CC6594"/>
    <w:rsid w:val="00CC66C0"/>
    <w:rsid w:val="00CC6F65"/>
    <w:rsid w:val="00CD0BA9"/>
    <w:rsid w:val="00CD0F37"/>
    <w:rsid w:val="00CD0F78"/>
    <w:rsid w:val="00CD0FDC"/>
    <w:rsid w:val="00CD1044"/>
    <w:rsid w:val="00CD111A"/>
    <w:rsid w:val="00CD2636"/>
    <w:rsid w:val="00CD2793"/>
    <w:rsid w:val="00CD27EB"/>
    <w:rsid w:val="00CD299F"/>
    <w:rsid w:val="00CD30AF"/>
    <w:rsid w:val="00CD3245"/>
    <w:rsid w:val="00CD37AD"/>
    <w:rsid w:val="00CD3873"/>
    <w:rsid w:val="00CD3A40"/>
    <w:rsid w:val="00CD3A81"/>
    <w:rsid w:val="00CD3B9D"/>
    <w:rsid w:val="00CD4170"/>
    <w:rsid w:val="00CD44C3"/>
    <w:rsid w:val="00CD46C8"/>
    <w:rsid w:val="00CD4C05"/>
    <w:rsid w:val="00CD5636"/>
    <w:rsid w:val="00CD60AD"/>
    <w:rsid w:val="00CD62CA"/>
    <w:rsid w:val="00CD6C79"/>
    <w:rsid w:val="00CD7F1A"/>
    <w:rsid w:val="00CE0733"/>
    <w:rsid w:val="00CE0A2A"/>
    <w:rsid w:val="00CE10EA"/>
    <w:rsid w:val="00CE11E6"/>
    <w:rsid w:val="00CE14A0"/>
    <w:rsid w:val="00CE222D"/>
    <w:rsid w:val="00CE22C5"/>
    <w:rsid w:val="00CE23BB"/>
    <w:rsid w:val="00CE26B9"/>
    <w:rsid w:val="00CE2711"/>
    <w:rsid w:val="00CE271A"/>
    <w:rsid w:val="00CE284C"/>
    <w:rsid w:val="00CE33BE"/>
    <w:rsid w:val="00CE3647"/>
    <w:rsid w:val="00CE3A86"/>
    <w:rsid w:val="00CE41A3"/>
    <w:rsid w:val="00CE44F9"/>
    <w:rsid w:val="00CE45D8"/>
    <w:rsid w:val="00CE4702"/>
    <w:rsid w:val="00CE4E99"/>
    <w:rsid w:val="00CE55CC"/>
    <w:rsid w:val="00CE5C2B"/>
    <w:rsid w:val="00CE5C38"/>
    <w:rsid w:val="00CE5E39"/>
    <w:rsid w:val="00CE62A8"/>
    <w:rsid w:val="00CE6971"/>
    <w:rsid w:val="00CE6A20"/>
    <w:rsid w:val="00CE7653"/>
    <w:rsid w:val="00CE7889"/>
    <w:rsid w:val="00CE7924"/>
    <w:rsid w:val="00CF0432"/>
    <w:rsid w:val="00CF073F"/>
    <w:rsid w:val="00CF0955"/>
    <w:rsid w:val="00CF0CB6"/>
    <w:rsid w:val="00CF12D8"/>
    <w:rsid w:val="00CF1444"/>
    <w:rsid w:val="00CF15FB"/>
    <w:rsid w:val="00CF1683"/>
    <w:rsid w:val="00CF1EAC"/>
    <w:rsid w:val="00CF2290"/>
    <w:rsid w:val="00CF2AB0"/>
    <w:rsid w:val="00CF2ABE"/>
    <w:rsid w:val="00CF2E52"/>
    <w:rsid w:val="00CF2EA7"/>
    <w:rsid w:val="00CF380B"/>
    <w:rsid w:val="00CF3B3C"/>
    <w:rsid w:val="00CF3D87"/>
    <w:rsid w:val="00CF3E7D"/>
    <w:rsid w:val="00CF4016"/>
    <w:rsid w:val="00CF4149"/>
    <w:rsid w:val="00CF44C6"/>
    <w:rsid w:val="00CF46BC"/>
    <w:rsid w:val="00CF4A33"/>
    <w:rsid w:val="00CF595A"/>
    <w:rsid w:val="00CF68AF"/>
    <w:rsid w:val="00CF6E97"/>
    <w:rsid w:val="00CF7561"/>
    <w:rsid w:val="00CF7B12"/>
    <w:rsid w:val="00CF7B3F"/>
    <w:rsid w:val="00D009F2"/>
    <w:rsid w:val="00D00ACA"/>
    <w:rsid w:val="00D00ED4"/>
    <w:rsid w:val="00D01133"/>
    <w:rsid w:val="00D01429"/>
    <w:rsid w:val="00D01CE1"/>
    <w:rsid w:val="00D022AF"/>
    <w:rsid w:val="00D022CB"/>
    <w:rsid w:val="00D026C9"/>
    <w:rsid w:val="00D02B64"/>
    <w:rsid w:val="00D03323"/>
    <w:rsid w:val="00D0343D"/>
    <w:rsid w:val="00D03531"/>
    <w:rsid w:val="00D035A4"/>
    <w:rsid w:val="00D03947"/>
    <w:rsid w:val="00D03A3B"/>
    <w:rsid w:val="00D0427A"/>
    <w:rsid w:val="00D04C10"/>
    <w:rsid w:val="00D04E8B"/>
    <w:rsid w:val="00D04F1B"/>
    <w:rsid w:val="00D051BC"/>
    <w:rsid w:val="00D05256"/>
    <w:rsid w:val="00D053E1"/>
    <w:rsid w:val="00D056B8"/>
    <w:rsid w:val="00D05C60"/>
    <w:rsid w:val="00D0617D"/>
    <w:rsid w:val="00D0661F"/>
    <w:rsid w:val="00D0664B"/>
    <w:rsid w:val="00D06863"/>
    <w:rsid w:val="00D07657"/>
    <w:rsid w:val="00D07C3D"/>
    <w:rsid w:val="00D07EDB"/>
    <w:rsid w:val="00D07F01"/>
    <w:rsid w:val="00D10079"/>
    <w:rsid w:val="00D100DA"/>
    <w:rsid w:val="00D10351"/>
    <w:rsid w:val="00D1083C"/>
    <w:rsid w:val="00D1091A"/>
    <w:rsid w:val="00D11274"/>
    <w:rsid w:val="00D11691"/>
    <w:rsid w:val="00D116B6"/>
    <w:rsid w:val="00D11CCB"/>
    <w:rsid w:val="00D11E2B"/>
    <w:rsid w:val="00D11E6E"/>
    <w:rsid w:val="00D11F0B"/>
    <w:rsid w:val="00D12466"/>
    <w:rsid w:val="00D124A0"/>
    <w:rsid w:val="00D12952"/>
    <w:rsid w:val="00D12C76"/>
    <w:rsid w:val="00D1367B"/>
    <w:rsid w:val="00D137F8"/>
    <w:rsid w:val="00D13B57"/>
    <w:rsid w:val="00D154D1"/>
    <w:rsid w:val="00D15570"/>
    <w:rsid w:val="00D158C1"/>
    <w:rsid w:val="00D15C00"/>
    <w:rsid w:val="00D15CED"/>
    <w:rsid w:val="00D160B4"/>
    <w:rsid w:val="00D1619F"/>
    <w:rsid w:val="00D16266"/>
    <w:rsid w:val="00D1697D"/>
    <w:rsid w:val="00D16C8A"/>
    <w:rsid w:val="00D17A7B"/>
    <w:rsid w:val="00D2016A"/>
    <w:rsid w:val="00D20BCF"/>
    <w:rsid w:val="00D20F0D"/>
    <w:rsid w:val="00D216EA"/>
    <w:rsid w:val="00D21754"/>
    <w:rsid w:val="00D21800"/>
    <w:rsid w:val="00D21B7D"/>
    <w:rsid w:val="00D21CA9"/>
    <w:rsid w:val="00D22183"/>
    <w:rsid w:val="00D22258"/>
    <w:rsid w:val="00D22660"/>
    <w:rsid w:val="00D229BE"/>
    <w:rsid w:val="00D22A8A"/>
    <w:rsid w:val="00D22B4D"/>
    <w:rsid w:val="00D235EA"/>
    <w:rsid w:val="00D2369B"/>
    <w:rsid w:val="00D237F0"/>
    <w:rsid w:val="00D2381E"/>
    <w:rsid w:val="00D23B0D"/>
    <w:rsid w:val="00D24724"/>
    <w:rsid w:val="00D24749"/>
    <w:rsid w:val="00D24798"/>
    <w:rsid w:val="00D247A9"/>
    <w:rsid w:val="00D25589"/>
    <w:rsid w:val="00D25C57"/>
    <w:rsid w:val="00D25E5D"/>
    <w:rsid w:val="00D26E3E"/>
    <w:rsid w:val="00D272E0"/>
    <w:rsid w:val="00D27352"/>
    <w:rsid w:val="00D275B9"/>
    <w:rsid w:val="00D30674"/>
    <w:rsid w:val="00D30BB3"/>
    <w:rsid w:val="00D311CA"/>
    <w:rsid w:val="00D31897"/>
    <w:rsid w:val="00D32042"/>
    <w:rsid w:val="00D322A1"/>
    <w:rsid w:val="00D32324"/>
    <w:rsid w:val="00D326C2"/>
    <w:rsid w:val="00D328D4"/>
    <w:rsid w:val="00D32F33"/>
    <w:rsid w:val="00D3305C"/>
    <w:rsid w:val="00D330B7"/>
    <w:rsid w:val="00D3358B"/>
    <w:rsid w:val="00D337EC"/>
    <w:rsid w:val="00D339E1"/>
    <w:rsid w:val="00D33B6A"/>
    <w:rsid w:val="00D33D80"/>
    <w:rsid w:val="00D33F7C"/>
    <w:rsid w:val="00D3422E"/>
    <w:rsid w:val="00D3442B"/>
    <w:rsid w:val="00D347D0"/>
    <w:rsid w:val="00D34D9F"/>
    <w:rsid w:val="00D350E6"/>
    <w:rsid w:val="00D3514C"/>
    <w:rsid w:val="00D35802"/>
    <w:rsid w:val="00D35E8F"/>
    <w:rsid w:val="00D3699F"/>
    <w:rsid w:val="00D36C9D"/>
    <w:rsid w:val="00D36D36"/>
    <w:rsid w:val="00D36F06"/>
    <w:rsid w:val="00D37565"/>
    <w:rsid w:val="00D3757E"/>
    <w:rsid w:val="00D3782A"/>
    <w:rsid w:val="00D37AB7"/>
    <w:rsid w:val="00D37ECE"/>
    <w:rsid w:val="00D37FB6"/>
    <w:rsid w:val="00D40605"/>
    <w:rsid w:val="00D40F1D"/>
    <w:rsid w:val="00D41E09"/>
    <w:rsid w:val="00D42449"/>
    <w:rsid w:val="00D429D2"/>
    <w:rsid w:val="00D431CF"/>
    <w:rsid w:val="00D431D3"/>
    <w:rsid w:val="00D435F2"/>
    <w:rsid w:val="00D436AE"/>
    <w:rsid w:val="00D43A68"/>
    <w:rsid w:val="00D43B39"/>
    <w:rsid w:val="00D43DEB"/>
    <w:rsid w:val="00D43F3C"/>
    <w:rsid w:val="00D43FFC"/>
    <w:rsid w:val="00D4516F"/>
    <w:rsid w:val="00D4566B"/>
    <w:rsid w:val="00D45A8D"/>
    <w:rsid w:val="00D45D09"/>
    <w:rsid w:val="00D45FE3"/>
    <w:rsid w:val="00D4681B"/>
    <w:rsid w:val="00D46E42"/>
    <w:rsid w:val="00D4770D"/>
    <w:rsid w:val="00D47D42"/>
    <w:rsid w:val="00D47EC8"/>
    <w:rsid w:val="00D47ED4"/>
    <w:rsid w:val="00D5034E"/>
    <w:rsid w:val="00D5067D"/>
    <w:rsid w:val="00D5088B"/>
    <w:rsid w:val="00D50B24"/>
    <w:rsid w:val="00D50F50"/>
    <w:rsid w:val="00D50F7E"/>
    <w:rsid w:val="00D51130"/>
    <w:rsid w:val="00D5137E"/>
    <w:rsid w:val="00D51714"/>
    <w:rsid w:val="00D519BA"/>
    <w:rsid w:val="00D520CC"/>
    <w:rsid w:val="00D52175"/>
    <w:rsid w:val="00D527FE"/>
    <w:rsid w:val="00D528CE"/>
    <w:rsid w:val="00D52C08"/>
    <w:rsid w:val="00D52FF5"/>
    <w:rsid w:val="00D53A12"/>
    <w:rsid w:val="00D543FE"/>
    <w:rsid w:val="00D54A5D"/>
    <w:rsid w:val="00D55414"/>
    <w:rsid w:val="00D556FE"/>
    <w:rsid w:val="00D5578F"/>
    <w:rsid w:val="00D55B97"/>
    <w:rsid w:val="00D56978"/>
    <w:rsid w:val="00D56B2E"/>
    <w:rsid w:val="00D56C1F"/>
    <w:rsid w:val="00D5770C"/>
    <w:rsid w:val="00D57DE6"/>
    <w:rsid w:val="00D60226"/>
    <w:rsid w:val="00D60356"/>
    <w:rsid w:val="00D6057C"/>
    <w:rsid w:val="00D60FFD"/>
    <w:rsid w:val="00D61118"/>
    <w:rsid w:val="00D615C2"/>
    <w:rsid w:val="00D624DE"/>
    <w:rsid w:val="00D627E0"/>
    <w:rsid w:val="00D6299C"/>
    <w:rsid w:val="00D634B5"/>
    <w:rsid w:val="00D63F22"/>
    <w:rsid w:val="00D641F0"/>
    <w:rsid w:val="00D649BF"/>
    <w:rsid w:val="00D64BB7"/>
    <w:rsid w:val="00D64E02"/>
    <w:rsid w:val="00D65776"/>
    <w:rsid w:val="00D65BC3"/>
    <w:rsid w:val="00D65E15"/>
    <w:rsid w:val="00D660D2"/>
    <w:rsid w:val="00D66550"/>
    <w:rsid w:val="00D6671C"/>
    <w:rsid w:val="00D66BF9"/>
    <w:rsid w:val="00D67515"/>
    <w:rsid w:val="00D6771B"/>
    <w:rsid w:val="00D6777B"/>
    <w:rsid w:val="00D67800"/>
    <w:rsid w:val="00D67B74"/>
    <w:rsid w:val="00D702B2"/>
    <w:rsid w:val="00D7037D"/>
    <w:rsid w:val="00D70E4A"/>
    <w:rsid w:val="00D71226"/>
    <w:rsid w:val="00D718A9"/>
    <w:rsid w:val="00D718AF"/>
    <w:rsid w:val="00D71AB6"/>
    <w:rsid w:val="00D71F27"/>
    <w:rsid w:val="00D7210E"/>
    <w:rsid w:val="00D72283"/>
    <w:rsid w:val="00D72B03"/>
    <w:rsid w:val="00D73152"/>
    <w:rsid w:val="00D731AE"/>
    <w:rsid w:val="00D7333D"/>
    <w:rsid w:val="00D7349D"/>
    <w:rsid w:val="00D73863"/>
    <w:rsid w:val="00D73A93"/>
    <w:rsid w:val="00D745CA"/>
    <w:rsid w:val="00D74D87"/>
    <w:rsid w:val="00D752BF"/>
    <w:rsid w:val="00D75F18"/>
    <w:rsid w:val="00D75FF1"/>
    <w:rsid w:val="00D77301"/>
    <w:rsid w:val="00D7742A"/>
    <w:rsid w:val="00D77644"/>
    <w:rsid w:val="00D77ADD"/>
    <w:rsid w:val="00D77EFD"/>
    <w:rsid w:val="00D801A4"/>
    <w:rsid w:val="00D803AF"/>
    <w:rsid w:val="00D805D2"/>
    <w:rsid w:val="00D80BCE"/>
    <w:rsid w:val="00D80D45"/>
    <w:rsid w:val="00D8191B"/>
    <w:rsid w:val="00D81FA7"/>
    <w:rsid w:val="00D820D2"/>
    <w:rsid w:val="00D82135"/>
    <w:rsid w:val="00D8293C"/>
    <w:rsid w:val="00D82FBF"/>
    <w:rsid w:val="00D83856"/>
    <w:rsid w:val="00D83D8E"/>
    <w:rsid w:val="00D83F2C"/>
    <w:rsid w:val="00D842A2"/>
    <w:rsid w:val="00D84573"/>
    <w:rsid w:val="00D849DC"/>
    <w:rsid w:val="00D84DD5"/>
    <w:rsid w:val="00D84ED1"/>
    <w:rsid w:val="00D8615A"/>
    <w:rsid w:val="00D86183"/>
    <w:rsid w:val="00D86347"/>
    <w:rsid w:val="00D86A91"/>
    <w:rsid w:val="00D86E8C"/>
    <w:rsid w:val="00D87484"/>
    <w:rsid w:val="00D9000C"/>
    <w:rsid w:val="00D90206"/>
    <w:rsid w:val="00D9037F"/>
    <w:rsid w:val="00D906AF"/>
    <w:rsid w:val="00D907A2"/>
    <w:rsid w:val="00D91A6D"/>
    <w:rsid w:val="00D91BD0"/>
    <w:rsid w:val="00D921AD"/>
    <w:rsid w:val="00D9223E"/>
    <w:rsid w:val="00D92D9D"/>
    <w:rsid w:val="00D93090"/>
    <w:rsid w:val="00D9336E"/>
    <w:rsid w:val="00D93451"/>
    <w:rsid w:val="00D9346B"/>
    <w:rsid w:val="00D93647"/>
    <w:rsid w:val="00D9392E"/>
    <w:rsid w:val="00D943DB"/>
    <w:rsid w:val="00D94618"/>
    <w:rsid w:val="00D946BE"/>
    <w:rsid w:val="00D96916"/>
    <w:rsid w:val="00D96D84"/>
    <w:rsid w:val="00D9749B"/>
    <w:rsid w:val="00D975E3"/>
    <w:rsid w:val="00D97854"/>
    <w:rsid w:val="00D97CAA"/>
    <w:rsid w:val="00DA0B4C"/>
    <w:rsid w:val="00DA0B90"/>
    <w:rsid w:val="00DA1310"/>
    <w:rsid w:val="00DA17B9"/>
    <w:rsid w:val="00DA18A6"/>
    <w:rsid w:val="00DA1B01"/>
    <w:rsid w:val="00DA1BED"/>
    <w:rsid w:val="00DA1C5D"/>
    <w:rsid w:val="00DA23D5"/>
    <w:rsid w:val="00DA2B6B"/>
    <w:rsid w:val="00DA2E38"/>
    <w:rsid w:val="00DA3D2C"/>
    <w:rsid w:val="00DA3ECB"/>
    <w:rsid w:val="00DA4C33"/>
    <w:rsid w:val="00DA4C50"/>
    <w:rsid w:val="00DA50CF"/>
    <w:rsid w:val="00DA53EF"/>
    <w:rsid w:val="00DA5441"/>
    <w:rsid w:val="00DA660A"/>
    <w:rsid w:val="00DA699A"/>
    <w:rsid w:val="00DA6A38"/>
    <w:rsid w:val="00DA7127"/>
    <w:rsid w:val="00DA7A68"/>
    <w:rsid w:val="00DB02C9"/>
    <w:rsid w:val="00DB0502"/>
    <w:rsid w:val="00DB0E08"/>
    <w:rsid w:val="00DB1221"/>
    <w:rsid w:val="00DB1B94"/>
    <w:rsid w:val="00DB1CB3"/>
    <w:rsid w:val="00DB201D"/>
    <w:rsid w:val="00DB2865"/>
    <w:rsid w:val="00DB2CC5"/>
    <w:rsid w:val="00DB2E39"/>
    <w:rsid w:val="00DB2EE4"/>
    <w:rsid w:val="00DB3CF3"/>
    <w:rsid w:val="00DB49BA"/>
    <w:rsid w:val="00DB4A36"/>
    <w:rsid w:val="00DB52C1"/>
    <w:rsid w:val="00DB54EB"/>
    <w:rsid w:val="00DB5A19"/>
    <w:rsid w:val="00DB5D89"/>
    <w:rsid w:val="00DB5E82"/>
    <w:rsid w:val="00DB665F"/>
    <w:rsid w:val="00DB66BA"/>
    <w:rsid w:val="00DB67E9"/>
    <w:rsid w:val="00DB6912"/>
    <w:rsid w:val="00DB69AB"/>
    <w:rsid w:val="00DB6FCD"/>
    <w:rsid w:val="00DB7046"/>
    <w:rsid w:val="00DB72D1"/>
    <w:rsid w:val="00DB752E"/>
    <w:rsid w:val="00DB7B05"/>
    <w:rsid w:val="00DC0165"/>
    <w:rsid w:val="00DC06EE"/>
    <w:rsid w:val="00DC0963"/>
    <w:rsid w:val="00DC2610"/>
    <w:rsid w:val="00DC2DFF"/>
    <w:rsid w:val="00DC2ECE"/>
    <w:rsid w:val="00DC30D2"/>
    <w:rsid w:val="00DC4078"/>
    <w:rsid w:val="00DC4B8B"/>
    <w:rsid w:val="00DC4E79"/>
    <w:rsid w:val="00DC534A"/>
    <w:rsid w:val="00DC5428"/>
    <w:rsid w:val="00DC5C2C"/>
    <w:rsid w:val="00DC61FB"/>
    <w:rsid w:val="00DC7DD4"/>
    <w:rsid w:val="00DC7F2D"/>
    <w:rsid w:val="00DD0DED"/>
    <w:rsid w:val="00DD1705"/>
    <w:rsid w:val="00DD1738"/>
    <w:rsid w:val="00DD1F58"/>
    <w:rsid w:val="00DD29C5"/>
    <w:rsid w:val="00DD2B8F"/>
    <w:rsid w:val="00DD2FB7"/>
    <w:rsid w:val="00DD3F47"/>
    <w:rsid w:val="00DD43C0"/>
    <w:rsid w:val="00DD4C17"/>
    <w:rsid w:val="00DD5CC2"/>
    <w:rsid w:val="00DD5D4B"/>
    <w:rsid w:val="00DD6404"/>
    <w:rsid w:val="00DD681D"/>
    <w:rsid w:val="00DD6928"/>
    <w:rsid w:val="00DD6EBD"/>
    <w:rsid w:val="00DE107F"/>
    <w:rsid w:val="00DE14B4"/>
    <w:rsid w:val="00DE1954"/>
    <w:rsid w:val="00DE1BA4"/>
    <w:rsid w:val="00DE1E2B"/>
    <w:rsid w:val="00DE1E53"/>
    <w:rsid w:val="00DE203F"/>
    <w:rsid w:val="00DE2937"/>
    <w:rsid w:val="00DE3217"/>
    <w:rsid w:val="00DE3425"/>
    <w:rsid w:val="00DE401B"/>
    <w:rsid w:val="00DE4627"/>
    <w:rsid w:val="00DE4898"/>
    <w:rsid w:val="00DE49CE"/>
    <w:rsid w:val="00DE4D41"/>
    <w:rsid w:val="00DE59F3"/>
    <w:rsid w:val="00DE5C79"/>
    <w:rsid w:val="00DE652E"/>
    <w:rsid w:val="00DE65EF"/>
    <w:rsid w:val="00DE6793"/>
    <w:rsid w:val="00DE67CA"/>
    <w:rsid w:val="00DE68FE"/>
    <w:rsid w:val="00DE719F"/>
    <w:rsid w:val="00DE7523"/>
    <w:rsid w:val="00DF0136"/>
    <w:rsid w:val="00DF01D3"/>
    <w:rsid w:val="00DF06F6"/>
    <w:rsid w:val="00DF0CB0"/>
    <w:rsid w:val="00DF0E3B"/>
    <w:rsid w:val="00DF13C9"/>
    <w:rsid w:val="00DF1712"/>
    <w:rsid w:val="00DF1C10"/>
    <w:rsid w:val="00DF2283"/>
    <w:rsid w:val="00DF25C0"/>
    <w:rsid w:val="00DF27B2"/>
    <w:rsid w:val="00DF291E"/>
    <w:rsid w:val="00DF3331"/>
    <w:rsid w:val="00DF3510"/>
    <w:rsid w:val="00DF4089"/>
    <w:rsid w:val="00DF441E"/>
    <w:rsid w:val="00DF502D"/>
    <w:rsid w:val="00DF51B5"/>
    <w:rsid w:val="00DF5692"/>
    <w:rsid w:val="00DF5F00"/>
    <w:rsid w:val="00DF66B0"/>
    <w:rsid w:val="00DF6725"/>
    <w:rsid w:val="00DF679E"/>
    <w:rsid w:val="00DF6B40"/>
    <w:rsid w:val="00DF6FF6"/>
    <w:rsid w:val="00DF725E"/>
    <w:rsid w:val="00DF7C58"/>
    <w:rsid w:val="00DF7F8B"/>
    <w:rsid w:val="00E00615"/>
    <w:rsid w:val="00E008DC"/>
    <w:rsid w:val="00E00B31"/>
    <w:rsid w:val="00E00E3A"/>
    <w:rsid w:val="00E00F03"/>
    <w:rsid w:val="00E01462"/>
    <w:rsid w:val="00E015F5"/>
    <w:rsid w:val="00E016CC"/>
    <w:rsid w:val="00E01A0C"/>
    <w:rsid w:val="00E01A9B"/>
    <w:rsid w:val="00E01CE0"/>
    <w:rsid w:val="00E032B9"/>
    <w:rsid w:val="00E033F0"/>
    <w:rsid w:val="00E0340C"/>
    <w:rsid w:val="00E03417"/>
    <w:rsid w:val="00E0385D"/>
    <w:rsid w:val="00E03983"/>
    <w:rsid w:val="00E03B9C"/>
    <w:rsid w:val="00E03E86"/>
    <w:rsid w:val="00E04211"/>
    <w:rsid w:val="00E045BC"/>
    <w:rsid w:val="00E0481D"/>
    <w:rsid w:val="00E04A07"/>
    <w:rsid w:val="00E04CD9"/>
    <w:rsid w:val="00E04EDE"/>
    <w:rsid w:val="00E05062"/>
    <w:rsid w:val="00E05126"/>
    <w:rsid w:val="00E05234"/>
    <w:rsid w:val="00E05453"/>
    <w:rsid w:val="00E05ACD"/>
    <w:rsid w:val="00E05DFB"/>
    <w:rsid w:val="00E06247"/>
    <w:rsid w:val="00E070AC"/>
    <w:rsid w:val="00E07345"/>
    <w:rsid w:val="00E1010F"/>
    <w:rsid w:val="00E10175"/>
    <w:rsid w:val="00E104EB"/>
    <w:rsid w:val="00E10694"/>
    <w:rsid w:val="00E10A15"/>
    <w:rsid w:val="00E10D19"/>
    <w:rsid w:val="00E11572"/>
    <w:rsid w:val="00E11693"/>
    <w:rsid w:val="00E11870"/>
    <w:rsid w:val="00E11DE8"/>
    <w:rsid w:val="00E11F5A"/>
    <w:rsid w:val="00E11FA5"/>
    <w:rsid w:val="00E12379"/>
    <w:rsid w:val="00E128F9"/>
    <w:rsid w:val="00E12954"/>
    <w:rsid w:val="00E13092"/>
    <w:rsid w:val="00E135FD"/>
    <w:rsid w:val="00E13A9A"/>
    <w:rsid w:val="00E147FC"/>
    <w:rsid w:val="00E14996"/>
    <w:rsid w:val="00E14B2D"/>
    <w:rsid w:val="00E14C31"/>
    <w:rsid w:val="00E1535A"/>
    <w:rsid w:val="00E16B02"/>
    <w:rsid w:val="00E16C61"/>
    <w:rsid w:val="00E16E6E"/>
    <w:rsid w:val="00E1708D"/>
    <w:rsid w:val="00E173E5"/>
    <w:rsid w:val="00E17865"/>
    <w:rsid w:val="00E17A10"/>
    <w:rsid w:val="00E17EAE"/>
    <w:rsid w:val="00E201D8"/>
    <w:rsid w:val="00E209ED"/>
    <w:rsid w:val="00E2102F"/>
    <w:rsid w:val="00E21263"/>
    <w:rsid w:val="00E2198D"/>
    <w:rsid w:val="00E21AD5"/>
    <w:rsid w:val="00E22CE7"/>
    <w:rsid w:val="00E2353C"/>
    <w:rsid w:val="00E23791"/>
    <w:rsid w:val="00E23E87"/>
    <w:rsid w:val="00E24042"/>
    <w:rsid w:val="00E25176"/>
    <w:rsid w:val="00E26327"/>
    <w:rsid w:val="00E26587"/>
    <w:rsid w:val="00E265A1"/>
    <w:rsid w:val="00E265C3"/>
    <w:rsid w:val="00E26E17"/>
    <w:rsid w:val="00E2709E"/>
    <w:rsid w:val="00E300EE"/>
    <w:rsid w:val="00E3082B"/>
    <w:rsid w:val="00E30F8F"/>
    <w:rsid w:val="00E31C75"/>
    <w:rsid w:val="00E31EC9"/>
    <w:rsid w:val="00E330BE"/>
    <w:rsid w:val="00E33A5C"/>
    <w:rsid w:val="00E33D0E"/>
    <w:rsid w:val="00E33E31"/>
    <w:rsid w:val="00E3437E"/>
    <w:rsid w:val="00E34664"/>
    <w:rsid w:val="00E3491B"/>
    <w:rsid w:val="00E34C90"/>
    <w:rsid w:val="00E35624"/>
    <w:rsid w:val="00E358D5"/>
    <w:rsid w:val="00E35D98"/>
    <w:rsid w:val="00E35F56"/>
    <w:rsid w:val="00E362AA"/>
    <w:rsid w:val="00E36B8F"/>
    <w:rsid w:val="00E36DB5"/>
    <w:rsid w:val="00E3707C"/>
    <w:rsid w:val="00E40118"/>
    <w:rsid w:val="00E40F1D"/>
    <w:rsid w:val="00E41029"/>
    <w:rsid w:val="00E419D3"/>
    <w:rsid w:val="00E4235E"/>
    <w:rsid w:val="00E4270F"/>
    <w:rsid w:val="00E444C8"/>
    <w:rsid w:val="00E44D67"/>
    <w:rsid w:val="00E44FBD"/>
    <w:rsid w:val="00E45151"/>
    <w:rsid w:val="00E45234"/>
    <w:rsid w:val="00E46268"/>
    <w:rsid w:val="00E465E6"/>
    <w:rsid w:val="00E47405"/>
    <w:rsid w:val="00E47A9C"/>
    <w:rsid w:val="00E5053B"/>
    <w:rsid w:val="00E50678"/>
    <w:rsid w:val="00E508CD"/>
    <w:rsid w:val="00E50CB2"/>
    <w:rsid w:val="00E5137C"/>
    <w:rsid w:val="00E51A89"/>
    <w:rsid w:val="00E51AF4"/>
    <w:rsid w:val="00E52A78"/>
    <w:rsid w:val="00E533B4"/>
    <w:rsid w:val="00E533D0"/>
    <w:rsid w:val="00E534B9"/>
    <w:rsid w:val="00E534D1"/>
    <w:rsid w:val="00E53877"/>
    <w:rsid w:val="00E53B55"/>
    <w:rsid w:val="00E5524D"/>
    <w:rsid w:val="00E55737"/>
    <w:rsid w:val="00E558E6"/>
    <w:rsid w:val="00E55D36"/>
    <w:rsid w:val="00E568FF"/>
    <w:rsid w:val="00E56920"/>
    <w:rsid w:val="00E5743E"/>
    <w:rsid w:val="00E577A9"/>
    <w:rsid w:val="00E57E12"/>
    <w:rsid w:val="00E57F52"/>
    <w:rsid w:val="00E6008A"/>
    <w:rsid w:val="00E600DD"/>
    <w:rsid w:val="00E6041F"/>
    <w:rsid w:val="00E60470"/>
    <w:rsid w:val="00E60616"/>
    <w:rsid w:val="00E606D2"/>
    <w:rsid w:val="00E60D88"/>
    <w:rsid w:val="00E60E31"/>
    <w:rsid w:val="00E60F63"/>
    <w:rsid w:val="00E615BA"/>
    <w:rsid w:val="00E61DA8"/>
    <w:rsid w:val="00E62382"/>
    <w:rsid w:val="00E62721"/>
    <w:rsid w:val="00E62961"/>
    <w:rsid w:val="00E63A80"/>
    <w:rsid w:val="00E63AD5"/>
    <w:rsid w:val="00E63BF0"/>
    <w:rsid w:val="00E644C8"/>
    <w:rsid w:val="00E64796"/>
    <w:rsid w:val="00E64847"/>
    <w:rsid w:val="00E64D70"/>
    <w:rsid w:val="00E64ED1"/>
    <w:rsid w:val="00E65CE4"/>
    <w:rsid w:val="00E65F8D"/>
    <w:rsid w:val="00E662B4"/>
    <w:rsid w:val="00E6693F"/>
    <w:rsid w:val="00E66998"/>
    <w:rsid w:val="00E671DA"/>
    <w:rsid w:val="00E674F1"/>
    <w:rsid w:val="00E67789"/>
    <w:rsid w:val="00E67B11"/>
    <w:rsid w:val="00E67B72"/>
    <w:rsid w:val="00E67BCA"/>
    <w:rsid w:val="00E67CC1"/>
    <w:rsid w:val="00E67E69"/>
    <w:rsid w:val="00E70F39"/>
    <w:rsid w:val="00E72770"/>
    <w:rsid w:val="00E72AF7"/>
    <w:rsid w:val="00E72FE5"/>
    <w:rsid w:val="00E73364"/>
    <w:rsid w:val="00E73528"/>
    <w:rsid w:val="00E73C22"/>
    <w:rsid w:val="00E73EC0"/>
    <w:rsid w:val="00E73F8A"/>
    <w:rsid w:val="00E74503"/>
    <w:rsid w:val="00E7453D"/>
    <w:rsid w:val="00E75C80"/>
    <w:rsid w:val="00E76A84"/>
    <w:rsid w:val="00E76E1D"/>
    <w:rsid w:val="00E76F87"/>
    <w:rsid w:val="00E77027"/>
    <w:rsid w:val="00E77315"/>
    <w:rsid w:val="00E776DB"/>
    <w:rsid w:val="00E77926"/>
    <w:rsid w:val="00E8019E"/>
    <w:rsid w:val="00E80220"/>
    <w:rsid w:val="00E80640"/>
    <w:rsid w:val="00E80E8B"/>
    <w:rsid w:val="00E81448"/>
    <w:rsid w:val="00E8181E"/>
    <w:rsid w:val="00E8239D"/>
    <w:rsid w:val="00E82836"/>
    <w:rsid w:val="00E82C52"/>
    <w:rsid w:val="00E82F5F"/>
    <w:rsid w:val="00E834B8"/>
    <w:rsid w:val="00E83EE2"/>
    <w:rsid w:val="00E841EC"/>
    <w:rsid w:val="00E845C4"/>
    <w:rsid w:val="00E84ED1"/>
    <w:rsid w:val="00E86023"/>
    <w:rsid w:val="00E86075"/>
    <w:rsid w:val="00E86295"/>
    <w:rsid w:val="00E86769"/>
    <w:rsid w:val="00E867FF"/>
    <w:rsid w:val="00E86A4F"/>
    <w:rsid w:val="00E86DF6"/>
    <w:rsid w:val="00E87526"/>
    <w:rsid w:val="00E8754F"/>
    <w:rsid w:val="00E876B1"/>
    <w:rsid w:val="00E87A2D"/>
    <w:rsid w:val="00E90605"/>
    <w:rsid w:val="00E90B90"/>
    <w:rsid w:val="00E90DF8"/>
    <w:rsid w:val="00E91AA6"/>
    <w:rsid w:val="00E91B5F"/>
    <w:rsid w:val="00E91E79"/>
    <w:rsid w:val="00E92026"/>
    <w:rsid w:val="00E92161"/>
    <w:rsid w:val="00E921D6"/>
    <w:rsid w:val="00E92613"/>
    <w:rsid w:val="00E929D3"/>
    <w:rsid w:val="00E92A7E"/>
    <w:rsid w:val="00E92CB3"/>
    <w:rsid w:val="00E92CC3"/>
    <w:rsid w:val="00E935CF"/>
    <w:rsid w:val="00E9404E"/>
    <w:rsid w:val="00E9421B"/>
    <w:rsid w:val="00E94DB0"/>
    <w:rsid w:val="00E958A9"/>
    <w:rsid w:val="00E96341"/>
    <w:rsid w:val="00E96541"/>
    <w:rsid w:val="00E96765"/>
    <w:rsid w:val="00E97769"/>
    <w:rsid w:val="00E978D7"/>
    <w:rsid w:val="00E97F78"/>
    <w:rsid w:val="00EA08ED"/>
    <w:rsid w:val="00EA0D3D"/>
    <w:rsid w:val="00EA0FE1"/>
    <w:rsid w:val="00EA10CC"/>
    <w:rsid w:val="00EA1149"/>
    <w:rsid w:val="00EA1589"/>
    <w:rsid w:val="00EA15BD"/>
    <w:rsid w:val="00EA18A1"/>
    <w:rsid w:val="00EA1D01"/>
    <w:rsid w:val="00EA1E2C"/>
    <w:rsid w:val="00EA2076"/>
    <w:rsid w:val="00EA2232"/>
    <w:rsid w:val="00EA2B42"/>
    <w:rsid w:val="00EA2CDA"/>
    <w:rsid w:val="00EA2F9D"/>
    <w:rsid w:val="00EA3327"/>
    <w:rsid w:val="00EA36CC"/>
    <w:rsid w:val="00EA3D2E"/>
    <w:rsid w:val="00EA45B9"/>
    <w:rsid w:val="00EA4A4F"/>
    <w:rsid w:val="00EA4AB3"/>
    <w:rsid w:val="00EA4CDE"/>
    <w:rsid w:val="00EA4E6E"/>
    <w:rsid w:val="00EA52A5"/>
    <w:rsid w:val="00EA57A2"/>
    <w:rsid w:val="00EA5C76"/>
    <w:rsid w:val="00EA5F21"/>
    <w:rsid w:val="00EA639D"/>
    <w:rsid w:val="00EA63A6"/>
    <w:rsid w:val="00EA6EAC"/>
    <w:rsid w:val="00EA70A3"/>
    <w:rsid w:val="00EA7666"/>
    <w:rsid w:val="00EB0367"/>
    <w:rsid w:val="00EB0FCC"/>
    <w:rsid w:val="00EB10DF"/>
    <w:rsid w:val="00EB13CD"/>
    <w:rsid w:val="00EB1A58"/>
    <w:rsid w:val="00EB1ADA"/>
    <w:rsid w:val="00EB1D8C"/>
    <w:rsid w:val="00EB2D55"/>
    <w:rsid w:val="00EB3275"/>
    <w:rsid w:val="00EB3B39"/>
    <w:rsid w:val="00EB405F"/>
    <w:rsid w:val="00EB4554"/>
    <w:rsid w:val="00EB45D6"/>
    <w:rsid w:val="00EB49BD"/>
    <w:rsid w:val="00EB5490"/>
    <w:rsid w:val="00EB5E70"/>
    <w:rsid w:val="00EB5F67"/>
    <w:rsid w:val="00EB6397"/>
    <w:rsid w:val="00EB6462"/>
    <w:rsid w:val="00EB6608"/>
    <w:rsid w:val="00EB66C9"/>
    <w:rsid w:val="00EB68A6"/>
    <w:rsid w:val="00EB728B"/>
    <w:rsid w:val="00EB72E4"/>
    <w:rsid w:val="00EB739F"/>
    <w:rsid w:val="00EC067B"/>
    <w:rsid w:val="00EC06FA"/>
    <w:rsid w:val="00EC09BF"/>
    <w:rsid w:val="00EC1134"/>
    <w:rsid w:val="00EC15E7"/>
    <w:rsid w:val="00EC1B67"/>
    <w:rsid w:val="00EC1F66"/>
    <w:rsid w:val="00EC1FF6"/>
    <w:rsid w:val="00EC22CC"/>
    <w:rsid w:val="00EC2D22"/>
    <w:rsid w:val="00EC2D88"/>
    <w:rsid w:val="00EC3550"/>
    <w:rsid w:val="00EC3DC2"/>
    <w:rsid w:val="00EC43D8"/>
    <w:rsid w:val="00EC49E9"/>
    <w:rsid w:val="00EC4A54"/>
    <w:rsid w:val="00EC4F5E"/>
    <w:rsid w:val="00EC4FB2"/>
    <w:rsid w:val="00EC50E8"/>
    <w:rsid w:val="00EC531A"/>
    <w:rsid w:val="00EC5EDE"/>
    <w:rsid w:val="00EC64DF"/>
    <w:rsid w:val="00EC6801"/>
    <w:rsid w:val="00EC69A2"/>
    <w:rsid w:val="00EC6F19"/>
    <w:rsid w:val="00EC733B"/>
    <w:rsid w:val="00EC7DE3"/>
    <w:rsid w:val="00ED0321"/>
    <w:rsid w:val="00ED03EB"/>
    <w:rsid w:val="00ED07A0"/>
    <w:rsid w:val="00ED0A03"/>
    <w:rsid w:val="00ED1073"/>
    <w:rsid w:val="00ED1159"/>
    <w:rsid w:val="00ED1165"/>
    <w:rsid w:val="00ED1EEF"/>
    <w:rsid w:val="00ED23BE"/>
    <w:rsid w:val="00ED264B"/>
    <w:rsid w:val="00ED286A"/>
    <w:rsid w:val="00ED28B4"/>
    <w:rsid w:val="00ED2946"/>
    <w:rsid w:val="00ED2F8B"/>
    <w:rsid w:val="00ED35DB"/>
    <w:rsid w:val="00ED36C6"/>
    <w:rsid w:val="00ED3765"/>
    <w:rsid w:val="00ED3E38"/>
    <w:rsid w:val="00ED43C6"/>
    <w:rsid w:val="00ED5229"/>
    <w:rsid w:val="00ED526D"/>
    <w:rsid w:val="00ED6127"/>
    <w:rsid w:val="00ED6239"/>
    <w:rsid w:val="00ED6311"/>
    <w:rsid w:val="00ED6591"/>
    <w:rsid w:val="00ED6B66"/>
    <w:rsid w:val="00ED6FB6"/>
    <w:rsid w:val="00ED7630"/>
    <w:rsid w:val="00ED7661"/>
    <w:rsid w:val="00ED7A3A"/>
    <w:rsid w:val="00ED7A79"/>
    <w:rsid w:val="00EE035C"/>
    <w:rsid w:val="00EE057F"/>
    <w:rsid w:val="00EE16F9"/>
    <w:rsid w:val="00EE1C93"/>
    <w:rsid w:val="00EE251A"/>
    <w:rsid w:val="00EE26A5"/>
    <w:rsid w:val="00EE2764"/>
    <w:rsid w:val="00EE295B"/>
    <w:rsid w:val="00EE2C5F"/>
    <w:rsid w:val="00EE2E87"/>
    <w:rsid w:val="00EE2F73"/>
    <w:rsid w:val="00EE3160"/>
    <w:rsid w:val="00EE3E0E"/>
    <w:rsid w:val="00EE3EBF"/>
    <w:rsid w:val="00EE4003"/>
    <w:rsid w:val="00EE4A85"/>
    <w:rsid w:val="00EE5208"/>
    <w:rsid w:val="00EE53AE"/>
    <w:rsid w:val="00EE5537"/>
    <w:rsid w:val="00EE5927"/>
    <w:rsid w:val="00EE6019"/>
    <w:rsid w:val="00EE62D5"/>
    <w:rsid w:val="00EE6749"/>
    <w:rsid w:val="00EE6D21"/>
    <w:rsid w:val="00EE72B8"/>
    <w:rsid w:val="00EE78C9"/>
    <w:rsid w:val="00EF012F"/>
    <w:rsid w:val="00EF0920"/>
    <w:rsid w:val="00EF0FF9"/>
    <w:rsid w:val="00EF162C"/>
    <w:rsid w:val="00EF1838"/>
    <w:rsid w:val="00EF1B33"/>
    <w:rsid w:val="00EF1C4F"/>
    <w:rsid w:val="00EF1D5D"/>
    <w:rsid w:val="00EF202B"/>
    <w:rsid w:val="00EF256C"/>
    <w:rsid w:val="00EF2B26"/>
    <w:rsid w:val="00EF2F61"/>
    <w:rsid w:val="00EF2F9B"/>
    <w:rsid w:val="00EF2FD2"/>
    <w:rsid w:val="00EF3805"/>
    <w:rsid w:val="00EF3D17"/>
    <w:rsid w:val="00EF3FAB"/>
    <w:rsid w:val="00EF448C"/>
    <w:rsid w:val="00EF466C"/>
    <w:rsid w:val="00EF4712"/>
    <w:rsid w:val="00EF4768"/>
    <w:rsid w:val="00EF47EF"/>
    <w:rsid w:val="00EF4D20"/>
    <w:rsid w:val="00EF5069"/>
    <w:rsid w:val="00EF53BB"/>
    <w:rsid w:val="00EF5E57"/>
    <w:rsid w:val="00EF6087"/>
    <w:rsid w:val="00EF6328"/>
    <w:rsid w:val="00EF6677"/>
    <w:rsid w:val="00EF6A3B"/>
    <w:rsid w:val="00EF735F"/>
    <w:rsid w:val="00EF7482"/>
    <w:rsid w:val="00EF74DF"/>
    <w:rsid w:val="00EF762A"/>
    <w:rsid w:val="00F000BE"/>
    <w:rsid w:val="00F002CB"/>
    <w:rsid w:val="00F0036B"/>
    <w:rsid w:val="00F0053F"/>
    <w:rsid w:val="00F00715"/>
    <w:rsid w:val="00F00B8C"/>
    <w:rsid w:val="00F0106B"/>
    <w:rsid w:val="00F01458"/>
    <w:rsid w:val="00F01674"/>
    <w:rsid w:val="00F019F3"/>
    <w:rsid w:val="00F02211"/>
    <w:rsid w:val="00F02281"/>
    <w:rsid w:val="00F0266D"/>
    <w:rsid w:val="00F03C58"/>
    <w:rsid w:val="00F04A5B"/>
    <w:rsid w:val="00F04DA7"/>
    <w:rsid w:val="00F0501E"/>
    <w:rsid w:val="00F052CC"/>
    <w:rsid w:val="00F0545E"/>
    <w:rsid w:val="00F059D0"/>
    <w:rsid w:val="00F05F21"/>
    <w:rsid w:val="00F061EA"/>
    <w:rsid w:val="00F06318"/>
    <w:rsid w:val="00F0646F"/>
    <w:rsid w:val="00F0671E"/>
    <w:rsid w:val="00F069A2"/>
    <w:rsid w:val="00F07406"/>
    <w:rsid w:val="00F077DE"/>
    <w:rsid w:val="00F07820"/>
    <w:rsid w:val="00F07837"/>
    <w:rsid w:val="00F07B14"/>
    <w:rsid w:val="00F07D24"/>
    <w:rsid w:val="00F07EAE"/>
    <w:rsid w:val="00F07F8D"/>
    <w:rsid w:val="00F100D6"/>
    <w:rsid w:val="00F10331"/>
    <w:rsid w:val="00F10A75"/>
    <w:rsid w:val="00F10AF2"/>
    <w:rsid w:val="00F11124"/>
    <w:rsid w:val="00F114B2"/>
    <w:rsid w:val="00F11833"/>
    <w:rsid w:val="00F1188A"/>
    <w:rsid w:val="00F11B37"/>
    <w:rsid w:val="00F12205"/>
    <w:rsid w:val="00F12530"/>
    <w:rsid w:val="00F126D2"/>
    <w:rsid w:val="00F12B82"/>
    <w:rsid w:val="00F13530"/>
    <w:rsid w:val="00F14904"/>
    <w:rsid w:val="00F14E2C"/>
    <w:rsid w:val="00F1511F"/>
    <w:rsid w:val="00F1539B"/>
    <w:rsid w:val="00F1580F"/>
    <w:rsid w:val="00F159B2"/>
    <w:rsid w:val="00F15A04"/>
    <w:rsid w:val="00F15A20"/>
    <w:rsid w:val="00F15B89"/>
    <w:rsid w:val="00F160C2"/>
    <w:rsid w:val="00F163B8"/>
    <w:rsid w:val="00F16BF9"/>
    <w:rsid w:val="00F171C4"/>
    <w:rsid w:val="00F171D4"/>
    <w:rsid w:val="00F17214"/>
    <w:rsid w:val="00F17C72"/>
    <w:rsid w:val="00F17D32"/>
    <w:rsid w:val="00F20C75"/>
    <w:rsid w:val="00F216EE"/>
    <w:rsid w:val="00F21EBB"/>
    <w:rsid w:val="00F22119"/>
    <w:rsid w:val="00F2219F"/>
    <w:rsid w:val="00F22331"/>
    <w:rsid w:val="00F223F6"/>
    <w:rsid w:val="00F226A0"/>
    <w:rsid w:val="00F22706"/>
    <w:rsid w:val="00F22729"/>
    <w:rsid w:val="00F231A8"/>
    <w:rsid w:val="00F23DE7"/>
    <w:rsid w:val="00F23E54"/>
    <w:rsid w:val="00F23F55"/>
    <w:rsid w:val="00F244C3"/>
    <w:rsid w:val="00F245B8"/>
    <w:rsid w:val="00F24932"/>
    <w:rsid w:val="00F24B50"/>
    <w:rsid w:val="00F25657"/>
    <w:rsid w:val="00F25818"/>
    <w:rsid w:val="00F25831"/>
    <w:rsid w:val="00F2595A"/>
    <w:rsid w:val="00F25DF7"/>
    <w:rsid w:val="00F26703"/>
    <w:rsid w:val="00F26868"/>
    <w:rsid w:val="00F26D4F"/>
    <w:rsid w:val="00F27977"/>
    <w:rsid w:val="00F27A5A"/>
    <w:rsid w:val="00F306FD"/>
    <w:rsid w:val="00F30860"/>
    <w:rsid w:val="00F30F5F"/>
    <w:rsid w:val="00F316E3"/>
    <w:rsid w:val="00F31987"/>
    <w:rsid w:val="00F31E11"/>
    <w:rsid w:val="00F327B8"/>
    <w:rsid w:val="00F33019"/>
    <w:rsid w:val="00F3355E"/>
    <w:rsid w:val="00F33620"/>
    <w:rsid w:val="00F337A6"/>
    <w:rsid w:val="00F3386F"/>
    <w:rsid w:val="00F33EC7"/>
    <w:rsid w:val="00F35092"/>
    <w:rsid w:val="00F352BA"/>
    <w:rsid w:val="00F3583B"/>
    <w:rsid w:val="00F35A47"/>
    <w:rsid w:val="00F3663D"/>
    <w:rsid w:val="00F36820"/>
    <w:rsid w:val="00F36BD3"/>
    <w:rsid w:val="00F36E87"/>
    <w:rsid w:val="00F3727D"/>
    <w:rsid w:val="00F3738C"/>
    <w:rsid w:val="00F373AA"/>
    <w:rsid w:val="00F37648"/>
    <w:rsid w:val="00F37672"/>
    <w:rsid w:val="00F37960"/>
    <w:rsid w:val="00F379F6"/>
    <w:rsid w:val="00F37DE1"/>
    <w:rsid w:val="00F40358"/>
    <w:rsid w:val="00F40736"/>
    <w:rsid w:val="00F41499"/>
    <w:rsid w:val="00F4159A"/>
    <w:rsid w:val="00F41A3E"/>
    <w:rsid w:val="00F41B44"/>
    <w:rsid w:val="00F41CF0"/>
    <w:rsid w:val="00F41DBA"/>
    <w:rsid w:val="00F41E0B"/>
    <w:rsid w:val="00F41F4B"/>
    <w:rsid w:val="00F421D0"/>
    <w:rsid w:val="00F4290B"/>
    <w:rsid w:val="00F42C0C"/>
    <w:rsid w:val="00F42D41"/>
    <w:rsid w:val="00F42DA4"/>
    <w:rsid w:val="00F42E42"/>
    <w:rsid w:val="00F43556"/>
    <w:rsid w:val="00F43860"/>
    <w:rsid w:val="00F43938"/>
    <w:rsid w:val="00F43D4A"/>
    <w:rsid w:val="00F44518"/>
    <w:rsid w:val="00F44932"/>
    <w:rsid w:val="00F45558"/>
    <w:rsid w:val="00F45784"/>
    <w:rsid w:val="00F45D0F"/>
    <w:rsid w:val="00F46E9C"/>
    <w:rsid w:val="00F4720E"/>
    <w:rsid w:val="00F47246"/>
    <w:rsid w:val="00F47662"/>
    <w:rsid w:val="00F47724"/>
    <w:rsid w:val="00F478E4"/>
    <w:rsid w:val="00F47DA4"/>
    <w:rsid w:val="00F50438"/>
    <w:rsid w:val="00F50D66"/>
    <w:rsid w:val="00F510CC"/>
    <w:rsid w:val="00F51621"/>
    <w:rsid w:val="00F5225E"/>
    <w:rsid w:val="00F526F0"/>
    <w:rsid w:val="00F52795"/>
    <w:rsid w:val="00F53D1E"/>
    <w:rsid w:val="00F53F6C"/>
    <w:rsid w:val="00F5441D"/>
    <w:rsid w:val="00F544B5"/>
    <w:rsid w:val="00F5510B"/>
    <w:rsid w:val="00F556B4"/>
    <w:rsid w:val="00F556FB"/>
    <w:rsid w:val="00F55980"/>
    <w:rsid w:val="00F602E1"/>
    <w:rsid w:val="00F60A1F"/>
    <w:rsid w:val="00F60A50"/>
    <w:rsid w:val="00F60C03"/>
    <w:rsid w:val="00F60C7B"/>
    <w:rsid w:val="00F61228"/>
    <w:rsid w:val="00F614FB"/>
    <w:rsid w:val="00F61BF8"/>
    <w:rsid w:val="00F62C75"/>
    <w:rsid w:val="00F62F35"/>
    <w:rsid w:val="00F62F9C"/>
    <w:rsid w:val="00F63E60"/>
    <w:rsid w:val="00F64219"/>
    <w:rsid w:val="00F6431F"/>
    <w:rsid w:val="00F64AC1"/>
    <w:rsid w:val="00F64C1B"/>
    <w:rsid w:val="00F64D2E"/>
    <w:rsid w:val="00F662E7"/>
    <w:rsid w:val="00F663F1"/>
    <w:rsid w:val="00F665AF"/>
    <w:rsid w:val="00F665E5"/>
    <w:rsid w:val="00F66648"/>
    <w:rsid w:val="00F6723F"/>
    <w:rsid w:val="00F677EF"/>
    <w:rsid w:val="00F6797C"/>
    <w:rsid w:val="00F7023A"/>
    <w:rsid w:val="00F70468"/>
    <w:rsid w:val="00F71038"/>
    <w:rsid w:val="00F71A96"/>
    <w:rsid w:val="00F71E54"/>
    <w:rsid w:val="00F722E8"/>
    <w:rsid w:val="00F72B62"/>
    <w:rsid w:val="00F72E0D"/>
    <w:rsid w:val="00F736AA"/>
    <w:rsid w:val="00F740D2"/>
    <w:rsid w:val="00F75027"/>
    <w:rsid w:val="00F75105"/>
    <w:rsid w:val="00F75350"/>
    <w:rsid w:val="00F7576A"/>
    <w:rsid w:val="00F757D2"/>
    <w:rsid w:val="00F75B41"/>
    <w:rsid w:val="00F75B7C"/>
    <w:rsid w:val="00F75D10"/>
    <w:rsid w:val="00F76A27"/>
    <w:rsid w:val="00F76C75"/>
    <w:rsid w:val="00F800A0"/>
    <w:rsid w:val="00F80300"/>
    <w:rsid w:val="00F80C51"/>
    <w:rsid w:val="00F80D55"/>
    <w:rsid w:val="00F80E6B"/>
    <w:rsid w:val="00F81567"/>
    <w:rsid w:val="00F81C2A"/>
    <w:rsid w:val="00F81D81"/>
    <w:rsid w:val="00F8204A"/>
    <w:rsid w:val="00F82282"/>
    <w:rsid w:val="00F8277C"/>
    <w:rsid w:val="00F839B5"/>
    <w:rsid w:val="00F8408A"/>
    <w:rsid w:val="00F84A81"/>
    <w:rsid w:val="00F8504A"/>
    <w:rsid w:val="00F85510"/>
    <w:rsid w:val="00F85D5B"/>
    <w:rsid w:val="00F86048"/>
    <w:rsid w:val="00F86103"/>
    <w:rsid w:val="00F86405"/>
    <w:rsid w:val="00F86442"/>
    <w:rsid w:val="00F8670D"/>
    <w:rsid w:val="00F867C1"/>
    <w:rsid w:val="00F867CB"/>
    <w:rsid w:val="00F86841"/>
    <w:rsid w:val="00F86F91"/>
    <w:rsid w:val="00F87039"/>
    <w:rsid w:val="00F876CC"/>
    <w:rsid w:val="00F8791E"/>
    <w:rsid w:val="00F87F6D"/>
    <w:rsid w:val="00F9018B"/>
    <w:rsid w:val="00F90264"/>
    <w:rsid w:val="00F90FCB"/>
    <w:rsid w:val="00F919A0"/>
    <w:rsid w:val="00F919A5"/>
    <w:rsid w:val="00F91B66"/>
    <w:rsid w:val="00F92819"/>
    <w:rsid w:val="00F92919"/>
    <w:rsid w:val="00F946A4"/>
    <w:rsid w:val="00F947AF"/>
    <w:rsid w:val="00F94CD4"/>
    <w:rsid w:val="00F94D3C"/>
    <w:rsid w:val="00F9517A"/>
    <w:rsid w:val="00F963BB"/>
    <w:rsid w:val="00F965B6"/>
    <w:rsid w:val="00F96DB7"/>
    <w:rsid w:val="00F96E14"/>
    <w:rsid w:val="00F97019"/>
    <w:rsid w:val="00F97626"/>
    <w:rsid w:val="00F977E4"/>
    <w:rsid w:val="00F977F1"/>
    <w:rsid w:val="00F97DB6"/>
    <w:rsid w:val="00F97E5C"/>
    <w:rsid w:val="00FA0797"/>
    <w:rsid w:val="00FA0804"/>
    <w:rsid w:val="00FA1A04"/>
    <w:rsid w:val="00FA1A3B"/>
    <w:rsid w:val="00FA1CF5"/>
    <w:rsid w:val="00FA2A7E"/>
    <w:rsid w:val="00FA2D7A"/>
    <w:rsid w:val="00FA2D7E"/>
    <w:rsid w:val="00FA2E83"/>
    <w:rsid w:val="00FA3090"/>
    <w:rsid w:val="00FA3142"/>
    <w:rsid w:val="00FA31CF"/>
    <w:rsid w:val="00FA3693"/>
    <w:rsid w:val="00FA39D8"/>
    <w:rsid w:val="00FA40FE"/>
    <w:rsid w:val="00FA4141"/>
    <w:rsid w:val="00FA49E8"/>
    <w:rsid w:val="00FA6516"/>
    <w:rsid w:val="00FA657B"/>
    <w:rsid w:val="00FA6929"/>
    <w:rsid w:val="00FA6C41"/>
    <w:rsid w:val="00FA6DE4"/>
    <w:rsid w:val="00FA6F57"/>
    <w:rsid w:val="00FA7838"/>
    <w:rsid w:val="00FA78DE"/>
    <w:rsid w:val="00FA7CF5"/>
    <w:rsid w:val="00FB023E"/>
    <w:rsid w:val="00FB0258"/>
    <w:rsid w:val="00FB05E1"/>
    <w:rsid w:val="00FB07A6"/>
    <w:rsid w:val="00FB0B64"/>
    <w:rsid w:val="00FB0C10"/>
    <w:rsid w:val="00FB1017"/>
    <w:rsid w:val="00FB11E3"/>
    <w:rsid w:val="00FB138C"/>
    <w:rsid w:val="00FB13CB"/>
    <w:rsid w:val="00FB1479"/>
    <w:rsid w:val="00FB230C"/>
    <w:rsid w:val="00FB2355"/>
    <w:rsid w:val="00FB255D"/>
    <w:rsid w:val="00FB2CF0"/>
    <w:rsid w:val="00FB2FB5"/>
    <w:rsid w:val="00FB3CD2"/>
    <w:rsid w:val="00FB3FC4"/>
    <w:rsid w:val="00FB4312"/>
    <w:rsid w:val="00FB4887"/>
    <w:rsid w:val="00FB4F3E"/>
    <w:rsid w:val="00FB5415"/>
    <w:rsid w:val="00FB5765"/>
    <w:rsid w:val="00FB595C"/>
    <w:rsid w:val="00FB5D9D"/>
    <w:rsid w:val="00FB5ED6"/>
    <w:rsid w:val="00FB5F74"/>
    <w:rsid w:val="00FB6141"/>
    <w:rsid w:val="00FB6447"/>
    <w:rsid w:val="00FB6914"/>
    <w:rsid w:val="00FB6B1F"/>
    <w:rsid w:val="00FB7110"/>
    <w:rsid w:val="00FB7674"/>
    <w:rsid w:val="00FB7773"/>
    <w:rsid w:val="00FB7FFE"/>
    <w:rsid w:val="00FC021B"/>
    <w:rsid w:val="00FC0523"/>
    <w:rsid w:val="00FC0C93"/>
    <w:rsid w:val="00FC0D90"/>
    <w:rsid w:val="00FC1096"/>
    <w:rsid w:val="00FC14C6"/>
    <w:rsid w:val="00FC1A17"/>
    <w:rsid w:val="00FC2397"/>
    <w:rsid w:val="00FC2522"/>
    <w:rsid w:val="00FC2FC5"/>
    <w:rsid w:val="00FC30B6"/>
    <w:rsid w:val="00FC3340"/>
    <w:rsid w:val="00FC3953"/>
    <w:rsid w:val="00FC3C40"/>
    <w:rsid w:val="00FC448D"/>
    <w:rsid w:val="00FC453E"/>
    <w:rsid w:val="00FC46BF"/>
    <w:rsid w:val="00FC49D9"/>
    <w:rsid w:val="00FC5136"/>
    <w:rsid w:val="00FC5F98"/>
    <w:rsid w:val="00FC642C"/>
    <w:rsid w:val="00FC6B2E"/>
    <w:rsid w:val="00FC6BEC"/>
    <w:rsid w:val="00FD020A"/>
    <w:rsid w:val="00FD0214"/>
    <w:rsid w:val="00FD0D4F"/>
    <w:rsid w:val="00FD1025"/>
    <w:rsid w:val="00FD1051"/>
    <w:rsid w:val="00FD1273"/>
    <w:rsid w:val="00FD1376"/>
    <w:rsid w:val="00FD18E3"/>
    <w:rsid w:val="00FD1AFE"/>
    <w:rsid w:val="00FD1F73"/>
    <w:rsid w:val="00FD216E"/>
    <w:rsid w:val="00FD2533"/>
    <w:rsid w:val="00FD318C"/>
    <w:rsid w:val="00FD3893"/>
    <w:rsid w:val="00FD3F66"/>
    <w:rsid w:val="00FD4A86"/>
    <w:rsid w:val="00FD4B39"/>
    <w:rsid w:val="00FD4C81"/>
    <w:rsid w:val="00FD4D29"/>
    <w:rsid w:val="00FD5347"/>
    <w:rsid w:val="00FD537A"/>
    <w:rsid w:val="00FD53C6"/>
    <w:rsid w:val="00FD54C5"/>
    <w:rsid w:val="00FD5D65"/>
    <w:rsid w:val="00FD6092"/>
    <w:rsid w:val="00FD65C3"/>
    <w:rsid w:val="00FD67A7"/>
    <w:rsid w:val="00FD6AC3"/>
    <w:rsid w:val="00FD6BD2"/>
    <w:rsid w:val="00FD6E83"/>
    <w:rsid w:val="00FD7697"/>
    <w:rsid w:val="00FD775A"/>
    <w:rsid w:val="00FD79F7"/>
    <w:rsid w:val="00FD7BBF"/>
    <w:rsid w:val="00FE0142"/>
    <w:rsid w:val="00FE02C0"/>
    <w:rsid w:val="00FE0517"/>
    <w:rsid w:val="00FE07A3"/>
    <w:rsid w:val="00FE0CC5"/>
    <w:rsid w:val="00FE0F35"/>
    <w:rsid w:val="00FE1118"/>
    <w:rsid w:val="00FE161C"/>
    <w:rsid w:val="00FE21F5"/>
    <w:rsid w:val="00FE26E0"/>
    <w:rsid w:val="00FE2F4A"/>
    <w:rsid w:val="00FE2FFF"/>
    <w:rsid w:val="00FE32E1"/>
    <w:rsid w:val="00FE3513"/>
    <w:rsid w:val="00FE35F8"/>
    <w:rsid w:val="00FE3B93"/>
    <w:rsid w:val="00FE3BE4"/>
    <w:rsid w:val="00FE41FA"/>
    <w:rsid w:val="00FE4512"/>
    <w:rsid w:val="00FE4B5C"/>
    <w:rsid w:val="00FE4CA5"/>
    <w:rsid w:val="00FE4DB4"/>
    <w:rsid w:val="00FE511B"/>
    <w:rsid w:val="00FE52A8"/>
    <w:rsid w:val="00FE53AD"/>
    <w:rsid w:val="00FE5B25"/>
    <w:rsid w:val="00FE5C1B"/>
    <w:rsid w:val="00FE6043"/>
    <w:rsid w:val="00FE6609"/>
    <w:rsid w:val="00FE6796"/>
    <w:rsid w:val="00FE75E0"/>
    <w:rsid w:val="00FE7743"/>
    <w:rsid w:val="00FE7A59"/>
    <w:rsid w:val="00FE7BC5"/>
    <w:rsid w:val="00FF0877"/>
    <w:rsid w:val="00FF0BCD"/>
    <w:rsid w:val="00FF0CB8"/>
    <w:rsid w:val="00FF0EA5"/>
    <w:rsid w:val="00FF13E2"/>
    <w:rsid w:val="00FF16F3"/>
    <w:rsid w:val="00FF23AE"/>
    <w:rsid w:val="00FF24B8"/>
    <w:rsid w:val="00FF31D3"/>
    <w:rsid w:val="00FF3513"/>
    <w:rsid w:val="00FF3836"/>
    <w:rsid w:val="00FF3A13"/>
    <w:rsid w:val="00FF3A2C"/>
    <w:rsid w:val="00FF3AE3"/>
    <w:rsid w:val="00FF3AEB"/>
    <w:rsid w:val="00FF4010"/>
    <w:rsid w:val="00FF4D01"/>
    <w:rsid w:val="00FF4E3A"/>
    <w:rsid w:val="00FF51F4"/>
    <w:rsid w:val="00FF5885"/>
    <w:rsid w:val="00FF6440"/>
    <w:rsid w:val="00FF6770"/>
    <w:rsid w:val="00FF68AF"/>
    <w:rsid w:val="00FF6A01"/>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1"/>
      </w:numPr>
      <w:tabs>
        <w:tab w:val="left" w:pos="567"/>
      </w:tabs>
      <w:spacing w:before="240"/>
      <w:outlineLvl w:val="1"/>
    </w:pPr>
    <w:rPr>
      <w:b/>
      <w:caps/>
    </w:rPr>
  </w:style>
  <w:style w:type="paragraph" w:styleId="Titre3">
    <w:name w:val="heading 3"/>
    <w:basedOn w:val="Default"/>
    <w:next w:val="Default"/>
    <w:link w:val="Titre3Car"/>
    <w:autoRedefine/>
    <w:qFormat/>
    <w:rsid w:val="00D7742A"/>
    <w:pPr>
      <w:keepNext/>
      <w:keepLines/>
      <w:numPr>
        <w:ilvl w:val="2"/>
        <w:numId w:val="1"/>
      </w:numPr>
      <w:tabs>
        <w:tab w:val="left" w:pos="709"/>
      </w:tabs>
      <w:spacing w:before="120"/>
      <w:outlineLvl w:val="2"/>
    </w:pPr>
    <w:rPr>
      <w:b/>
      <w:caps/>
      <w:sz w:val="20"/>
    </w:rPr>
  </w:style>
  <w:style w:type="paragraph" w:styleId="Titre4">
    <w:name w:val="heading 4"/>
    <w:basedOn w:val="Normal"/>
    <w:next w:val="Normal"/>
    <w:link w:val="Titre4Car"/>
    <w:qFormat/>
    <w:rsid w:val="00CE14A0"/>
    <w:pPr>
      <w:keepNext/>
      <w:keepLines/>
      <w:numPr>
        <w:ilvl w:val="3"/>
        <w:numId w:val="1"/>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1"/>
      </w:numPr>
      <w:spacing w:after="60"/>
      <w:outlineLvl w:val="4"/>
    </w:pPr>
    <w:rPr>
      <w:b/>
      <w:i/>
      <w:sz w:val="26"/>
    </w:rPr>
  </w:style>
  <w:style w:type="paragraph" w:styleId="Titre6">
    <w:name w:val="heading 6"/>
    <w:basedOn w:val="Normal"/>
    <w:next w:val="Normal"/>
    <w:link w:val="Titre6Car"/>
    <w:qFormat/>
    <w:rsid w:val="00CE14A0"/>
    <w:pPr>
      <w:numPr>
        <w:ilvl w:val="5"/>
        <w:numId w:val="1"/>
      </w:numPr>
      <w:spacing w:after="60"/>
      <w:outlineLvl w:val="5"/>
    </w:pPr>
    <w:rPr>
      <w:b/>
    </w:rPr>
  </w:style>
  <w:style w:type="paragraph" w:styleId="Titre7">
    <w:name w:val="heading 7"/>
    <w:basedOn w:val="Normal"/>
    <w:next w:val="Normal"/>
    <w:link w:val="Titre7Car"/>
    <w:qFormat/>
    <w:rsid w:val="00CE14A0"/>
    <w:pPr>
      <w:numPr>
        <w:ilvl w:val="6"/>
        <w:numId w:val="1"/>
      </w:numPr>
      <w:spacing w:after="60"/>
      <w:outlineLvl w:val="6"/>
    </w:pPr>
  </w:style>
  <w:style w:type="paragraph" w:styleId="Titre8">
    <w:name w:val="heading 8"/>
    <w:basedOn w:val="Normal"/>
    <w:next w:val="Normal"/>
    <w:link w:val="Titre8Car"/>
    <w:qFormat/>
    <w:rsid w:val="00CE14A0"/>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1"/>
      </w:numPr>
      <w:spacing w:after="60"/>
      <w:outlineLvl w:val="8"/>
    </w:pPr>
    <w:rPr>
      <w:rFonts w:ascii="Arial" w:hAnsi="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D7742A"/>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CE14A0"/>
    <w:pPr>
      <w:numPr>
        <w:numId w:val="2"/>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 w:type="paragraph" w:styleId="NormalWeb">
    <w:name w:val="Normal (Web)"/>
    <w:basedOn w:val="Normal"/>
    <w:uiPriority w:val="99"/>
    <w:unhideWhenUsed/>
    <w:rsid w:val="00721E89"/>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100">
      <w:bodyDiv w:val="1"/>
      <w:marLeft w:val="0"/>
      <w:marRight w:val="0"/>
      <w:marTop w:val="0"/>
      <w:marBottom w:val="0"/>
      <w:divBdr>
        <w:top w:val="none" w:sz="0" w:space="0" w:color="auto"/>
        <w:left w:val="none" w:sz="0" w:space="0" w:color="auto"/>
        <w:bottom w:val="none" w:sz="0" w:space="0" w:color="auto"/>
        <w:right w:val="none" w:sz="0" w:space="0" w:color="auto"/>
      </w:divBdr>
    </w:div>
    <w:div w:id="145556421">
      <w:bodyDiv w:val="1"/>
      <w:marLeft w:val="0"/>
      <w:marRight w:val="0"/>
      <w:marTop w:val="0"/>
      <w:marBottom w:val="0"/>
      <w:divBdr>
        <w:top w:val="none" w:sz="0" w:space="0" w:color="auto"/>
        <w:left w:val="none" w:sz="0" w:space="0" w:color="auto"/>
        <w:bottom w:val="none" w:sz="0" w:space="0" w:color="auto"/>
        <w:right w:val="none" w:sz="0" w:space="0" w:color="auto"/>
      </w:divBdr>
    </w:div>
    <w:div w:id="169413756">
      <w:bodyDiv w:val="1"/>
      <w:marLeft w:val="0"/>
      <w:marRight w:val="0"/>
      <w:marTop w:val="0"/>
      <w:marBottom w:val="0"/>
      <w:divBdr>
        <w:top w:val="none" w:sz="0" w:space="0" w:color="auto"/>
        <w:left w:val="none" w:sz="0" w:space="0" w:color="auto"/>
        <w:bottom w:val="none" w:sz="0" w:space="0" w:color="auto"/>
        <w:right w:val="none" w:sz="0" w:space="0" w:color="auto"/>
      </w:divBdr>
    </w:div>
    <w:div w:id="262961134">
      <w:bodyDiv w:val="1"/>
      <w:marLeft w:val="0"/>
      <w:marRight w:val="0"/>
      <w:marTop w:val="0"/>
      <w:marBottom w:val="0"/>
      <w:divBdr>
        <w:top w:val="none" w:sz="0" w:space="0" w:color="auto"/>
        <w:left w:val="none" w:sz="0" w:space="0" w:color="auto"/>
        <w:bottom w:val="none" w:sz="0" w:space="0" w:color="auto"/>
        <w:right w:val="none" w:sz="0" w:space="0" w:color="auto"/>
      </w:divBdr>
    </w:div>
    <w:div w:id="277297304">
      <w:bodyDiv w:val="1"/>
      <w:marLeft w:val="0"/>
      <w:marRight w:val="0"/>
      <w:marTop w:val="0"/>
      <w:marBottom w:val="0"/>
      <w:divBdr>
        <w:top w:val="none" w:sz="0" w:space="0" w:color="auto"/>
        <w:left w:val="none" w:sz="0" w:space="0" w:color="auto"/>
        <w:bottom w:val="none" w:sz="0" w:space="0" w:color="auto"/>
        <w:right w:val="none" w:sz="0" w:space="0" w:color="auto"/>
      </w:divBdr>
    </w:div>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375471832">
      <w:bodyDiv w:val="1"/>
      <w:marLeft w:val="0"/>
      <w:marRight w:val="0"/>
      <w:marTop w:val="0"/>
      <w:marBottom w:val="0"/>
      <w:divBdr>
        <w:top w:val="none" w:sz="0" w:space="0" w:color="auto"/>
        <w:left w:val="none" w:sz="0" w:space="0" w:color="auto"/>
        <w:bottom w:val="none" w:sz="0" w:space="0" w:color="auto"/>
        <w:right w:val="none" w:sz="0" w:space="0" w:color="auto"/>
      </w:divBdr>
    </w:div>
    <w:div w:id="589630541">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968171747">
      <w:bodyDiv w:val="1"/>
      <w:marLeft w:val="0"/>
      <w:marRight w:val="0"/>
      <w:marTop w:val="0"/>
      <w:marBottom w:val="0"/>
      <w:divBdr>
        <w:top w:val="none" w:sz="0" w:space="0" w:color="auto"/>
        <w:left w:val="none" w:sz="0" w:space="0" w:color="auto"/>
        <w:bottom w:val="none" w:sz="0" w:space="0" w:color="auto"/>
        <w:right w:val="none" w:sz="0" w:space="0" w:color="auto"/>
      </w:divBdr>
    </w:div>
    <w:div w:id="981427224">
      <w:bodyDiv w:val="1"/>
      <w:marLeft w:val="0"/>
      <w:marRight w:val="0"/>
      <w:marTop w:val="0"/>
      <w:marBottom w:val="0"/>
      <w:divBdr>
        <w:top w:val="none" w:sz="0" w:space="0" w:color="auto"/>
        <w:left w:val="none" w:sz="0" w:space="0" w:color="auto"/>
        <w:bottom w:val="none" w:sz="0" w:space="0" w:color="auto"/>
        <w:right w:val="none" w:sz="0" w:space="0" w:color="auto"/>
      </w:divBdr>
    </w:div>
    <w:div w:id="106557120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163817702">
      <w:bodyDiv w:val="1"/>
      <w:marLeft w:val="0"/>
      <w:marRight w:val="0"/>
      <w:marTop w:val="0"/>
      <w:marBottom w:val="0"/>
      <w:divBdr>
        <w:top w:val="none" w:sz="0" w:space="0" w:color="auto"/>
        <w:left w:val="none" w:sz="0" w:space="0" w:color="auto"/>
        <w:bottom w:val="none" w:sz="0" w:space="0" w:color="auto"/>
        <w:right w:val="none" w:sz="0" w:space="0" w:color="auto"/>
      </w:divBdr>
    </w:div>
    <w:div w:id="1243221663">
      <w:bodyDiv w:val="1"/>
      <w:marLeft w:val="0"/>
      <w:marRight w:val="0"/>
      <w:marTop w:val="0"/>
      <w:marBottom w:val="0"/>
      <w:divBdr>
        <w:top w:val="none" w:sz="0" w:space="0" w:color="auto"/>
        <w:left w:val="none" w:sz="0" w:space="0" w:color="auto"/>
        <w:bottom w:val="none" w:sz="0" w:space="0" w:color="auto"/>
        <w:right w:val="none" w:sz="0" w:space="0" w:color="auto"/>
      </w:divBdr>
    </w:div>
    <w:div w:id="1293175676">
      <w:bodyDiv w:val="1"/>
      <w:marLeft w:val="0"/>
      <w:marRight w:val="0"/>
      <w:marTop w:val="0"/>
      <w:marBottom w:val="0"/>
      <w:divBdr>
        <w:top w:val="none" w:sz="0" w:space="0" w:color="auto"/>
        <w:left w:val="none" w:sz="0" w:space="0" w:color="auto"/>
        <w:bottom w:val="none" w:sz="0" w:space="0" w:color="auto"/>
        <w:right w:val="none" w:sz="0" w:space="0" w:color="auto"/>
      </w:divBdr>
    </w:div>
    <w:div w:id="1552957710">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 w:id="1921213857">
      <w:bodyDiv w:val="1"/>
      <w:marLeft w:val="0"/>
      <w:marRight w:val="0"/>
      <w:marTop w:val="0"/>
      <w:marBottom w:val="0"/>
      <w:divBdr>
        <w:top w:val="none" w:sz="0" w:space="0" w:color="auto"/>
        <w:left w:val="none" w:sz="0" w:space="0" w:color="auto"/>
        <w:bottom w:val="none" w:sz="0" w:space="0" w:color="auto"/>
        <w:right w:val="none" w:sz="0" w:space="0" w:color="auto"/>
      </w:divBdr>
    </w:div>
    <w:div w:id="19403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0F"/>
    <w:rsid w:val="00A1320F"/>
    <w:rsid w:val="00FE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132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756E-9311-4107-9E73-4B3080A7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11382</TotalTime>
  <Pages>6</Pages>
  <Words>1491</Words>
  <Characters>8499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ZhangSilun</cp:lastModifiedBy>
  <cp:revision>2313</cp:revision>
  <cp:lastPrinted>2018-12-11T20:02:00Z</cp:lastPrinted>
  <dcterms:created xsi:type="dcterms:W3CDTF">2018-11-23T13:40:00Z</dcterms:created>
  <dcterms:modified xsi:type="dcterms:W3CDTF">2018-12-23T01:33:00Z</dcterms:modified>
</cp:coreProperties>
</file>